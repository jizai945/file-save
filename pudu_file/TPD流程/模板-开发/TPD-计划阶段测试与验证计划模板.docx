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7C5A" w14:textId="131D4F13" w:rsidR="00E47B85" w:rsidRPr="00E47B85" w:rsidRDefault="008A2254" w:rsidP="00E47B85">
      <w:pPr>
        <w:pBdr>
          <w:top w:val="dashDotStroked" w:sz="30" w:space="7" w:color="00FFFF"/>
          <w:bottom w:val="dashDotStroked" w:sz="30" w:space="7" w:color="00FFFF"/>
        </w:pBdr>
        <w:spacing w:line="240" w:lineRule="auto"/>
        <w:ind w:leftChars="0" w:left="0"/>
        <w:jc w:val="both"/>
        <w:rPr>
          <w:rFonts w:eastAsia="宋体"/>
          <w:sz w:val="24"/>
          <w:szCs w:val="24"/>
        </w:rPr>
      </w:pPr>
      <w:r>
        <w:rPr>
          <w:rFonts w:ascii="宋体" w:eastAsia="宋体" w:cs="宋体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2139895C" wp14:editId="17FAFF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" name="DtsShapeName" descr="B@EB65E24D175@14CE@E17C3D7355170085E?J84F:?R51158@!!!!!BIHO@]r51158!!!1@44E7@911001851G3@7S'E,泞变,角函贾废炽苏谊需抓角函泞变,17/11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C787E" id="DtsShapeName" o:spid="_x0000_s1026" alt="B@EB65E24D175@14CE@E17C3D7355170085E?J84F:?R51158@!!!!!BIHO@]r51158!!!1@44E7@911001851G3@7S'E,泞变,角函贾废炽苏谊需抓角函泞变,17/11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E47B85" w:rsidRPr="00E47B85">
        <w:rPr>
          <w:rFonts w:ascii="宋体" w:eastAsia="宋体" w:cs="宋体" w:hint="eastAsia"/>
          <w:b/>
          <w:bCs/>
          <w:sz w:val="24"/>
          <w:szCs w:val="24"/>
        </w:rPr>
        <w:t>输出文档格式要求：</w:t>
      </w:r>
      <w:r w:rsidR="00E47B85" w:rsidRPr="00E47B85">
        <w:rPr>
          <w:rFonts w:ascii="宋体" w:eastAsia="宋体" w:cs="宋体" w:hint="eastAsia"/>
          <w:sz w:val="24"/>
          <w:szCs w:val="24"/>
        </w:rPr>
        <w:t>在按照</w:t>
      </w:r>
      <w:r w:rsidR="00E47B85" w:rsidRPr="00E47B85">
        <w:rPr>
          <w:rFonts w:ascii="宋体" w:eastAsia="宋体" w:cs="宋体"/>
          <w:sz w:val="24"/>
          <w:szCs w:val="24"/>
        </w:rPr>
        <w:t>IPD</w:t>
      </w:r>
      <w:r w:rsidR="00E47B85" w:rsidRPr="00E47B85">
        <w:rPr>
          <w:rFonts w:ascii="宋体" w:eastAsia="宋体" w:cs="宋体" w:hint="eastAsia"/>
          <w:sz w:val="24"/>
          <w:szCs w:val="24"/>
        </w:rPr>
        <w:t>模板内容执行</w:t>
      </w:r>
      <w:r w:rsidR="00E47B85" w:rsidRPr="00E47B85">
        <w:rPr>
          <w:rFonts w:ascii="宋体" w:eastAsia="宋体" w:cs="宋体"/>
          <w:sz w:val="24"/>
          <w:szCs w:val="24"/>
        </w:rPr>
        <w:t>IPD</w:t>
      </w:r>
      <w:r w:rsidR="00E47B85" w:rsidRPr="00E47B85">
        <w:rPr>
          <w:rFonts w:ascii="宋体" w:eastAsia="宋体" w:cs="宋体" w:hint="eastAsia"/>
          <w:sz w:val="24"/>
          <w:szCs w:val="24"/>
        </w:rPr>
        <w:t>活动中，当输出文档时，请作者务必套用《</w:t>
      </w:r>
      <w:r w:rsidR="00E47B85" w:rsidRPr="00E47B85">
        <w:rPr>
          <w:rFonts w:eastAsia="宋体"/>
          <w:sz w:val="24"/>
          <w:szCs w:val="24"/>
        </w:rPr>
        <w:t>IPD</w:t>
      </w:r>
      <w:r w:rsidR="00E47B85" w:rsidRPr="00E47B85">
        <w:rPr>
          <w:rFonts w:ascii="宋体" w:eastAsia="宋体" w:cs="宋体" w:hint="eastAsia"/>
          <w:sz w:val="24"/>
          <w:szCs w:val="24"/>
        </w:rPr>
        <w:t>输出文档格式》，以保证文档格式的规范性。</w:t>
      </w:r>
    </w:p>
    <w:bookmarkStart w:id="0" w:name="_MON_1304582424"/>
    <w:bookmarkEnd w:id="0"/>
    <w:p w14:paraId="2C3261A3" w14:textId="77777777" w:rsidR="00583071" w:rsidRPr="00E47B85" w:rsidRDefault="0032052D" w:rsidP="00E47B85">
      <w:pPr>
        <w:pBdr>
          <w:top w:val="dashDotStroked" w:sz="30" w:space="7" w:color="00FFFF"/>
          <w:bottom w:val="dashDotStroked" w:sz="30" w:space="7" w:color="00FFFF"/>
        </w:pBdr>
        <w:spacing w:line="240" w:lineRule="auto"/>
        <w:ind w:leftChars="0" w:left="0"/>
        <w:jc w:val="center"/>
        <w:rPr>
          <w:rFonts w:eastAsia="宋体" w:hint="eastAsia"/>
          <w:sz w:val="24"/>
          <w:szCs w:val="24"/>
        </w:rPr>
      </w:pPr>
      <w:r w:rsidRPr="0032052D">
        <w:rPr>
          <w:rFonts w:eastAsia="宋体"/>
          <w:sz w:val="24"/>
          <w:szCs w:val="24"/>
        </w:rPr>
        <w:object w:dxaOrig="1540" w:dyaOrig="966" w14:anchorId="26FF97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8pt" o:ole="">
            <v:imagedata r:id="rId7" o:title=""/>
          </v:shape>
          <o:OLEObject Type="Embed" ProgID="Word.Document.8" ShapeID="_x0000_i1026" DrawAspect="Icon" ObjectID="_1698179671" r:id="rId8">
            <o:FieldCodes>\s</o:FieldCodes>
          </o:OLEObject>
        </w:object>
      </w:r>
    </w:p>
    <w:p w14:paraId="23D874FF" w14:textId="77777777" w:rsidR="000128BF" w:rsidRDefault="000128BF" w:rsidP="00E47B85">
      <w:pPr>
        <w:widowControl/>
        <w:ind w:leftChars="0" w:left="0"/>
        <w:rPr>
          <w:rFonts w:eastAsia="宋体" w:hint="eastAsia"/>
          <w:b/>
          <w:bCs/>
          <w:sz w:val="28"/>
        </w:rPr>
      </w:pPr>
      <w:r>
        <w:rPr>
          <w:rFonts w:eastAsia="宋体" w:hint="eastAsia"/>
          <w:b/>
          <w:bCs/>
          <w:sz w:val="28"/>
        </w:rPr>
        <w:t>模板：</w:t>
      </w:r>
      <w:r w:rsidRPr="000128BF">
        <w:rPr>
          <w:rFonts w:eastAsia="宋体" w:hint="eastAsia"/>
          <w:b/>
          <w:bCs/>
          <w:sz w:val="28"/>
        </w:rPr>
        <w:t>R&amp;D-</w:t>
      </w:r>
      <w:r w:rsidRPr="000128BF">
        <w:rPr>
          <w:rFonts w:eastAsia="宋体" w:hint="eastAsia"/>
          <w:b/>
          <w:bCs/>
          <w:sz w:val="28"/>
        </w:rPr>
        <w:t>模板</w:t>
      </w:r>
      <w:r w:rsidRPr="000128BF">
        <w:rPr>
          <w:rFonts w:eastAsia="宋体" w:hint="eastAsia"/>
          <w:b/>
          <w:bCs/>
          <w:sz w:val="28"/>
        </w:rPr>
        <w:t>-</w:t>
      </w:r>
      <w:r w:rsidRPr="000128BF">
        <w:rPr>
          <w:rFonts w:eastAsia="宋体" w:hint="eastAsia"/>
          <w:b/>
          <w:bCs/>
          <w:sz w:val="28"/>
        </w:rPr>
        <w:t>计划阶段测试与验证计划模板</w:t>
      </w:r>
      <w:r w:rsidR="005605BF">
        <w:rPr>
          <w:rFonts w:eastAsia="宋体" w:hint="eastAsia"/>
          <w:b/>
          <w:bCs/>
          <w:sz w:val="28"/>
        </w:rPr>
        <w:t>-06</w:t>
      </w:r>
      <w:r w:rsidRPr="000128BF">
        <w:rPr>
          <w:rFonts w:eastAsia="宋体" w:hint="eastAsia"/>
          <w:b/>
          <w:bCs/>
          <w:sz w:val="28"/>
        </w:rPr>
        <w:t>.00.00</w:t>
      </w:r>
    </w:p>
    <w:p w14:paraId="420D18C1" w14:textId="77777777" w:rsidR="00E47B85" w:rsidRDefault="00E47B85" w:rsidP="00E47B85">
      <w:pPr>
        <w:widowControl/>
        <w:ind w:leftChars="0" w:left="0"/>
        <w:rPr>
          <w:rFonts w:ascii="宋体" w:eastAsia="宋体" w:cs="宋体" w:hint="eastAsia"/>
          <w:b/>
          <w:bCs/>
          <w:u w:val="single"/>
        </w:rPr>
      </w:pPr>
      <w:r w:rsidRPr="00E47B85">
        <w:rPr>
          <w:rFonts w:ascii="宋体" w:eastAsia="宋体" w:cs="宋体" w:hint="eastAsia"/>
          <w:b/>
          <w:bCs/>
          <w:u w:val="single"/>
        </w:rPr>
        <w:t>活动号：</w:t>
      </w:r>
      <w:r w:rsidRPr="00E47B85">
        <w:rPr>
          <w:rFonts w:ascii="宋体" w:eastAsia="宋体" w:cs="宋体"/>
          <w:b/>
          <w:bCs/>
          <w:u w:val="single"/>
        </w:rPr>
        <w:t xml:space="preserve">TE-20 </w:t>
      </w:r>
    </w:p>
    <w:p w14:paraId="0B7B6DD9" w14:textId="77777777" w:rsidR="00E47B85" w:rsidRPr="000128BF" w:rsidRDefault="00E47B85" w:rsidP="000128BF">
      <w:pPr>
        <w:widowControl/>
        <w:spacing w:line="240" w:lineRule="auto"/>
        <w:ind w:leftChars="0" w:left="0"/>
        <w:rPr>
          <w:rFonts w:ascii="宋体" w:eastAsia="宋体" w:cs="宋体" w:hint="eastAsia"/>
          <w:b/>
          <w:bCs/>
          <w:sz w:val="26"/>
          <w:szCs w:val="26"/>
          <w:u w:val="single"/>
        </w:rPr>
      </w:pPr>
      <w:r w:rsidRPr="00E47B85">
        <w:rPr>
          <w:rFonts w:ascii="宋体" w:eastAsia="宋体" w:cs="宋体" w:hint="eastAsia"/>
          <w:b/>
          <w:bCs/>
          <w:sz w:val="26"/>
          <w:szCs w:val="26"/>
          <w:u w:val="single"/>
        </w:rPr>
        <w:t>文档控制</w:t>
      </w:r>
    </w:p>
    <w:tbl>
      <w:tblPr>
        <w:tblW w:w="90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52"/>
        <w:gridCol w:w="1584"/>
        <w:gridCol w:w="3816"/>
        <w:gridCol w:w="2448"/>
      </w:tblGrid>
      <w:tr w:rsidR="00E47B85" w:rsidRPr="00E47B85" w14:paraId="71248F02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1C71F" w14:textId="77777777" w:rsidR="00E47B85" w:rsidRPr="00E47B85" w:rsidRDefault="00E47B85" w:rsidP="00E47B85">
            <w:pPr>
              <w:keepLines/>
              <w:widowControl/>
              <w:spacing w:line="240" w:lineRule="auto"/>
              <w:ind w:leftChars="0" w:left="40" w:right="40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 w:rsidRPr="00E47B85"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0A6F6" w14:textId="77777777" w:rsidR="00E47B85" w:rsidRPr="00E47B85" w:rsidRDefault="00E47B85" w:rsidP="00E47B85">
            <w:pPr>
              <w:keepLines/>
              <w:widowControl/>
              <w:spacing w:line="240" w:lineRule="auto"/>
              <w:ind w:leftChars="0" w:left="40" w:right="40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 w:rsidRPr="00E47B85"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1F5C6" w14:textId="77777777" w:rsidR="00E47B85" w:rsidRPr="00E47B85" w:rsidRDefault="00E47B85" w:rsidP="00E47B85">
            <w:pPr>
              <w:widowControl/>
              <w:spacing w:line="240" w:lineRule="auto"/>
              <w:ind w:leftChars="0" w:left="0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 w:rsidRPr="00E47B85"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更改及其理由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E6E91" w14:textId="77777777" w:rsidR="00E47B85" w:rsidRPr="00E47B85" w:rsidRDefault="00E47B85" w:rsidP="00E47B85">
            <w:pPr>
              <w:widowControl/>
              <w:spacing w:line="240" w:lineRule="auto"/>
              <w:ind w:leftChars="0" w:left="0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 w:rsidRPr="00E47B85"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责任人</w:t>
            </w:r>
          </w:p>
        </w:tc>
      </w:tr>
      <w:tr w:rsidR="00E47B85" w:rsidRPr="00E47B85" w14:paraId="1A372FBE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F33DE" w14:textId="77777777" w:rsidR="00E47B85" w:rsidRPr="00E47B85" w:rsidRDefault="00E47B85" w:rsidP="00E47B85">
            <w:pPr>
              <w:widowControl/>
              <w:ind w:leftChars="0" w:left="0"/>
              <w:rPr>
                <w:rFonts w:eastAsia="宋体"/>
              </w:rPr>
            </w:pPr>
            <w:r w:rsidRPr="00E47B85">
              <w:rPr>
                <w:rFonts w:eastAsia="宋体"/>
              </w:rPr>
              <w:t>v.r.m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5941A" w14:textId="77777777" w:rsidR="00E47B85" w:rsidRPr="00E47B85" w:rsidRDefault="00E47B85" w:rsidP="00E47B85">
            <w:pPr>
              <w:widowControl/>
              <w:ind w:leftChars="0" w:left="0"/>
              <w:rPr>
                <w:rFonts w:eastAsia="宋体"/>
              </w:rPr>
            </w:pPr>
            <w:r w:rsidRPr="00E47B85">
              <w:rPr>
                <w:rFonts w:eastAsia="宋体"/>
              </w:rPr>
              <w:t>yyyyy/mm/dd</w:t>
            </w: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F9C16" w14:textId="77777777" w:rsidR="00E47B85" w:rsidRPr="00E47B85" w:rsidRDefault="00E47B85" w:rsidP="00E47B85">
            <w:pPr>
              <w:widowControl/>
              <w:ind w:leftChars="0" w:left="0"/>
              <w:rPr>
                <w:rFonts w:eastAsia="宋体"/>
              </w:rPr>
            </w:pP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3CE8A" w14:textId="77777777" w:rsidR="00E47B85" w:rsidRPr="00E47B85" w:rsidRDefault="00E47B85" w:rsidP="00E47B85">
            <w:pPr>
              <w:widowControl/>
              <w:ind w:leftChars="0" w:left="0"/>
              <w:rPr>
                <w:rFonts w:eastAsia="宋体"/>
              </w:rPr>
            </w:pPr>
          </w:p>
        </w:tc>
      </w:tr>
      <w:tr w:rsidR="00E47B85" w:rsidRPr="00E47B85" w14:paraId="656A6F1E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F5AEC" w14:textId="77777777" w:rsidR="00E47B85" w:rsidRPr="00E47B85" w:rsidRDefault="00E47B85" w:rsidP="00E47B85">
            <w:pPr>
              <w:widowControl/>
              <w:ind w:leftChars="0" w:left="0"/>
              <w:rPr>
                <w:rFonts w:eastAsia="宋体"/>
              </w:rPr>
            </w:pPr>
            <w:r w:rsidRPr="00E47B85">
              <w:rPr>
                <w:rFonts w:eastAsia="宋体" w:hint="eastAsia"/>
              </w:rPr>
              <w:t>v0.0.2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FF3D6" w14:textId="77777777" w:rsidR="00E47B85" w:rsidRPr="00E47B85" w:rsidRDefault="00E47B85" w:rsidP="00E47B85">
            <w:pPr>
              <w:widowControl/>
              <w:ind w:leftChars="0" w:left="0"/>
              <w:rPr>
                <w:rFonts w:eastAsia="宋体"/>
              </w:rPr>
            </w:pPr>
            <w:r w:rsidRPr="00E47B85">
              <w:rPr>
                <w:rFonts w:eastAsia="宋体" w:hint="eastAsia"/>
              </w:rPr>
              <w:t>2001/6/06</w:t>
            </w: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A4C5B" w14:textId="77777777" w:rsidR="00E47B85" w:rsidRPr="00E47B85" w:rsidRDefault="00E47B85" w:rsidP="00E47B85">
            <w:pPr>
              <w:widowControl/>
              <w:ind w:leftChars="0" w:left="0"/>
              <w:rPr>
                <w:rFonts w:eastAsia="宋体"/>
              </w:rPr>
            </w:pPr>
            <w:r w:rsidRPr="00E47B85">
              <w:rPr>
                <w:rFonts w:eastAsia="宋体" w:hint="eastAsia"/>
              </w:rPr>
              <w:t>更新测试</w:t>
            </w:r>
            <w:r w:rsidRPr="00E47B85">
              <w:rPr>
                <w:rFonts w:eastAsia="宋体" w:hint="eastAsia"/>
              </w:rPr>
              <w:t>WBS</w:t>
            </w:r>
            <w:r w:rsidRPr="00E47B85">
              <w:rPr>
                <w:rFonts w:eastAsia="宋体" w:hint="eastAsia"/>
              </w:rPr>
              <w:t>，更新相关说明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02363" w14:textId="77777777" w:rsidR="00E47B85" w:rsidRPr="00E47B85" w:rsidRDefault="00E47B85" w:rsidP="00E47B85">
            <w:pPr>
              <w:ind w:leftChars="0" w:left="0"/>
              <w:rPr>
                <w:rFonts w:eastAsia="宋体" w:hint="eastAsia"/>
              </w:rPr>
            </w:pPr>
            <w:r w:rsidRPr="00E47B85">
              <w:rPr>
                <w:rFonts w:eastAsia="宋体" w:hint="eastAsia"/>
              </w:rPr>
              <w:t>龚体，王昊，李敏学，徐先发</w:t>
            </w:r>
          </w:p>
        </w:tc>
      </w:tr>
      <w:tr w:rsidR="00E47B85" w:rsidRPr="00E47B85" w14:paraId="76B76C54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5D027" w14:textId="77777777" w:rsidR="00E47B85" w:rsidRPr="00E47B85" w:rsidRDefault="00E47B85" w:rsidP="00E47B85">
            <w:pPr>
              <w:widowControl/>
              <w:ind w:leftChars="0" w:left="0"/>
              <w:rPr>
                <w:rFonts w:eastAsia="宋体"/>
              </w:rPr>
            </w:pPr>
            <w:r w:rsidRPr="00E47B85">
              <w:rPr>
                <w:rFonts w:eastAsia="宋体" w:hint="eastAsia"/>
              </w:rPr>
              <w:t>v1.0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F447C" w14:textId="77777777" w:rsidR="00E47B85" w:rsidRPr="00E47B85" w:rsidRDefault="00E47B85" w:rsidP="00E47B85">
            <w:pPr>
              <w:widowControl/>
              <w:ind w:leftChars="0" w:left="0"/>
              <w:rPr>
                <w:rFonts w:eastAsia="宋体"/>
              </w:rPr>
            </w:pPr>
            <w:r w:rsidRPr="00E47B85">
              <w:rPr>
                <w:rFonts w:eastAsia="宋体" w:hint="eastAsia"/>
              </w:rPr>
              <w:t>2001/07/01</w:t>
            </w: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2F421" w14:textId="77777777" w:rsidR="00E47B85" w:rsidRPr="00E47B85" w:rsidRDefault="00E47B85" w:rsidP="00E47B85">
            <w:pPr>
              <w:widowControl/>
              <w:ind w:leftChars="0" w:left="0"/>
              <w:rPr>
                <w:rFonts w:eastAsia="宋体"/>
              </w:rPr>
            </w:pPr>
            <w:r w:rsidRPr="00E47B85">
              <w:rPr>
                <w:rFonts w:eastAsia="宋体" w:hint="eastAsia"/>
              </w:rPr>
              <w:t>更新和补充英文翻译，并根据</w:t>
            </w:r>
            <w:r w:rsidRPr="00E47B85">
              <w:rPr>
                <w:rFonts w:eastAsia="宋体" w:hint="eastAsia"/>
              </w:rPr>
              <w:t>7/3</w:t>
            </w:r>
            <w:r w:rsidRPr="00E47B85">
              <w:rPr>
                <w:rFonts w:eastAsia="宋体" w:hint="eastAsia"/>
              </w:rPr>
              <w:t>评审会议结论对</w:t>
            </w:r>
            <w:r w:rsidRPr="00E47B85">
              <w:rPr>
                <w:rFonts w:eastAsia="宋体" w:hint="eastAsia"/>
              </w:rPr>
              <w:t>BUILD</w:t>
            </w:r>
            <w:r w:rsidRPr="00E47B85">
              <w:rPr>
                <w:rFonts w:eastAsia="宋体" w:hint="eastAsia"/>
              </w:rPr>
              <w:t>测试策略的说明进行补充。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C80D6" w14:textId="77777777" w:rsidR="00E47B85" w:rsidRPr="00E47B85" w:rsidRDefault="00E47B85" w:rsidP="00E47B85">
            <w:pPr>
              <w:widowControl/>
              <w:ind w:leftChars="0" w:left="0"/>
              <w:rPr>
                <w:rFonts w:eastAsia="宋体"/>
              </w:rPr>
            </w:pPr>
            <w:r w:rsidRPr="00E47B85">
              <w:rPr>
                <w:rFonts w:eastAsia="宋体" w:hint="eastAsia"/>
              </w:rPr>
              <w:t>江远彬，李敏学，王昊，龚体，徐先发</w:t>
            </w:r>
          </w:p>
        </w:tc>
      </w:tr>
      <w:tr w:rsidR="00E47B85" w:rsidRPr="00E47B85" w14:paraId="2EB9E0C6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3C381" w14:textId="77777777" w:rsidR="00E47B85" w:rsidRPr="00E47B85" w:rsidRDefault="00E47B85" w:rsidP="00E47B85">
            <w:pPr>
              <w:widowControl/>
              <w:tabs>
                <w:tab w:val="decimal" w:pos="0"/>
              </w:tabs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  <w:r w:rsidRPr="00E47B85">
              <w:rPr>
                <w:rFonts w:eastAsia="宋体" w:hint="eastAsia"/>
                <w:sz w:val="24"/>
                <w:szCs w:val="24"/>
              </w:rPr>
              <w:t>v1.1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028C4" w14:textId="77777777" w:rsidR="00E47B85" w:rsidRPr="00E47B85" w:rsidRDefault="00E47B85" w:rsidP="00E47B85">
            <w:pPr>
              <w:widowControl/>
              <w:tabs>
                <w:tab w:val="decimal" w:pos="0"/>
              </w:tabs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  <w:r w:rsidRPr="00E47B85">
              <w:rPr>
                <w:rFonts w:eastAsia="宋体" w:hint="eastAsia"/>
                <w:sz w:val="24"/>
                <w:szCs w:val="24"/>
              </w:rPr>
              <w:t>2001/08/16</w:t>
            </w: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8DF9D" w14:textId="77777777" w:rsidR="00E47B85" w:rsidRPr="00E47B85" w:rsidRDefault="00E47B85" w:rsidP="00E47B85">
            <w:pPr>
              <w:widowControl/>
              <w:tabs>
                <w:tab w:val="decimal" w:pos="0"/>
              </w:tabs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  <w:r w:rsidRPr="00E47B85">
              <w:rPr>
                <w:rFonts w:eastAsia="宋体" w:hint="eastAsia"/>
                <w:sz w:val="24"/>
                <w:szCs w:val="24"/>
              </w:rPr>
              <w:t>双语</w:t>
            </w:r>
            <w:r w:rsidRPr="00E47B85">
              <w:rPr>
                <w:rFonts w:eastAsia="宋体" w:hint="eastAsia"/>
                <w:sz w:val="24"/>
                <w:szCs w:val="24"/>
              </w:rPr>
              <w:tab/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5FFA" w14:textId="77777777" w:rsidR="00E47B85" w:rsidRPr="00E47B85" w:rsidRDefault="00E47B85" w:rsidP="00E47B85">
            <w:pPr>
              <w:widowControl/>
              <w:tabs>
                <w:tab w:val="decimal" w:pos="0"/>
              </w:tabs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  <w:r w:rsidRPr="00E47B85">
              <w:rPr>
                <w:rFonts w:eastAsia="宋体" w:hint="eastAsia"/>
                <w:sz w:val="24"/>
                <w:szCs w:val="24"/>
              </w:rPr>
              <w:t>李敏学，王昊，江远彬，龚体，徐先发</w:t>
            </w:r>
          </w:p>
        </w:tc>
      </w:tr>
      <w:tr w:rsidR="00E47B85" w:rsidRPr="00E47B85" w14:paraId="5A9AC116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0D570" w14:textId="77777777" w:rsidR="00E47B85" w:rsidRPr="00E47B85" w:rsidRDefault="00E47B85" w:rsidP="00E47B85">
            <w:pPr>
              <w:widowControl/>
              <w:tabs>
                <w:tab w:val="decimal" w:pos="0"/>
              </w:tabs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  <w:r w:rsidRPr="00E47B85">
              <w:rPr>
                <w:rFonts w:eastAsia="宋体" w:hint="eastAsia"/>
                <w:sz w:val="24"/>
                <w:szCs w:val="24"/>
              </w:rPr>
              <w:t>v2.0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8E46E" w14:textId="77777777" w:rsidR="00E47B85" w:rsidRPr="00E47B85" w:rsidRDefault="00E47B85" w:rsidP="00E47B85">
            <w:pPr>
              <w:widowControl/>
              <w:tabs>
                <w:tab w:val="decimal" w:pos="0"/>
              </w:tabs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  <w:r w:rsidRPr="00E47B85">
              <w:rPr>
                <w:rFonts w:eastAsia="宋体" w:hint="eastAsia"/>
                <w:sz w:val="24"/>
                <w:szCs w:val="24"/>
              </w:rPr>
              <w:t>2002/01/18</w:t>
            </w: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03963" w14:textId="77777777" w:rsidR="00E47B85" w:rsidRPr="00E47B85" w:rsidRDefault="00E47B85" w:rsidP="00E47B85">
            <w:pPr>
              <w:widowControl/>
              <w:tabs>
                <w:tab w:val="decimal" w:pos="0"/>
              </w:tabs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  <w:r w:rsidRPr="00E47B85">
              <w:rPr>
                <w:rFonts w:eastAsia="宋体" w:hint="eastAsia"/>
                <w:sz w:val="24"/>
                <w:szCs w:val="24"/>
              </w:rPr>
              <w:t>无改动</w:t>
            </w:r>
            <w:r w:rsidRPr="00E47B85">
              <w:rPr>
                <w:rFonts w:eastAsia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6543F" w14:textId="77777777" w:rsidR="00E47B85" w:rsidRPr="00E47B85" w:rsidRDefault="00E47B85" w:rsidP="00E47B85">
            <w:pPr>
              <w:widowControl/>
              <w:tabs>
                <w:tab w:val="decimal" w:pos="0"/>
              </w:tabs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  <w:tr w:rsidR="00E47B85" w:rsidRPr="00E47B85" w14:paraId="207CC81F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E5EC7" w14:textId="77777777" w:rsidR="00E47B85" w:rsidRPr="00E47B85" w:rsidRDefault="00E47B85" w:rsidP="00E47B85">
            <w:pPr>
              <w:widowControl/>
              <w:spacing w:line="240" w:lineRule="auto"/>
              <w:ind w:leftChars="0" w:left="40" w:right="40"/>
              <w:rPr>
                <w:rFonts w:eastAsia="宋体"/>
                <w:sz w:val="24"/>
                <w:szCs w:val="24"/>
              </w:rPr>
            </w:pPr>
            <w:r w:rsidRPr="00E47B85">
              <w:rPr>
                <w:rFonts w:eastAsia="宋体"/>
                <w:sz w:val="24"/>
                <w:szCs w:val="24"/>
              </w:rPr>
              <w:t>V3.00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6E6D0" w14:textId="77777777" w:rsidR="00E47B85" w:rsidRPr="00E47B85" w:rsidRDefault="00E47B85" w:rsidP="00E47B85">
            <w:pPr>
              <w:widowControl/>
              <w:ind w:leftChars="0" w:left="0"/>
              <w:rPr>
                <w:rFonts w:eastAsia="宋体"/>
              </w:rPr>
            </w:pPr>
            <w:r w:rsidRPr="00E47B85">
              <w:rPr>
                <w:rFonts w:eastAsia="宋体"/>
              </w:rPr>
              <w:t>2002/11/30</w:t>
            </w: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19067" w14:textId="77777777" w:rsidR="00E47B85" w:rsidRPr="00E47B85" w:rsidRDefault="00E47B85" w:rsidP="00E47B85">
            <w:pPr>
              <w:widowControl/>
              <w:ind w:leftChars="0" w:left="0"/>
              <w:rPr>
                <w:rFonts w:eastAsia="宋体"/>
              </w:rPr>
            </w:pPr>
            <w:r w:rsidRPr="00E47B85">
              <w:rPr>
                <w:rFonts w:eastAsia="宋体" w:hint="eastAsia"/>
              </w:rPr>
              <w:t>根据</w:t>
            </w:r>
            <w:r w:rsidRPr="00E47B85">
              <w:rPr>
                <w:rFonts w:eastAsia="宋体"/>
              </w:rPr>
              <w:t>IPD-FE-</w:t>
            </w:r>
            <w:r w:rsidRPr="00E47B85">
              <w:rPr>
                <w:rFonts w:eastAsia="宋体" w:hint="eastAsia"/>
              </w:rPr>
              <w:t>IBT</w:t>
            </w:r>
            <w:r w:rsidRPr="00E47B85">
              <w:rPr>
                <w:rFonts w:eastAsia="宋体" w:hint="eastAsia"/>
              </w:rPr>
              <w:t>项目成果更新。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DAD43" w14:textId="77777777" w:rsidR="00E47B85" w:rsidRPr="00E47B85" w:rsidRDefault="00E47B85" w:rsidP="00E47B85">
            <w:pPr>
              <w:widowControl/>
              <w:tabs>
                <w:tab w:val="decimal" w:pos="0"/>
              </w:tabs>
              <w:spacing w:line="240" w:lineRule="auto"/>
              <w:ind w:leftChars="0" w:left="0"/>
              <w:rPr>
                <w:rFonts w:eastAsia="宋体" w:hint="eastAsia"/>
                <w:sz w:val="24"/>
                <w:szCs w:val="24"/>
              </w:rPr>
            </w:pPr>
            <w:r w:rsidRPr="00E47B85">
              <w:rPr>
                <w:rFonts w:eastAsia="宋体" w:hint="eastAsia"/>
                <w:sz w:val="24"/>
                <w:szCs w:val="24"/>
              </w:rPr>
              <w:t>汤俊，李敏学，陈伟峰，李朝阳</w:t>
            </w:r>
          </w:p>
        </w:tc>
      </w:tr>
      <w:tr w:rsidR="000128BF" w:rsidRPr="00E47B85" w14:paraId="07A172D3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60C80" w14:textId="77777777" w:rsidR="000128BF" w:rsidRPr="00E47B85" w:rsidRDefault="000128BF" w:rsidP="004606C5">
            <w:pPr>
              <w:widowControl/>
              <w:spacing w:line="240" w:lineRule="auto"/>
              <w:ind w:leftChars="0" w:left="40" w:right="40"/>
              <w:rPr>
                <w:rFonts w:eastAsia="宋体"/>
                <w:sz w:val="24"/>
                <w:szCs w:val="24"/>
              </w:rPr>
            </w:pPr>
            <w:r w:rsidRPr="00E47B85">
              <w:rPr>
                <w:rFonts w:eastAsia="宋体"/>
                <w:sz w:val="24"/>
                <w:szCs w:val="24"/>
              </w:rPr>
              <w:t>V3.</w:t>
            </w:r>
            <w:r w:rsidRPr="00E47B85">
              <w:rPr>
                <w:rFonts w:eastAsia="宋体" w:hint="eastAsia"/>
                <w:sz w:val="24"/>
                <w:szCs w:val="24"/>
              </w:rPr>
              <w:t>1</w:t>
            </w:r>
            <w:r w:rsidRPr="00E47B85">
              <w:rPr>
                <w:rFonts w:eastAsia="宋体"/>
                <w:sz w:val="24"/>
                <w:szCs w:val="24"/>
              </w:rPr>
              <w:t>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A7007" w14:textId="77777777" w:rsidR="000128BF" w:rsidRPr="00E47B85" w:rsidRDefault="000128BF" w:rsidP="004606C5">
            <w:pPr>
              <w:widowControl/>
              <w:ind w:leftChars="0" w:left="0"/>
              <w:rPr>
                <w:rFonts w:eastAsia="宋体" w:hint="eastAsia"/>
              </w:rPr>
            </w:pPr>
            <w:r w:rsidRPr="00E47B85">
              <w:rPr>
                <w:rFonts w:eastAsia="宋体"/>
              </w:rPr>
              <w:t>200</w:t>
            </w:r>
            <w:r w:rsidRPr="00E47B85">
              <w:rPr>
                <w:rFonts w:eastAsia="宋体" w:hint="eastAsia"/>
              </w:rPr>
              <w:t>4</w:t>
            </w:r>
            <w:r w:rsidRPr="00E47B85">
              <w:rPr>
                <w:rFonts w:eastAsia="宋体"/>
              </w:rPr>
              <w:t>/11/</w:t>
            </w:r>
            <w:r w:rsidRPr="00E47B85">
              <w:rPr>
                <w:rFonts w:eastAsia="宋体" w:hint="eastAsia"/>
              </w:rPr>
              <w:t>27</w:t>
            </w: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89B2D" w14:textId="77777777" w:rsidR="000128BF" w:rsidRPr="00E47B85" w:rsidRDefault="000128BF" w:rsidP="004606C5">
            <w:pPr>
              <w:widowControl/>
              <w:ind w:leftChars="0" w:left="0"/>
              <w:rPr>
                <w:rFonts w:eastAsia="宋体"/>
              </w:rPr>
            </w:pPr>
            <w:r w:rsidRPr="00E47B85">
              <w:rPr>
                <w:rFonts w:eastAsia="宋体" w:hint="eastAsia"/>
              </w:rPr>
              <w:t>根据</w:t>
            </w:r>
            <w:r w:rsidRPr="00E47B85">
              <w:rPr>
                <w:rFonts w:eastAsia="宋体"/>
              </w:rPr>
              <w:t>IPD-FE-</w:t>
            </w:r>
            <w:r w:rsidRPr="00E47B85">
              <w:rPr>
                <w:rFonts w:eastAsia="宋体" w:hint="eastAsia"/>
              </w:rPr>
              <w:t>PTM</w:t>
            </w:r>
            <w:r w:rsidRPr="00E47B85">
              <w:rPr>
                <w:rFonts w:eastAsia="宋体" w:hint="eastAsia"/>
              </w:rPr>
              <w:t>项目成果更新。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5F700" w14:textId="77777777" w:rsidR="000128BF" w:rsidRPr="00E47B85" w:rsidRDefault="000128BF" w:rsidP="004606C5">
            <w:pPr>
              <w:widowControl/>
              <w:tabs>
                <w:tab w:val="decimal" w:pos="0"/>
              </w:tabs>
              <w:spacing w:line="240" w:lineRule="auto"/>
              <w:ind w:leftChars="0" w:left="0"/>
              <w:rPr>
                <w:rFonts w:eastAsia="宋体" w:hint="eastAsia"/>
                <w:sz w:val="24"/>
                <w:szCs w:val="24"/>
              </w:rPr>
            </w:pPr>
            <w:r w:rsidRPr="00E47B85">
              <w:rPr>
                <w:rFonts w:eastAsia="宋体" w:hint="eastAsia"/>
                <w:sz w:val="24"/>
                <w:szCs w:val="24"/>
              </w:rPr>
              <w:t>王晓</w:t>
            </w:r>
          </w:p>
        </w:tc>
      </w:tr>
      <w:tr w:rsidR="000128BF" w:rsidRPr="00E47B85" w14:paraId="7307FC85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EC87D" w14:textId="77777777" w:rsidR="000128BF" w:rsidRPr="00E47B85" w:rsidRDefault="000128BF" w:rsidP="00E47B85">
            <w:pPr>
              <w:widowControl/>
              <w:spacing w:line="240" w:lineRule="auto"/>
              <w:ind w:leftChars="0" w:left="40" w:right="40"/>
              <w:rPr>
                <w:rFonts w:eastAsia="宋体" w:hint="eastAsia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V5.0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E5A52" w14:textId="77777777" w:rsidR="000128BF" w:rsidRDefault="000128BF" w:rsidP="000128BF">
            <w:pPr>
              <w:pStyle w:val="aff5"/>
              <w:widowControl/>
              <w:rPr>
                <w:rFonts w:hint="eastAsia"/>
              </w:rPr>
            </w:pPr>
            <w:smartTag w:uri="urn:schemas-microsoft-com:office:smarttags" w:element="date">
              <w:smartTagPr>
                <w:attr w:name="Month" w:val="10"/>
                <w:attr w:name="Day" w:val="5"/>
                <w:attr w:name="Year" w:val="2006"/>
              </w:smartTagPr>
              <w:r>
                <w:rPr>
                  <w:rFonts w:hint="eastAsia"/>
                </w:rPr>
                <w:t>10/05/2006</w:t>
              </w:r>
            </w:smartTag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BDFBF" w14:textId="77777777" w:rsidR="000128BF" w:rsidRPr="00FC49E3" w:rsidRDefault="000128BF" w:rsidP="000128BF">
            <w:pPr>
              <w:widowControl/>
              <w:ind w:leftChars="0" w:left="0"/>
              <w:rPr>
                <w:rFonts w:hint="eastAsia"/>
              </w:rPr>
            </w:pPr>
            <w:r w:rsidRPr="00FC49E3">
              <w:rPr>
                <w:rFonts w:ascii="宋体" w:eastAsia="宋体" w:hAnsi="宋体" w:cs="宋体" w:hint="eastAsia"/>
              </w:rPr>
              <w:t>进行中英文分离，并与</w:t>
            </w:r>
            <w:r w:rsidRPr="00FC49E3">
              <w:t>IPD5.0</w:t>
            </w:r>
            <w:r w:rsidRPr="00FC49E3">
              <w:rPr>
                <w:rFonts w:ascii="宋体" w:eastAsia="宋体" w:hAnsi="宋体" w:cs="宋体" w:hint="eastAsia"/>
              </w:rPr>
              <w:t>同步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361B3" w14:textId="77777777" w:rsidR="000128BF" w:rsidRPr="00297B97" w:rsidRDefault="000128BF" w:rsidP="000128BF">
            <w:pPr>
              <w:widowControl/>
              <w:ind w:leftChars="0" w:left="0"/>
              <w:rPr>
                <w:rFonts w:ascii="宋体" w:cs="宋体" w:hint="eastAsia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易金芝</w:t>
            </w:r>
          </w:p>
        </w:tc>
      </w:tr>
      <w:tr w:rsidR="00FC49E3" w:rsidRPr="00E47B85" w14:paraId="7BC2FCC0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F7B1F" w14:textId="77777777" w:rsidR="00FC49E3" w:rsidRDefault="00FC49E3" w:rsidP="00E47B85">
            <w:pPr>
              <w:widowControl/>
              <w:spacing w:line="240" w:lineRule="auto"/>
              <w:ind w:leftChars="0" w:left="40" w:right="40"/>
              <w:rPr>
                <w:rFonts w:eastAsia="宋体" w:hint="eastAsia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V6.0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31108" w14:textId="77777777" w:rsidR="00FC49E3" w:rsidRDefault="00FC49E3" w:rsidP="000128BF">
            <w:pPr>
              <w:pStyle w:val="aff5"/>
              <w:widowControl/>
              <w:rPr>
                <w:rFonts w:hint="eastAsia"/>
              </w:rPr>
            </w:pPr>
            <w:r>
              <w:rPr>
                <w:rFonts w:hint="eastAsia"/>
              </w:rPr>
              <w:t>20/04/2009</w:t>
            </w: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11F4C" w14:textId="77777777" w:rsidR="005605BF" w:rsidRDefault="00FC49E3" w:rsidP="000128BF">
            <w:pPr>
              <w:widowControl/>
              <w:ind w:leftChars="0" w:left="0"/>
              <w:rPr>
                <w:rFonts w:ascii="宋体" w:eastAsia="宋体" w:hAnsi="宋体" w:hint="eastAsia"/>
              </w:rPr>
            </w:pPr>
            <w:r w:rsidRPr="00FC49E3">
              <w:rPr>
                <w:rFonts w:ascii="宋体" w:hAnsi="宋体" w:hint="eastAsia"/>
              </w:rPr>
              <w:t>以IPD-</w:t>
            </w:r>
            <w:r w:rsidRPr="00FC49E3">
              <w:rPr>
                <w:rFonts w:ascii="宋体" w:eastAsia="宋体" w:hAnsi="宋体" w:hint="eastAsia"/>
              </w:rPr>
              <w:t>PTM</w:t>
            </w:r>
            <w:r w:rsidRPr="00FC49E3">
              <w:rPr>
                <w:rFonts w:ascii="宋体" w:hAnsi="宋体" w:hint="eastAsia"/>
              </w:rPr>
              <w:t>精简后模板替代内嵌模板，</w:t>
            </w:r>
            <w:r w:rsidR="00125262">
              <w:rPr>
                <w:rFonts w:ascii="宋体" w:eastAsia="宋体" w:hAnsi="宋体" w:hint="eastAsia"/>
              </w:rPr>
              <w:t>内容两边保持一致。</w:t>
            </w:r>
          </w:p>
          <w:p w14:paraId="145A73B7" w14:textId="77777777" w:rsidR="005605BF" w:rsidRPr="00297B97" w:rsidRDefault="00FC49E3" w:rsidP="000128BF">
            <w:pPr>
              <w:widowControl/>
              <w:ind w:leftChars="0" w:left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FC49E3">
              <w:rPr>
                <w:rFonts w:ascii="宋体" w:eastAsia="宋体" w:hAnsi="宋体" w:hint="eastAsia"/>
              </w:rPr>
              <w:t>根据</w:t>
            </w:r>
            <w:r w:rsidRPr="00FC49E3">
              <w:rPr>
                <w:rFonts w:ascii="宋体" w:eastAsia="宋体" w:hAnsi="宋体" w:cs="宋体" w:hint="eastAsia"/>
              </w:rPr>
              <w:t>产品包资料流程优化项目</w:t>
            </w:r>
            <w:r w:rsidR="0032052D">
              <w:rPr>
                <w:rFonts w:ascii="宋体" w:eastAsia="宋体" w:hAnsi="宋体" w:cs="宋体" w:hint="eastAsia"/>
              </w:rPr>
              <w:t>、</w:t>
            </w:r>
            <w:r w:rsidR="005605BF">
              <w:rPr>
                <w:rFonts w:ascii="宋体" w:eastAsia="宋体" w:hAnsi="宋体" w:cs="宋体" w:hint="eastAsia"/>
              </w:rPr>
              <w:t>全球化</w:t>
            </w:r>
            <w:r w:rsidR="0032052D">
              <w:rPr>
                <w:rFonts w:ascii="宋体" w:eastAsia="宋体" w:hAnsi="宋体" w:cs="宋体" w:hint="eastAsia"/>
              </w:rPr>
              <w:t>项目、节能减排项目修改</w:t>
            </w:r>
            <w:r w:rsidR="005605B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5E36F" w14:textId="77777777" w:rsidR="00FC49E3" w:rsidRPr="00125262" w:rsidRDefault="00125262" w:rsidP="000128BF">
            <w:pPr>
              <w:widowControl/>
              <w:ind w:leftChars="0" w:left="0"/>
              <w:rPr>
                <w:rFonts w:ascii="宋体" w:eastAsia="宋体" w:cs="宋体" w:hint="eastAsia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宋秀红</w:t>
            </w:r>
          </w:p>
        </w:tc>
      </w:tr>
    </w:tbl>
    <w:p w14:paraId="02675374" w14:textId="77777777" w:rsidR="00E47B85" w:rsidRPr="00E47B85" w:rsidRDefault="00E47B85" w:rsidP="00E47B85">
      <w:pPr>
        <w:widowControl/>
        <w:spacing w:line="240" w:lineRule="auto"/>
        <w:ind w:leftChars="0" w:left="720"/>
        <w:rPr>
          <w:rFonts w:eastAsia="宋体"/>
          <w:sz w:val="24"/>
          <w:szCs w:val="24"/>
        </w:rPr>
      </w:pPr>
      <w:r w:rsidRPr="00E47B85">
        <w:rPr>
          <w:rFonts w:ascii="宋体" w:eastAsia="宋体" w:cs="宋体" w:hint="eastAsia"/>
          <w:sz w:val="24"/>
          <w:szCs w:val="24"/>
        </w:rPr>
        <w:t>项目经理：</w:t>
      </w:r>
      <w:r w:rsidRPr="00E47B85">
        <w:rPr>
          <w:rFonts w:eastAsia="宋体"/>
          <w:sz w:val="24"/>
          <w:szCs w:val="24"/>
        </w:rPr>
        <w:t xml:space="preserve"> __________________ </w:t>
      </w:r>
      <w:r w:rsidRPr="00E47B85">
        <w:rPr>
          <w:rFonts w:ascii="宋体" w:eastAsia="宋体" w:cs="宋体" w:hint="eastAsia"/>
          <w:sz w:val="24"/>
          <w:szCs w:val="24"/>
        </w:rPr>
        <w:t>项目：</w:t>
      </w:r>
      <w:r w:rsidRPr="00E47B85">
        <w:rPr>
          <w:rFonts w:eastAsia="宋体"/>
          <w:sz w:val="24"/>
          <w:szCs w:val="24"/>
        </w:rPr>
        <w:t xml:space="preserve"> _________________</w:t>
      </w:r>
    </w:p>
    <w:p w14:paraId="50F94CCD" w14:textId="77777777" w:rsidR="00E47B85" w:rsidRPr="00E47B85" w:rsidRDefault="00E47B85" w:rsidP="00E47B85">
      <w:pPr>
        <w:widowControl/>
        <w:spacing w:line="240" w:lineRule="auto"/>
        <w:ind w:leftChars="0" w:left="720"/>
        <w:rPr>
          <w:rFonts w:ascii="宋体" w:eastAsia="宋体" w:cs="宋体"/>
          <w:sz w:val="24"/>
          <w:szCs w:val="24"/>
        </w:rPr>
      </w:pPr>
      <w:r w:rsidRPr="00E47B85">
        <w:rPr>
          <w:rFonts w:ascii="宋体" w:eastAsia="宋体" w:cs="宋体" w:hint="eastAsia"/>
          <w:sz w:val="24"/>
          <w:szCs w:val="24"/>
        </w:rPr>
        <w:t>项目阶段</w:t>
      </w:r>
      <w:r w:rsidRPr="00E47B85">
        <w:rPr>
          <w:rFonts w:eastAsia="宋体"/>
          <w:sz w:val="24"/>
          <w:szCs w:val="24"/>
        </w:rPr>
        <w:t>/</w:t>
      </w:r>
      <w:r w:rsidRPr="00E47B85">
        <w:rPr>
          <w:rFonts w:ascii="宋体" w:eastAsia="宋体" w:cs="宋体" w:hint="eastAsia"/>
          <w:sz w:val="24"/>
          <w:szCs w:val="24"/>
        </w:rPr>
        <w:t>决策检查点：</w:t>
      </w:r>
    </w:p>
    <w:p w14:paraId="07042F24" w14:textId="77777777" w:rsidR="00E47B85" w:rsidRPr="00E47B85" w:rsidRDefault="004408C2" w:rsidP="00E47B85">
      <w:pPr>
        <w:widowControl/>
        <w:spacing w:line="240" w:lineRule="auto"/>
        <w:ind w:leftChars="0" w:left="720"/>
        <w:rPr>
          <w:rFonts w:eastAsia="宋体"/>
          <w:sz w:val="24"/>
          <w:szCs w:val="24"/>
        </w:rPr>
      </w:pPr>
      <w:r>
        <w:t>__</w:t>
      </w:r>
      <w:r w:rsidR="00C651FB">
        <w:rPr>
          <w:rFonts w:ascii="宋体" w:cs="宋体" w:hint="eastAsia"/>
        </w:rPr>
        <w:t>概念</w:t>
      </w:r>
      <w:r w:rsidR="00C651FB">
        <w:t xml:space="preserve"> </w:t>
      </w:r>
      <w:r w:rsidR="00C651FB">
        <w:rPr>
          <w:rFonts w:hint="eastAsia"/>
        </w:rPr>
        <w:t xml:space="preserve">  </w:t>
      </w:r>
      <w:r w:rsidR="00C651FB">
        <w:t xml:space="preserve"> __</w:t>
      </w:r>
      <w:r w:rsidR="00C651FB">
        <w:rPr>
          <w:rFonts w:ascii="宋体" w:cs="宋体" w:hint="eastAsia"/>
        </w:rPr>
        <w:t>开发</w:t>
      </w:r>
      <w:r w:rsidR="00C651FB">
        <w:t xml:space="preserve">   </w:t>
      </w:r>
      <w:r w:rsidR="00C651FB">
        <w:rPr>
          <w:rFonts w:hint="eastAsia"/>
        </w:rPr>
        <w:t xml:space="preserve">  </w:t>
      </w:r>
      <w:r w:rsidR="00C651FB">
        <w:t>__</w:t>
      </w:r>
      <w:r w:rsidR="00C651FB">
        <w:rPr>
          <w:rFonts w:ascii="宋体" w:cs="宋体" w:hint="eastAsia"/>
        </w:rPr>
        <w:t>发布</w:t>
      </w:r>
      <w:r w:rsidR="00C651FB">
        <w:t xml:space="preserve"> </w:t>
      </w:r>
      <w:r w:rsidR="00C651FB">
        <w:rPr>
          <w:rFonts w:hint="eastAsia"/>
        </w:rPr>
        <w:t xml:space="preserve">  </w:t>
      </w:r>
      <w:r w:rsidR="00C651FB">
        <w:t xml:space="preserve"> __</w:t>
      </w:r>
      <w:r w:rsidR="00C651FB">
        <w:rPr>
          <w:rFonts w:ascii="宋体" w:cs="宋体" w:hint="eastAsia"/>
        </w:rPr>
        <w:t>临时</w:t>
      </w:r>
      <w:r w:rsidR="00C651FB">
        <w:rPr>
          <w:rFonts w:ascii="宋体" w:cs="宋体" w:hint="eastAsia"/>
        </w:rPr>
        <w:t xml:space="preserve">   </w:t>
      </w:r>
      <w:r w:rsidR="00C651FB">
        <w:t xml:space="preserve"> </w:t>
      </w:r>
      <w:r>
        <w:rPr>
          <w:u w:val="single"/>
        </w:rPr>
        <w:t>_</w:t>
      </w:r>
      <w:r>
        <w:rPr>
          <w:rFonts w:ascii="宋体" w:cs="宋体" w:hint="eastAsia"/>
          <w:b/>
          <w:bCs/>
          <w:u w:val="single"/>
        </w:rPr>
        <w:t>√</w:t>
      </w:r>
      <w:r w:rsidR="00C651FB">
        <w:rPr>
          <w:rFonts w:ascii="宋体" w:cs="宋体" w:hint="eastAsia"/>
        </w:rPr>
        <w:t>计划</w:t>
      </w:r>
      <w:r w:rsidR="00C651FB">
        <w:t xml:space="preserve">    __</w:t>
      </w:r>
      <w:r w:rsidR="00C651FB">
        <w:rPr>
          <w:rFonts w:ascii="宋体" w:cs="宋体" w:hint="eastAsia"/>
        </w:rPr>
        <w:t>验证</w:t>
      </w:r>
      <w:r w:rsidR="00C651FB">
        <w:t xml:space="preserve">   __</w:t>
      </w:r>
      <w:r w:rsidR="00C651FB">
        <w:rPr>
          <w:rFonts w:ascii="宋体" w:cs="宋体" w:hint="eastAsia"/>
        </w:rPr>
        <w:t>生命周期</w:t>
      </w:r>
    </w:p>
    <w:p w14:paraId="46913A51" w14:textId="77777777" w:rsidR="00E47B85" w:rsidRPr="00E47B85" w:rsidRDefault="00E47B85" w:rsidP="00E47B85">
      <w:pPr>
        <w:widowControl/>
        <w:spacing w:before="300" w:after="150"/>
        <w:ind w:leftChars="0" w:left="0"/>
        <w:jc w:val="center"/>
        <w:rPr>
          <w:rFonts w:ascii="黑体" w:eastAsia="黑体" w:cs="黑体"/>
          <w:sz w:val="30"/>
          <w:szCs w:val="30"/>
        </w:rPr>
      </w:pPr>
    </w:p>
    <w:p w14:paraId="4C76FEC8" w14:textId="77777777" w:rsidR="00E47B85" w:rsidRPr="00E47B85" w:rsidRDefault="00E47B85" w:rsidP="00E47B85">
      <w:pPr>
        <w:widowControl/>
        <w:spacing w:before="300" w:after="150"/>
        <w:ind w:leftChars="0" w:left="0"/>
        <w:jc w:val="center"/>
        <w:rPr>
          <w:rFonts w:ascii="黑体" w:eastAsia="黑体" w:cs="黑体"/>
          <w:sz w:val="30"/>
          <w:szCs w:val="30"/>
        </w:rPr>
      </w:pPr>
      <w:r w:rsidRPr="00E47B85">
        <w:rPr>
          <w:rFonts w:ascii="黑体" w:eastAsia="黑体" w:cs="黑体"/>
          <w:sz w:val="30"/>
          <w:szCs w:val="30"/>
        </w:rPr>
        <w:br w:type="page"/>
      </w:r>
      <w:r w:rsidRPr="00E47B85">
        <w:rPr>
          <w:rFonts w:ascii="宋体" w:eastAsia="宋体" w:cs="宋体" w:hint="eastAsia"/>
          <w:sz w:val="30"/>
          <w:szCs w:val="30"/>
        </w:rPr>
        <w:lastRenderedPageBreak/>
        <w:t>目</w:t>
      </w:r>
      <w:r w:rsidRPr="00E47B85">
        <w:rPr>
          <w:rFonts w:ascii="黑体" w:eastAsia="黑体" w:cs="黑体"/>
          <w:sz w:val="30"/>
          <w:szCs w:val="30"/>
        </w:rPr>
        <w:t xml:space="preserve">  </w:t>
      </w:r>
      <w:r w:rsidRPr="00E47B85">
        <w:rPr>
          <w:rFonts w:ascii="宋体" w:eastAsia="宋体" w:cs="宋体" w:hint="eastAsia"/>
          <w:sz w:val="30"/>
          <w:szCs w:val="30"/>
        </w:rPr>
        <w:t>录</w:t>
      </w:r>
    </w:p>
    <w:p w14:paraId="0C1911D5" w14:textId="77777777" w:rsidR="00E47B85" w:rsidRPr="00E47B85" w:rsidRDefault="00E47B85" w:rsidP="00E47B85">
      <w:pPr>
        <w:tabs>
          <w:tab w:val="left" w:pos="453"/>
          <w:tab w:val="right" w:leader="dot" w:pos="9010"/>
        </w:tabs>
        <w:spacing w:before="120" w:after="120" w:line="240" w:lineRule="auto"/>
        <w:ind w:leftChars="0" w:left="0"/>
        <w:rPr>
          <w:rFonts w:eastAsia="宋体"/>
          <w:b/>
          <w:bCs/>
          <w:caps/>
          <w:sz w:val="20"/>
          <w:szCs w:val="20"/>
        </w:rPr>
      </w:pPr>
    </w:p>
    <w:p w14:paraId="38CDBD52" w14:textId="77777777" w:rsidR="00065F2B" w:rsidRDefault="00E47B85">
      <w:pPr>
        <w:pStyle w:val="TOC1"/>
        <w:tabs>
          <w:tab w:val="left" w:pos="40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4"/>
        </w:rPr>
      </w:pPr>
      <w:r w:rsidRPr="00E47B85">
        <w:fldChar w:fldCharType="begin"/>
      </w:r>
      <w:r w:rsidRPr="00E47B85">
        <w:instrText xml:space="preserve"> TOC \o "1-3" \h \z \u </w:instrText>
      </w:r>
      <w:r w:rsidRPr="00E47B85">
        <w:fldChar w:fldCharType="separate"/>
      </w:r>
      <w:hyperlink w:anchor="_Toc228003835" w:history="1">
        <w:r w:rsidR="00065F2B" w:rsidRPr="007C66F6">
          <w:rPr>
            <w:rStyle w:val="aff7"/>
            <w:noProof/>
          </w:rPr>
          <w:t>1</w:t>
        </w:r>
        <w:r w:rsidR="00065F2B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065F2B" w:rsidRPr="007C66F6">
          <w:rPr>
            <w:rStyle w:val="aff7"/>
            <w:rFonts w:hint="eastAsia"/>
            <w:noProof/>
          </w:rPr>
          <w:t>项目目的和范围</w:t>
        </w:r>
        <w:r w:rsidR="00065F2B">
          <w:rPr>
            <w:noProof/>
            <w:webHidden/>
          </w:rPr>
          <w:tab/>
        </w:r>
        <w:r w:rsidR="00065F2B">
          <w:rPr>
            <w:noProof/>
            <w:webHidden/>
          </w:rPr>
          <w:fldChar w:fldCharType="begin"/>
        </w:r>
        <w:r w:rsidR="00065F2B">
          <w:rPr>
            <w:noProof/>
            <w:webHidden/>
          </w:rPr>
          <w:instrText xml:space="preserve"> PAGEREF _Toc228003835 \h </w:instrText>
        </w:r>
        <w:r w:rsidR="00065F2B">
          <w:rPr>
            <w:noProof/>
          </w:rPr>
        </w:r>
        <w:r w:rsidR="00065F2B">
          <w:rPr>
            <w:noProof/>
            <w:webHidden/>
          </w:rPr>
          <w:fldChar w:fldCharType="separate"/>
        </w:r>
        <w:r w:rsidR="0032052D">
          <w:rPr>
            <w:noProof/>
            <w:webHidden/>
          </w:rPr>
          <w:t>4</w:t>
        </w:r>
        <w:r w:rsidR="00065F2B">
          <w:rPr>
            <w:noProof/>
            <w:webHidden/>
          </w:rPr>
          <w:fldChar w:fldCharType="end"/>
        </w:r>
      </w:hyperlink>
    </w:p>
    <w:p w14:paraId="47E4BB52" w14:textId="77777777" w:rsidR="00065F2B" w:rsidRDefault="00065F2B">
      <w:pPr>
        <w:pStyle w:val="TOC1"/>
        <w:tabs>
          <w:tab w:val="left" w:pos="40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228003836" w:history="1">
        <w:r w:rsidRPr="007C66F6">
          <w:rPr>
            <w:rStyle w:val="aff7"/>
            <w:noProof/>
          </w:rPr>
          <w:t>2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7C66F6">
          <w:rPr>
            <w:rStyle w:val="aff7"/>
            <w:rFonts w:hint="eastAsia"/>
            <w:noProof/>
          </w:rPr>
          <w:t>组织和职责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_Toc228003836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205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F30C09" w14:textId="77777777" w:rsidR="00065F2B" w:rsidRDefault="00065F2B">
      <w:pPr>
        <w:pStyle w:val="TOC1"/>
        <w:tabs>
          <w:tab w:val="left" w:pos="40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228003837" w:history="1">
        <w:r w:rsidRPr="007C66F6">
          <w:rPr>
            <w:rStyle w:val="aff7"/>
            <w:noProof/>
          </w:rPr>
          <w:t>3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7C66F6">
          <w:rPr>
            <w:rStyle w:val="aff7"/>
            <w:rFonts w:hint="eastAsia"/>
            <w:noProof/>
          </w:rPr>
          <w:t>项目采用的过程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_Toc228003837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205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21878B" w14:textId="77777777" w:rsidR="00065F2B" w:rsidRDefault="00065F2B">
      <w:pPr>
        <w:pStyle w:val="TOC1"/>
        <w:tabs>
          <w:tab w:val="left" w:pos="40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228003838" w:history="1">
        <w:r w:rsidRPr="007C66F6">
          <w:rPr>
            <w:rStyle w:val="aff7"/>
            <w:noProof/>
          </w:rPr>
          <w:t>4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7C66F6">
          <w:rPr>
            <w:rStyle w:val="aff7"/>
            <w:rFonts w:hint="eastAsia"/>
            <w:noProof/>
          </w:rPr>
          <w:t>规模</w:t>
        </w:r>
        <w:r w:rsidRPr="007C66F6">
          <w:rPr>
            <w:rStyle w:val="aff7"/>
            <w:noProof/>
          </w:rPr>
          <w:t>/</w:t>
        </w:r>
        <w:r w:rsidRPr="007C66F6">
          <w:rPr>
            <w:rStyle w:val="aff7"/>
            <w:rFonts w:hint="eastAsia"/>
            <w:noProof/>
          </w:rPr>
          <w:t>工作量</w:t>
        </w:r>
        <w:r w:rsidRPr="007C66F6">
          <w:rPr>
            <w:rStyle w:val="aff7"/>
            <w:noProof/>
          </w:rPr>
          <w:t>/</w:t>
        </w:r>
        <w:r w:rsidRPr="007C66F6">
          <w:rPr>
            <w:rStyle w:val="aff7"/>
            <w:rFonts w:hint="eastAsia"/>
            <w:noProof/>
          </w:rPr>
          <w:t>进度的估计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_Toc228003838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205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59A3E8" w14:textId="77777777" w:rsidR="00065F2B" w:rsidRDefault="00065F2B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228003839" w:history="1">
        <w:r w:rsidRPr="007C66F6">
          <w:rPr>
            <w:rStyle w:val="aff7"/>
            <w:noProof/>
          </w:rPr>
          <w:t>4.1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7C66F6">
          <w:rPr>
            <w:rStyle w:val="aff7"/>
            <w:rFonts w:hint="eastAsia"/>
            <w:noProof/>
          </w:rPr>
          <w:t>测试约束与假定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_Toc228003839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205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F1CEE7" w14:textId="77777777" w:rsidR="00065F2B" w:rsidRDefault="00065F2B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228003840" w:history="1">
        <w:r w:rsidRPr="007C66F6">
          <w:rPr>
            <w:rStyle w:val="aff7"/>
            <w:noProof/>
          </w:rPr>
          <w:t>4.2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7C66F6">
          <w:rPr>
            <w:rStyle w:val="aff7"/>
            <w:rFonts w:hint="eastAsia"/>
            <w:noProof/>
          </w:rPr>
          <w:t>估计的规模与工作量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_Toc228003840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205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9B59AC" w14:textId="77777777" w:rsidR="00065F2B" w:rsidRDefault="00065F2B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228003841" w:history="1">
        <w:r w:rsidRPr="007C66F6">
          <w:rPr>
            <w:rStyle w:val="aff7"/>
            <w:noProof/>
          </w:rPr>
          <w:t>4.3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7C66F6">
          <w:rPr>
            <w:rStyle w:val="aff7"/>
            <w:rFonts w:hint="eastAsia"/>
            <w:noProof/>
          </w:rPr>
          <w:t>计划的进度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_Toc228003841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205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CBE896" w14:textId="77777777" w:rsidR="00065F2B" w:rsidRDefault="00065F2B">
      <w:pPr>
        <w:pStyle w:val="TOC1"/>
        <w:tabs>
          <w:tab w:val="left" w:pos="40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228003842" w:history="1">
        <w:r w:rsidRPr="007C66F6">
          <w:rPr>
            <w:rStyle w:val="aff7"/>
            <w:noProof/>
          </w:rPr>
          <w:t>5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7C66F6">
          <w:rPr>
            <w:rStyle w:val="aff7"/>
            <w:rFonts w:hint="eastAsia"/>
            <w:noProof/>
          </w:rPr>
          <w:t>质量计划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_Toc228003842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205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A698CE" w14:textId="77777777" w:rsidR="00065F2B" w:rsidRDefault="00065F2B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228003843" w:history="1">
        <w:r w:rsidRPr="007C66F6">
          <w:rPr>
            <w:rStyle w:val="aff7"/>
            <w:noProof/>
          </w:rPr>
          <w:t>5.1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7C66F6">
          <w:rPr>
            <w:rStyle w:val="aff7"/>
            <w:rFonts w:hint="eastAsia"/>
            <w:noProof/>
          </w:rPr>
          <w:t>质量目标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_Toc228003843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205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4120A1" w14:textId="77777777" w:rsidR="00065F2B" w:rsidRDefault="00065F2B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228003844" w:history="1">
        <w:r w:rsidRPr="007C66F6">
          <w:rPr>
            <w:rStyle w:val="aff7"/>
            <w:noProof/>
          </w:rPr>
          <w:t>5.2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7C66F6">
          <w:rPr>
            <w:rStyle w:val="aff7"/>
            <w:rFonts w:hint="eastAsia"/>
            <w:noProof/>
          </w:rPr>
          <w:t>质量计划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_Toc228003844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205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8D9BD3" w14:textId="77777777" w:rsidR="00065F2B" w:rsidRDefault="00065F2B">
      <w:pPr>
        <w:pStyle w:val="TOC1"/>
        <w:tabs>
          <w:tab w:val="left" w:pos="40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228003845" w:history="1">
        <w:r w:rsidRPr="007C66F6">
          <w:rPr>
            <w:rStyle w:val="aff7"/>
            <w:noProof/>
          </w:rPr>
          <w:t>6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7C66F6">
          <w:rPr>
            <w:rStyle w:val="aff7"/>
            <w:rFonts w:hint="eastAsia"/>
            <w:noProof/>
          </w:rPr>
          <w:t>配置管理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_Toc228003845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205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9FD79B" w14:textId="77777777" w:rsidR="00065F2B" w:rsidRDefault="00065F2B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228003846" w:history="1">
        <w:r w:rsidRPr="007C66F6">
          <w:rPr>
            <w:rStyle w:val="aff7"/>
            <w:noProof/>
          </w:rPr>
          <w:t>6.1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7C66F6">
          <w:rPr>
            <w:rStyle w:val="aff7"/>
            <w:rFonts w:hint="eastAsia"/>
            <w:noProof/>
          </w:rPr>
          <w:t>配置库位置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_Toc228003846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205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1F02A4" w14:textId="77777777" w:rsidR="00065F2B" w:rsidRDefault="00065F2B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228003847" w:history="1">
        <w:r w:rsidRPr="007C66F6">
          <w:rPr>
            <w:rStyle w:val="aff7"/>
            <w:noProof/>
          </w:rPr>
          <w:t>6.2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7C66F6">
          <w:rPr>
            <w:rStyle w:val="aff7"/>
            <w:rFonts w:hint="eastAsia"/>
            <w:noProof/>
          </w:rPr>
          <w:t>配置项清单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_Toc228003847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205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B5234D" w14:textId="77777777" w:rsidR="00065F2B" w:rsidRDefault="00065F2B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228003848" w:history="1">
        <w:r w:rsidRPr="007C66F6">
          <w:rPr>
            <w:rStyle w:val="aff7"/>
            <w:noProof/>
          </w:rPr>
          <w:t>6.3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7C66F6">
          <w:rPr>
            <w:rStyle w:val="aff7"/>
            <w:rFonts w:hint="eastAsia"/>
            <w:noProof/>
          </w:rPr>
          <w:t>相对配置管理规程的裁剪偏差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_Toc228003848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205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17ECA9" w14:textId="77777777" w:rsidR="00065F2B" w:rsidRDefault="00065F2B">
      <w:pPr>
        <w:pStyle w:val="TOC1"/>
        <w:tabs>
          <w:tab w:val="left" w:pos="40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228003849" w:history="1">
        <w:r w:rsidRPr="007C66F6">
          <w:rPr>
            <w:rStyle w:val="aff7"/>
            <w:noProof/>
          </w:rPr>
          <w:t>7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7C66F6">
          <w:rPr>
            <w:rStyle w:val="aff7"/>
            <w:rFonts w:hint="eastAsia"/>
            <w:noProof/>
          </w:rPr>
          <w:t>项目控制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_Toc228003849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205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DEBEE6" w14:textId="77777777" w:rsidR="00065F2B" w:rsidRDefault="00065F2B">
      <w:pPr>
        <w:pStyle w:val="TOC1"/>
        <w:tabs>
          <w:tab w:val="left" w:pos="40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228003850" w:history="1">
        <w:r w:rsidRPr="007C66F6">
          <w:rPr>
            <w:rStyle w:val="aff7"/>
            <w:noProof/>
          </w:rPr>
          <w:t>8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7C66F6">
          <w:rPr>
            <w:rStyle w:val="aff7"/>
            <w:rFonts w:hint="eastAsia"/>
            <w:noProof/>
          </w:rPr>
          <w:t>附件：项目管理集成跟踪表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_Toc228003850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2052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4E5D89" w14:textId="77777777" w:rsidR="00E47B85" w:rsidRPr="00E47B85" w:rsidRDefault="00E47B85" w:rsidP="00E47B85">
      <w:pPr>
        <w:widowControl/>
        <w:spacing w:before="300" w:after="150"/>
        <w:ind w:leftChars="0" w:left="0"/>
        <w:jc w:val="center"/>
        <w:rPr>
          <w:rFonts w:ascii="黑体" w:eastAsia="黑体" w:cs="黑体"/>
          <w:sz w:val="30"/>
          <w:szCs w:val="30"/>
        </w:rPr>
      </w:pPr>
      <w:r w:rsidRPr="00E47B85">
        <w:rPr>
          <w:rFonts w:eastAsia="宋体"/>
          <w:b/>
          <w:bCs/>
          <w:caps/>
          <w:sz w:val="20"/>
          <w:szCs w:val="20"/>
        </w:rPr>
        <w:fldChar w:fldCharType="end"/>
      </w:r>
    </w:p>
    <w:p w14:paraId="216744C3" w14:textId="77777777" w:rsidR="00065F2B" w:rsidRPr="00441AB0" w:rsidRDefault="00E47B85" w:rsidP="00065F2B">
      <w:pPr>
        <w:widowControl/>
        <w:spacing w:line="240" w:lineRule="auto"/>
        <w:ind w:leftChars="150" w:left="428" w:hanging="113"/>
        <w:jc w:val="center"/>
        <w:rPr>
          <w:rFonts w:ascii="Arial" w:hAnsi="Arial" w:cs="Arial"/>
          <w:sz w:val="32"/>
          <w:szCs w:val="32"/>
        </w:rPr>
      </w:pPr>
      <w:r w:rsidRPr="00E47B85">
        <w:rPr>
          <w:rFonts w:eastAsia="宋体"/>
          <w:smallCaps/>
          <w:sz w:val="20"/>
          <w:szCs w:val="20"/>
        </w:rPr>
        <w:br w:type="page"/>
      </w:r>
      <w:r w:rsidR="00065F2B" w:rsidRPr="00065F2B">
        <w:rPr>
          <w:rFonts w:eastAsia="宋体"/>
          <w:smallCaps/>
          <w:sz w:val="32"/>
          <w:szCs w:val="32"/>
        </w:rPr>
        <w:lastRenderedPageBreak/>
        <w:t xml:space="preserve"> </w:t>
      </w:r>
      <w:r w:rsidR="00441AB0" w:rsidRPr="00441AB0">
        <w:rPr>
          <w:rFonts w:ascii="Arial" w:hAnsi="Arial" w:cs="Arial"/>
          <w:b/>
          <w:bCs/>
          <w:sz w:val="32"/>
          <w:szCs w:val="32"/>
        </w:rPr>
        <w:t>XXX</w:t>
      </w:r>
      <w:r w:rsidR="00441AB0" w:rsidRPr="00441AB0">
        <w:rPr>
          <w:rFonts w:cs="Arial"/>
          <w:b/>
          <w:bCs/>
          <w:sz w:val="32"/>
          <w:szCs w:val="32"/>
        </w:rPr>
        <w:t>测试与验证计划</w:t>
      </w:r>
    </w:p>
    <w:p w14:paraId="11C5A736" w14:textId="77777777" w:rsidR="00065F2B" w:rsidRPr="00065F2B" w:rsidRDefault="00065F2B" w:rsidP="00065F2B">
      <w:pPr>
        <w:pStyle w:val="afe"/>
        <w:rPr>
          <w:b/>
        </w:rPr>
      </w:pPr>
      <w:r w:rsidRPr="00065F2B">
        <w:rPr>
          <w:rFonts w:hint="eastAsia"/>
          <w:b/>
        </w:rPr>
        <w:t>关键词：</w:t>
      </w:r>
    </w:p>
    <w:p w14:paraId="66AC8933" w14:textId="77777777" w:rsidR="00065F2B" w:rsidRPr="00065F2B" w:rsidRDefault="00065F2B" w:rsidP="00065F2B">
      <w:pPr>
        <w:pStyle w:val="aff3"/>
        <w:rPr>
          <w:b/>
        </w:rPr>
      </w:pPr>
      <w:r w:rsidRPr="00065F2B">
        <w:rPr>
          <w:rFonts w:hint="eastAsia"/>
          <w:b/>
        </w:rPr>
        <w:t>摘</w:t>
      </w:r>
      <w:r w:rsidRPr="00065F2B">
        <w:rPr>
          <w:b/>
        </w:rPr>
        <w:t xml:space="preserve">    </w:t>
      </w:r>
      <w:r w:rsidRPr="00065F2B">
        <w:rPr>
          <w:rFonts w:hint="eastAsia"/>
          <w:b/>
        </w:rPr>
        <w:t>要：</w:t>
      </w:r>
    </w:p>
    <w:p w14:paraId="0418476B" w14:textId="77777777" w:rsidR="00065F2B" w:rsidRPr="00105828" w:rsidRDefault="00065F2B" w:rsidP="00065F2B">
      <w:pPr>
        <w:pStyle w:val="aff3"/>
      </w:pPr>
      <w:r w:rsidRPr="00065F2B">
        <w:rPr>
          <w:rFonts w:hint="eastAsia"/>
          <w:b/>
        </w:rPr>
        <w:t>缩略语清单</w:t>
      </w:r>
      <w:r w:rsidRPr="005A284B">
        <w:rPr>
          <w:rFonts w:hint="eastAsia"/>
        </w:rPr>
        <w:t>：</w:t>
      </w:r>
      <w:r w:rsidRPr="0089534D">
        <w:t xml:space="preserve"> </w:t>
      </w:r>
    </w:p>
    <w:tbl>
      <w:tblPr>
        <w:tblW w:w="4984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26"/>
        <w:gridCol w:w="3089"/>
        <w:gridCol w:w="2948"/>
      </w:tblGrid>
      <w:tr w:rsidR="00065F2B" w:rsidRPr="00E37BEF" w14:paraId="0BEB8E5F" w14:textId="7777777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27877D6" w14:textId="77777777" w:rsidR="00065F2B" w:rsidRPr="00E37BEF" w:rsidRDefault="00065F2B" w:rsidP="00065F2B">
            <w:pPr>
              <w:pStyle w:val="ac"/>
            </w:pPr>
            <w:r w:rsidRPr="00E37BEF">
              <w:rPr>
                <w:rFonts w:hint="eastAsia"/>
              </w:rPr>
              <w:t>缩略语</w:t>
            </w: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29A2DC6" w14:textId="77777777" w:rsidR="00065F2B" w:rsidRPr="00E37BEF" w:rsidRDefault="00065F2B" w:rsidP="00065F2B">
            <w:pPr>
              <w:pStyle w:val="ac"/>
              <w:rPr>
                <w:rFonts w:hint="eastAsia"/>
              </w:rPr>
            </w:pPr>
            <w:r w:rsidRPr="00E37BEF">
              <w:rPr>
                <w:rFonts w:hint="eastAsia"/>
              </w:rPr>
              <w:t>英文全名</w:t>
            </w: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FDAE762" w14:textId="77777777" w:rsidR="00065F2B" w:rsidRPr="00E37BEF" w:rsidRDefault="00065F2B" w:rsidP="00065F2B">
            <w:pPr>
              <w:pStyle w:val="ac"/>
            </w:pPr>
            <w:r w:rsidRPr="00E37BEF">
              <w:rPr>
                <w:rFonts w:hint="eastAsia"/>
              </w:rPr>
              <w:t>中文解释</w:t>
            </w:r>
          </w:p>
        </w:tc>
      </w:tr>
      <w:tr w:rsidR="00065F2B" w:rsidRPr="00E37BEF" w14:paraId="6EB73BD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1780C" w14:textId="77777777" w:rsidR="00065F2B" w:rsidRPr="00E37BEF" w:rsidRDefault="00065F2B" w:rsidP="00065F2B">
            <w:pPr>
              <w:pStyle w:val="aff4"/>
            </w:pPr>
            <w:r>
              <w:t>C&amp;T</w:t>
            </w: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764A3" w14:textId="77777777" w:rsidR="00065F2B" w:rsidRPr="00E37BEF" w:rsidRDefault="00065F2B" w:rsidP="00065F2B">
            <w:pPr>
              <w:pStyle w:val="aff4"/>
            </w:pPr>
            <w:r>
              <w:t>Certification and Test</w:t>
            </w: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C99DB" w14:textId="77777777" w:rsidR="00065F2B" w:rsidRPr="00E37BEF" w:rsidRDefault="00065F2B" w:rsidP="00065F2B">
            <w:pPr>
              <w:pStyle w:val="aff4"/>
              <w:rPr>
                <w:rFonts w:hint="eastAsia"/>
              </w:rPr>
            </w:pPr>
            <w:r>
              <w:rPr>
                <w:rFonts w:hint="eastAsia"/>
              </w:rPr>
              <w:t>测试与验证</w:t>
            </w:r>
          </w:p>
        </w:tc>
      </w:tr>
      <w:tr w:rsidR="00065F2B" w:rsidRPr="00E37BEF" w14:paraId="688C04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F029F" w14:textId="77777777" w:rsidR="00065F2B" w:rsidRPr="00E37BEF" w:rsidRDefault="00065F2B" w:rsidP="00065F2B">
            <w:pPr>
              <w:pStyle w:val="aff4"/>
              <w:tabs>
                <w:tab w:val="clear" w:pos="0"/>
                <w:tab w:val="decimal" w:pos="-2"/>
              </w:tabs>
              <w:ind w:leftChars="-142" w:left="-298"/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42FB4" w14:textId="77777777" w:rsidR="00065F2B" w:rsidRPr="00E37BEF" w:rsidRDefault="00065F2B" w:rsidP="00065F2B">
            <w:pPr>
              <w:pStyle w:val="aff4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6F118" w14:textId="77777777" w:rsidR="00065F2B" w:rsidRPr="00E37BEF" w:rsidRDefault="00065F2B" w:rsidP="00065F2B">
            <w:pPr>
              <w:pStyle w:val="aff4"/>
            </w:pPr>
          </w:p>
        </w:tc>
      </w:tr>
      <w:tr w:rsidR="00065F2B" w:rsidRPr="00E37BEF" w14:paraId="1808531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FDA58" w14:textId="77777777" w:rsidR="00065F2B" w:rsidRPr="00E37BEF" w:rsidRDefault="00065F2B" w:rsidP="00065F2B">
            <w:pPr>
              <w:pStyle w:val="aff4"/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84027" w14:textId="77777777" w:rsidR="00065F2B" w:rsidRPr="00E37BEF" w:rsidRDefault="00065F2B" w:rsidP="00065F2B">
            <w:pPr>
              <w:pStyle w:val="aff4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1FE5E" w14:textId="77777777" w:rsidR="00065F2B" w:rsidRPr="00E37BEF" w:rsidRDefault="00065F2B" w:rsidP="00065F2B">
            <w:pPr>
              <w:pStyle w:val="aff4"/>
            </w:pPr>
          </w:p>
        </w:tc>
      </w:tr>
      <w:tr w:rsidR="00065F2B" w:rsidRPr="00E37BEF" w14:paraId="0EA798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74A68" w14:textId="77777777" w:rsidR="00065F2B" w:rsidRPr="00E37BEF" w:rsidRDefault="00065F2B" w:rsidP="00065F2B">
            <w:pPr>
              <w:pStyle w:val="aff4"/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E3719" w14:textId="77777777" w:rsidR="00065F2B" w:rsidRPr="00E37BEF" w:rsidRDefault="00065F2B" w:rsidP="00065F2B">
            <w:pPr>
              <w:pStyle w:val="aff4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48038" w14:textId="77777777" w:rsidR="00065F2B" w:rsidRPr="00E37BEF" w:rsidRDefault="00065F2B" w:rsidP="00065F2B">
            <w:pPr>
              <w:pStyle w:val="aff4"/>
            </w:pPr>
          </w:p>
        </w:tc>
      </w:tr>
    </w:tbl>
    <w:p w14:paraId="4E8F23ED" w14:textId="77777777" w:rsidR="00065F2B" w:rsidRPr="00AA26DD" w:rsidRDefault="00065F2B" w:rsidP="00065F2B">
      <w:pPr>
        <w:pStyle w:val="1"/>
        <w:keepNext w:val="0"/>
        <w:widowControl w:val="0"/>
        <w:tabs>
          <w:tab w:val="clear" w:pos="432"/>
          <w:tab w:val="num" w:pos="720"/>
        </w:tabs>
        <w:spacing w:before="0" w:after="120"/>
        <w:ind w:left="720" w:hanging="567"/>
        <w:jc w:val="left"/>
      </w:pPr>
      <w:r w:rsidRPr="00FE2607">
        <w:br w:type="page"/>
      </w:r>
      <w:bookmarkStart w:id="1" w:name="_Toc150769360"/>
      <w:bookmarkStart w:id="2" w:name="_Toc151350560"/>
      <w:bookmarkStart w:id="3" w:name="_Toc228003835"/>
      <w:r w:rsidRPr="007427E1">
        <w:rPr>
          <w:rFonts w:hint="eastAsia"/>
        </w:rPr>
        <w:lastRenderedPageBreak/>
        <w:t>项目目的和范围</w:t>
      </w:r>
      <w:bookmarkEnd w:id="1"/>
      <w:bookmarkEnd w:id="2"/>
      <w:bookmarkEnd w:id="3"/>
    </w:p>
    <w:p w14:paraId="646219E1" w14:textId="77777777" w:rsidR="00065F2B" w:rsidRDefault="00065F2B" w:rsidP="00065F2B">
      <w:pPr>
        <w:pStyle w:val="Char"/>
        <w:numPr>
          <w:ilvl w:val="0"/>
          <w:numId w:val="0"/>
        </w:numPr>
        <w:ind w:left="709"/>
        <w:rPr>
          <w:rFonts w:hint="eastAsia"/>
        </w:rPr>
      </w:pPr>
      <w:r>
        <w:rPr>
          <w:rFonts w:hint="eastAsia"/>
        </w:rPr>
        <w:t>本计划适用于什么产品，什么阶段，什么对象</w:t>
      </w:r>
      <w:r>
        <w:t xml:space="preserve">, </w:t>
      </w:r>
      <w:r>
        <w:rPr>
          <w:rFonts w:hint="eastAsia"/>
        </w:rPr>
        <w:t>以及被测产品所包含的范围等。</w:t>
      </w:r>
    </w:p>
    <w:p w14:paraId="2287C453" w14:textId="77777777" w:rsidR="00065F2B" w:rsidRPr="00277C93" w:rsidRDefault="00065F2B" w:rsidP="00065F2B">
      <w:pPr>
        <w:pStyle w:val="a0"/>
        <w:ind w:left="567" w:firstLineChars="200" w:firstLine="400"/>
        <w:rPr>
          <w:rFonts w:hint="eastAsia"/>
        </w:rPr>
      </w:pPr>
      <w:bookmarkStart w:id="4" w:name="_Toc150769362"/>
      <w:bookmarkStart w:id="5" w:name="_Toc151350561"/>
    </w:p>
    <w:p w14:paraId="4D837A18" w14:textId="77777777" w:rsidR="00065F2B" w:rsidRPr="007427E1" w:rsidRDefault="00065F2B" w:rsidP="00065F2B">
      <w:pPr>
        <w:pStyle w:val="1"/>
        <w:keepNext w:val="0"/>
        <w:widowControl w:val="0"/>
        <w:tabs>
          <w:tab w:val="clear" w:pos="432"/>
          <w:tab w:val="num" w:pos="720"/>
        </w:tabs>
        <w:spacing w:before="0" w:after="120"/>
        <w:ind w:left="720" w:hanging="567"/>
        <w:jc w:val="left"/>
      </w:pPr>
      <w:bookmarkStart w:id="6" w:name="_Toc228003836"/>
      <w:r w:rsidRPr="007427E1">
        <w:rPr>
          <w:rFonts w:hint="eastAsia"/>
        </w:rPr>
        <w:t>组织和职责</w:t>
      </w:r>
      <w:bookmarkEnd w:id="4"/>
      <w:bookmarkEnd w:id="5"/>
      <w:bookmarkEnd w:id="6"/>
    </w:p>
    <w:p w14:paraId="47EFD1AC" w14:textId="77777777" w:rsidR="00065F2B" w:rsidRDefault="00065F2B" w:rsidP="00065F2B">
      <w:pPr>
        <w:pStyle w:val="Char"/>
        <w:numPr>
          <w:ilvl w:val="0"/>
          <w:numId w:val="0"/>
        </w:numPr>
        <w:ind w:left="709"/>
      </w:pPr>
      <w:r>
        <w:rPr>
          <w:rFonts w:hint="eastAsia"/>
        </w:rPr>
        <w:t>下表定义产品测试中所涉及到的角色。这些角色的职责，请参考华为的组织手册</w:t>
      </w:r>
    </w:p>
    <w:p w14:paraId="564B7CFD" w14:textId="77777777" w:rsidR="00065F2B" w:rsidRDefault="00065F2B" w:rsidP="00065F2B">
      <w:pPr>
        <w:pStyle w:val="Char"/>
        <w:numPr>
          <w:ilvl w:val="0"/>
          <w:numId w:val="0"/>
        </w:numPr>
        <w:ind w:left="709"/>
        <w:rPr>
          <w:rFonts w:hint="eastAsia"/>
        </w:rPr>
      </w:pPr>
      <w:r>
        <w:rPr>
          <w:rFonts w:hint="eastAsia"/>
        </w:rPr>
        <w:t>阶段之间如果对测试</w:t>
      </w:r>
      <w:r w:rsidRPr="00693E50">
        <w:rPr>
          <w:rFonts w:hint="eastAsia"/>
        </w:rPr>
        <w:t>组的结构进行了改变，由</w:t>
      </w:r>
      <w:r>
        <w:rPr>
          <w:rFonts w:hint="eastAsia"/>
        </w:rPr>
        <w:t>T</w:t>
      </w:r>
      <w:r>
        <w:t>M</w:t>
      </w:r>
      <w:r w:rsidRPr="00693E50">
        <w:rPr>
          <w:rFonts w:hint="eastAsia"/>
        </w:rPr>
        <w:t>通过</w:t>
      </w:r>
      <w:r>
        <w:t>mail</w:t>
      </w:r>
      <w:r>
        <w:rPr>
          <w:rFonts w:hint="eastAsia"/>
        </w:rPr>
        <w:t>通知所有相关人员，并在以后每个阶段的测试与验证计划中更新。</w:t>
      </w:r>
    </w:p>
    <w:tbl>
      <w:tblPr>
        <w:tblW w:w="5182" w:type="pct"/>
        <w:tblLook w:val="0000" w:firstRow="0" w:lastRow="0" w:firstColumn="0" w:lastColumn="0" w:noHBand="0" w:noVBand="0"/>
      </w:tblPr>
      <w:tblGrid>
        <w:gridCol w:w="636"/>
        <w:gridCol w:w="2457"/>
        <w:gridCol w:w="2088"/>
        <w:gridCol w:w="1318"/>
        <w:gridCol w:w="2093"/>
      </w:tblGrid>
      <w:tr w:rsidR="00065F2B" w14:paraId="3C7AA3AE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6D705" w14:textId="77777777" w:rsidR="00065F2B" w:rsidRPr="003A6E3A" w:rsidRDefault="00065F2B" w:rsidP="00065F2B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39DE2" w14:textId="77777777" w:rsidR="00065F2B" w:rsidRPr="003A6E3A" w:rsidRDefault="00065F2B" w:rsidP="00065F2B">
            <w:pPr>
              <w:pStyle w:val="a6"/>
            </w:pPr>
            <w:r w:rsidRPr="003A6E3A">
              <w:rPr>
                <w:rFonts w:ascii="宋体" w:hint="eastAsia"/>
              </w:rPr>
              <w:t>角色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C8A05" w14:textId="77777777" w:rsidR="00065F2B" w:rsidRPr="003A6E3A" w:rsidRDefault="00065F2B" w:rsidP="00065F2B">
            <w:pPr>
              <w:pStyle w:val="a6"/>
            </w:pPr>
            <w:r w:rsidRPr="003A6E3A">
              <w:rPr>
                <w:rFonts w:ascii="宋体" w:hint="eastAsia"/>
              </w:rPr>
              <w:t>姓名</w:t>
            </w: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7AE04" w14:textId="77777777" w:rsidR="00065F2B" w:rsidRPr="003A6E3A" w:rsidRDefault="00065F2B" w:rsidP="00065F2B">
            <w:pPr>
              <w:pStyle w:val="a6"/>
            </w:pPr>
            <w:r w:rsidRPr="003A6E3A">
              <w:rPr>
                <w:rFonts w:ascii="宋体" w:hint="eastAsia"/>
              </w:rPr>
              <w:t>向谁报告</w:t>
            </w:r>
          </w:p>
        </w:tc>
        <w:tc>
          <w:tcPr>
            <w:tcW w:w="1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BC53E" w14:textId="77777777" w:rsidR="00065F2B" w:rsidRPr="003A6E3A" w:rsidRDefault="00065F2B" w:rsidP="00065F2B">
            <w:pPr>
              <w:pStyle w:val="a6"/>
            </w:pPr>
            <w:r w:rsidRPr="003A6E3A">
              <w:rPr>
                <w:rFonts w:ascii="宋体" w:hint="eastAsia"/>
              </w:rPr>
              <w:t>备份资源</w:t>
            </w:r>
          </w:p>
        </w:tc>
      </w:tr>
      <w:tr w:rsidR="00065F2B" w14:paraId="255A29E1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620FA" w14:textId="77777777" w:rsidR="00065F2B" w:rsidRPr="003A6E3A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BFDB2" w14:textId="77777777" w:rsidR="00065F2B" w:rsidRPr="003A6E3A" w:rsidRDefault="00065F2B" w:rsidP="00065F2B">
            <w:pPr>
              <w:pStyle w:val="aff4"/>
              <w:rPr>
                <w:rFonts w:hint="eastAsia"/>
              </w:rPr>
            </w:pPr>
            <w:r w:rsidRPr="003A6E3A">
              <w:rPr>
                <w:rFonts w:hint="eastAsia"/>
              </w:rPr>
              <w:t>测试经理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07E91" w14:textId="77777777" w:rsidR="00065F2B" w:rsidRPr="006B5EA3" w:rsidRDefault="00065F2B" w:rsidP="00065F2B">
            <w:pPr>
              <w:pStyle w:val="aff4"/>
              <w:rPr>
                <w:rFonts w:cs="Arial"/>
                <w:i/>
                <w:color w:val="0000FF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43F8A" w14:textId="77777777" w:rsidR="00065F2B" w:rsidRPr="003A6E3A" w:rsidRDefault="00065F2B" w:rsidP="00065F2B">
            <w:pPr>
              <w:pStyle w:val="aff4"/>
            </w:pPr>
          </w:p>
        </w:tc>
        <w:tc>
          <w:tcPr>
            <w:tcW w:w="1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67A2F" w14:textId="77777777" w:rsidR="00065F2B" w:rsidRPr="003A6E3A" w:rsidRDefault="00065F2B" w:rsidP="00065F2B">
            <w:pPr>
              <w:pStyle w:val="aff4"/>
            </w:pPr>
          </w:p>
        </w:tc>
      </w:tr>
      <w:tr w:rsidR="00065F2B" w14:paraId="75B7EA38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55730" w14:textId="77777777" w:rsidR="00065F2B" w:rsidRPr="003A6E3A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E73A0" w14:textId="77777777" w:rsidR="00065F2B" w:rsidRPr="003A6E3A" w:rsidRDefault="00065F2B" w:rsidP="00065F2B">
            <w:pPr>
              <w:pStyle w:val="aff4"/>
              <w:rPr>
                <w:rFonts w:hint="eastAsia"/>
              </w:rPr>
            </w:pPr>
            <w:r w:rsidRPr="003A6E3A">
              <w:rPr>
                <w:rFonts w:hint="eastAsia"/>
              </w:rPr>
              <w:t>测试</w:t>
            </w:r>
            <w:r>
              <w:rPr>
                <w:rFonts w:hint="eastAsia"/>
              </w:rPr>
              <w:t>系统</w:t>
            </w:r>
            <w:r w:rsidRPr="003A6E3A">
              <w:rPr>
                <w:rFonts w:hint="eastAsia"/>
              </w:rPr>
              <w:t>工程师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69AE5" w14:textId="77777777" w:rsidR="00065F2B" w:rsidRPr="006B5EA3" w:rsidRDefault="00065F2B" w:rsidP="00065F2B">
            <w:pPr>
              <w:pStyle w:val="aff4"/>
              <w:rPr>
                <w:rFonts w:cs="Arial" w:hint="eastAsia"/>
                <w:i/>
                <w:color w:val="0000FF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0E788" w14:textId="77777777" w:rsidR="00065F2B" w:rsidRPr="003A6E3A" w:rsidRDefault="00065F2B" w:rsidP="00065F2B">
            <w:pPr>
              <w:pStyle w:val="aff4"/>
            </w:pPr>
          </w:p>
        </w:tc>
        <w:tc>
          <w:tcPr>
            <w:tcW w:w="1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F29EB" w14:textId="77777777" w:rsidR="00065F2B" w:rsidRPr="003A6E3A" w:rsidRDefault="00065F2B" w:rsidP="00065F2B">
            <w:pPr>
              <w:pStyle w:val="aff4"/>
            </w:pPr>
          </w:p>
        </w:tc>
      </w:tr>
      <w:tr w:rsidR="00065F2B" w14:paraId="352D898B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15BFC" w14:textId="77777777" w:rsidR="00065F2B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28CEA" w14:textId="77777777" w:rsidR="00065F2B" w:rsidRPr="003A6E3A" w:rsidRDefault="00065F2B" w:rsidP="00065F2B">
            <w:pPr>
              <w:pStyle w:val="aff4"/>
              <w:rPr>
                <w:rFonts w:hint="eastAsia"/>
              </w:rPr>
            </w:pPr>
            <w:r w:rsidRPr="003A6E3A">
              <w:t>QA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4D9F4" w14:textId="77777777" w:rsidR="00065F2B" w:rsidRPr="006B5EA3" w:rsidRDefault="00065F2B" w:rsidP="00065F2B">
            <w:pPr>
              <w:pStyle w:val="aff4"/>
              <w:rPr>
                <w:rFonts w:cs="Arial" w:hint="eastAsia"/>
                <w:i/>
                <w:color w:val="0000FF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A4386" w14:textId="77777777" w:rsidR="00065F2B" w:rsidRPr="003A6E3A" w:rsidRDefault="00065F2B" w:rsidP="00065F2B">
            <w:pPr>
              <w:pStyle w:val="aff4"/>
            </w:pPr>
          </w:p>
        </w:tc>
        <w:tc>
          <w:tcPr>
            <w:tcW w:w="1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D5C5F" w14:textId="77777777" w:rsidR="00065F2B" w:rsidRPr="003A6E3A" w:rsidRDefault="00065F2B" w:rsidP="00065F2B">
            <w:pPr>
              <w:pStyle w:val="aff4"/>
            </w:pPr>
          </w:p>
        </w:tc>
      </w:tr>
      <w:tr w:rsidR="00065F2B" w14:paraId="6FB7F1DC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27BF4" w14:textId="77777777" w:rsidR="00065F2B" w:rsidRPr="003A6E3A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A0D0C" w14:textId="77777777" w:rsidR="00065F2B" w:rsidRPr="003A6E3A" w:rsidRDefault="00065F2B" w:rsidP="00065F2B">
            <w:pPr>
              <w:pStyle w:val="aff4"/>
            </w:pPr>
            <w:r w:rsidRPr="003A6E3A">
              <w:rPr>
                <w:rFonts w:ascii="宋体" w:hint="eastAsia"/>
              </w:rPr>
              <w:t>度量协调员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32AD3" w14:textId="77777777" w:rsidR="00065F2B" w:rsidRPr="006B5EA3" w:rsidRDefault="00065F2B" w:rsidP="00065F2B">
            <w:pPr>
              <w:pStyle w:val="aff4"/>
              <w:rPr>
                <w:rFonts w:cs="Arial"/>
                <w:i/>
                <w:color w:val="0000FF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EB399" w14:textId="77777777" w:rsidR="00065F2B" w:rsidRPr="003A6E3A" w:rsidRDefault="00065F2B" w:rsidP="00065F2B">
            <w:pPr>
              <w:pStyle w:val="aff4"/>
            </w:pPr>
          </w:p>
        </w:tc>
        <w:tc>
          <w:tcPr>
            <w:tcW w:w="1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D158" w14:textId="77777777" w:rsidR="00065F2B" w:rsidRPr="003A6E3A" w:rsidRDefault="00065F2B" w:rsidP="00065F2B">
            <w:pPr>
              <w:pStyle w:val="aff4"/>
            </w:pPr>
          </w:p>
        </w:tc>
      </w:tr>
      <w:tr w:rsidR="00065F2B" w14:paraId="02D01879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67D67" w14:textId="77777777" w:rsidR="00065F2B" w:rsidRPr="003A6E3A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5DB9F" w14:textId="77777777" w:rsidR="00065F2B" w:rsidRPr="003A6E3A" w:rsidRDefault="00065F2B" w:rsidP="00065F2B">
            <w:pPr>
              <w:pStyle w:val="aff4"/>
            </w:pPr>
            <w:r w:rsidRPr="003A6E3A">
              <w:rPr>
                <w:rFonts w:ascii="宋体" w:hint="eastAsia"/>
              </w:rPr>
              <w:t>风险管理员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71857" w14:textId="77777777" w:rsidR="00065F2B" w:rsidRPr="006B5EA3" w:rsidRDefault="00065F2B" w:rsidP="00065F2B">
            <w:pPr>
              <w:pStyle w:val="aff4"/>
              <w:rPr>
                <w:rFonts w:cs="Arial"/>
                <w:i/>
                <w:color w:val="0000FF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D7036" w14:textId="77777777" w:rsidR="00065F2B" w:rsidRPr="003A6E3A" w:rsidRDefault="00065F2B" w:rsidP="00065F2B">
            <w:pPr>
              <w:pStyle w:val="aff4"/>
            </w:pPr>
          </w:p>
        </w:tc>
        <w:tc>
          <w:tcPr>
            <w:tcW w:w="1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6A0B4" w14:textId="77777777" w:rsidR="00065F2B" w:rsidRPr="003A6E3A" w:rsidRDefault="00065F2B" w:rsidP="00065F2B">
            <w:pPr>
              <w:pStyle w:val="aff4"/>
            </w:pPr>
          </w:p>
        </w:tc>
      </w:tr>
      <w:tr w:rsidR="00065F2B" w14:paraId="3774E229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78FD6" w14:textId="77777777" w:rsidR="00065F2B" w:rsidRPr="003A6E3A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5A8DC" w14:textId="77777777" w:rsidR="00065F2B" w:rsidRPr="003A6E3A" w:rsidRDefault="00065F2B" w:rsidP="00065F2B">
            <w:pPr>
              <w:pStyle w:val="aff4"/>
              <w:numPr>
                <w:ilvl w:val="12"/>
                <w:numId w:val="0"/>
              </w:numPr>
            </w:pPr>
            <w:r w:rsidRPr="003A6E3A">
              <w:rPr>
                <w:rFonts w:ascii="宋体" w:hint="eastAsia"/>
              </w:rPr>
              <w:t>配置管理员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BDF84" w14:textId="77777777" w:rsidR="00065F2B" w:rsidRPr="006B5EA3" w:rsidRDefault="00065F2B" w:rsidP="00065F2B">
            <w:pPr>
              <w:pStyle w:val="aff4"/>
              <w:rPr>
                <w:rFonts w:cs="Arial"/>
                <w:i/>
                <w:color w:val="0000FF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AD98C" w14:textId="77777777" w:rsidR="00065F2B" w:rsidRPr="003A6E3A" w:rsidRDefault="00065F2B" w:rsidP="00065F2B">
            <w:pPr>
              <w:pStyle w:val="aff5"/>
            </w:pPr>
          </w:p>
        </w:tc>
        <w:tc>
          <w:tcPr>
            <w:tcW w:w="1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87673" w14:textId="77777777" w:rsidR="00065F2B" w:rsidRPr="003A6E3A" w:rsidRDefault="00065F2B" w:rsidP="00065F2B">
            <w:pPr>
              <w:pStyle w:val="aff5"/>
            </w:pPr>
          </w:p>
        </w:tc>
      </w:tr>
      <w:tr w:rsidR="00065F2B" w14:paraId="0F680E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150435" w14:textId="77777777" w:rsidR="00065F2B" w:rsidRPr="003A6E3A" w:rsidRDefault="00065F2B" w:rsidP="00065F2B">
            <w:pPr>
              <w:pStyle w:val="a7"/>
              <w:numPr>
                <w:ilvl w:val="12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3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34F1968" w14:textId="77777777" w:rsidR="00065F2B" w:rsidRPr="003A6E3A" w:rsidRDefault="00065F2B" w:rsidP="00065F2B">
            <w:pPr>
              <w:pStyle w:val="aff4"/>
            </w:pPr>
            <w:r w:rsidRPr="003A6E3A">
              <w:rPr>
                <w:rFonts w:ascii="宋体" w:hint="eastAsia"/>
              </w:rPr>
              <w:t>测试组成员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E6E70" w14:textId="77777777" w:rsidR="00065F2B" w:rsidRPr="003A6E3A" w:rsidRDefault="00065F2B" w:rsidP="00065F2B">
            <w:pPr>
              <w:pStyle w:val="aff4"/>
            </w:pPr>
            <w:r w:rsidRPr="00DA2646">
              <w:rPr>
                <w:rFonts w:cs="Arial" w:hint="eastAsia"/>
                <w:i/>
                <w:color w:val="0000FF"/>
              </w:rPr>
              <w:t>包括资料测试工程师</w:t>
            </w: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FBFB6" w14:textId="77777777" w:rsidR="00065F2B" w:rsidRPr="003A6E3A" w:rsidRDefault="00065F2B" w:rsidP="00065F2B">
            <w:pPr>
              <w:pStyle w:val="aff4"/>
            </w:pPr>
          </w:p>
        </w:tc>
        <w:tc>
          <w:tcPr>
            <w:tcW w:w="1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AA13A" w14:textId="77777777" w:rsidR="00065F2B" w:rsidRPr="003A6E3A" w:rsidRDefault="00065F2B" w:rsidP="00065F2B">
            <w:pPr>
              <w:pStyle w:val="aff4"/>
            </w:pPr>
          </w:p>
        </w:tc>
      </w:tr>
      <w:tr w:rsidR="00065F2B" w14:paraId="4A9B0B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6013BF0" w14:textId="77777777" w:rsidR="00065F2B" w:rsidRPr="003A6E3A" w:rsidRDefault="00065F2B" w:rsidP="00065F2B">
            <w:pPr>
              <w:pStyle w:val="aff5"/>
            </w:pPr>
          </w:p>
        </w:tc>
        <w:tc>
          <w:tcPr>
            <w:tcW w:w="1430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8652E32" w14:textId="77777777" w:rsidR="00065F2B" w:rsidRPr="003A6E3A" w:rsidRDefault="00065F2B" w:rsidP="00065F2B">
            <w:pPr>
              <w:pStyle w:val="aff4"/>
            </w:pP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9FCFE" w14:textId="77777777" w:rsidR="00065F2B" w:rsidRPr="003A6E3A" w:rsidRDefault="00065F2B" w:rsidP="00065F2B">
            <w:pPr>
              <w:pStyle w:val="aff4"/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B65" w14:textId="77777777" w:rsidR="00065F2B" w:rsidRPr="003A6E3A" w:rsidRDefault="00065F2B" w:rsidP="00065F2B">
            <w:pPr>
              <w:pStyle w:val="aff4"/>
            </w:pPr>
          </w:p>
        </w:tc>
        <w:tc>
          <w:tcPr>
            <w:tcW w:w="1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F638D" w14:textId="77777777" w:rsidR="00065F2B" w:rsidRPr="003A6E3A" w:rsidRDefault="00065F2B" w:rsidP="00065F2B">
            <w:pPr>
              <w:pStyle w:val="aff4"/>
            </w:pPr>
          </w:p>
        </w:tc>
      </w:tr>
      <w:tr w:rsidR="00065F2B" w14:paraId="6938A60E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91395CB" w14:textId="77777777" w:rsidR="00065F2B" w:rsidRPr="003A6E3A" w:rsidRDefault="00065F2B" w:rsidP="00065F2B">
            <w:pPr>
              <w:pStyle w:val="aff5"/>
            </w:pPr>
          </w:p>
        </w:tc>
        <w:tc>
          <w:tcPr>
            <w:tcW w:w="1430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F66641D" w14:textId="77777777" w:rsidR="00065F2B" w:rsidRPr="003A6E3A" w:rsidRDefault="00065F2B" w:rsidP="00065F2B">
            <w:pPr>
              <w:pStyle w:val="aff4"/>
            </w:pP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B7E6E" w14:textId="77777777" w:rsidR="00065F2B" w:rsidRPr="003A6E3A" w:rsidRDefault="00065F2B" w:rsidP="00065F2B">
            <w:pPr>
              <w:pStyle w:val="aff4"/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E3041" w14:textId="77777777" w:rsidR="00065F2B" w:rsidRPr="003A6E3A" w:rsidRDefault="00065F2B" w:rsidP="00065F2B">
            <w:pPr>
              <w:pStyle w:val="aff4"/>
            </w:pPr>
          </w:p>
        </w:tc>
        <w:tc>
          <w:tcPr>
            <w:tcW w:w="1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E15D7" w14:textId="77777777" w:rsidR="00065F2B" w:rsidRPr="003A6E3A" w:rsidRDefault="00065F2B" w:rsidP="00065F2B">
            <w:pPr>
              <w:pStyle w:val="aff4"/>
            </w:pPr>
          </w:p>
        </w:tc>
      </w:tr>
      <w:tr w:rsidR="00065F2B" w14:paraId="218A0777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D4755D5" w14:textId="77777777" w:rsidR="00065F2B" w:rsidRPr="003A6E3A" w:rsidRDefault="00065F2B" w:rsidP="00065F2B">
            <w:pPr>
              <w:pStyle w:val="aff5"/>
            </w:pPr>
          </w:p>
        </w:tc>
        <w:tc>
          <w:tcPr>
            <w:tcW w:w="143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491AF" w14:textId="77777777" w:rsidR="00065F2B" w:rsidRPr="003A6E3A" w:rsidRDefault="00065F2B" w:rsidP="00065F2B">
            <w:pPr>
              <w:pStyle w:val="aff4"/>
            </w:pP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5E773" w14:textId="77777777" w:rsidR="00065F2B" w:rsidRPr="003A6E3A" w:rsidRDefault="00065F2B" w:rsidP="00065F2B">
            <w:pPr>
              <w:pStyle w:val="aff4"/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D10CC" w14:textId="77777777" w:rsidR="00065F2B" w:rsidRPr="003A6E3A" w:rsidRDefault="00065F2B" w:rsidP="00065F2B">
            <w:pPr>
              <w:pStyle w:val="aff4"/>
            </w:pPr>
          </w:p>
        </w:tc>
        <w:tc>
          <w:tcPr>
            <w:tcW w:w="1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A6322" w14:textId="77777777" w:rsidR="00065F2B" w:rsidRPr="003A6E3A" w:rsidRDefault="00065F2B" w:rsidP="00065F2B">
            <w:pPr>
              <w:pStyle w:val="aff4"/>
            </w:pPr>
          </w:p>
        </w:tc>
      </w:tr>
      <w:tr w:rsidR="00065F2B" w14:paraId="6FDEA379" w14:textId="77777777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7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4D1A3A" w14:textId="77777777" w:rsidR="00065F2B" w:rsidRPr="003A6E3A" w:rsidRDefault="00065F2B" w:rsidP="00065F2B">
            <w:pPr>
              <w:pStyle w:val="a6"/>
            </w:pPr>
          </w:p>
        </w:tc>
        <w:tc>
          <w:tcPr>
            <w:tcW w:w="4630" w:type="pct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F3ED2C" w14:textId="77777777" w:rsidR="00065F2B" w:rsidRPr="00BE1F5D" w:rsidRDefault="00065F2B" w:rsidP="00065F2B">
            <w:pPr>
              <w:pStyle w:val="a6"/>
              <w:rPr>
                <w:rFonts w:hint="eastAsia"/>
                <w:b w:val="0"/>
                <w:bCs w:val="0"/>
              </w:rPr>
            </w:pPr>
            <w:r w:rsidRPr="006B5EA3">
              <w:rPr>
                <w:rFonts w:ascii="宋体" w:hint="eastAsia"/>
              </w:rPr>
              <w:t>干系人</w:t>
            </w:r>
          </w:p>
        </w:tc>
      </w:tr>
      <w:tr w:rsidR="00065F2B" w14:paraId="5977BAD7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B3247C7" w14:textId="77777777" w:rsidR="00065F2B" w:rsidRDefault="00065F2B" w:rsidP="00065F2B">
            <w:pPr>
              <w:pStyle w:val="a6"/>
              <w:rPr>
                <w:rFonts w:hint="eastAsia"/>
              </w:rPr>
            </w:pPr>
          </w:p>
        </w:tc>
        <w:tc>
          <w:tcPr>
            <w:tcW w:w="1430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2F869A5" w14:textId="77777777" w:rsidR="00065F2B" w:rsidRPr="006B5EA3" w:rsidRDefault="00065F2B" w:rsidP="00065F2B">
            <w:pPr>
              <w:pStyle w:val="a6"/>
            </w:pPr>
            <w:r w:rsidRPr="006B5EA3">
              <w:rPr>
                <w:rFonts w:hint="eastAsia"/>
              </w:rPr>
              <w:t>角色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9BC4D" w14:textId="77777777" w:rsidR="00065F2B" w:rsidRPr="006B5EA3" w:rsidRDefault="00065F2B" w:rsidP="00065F2B">
            <w:pPr>
              <w:pStyle w:val="a6"/>
            </w:pPr>
            <w:r w:rsidRPr="006B5EA3">
              <w:rPr>
                <w:rFonts w:hint="eastAsia"/>
              </w:rPr>
              <w:t>姓名</w:t>
            </w:r>
          </w:p>
        </w:tc>
        <w:tc>
          <w:tcPr>
            <w:tcW w:w="1985" w:type="pct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9BC3F" w14:textId="77777777" w:rsidR="00065F2B" w:rsidRPr="006B5EA3" w:rsidRDefault="00065F2B" w:rsidP="00065F2B">
            <w:pPr>
              <w:pStyle w:val="a6"/>
              <w:rPr>
                <w:rFonts w:hint="eastAsia"/>
              </w:rPr>
            </w:pPr>
            <w:r w:rsidRPr="006B5EA3">
              <w:rPr>
                <w:rFonts w:hint="eastAsia"/>
              </w:rPr>
              <w:t>备注</w:t>
            </w:r>
          </w:p>
        </w:tc>
      </w:tr>
      <w:tr w:rsidR="00065F2B" w14:paraId="0759E77A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47B0FB" w14:textId="77777777" w:rsidR="00065F2B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30" w:type="pc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5D7616" w14:textId="77777777" w:rsidR="00065F2B" w:rsidRPr="003A6E3A" w:rsidRDefault="00065F2B" w:rsidP="00065F2B">
            <w:pPr>
              <w:pStyle w:val="a7"/>
            </w:pPr>
            <w:r w:rsidRPr="003A6E3A">
              <w:t>PDT</w:t>
            </w:r>
            <w:r w:rsidRPr="00112AE9">
              <w:rPr>
                <w:rFonts w:hint="eastAsia"/>
              </w:rPr>
              <w:t>开发代表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7E8DC" w14:textId="77777777" w:rsidR="00065F2B" w:rsidRPr="006B5EA3" w:rsidRDefault="00065F2B" w:rsidP="00065F2B">
            <w:pPr>
              <w:pStyle w:val="aff4"/>
              <w:rPr>
                <w:rFonts w:cs="Arial"/>
                <w:i/>
                <w:color w:val="0000FF"/>
              </w:rPr>
            </w:pPr>
          </w:p>
        </w:tc>
        <w:tc>
          <w:tcPr>
            <w:tcW w:w="19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D029B" w14:textId="77777777" w:rsidR="00065F2B" w:rsidRPr="006B5EA3" w:rsidRDefault="00065F2B" w:rsidP="00065F2B">
            <w:pPr>
              <w:pStyle w:val="aff4"/>
              <w:rPr>
                <w:rFonts w:cs="Arial" w:hint="eastAsia"/>
                <w:i/>
                <w:color w:val="0000FF"/>
              </w:rPr>
            </w:pPr>
          </w:p>
        </w:tc>
      </w:tr>
      <w:tr w:rsidR="00065F2B" w14:paraId="005CE3EF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11EDD7" w14:textId="77777777" w:rsidR="00065F2B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DE25A1" w14:textId="77777777" w:rsidR="00065F2B" w:rsidRPr="0027428D" w:rsidRDefault="00065F2B" w:rsidP="00065F2B">
            <w:pPr>
              <w:pStyle w:val="aff4"/>
            </w:pPr>
            <w:r w:rsidRPr="0027428D">
              <w:rPr>
                <w:rFonts w:hint="eastAsia"/>
              </w:rPr>
              <w:t>资源线负责人</w:t>
            </w:r>
            <w:r w:rsidRPr="0027428D">
              <w:t>(</w:t>
            </w:r>
            <w:r w:rsidRPr="0027428D">
              <w:rPr>
                <w:rFonts w:hint="eastAsia"/>
              </w:rPr>
              <w:t>如测试分部</w:t>
            </w:r>
            <w:r w:rsidRPr="0027428D">
              <w:t>/</w:t>
            </w:r>
            <w:r w:rsidRPr="0027428D">
              <w:rPr>
                <w:rFonts w:hint="eastAsia"/>
              </w:rPr>
              <w:t>测试项目部经理</w:t>
            </w:r>
            <w:r w:rsidRPr="0027428D">
              <w:t xml:space="preserve">) 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640C5" w14:textId="77777777" w:rsidR="00065F2B" w:rsidRPr="0083651D" w:rsidRDefault="00065F2B" w:rsidP="00065F2B">
            <w:pPr>
              <w:pStyle w:val="aff4"/>
            </w:pPr>
          </w:p>
        </w:tc>
        <w:tc>
          <w:tcPr>
            <w:tcW w:w="19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F90A4" w14:textId="77777777" w:rsidR="00065F2B" w:rsidRPr="00014387" w:rsidRDefault="00065F2B" w:rsidP="00065F2B">
            <w:pPr>
              <w:pStyle w:val="aff4"/>
              <w:rPr>
                <w:rFonts w:cs="Arial" w:hint="eastAsia"/>
                <w:i/>
                <w:color w:val="0000FF"/>
              </w:rPr>
            </w:pPr>
            <w:r w:rsidRPr="00014387">
              <w:rPr>
                <w:rFonts w:cs="Arial" w:hint="eastAsia"/>
                <w:i/>
                <w:color w:val="0000FF"/>
              </w:rPr>
              <w:t>测试资源协调、测试技术支撑</w:t>
            </w:r>
          </w:p>
        </w:tc>
      </w:tr>
      <w:tr w:rsidR="00065F2B" w14:paraId="3C228B84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A10126" w14:textId="77777777" w:rsidR="00065F2B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B5C08E" w14:textId="77777777" w:rsidR="00065F2B" w:rsidRPr="0027428D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SE </w:t>
            </w:r>
            <w:r w:rsidRPr="0027428D">
              <w:rPr>
                <w:rFonts w:hint="eastAsia"/>
              </w:rPr>
              <w:t>系统工程师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9072C" w14:textId="77777777" w:rsidR="00065F2B" w:rsidRPr="0083651D" w:rsidRDefault="00065F2B" w:rsidP="00065F2B">
            <w:pPr>
              <w:pStyle w:val="a7"/>
            </w:pPr>
          </w:p>
        </w:tc>
        <w:tc>
          <w:tcPr>
            <w:tcW w:w="19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51925" w14:textId="77777777" w:rsidR="00065F2B" w:rsidRPr="006B5EA3" w:rsidRDefault="00065F2B" w:rsidP="00065F2B">
            <w:pPr>
              <w:pStyle w:val="aff4"/>
              <w:rPr>
                <w:rFonts w:cs="Arial" w:hint="eastAsia"/>
                <w:i/>
                <w:color w:val="0000FF"/>
              </w:rPr>
            </w:pPr>
            <w:r w:rsidRPr="006B5EA3">
              <w:rPr>
                <w:rFonts w:cs="Arial" w:hint="eastAsia"/>
                <w:i/>
                <w:color w:val="0000FF"/>
              </w:rPr>
              <w:t>产品设计</w:t>
            </w:r>
          </w:p>
        </w:tc>
      </w:tr>
      <w:tr w:rsidR="00065F2B" w14:paraId="5284FD83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4F1029" w14:textId="77777777" w:rsidR="00065F2B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2BBA21" w14:textId="77777777" w:rsidR="00065F2B" w:rsidRPr="0027428D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PL </w:t>
            </w:r>
            <w:r w:rsidRPr="0027428D">
              <w:rPr>
                <w:rFonts w:hint="eastAsia"/>
              </w:rPr>
              <w:t>开发项目经理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0578A" w14:textId="77777777" w:rsidR="00065F2B" w:rsidRPr="0083651D" w:rsidRDefault="00065F2B" w:rsidP="00065F2B">
            <w:pPr>
              <w:pStyle w:val="a7"/>
            </w:pPr>
          </w:p>
        </w:tc>
        <w:tc>
          <w:tcPr>
            <w:tcW w:w="19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EA8D" w14:textId="77777777" w:rsidR="00065F2B" w:rsidRPr="006B5EA3" w:rsidRDefault="00065F2B" w:rsidP="00065F2B">
            <w:pPr>
              <w:pStyle w:val="aff4"/>
              <w:rPr>
                <w:rFonts w:cs="Arial" w:hint="eastAsia"/>
                <w:i/>
                <w:color w:val="0000FF"/>
              </w:rPr>
            </w:pPr>
            <w:r w:rsidRPr="006B5EA3">
              <w:rPr>
                <w:rFonts w:cs="Arial" w:hint="eastAsia"/>
                <w:i/>
                <w:color w:val="0000FF"/>
              </w:rPr>
              <w:t>缺陷定位与解决</w:t>
            </w:r>
          </w:p>
        </w:tc>
      </w:tr>
      <w:tr w:rsidR="00065F2B" w14:paraId="25B845B7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FE6B2C" w14:textId="77777777" w:rsidR="00065F2B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30" w:type="pc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6255FF" w14:textId="77777777" w:rsidR="00065F2B" w:rsidRPr="0027428D" w:rsidRDefault="00065F2B" w:rsidP="00065F2B">
            <w:pPr>
              <w:pStyle w:val="a7"/>
              <w:rPr>
                <w:rFonts w:hint="eastAsia"/>
              </w:rPr>
            </w:pPr>
            <w:r>
              <w:t xml:space="preserve">SE/HE </w:t>
            </w:r>
            <w:r w:rsidRPr="0027428D">
              <w:rPr>
                <w:rFonts w:hint="eastAsia"/>
              </w:rPr>
              <w:t>开发</w:t>
            </w:r>
            <w:r>
              <w:rPr>
                <w:rFonts w:hint="eastAsia"/>
              </w:rPr>
              <w:t>人员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9D767" w14:textId="77777777" w:rsidR="00065F2B" w:rsidRPr="0083651D" w:rsidRDefault="00065F2B" w:rsidP="00065F2B">
            <w:pPr>
              <w:pStyle w:val="a7"/>
            </w:pPr>
          </w:p>
        </w:tc>
        <w:tc>
          <w:tcPr>
            <w:tcW w:w="19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953FF" w14:textId="77777777" w:rsidR="00065F2B" w:rsidRPr="006B5EA3" w:rsidRDefault="00065F2B" w:rsidP="00065F2B">
            <w:pPr>
              <w:pStyle w:val="aff4"/>
              <w:rPr>
                <w:rFonts w:cs="Arial" w:hint="eastAsia"/>
                <w:i/>
                <w:color w:val="0000FF"/>
              </w:rPr>
            </w:pPr>
            <w:r w:rsidRPr="006B5EA3">
              <w:rPr>
                <w:rFonts w:cs="Arial" w:hint="eastAsia"/>
                <w:i/>
                <w:color w:val="0000FF"/>
              </w:rPr>
              <w:t>产品实现、缺陷定位与解决</w:t>
            </w:r>
          </w:p>
        </w:tc>
      </w:tr>
      <w:tr w:rsidR="00065F2B" w14:paraId="7C76912C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573C6C" w14:textId="77777777" w:rsidR="00065F2B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B5C4E4" w14:textId="77777777" w:rsidR="00065F2B" w:rsidRPr="0027428D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t xml:space="preserve"> </w:t>
            </w:r>
            <w:r>
              <w:rPr>
                <w:rFonts w:hint="eastAsia"/>
              </w:rPr>
              <w:t>配置管理员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F2782" w14:textId="77777777" w:rsidR="00065F2B" w:rsidRPr="0083651D" w:rsidRDefault="00065F2B" w:rsidP="00065F2B">
            <w:pPr>
              <w:pStyle w:val="a7"/>
            </w:pPr>
          </w:p>
        </w:tc>
        <w:tc>
          <w:tcPr>
            <w:tcW w:w="19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B8769" w14:textId="77777777" w:rsidR="00065F2B" w:rsidRPr="006B5EA3" w:rsidRDefault="00065F2B" w:rsidP="00065F2B">
            <w:pPr>
              <w:pStyle w:val="aff4"/>
              <w:rPr>
                <w:rFonts w:cs="Arial" w:hint="eastAsia"/>
                <w:i/>
                <w:color w:val="0000FF"/>
              </w:rPr>
            </w:pPr>
            <w:r w:rsidRPr="006B5EA3">
              <w:rPr>
                <w:rFonts w:cs="Arial" w:hint="eastAsia"/>
                <w:i/>
                <w:color w:val="0000FF"/>
              </w:rPr>
              <w:t>产品配置管理，版本配套问题</w:t>
            </w:r>
          </w:p>
        </w:tc>
      </w:tr>
      <w:tr w:rsidR="00065F2B" w14:paraId="61F9A322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AC3081" w14:textId="77777777" w:rsidR="00065F2B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CDB7E1" w14:textId="77777777" w:rsidR="00065F2B" w:rsidRPr="0027428D" w:rsidRDefault="00065F2B" w:rsidP="00065F2B">
            <w:pPr>
              <w:pStyle w:val="a7"/>
              <w:rPr>
                <w:rFonts w:hint="eastAsia"/>
              </w:rPr>
            </w:pPr>
            <w:r w:rsidRPr="0027428D">
              <w:t>PQA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405AF" w14:textId="77777777" w:rsidR="00065F2B" w:rsidRPr="0083651D" w:rsidRDefault="00065F2B" w:rsidP="00065F2B">
            <w:pPr>
              <w:pStyle w:val="a7"/>
            </w:pPr>
          </w:p>
        </w:tc>
        <w:tc>
          <w:tcPr>
            <w:tcW w:w="19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E756" w14:textId="77777777" w:rsidR="00065F2B" w:rsidRPr="006B5EA3" w:rsidRDefault="00065F2B" w:rsidP="00065F2B">
            <w:pPr>
              <w:pStyle w:val="aff4"/>
              <w:rPr>
                <w:rFonts w:cs="Arial" w:hint="eastAsia"/>
                <w:i/>
                <w:color w:val="0000FF"/>
              </w:rPr>
            </w:pPr>
            <w:r w:rsidRPr="006B5EA3">
              <w:rPr>
                <w:rFonts w:cs="Arial" w:hint="eastAsia"/>
                <w:i/>
                <w:color w:val="0000FF"/>
              </w:rPr>
              <w:t>产品</w:t>
            </w:r>
            <w:r w:rsidRPr="006B5EA3">
              <w:rPr>
                <w:rFonts w:cs="Arial" w:hint="eastAsia"/>
                <w:i/>
                <w:color w:val="0000FF"/>
              </w:rPr>
              <w:t>QA</w:t>
            </w:r>
          </w:p>
        </w:tc>
      </w:tr>
      <w:tr w:rsidR="00065F2B" w14:paraId="51DA7C70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0F447D6" w14:textId="77777777" w:rsidR="00065F2B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7674B993" w14:textId="77777777" w:rsidR="00065F2B" w:rsidRPr="0027428D" w:rsidRDefault="00065F2B" w:rsidP="00065F2B">
            <w:pPr>
              <w:pStyle w:val="a7"/>
              <w:rPr>
                <w:rFonts w:hint="eastAsia"/>
              </w:rPr>
            </w:pPr>
            <w:r>
              <w:t xml:space="preserve">TSPDT </w:t>
            </w:r>
            <w:r w:rsidRPr="0027428D">
              <w:rPr>
                <w:rFonts w:hint="eastAsia"/>
              </w:rPr>
              <w:t>技术支援代表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03EA0" w14:textId="77777777" w:rsidR="00065F2B" w:rsidRPr="0083651D" w:rsidRDefault="00065F2B" w:rsidP="00065F2B">
            <w:pPr>
              <w:pStyle w:val="a7"/>
            </w:pPr>
          </w:p>
        </w:tc>
        <w:tc>
          <w:tcPr>
            <w:tcW w:w="19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F74A3" w14:textId="77777777" w:rsidR="00065F2B" w:rsidRPr="006B5EA3" w:rsidRDefault="00065F2B" w:rsidP="00065F2B">
            <w:pPr>
              <w:pStyle w:val="aff4"/>
              <w:rPr>
                <w:rFonts w:cs="Arial" w:hint="eastAsia"/>
                <w:i/>
                <w:color w:val="0000FF"/>
              </w:rPr>
            </w:pPr>
            <w:r w:rsidRPr="006B5EA3">
              <w:rPr>
                <w:rFonts w:cs="Arial" w:hint="eastAsia"/>
                <w:i/>
                <w:color w:val="0000FF"/>
              </w:rPr>
              <w:t>试验局、网上问题</w:t>
            </w:r>
          </w:p>
        </w:tc>
      </w:tr>
      <w:tr w:rsidR="00065F2B" w14:paraId="795FFB55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E4ABC1" w14:textId="77777777" w:rsidR="00065F2B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30" w:type="pc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9DE77F" w14:textId="77777777" w:rsidR="00065F2B" w:rsidRPr="0027428D" w:rsidRDefault="00065F2B" w:rsidP="00065F2B">
            <w:pPr>
              <w:pStyle w:val="a7"/>
              <w:rPr>
                <w:rFonts w:hint="eastAsia"/>
              </w:rPr>
            </w:pPr>
            <w:r w:rsidRPr="0027428D">
              <w:rPr>
                <w:rFonts w:hint="eastAsia"/>
              </w:rPr>
              <w:t>实验室管理员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6F1EA" w14:textId="77777777" w:rsidR="00065F2B" w:rsidRPr="0083651D" w:rsidRDefault="00065F2B" w:rsidP="00065F2B">
            <w:pPr>
              <w:pStyle w:val="a7"/>
            </w:pPr>
          </w:p>
        </w:tc>
        <w:tc>
          <w:tcPr>
            <w:tcW w:w="19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B84BD" w14:textId="77777777" w:rsidR="00065F2B" w:rsidRPr="006B5EA3" w:rsidRDefault="00065F2B" w:rsidP="00065F2B">
            <w:pPr>
              <w:pStyle w:val="aff4"/>
              <w:rPr>
                <w:rFonts w:cs="Arial" w:hint="eastAsia"/>
                <w:i/>
                <w:color w:val="0000FF"/>
              </w:rPr>
            </w:pPr>
            <w:r w:rsidRPr="006B5EA3">
              <w:rPr>
                <w:rFonts w:cs="Arial" w:hint="eastAsia"/>
                <w:i/>
                <w:color w:val="0000FF"/>
              </w:rPr>
              <w:t>物料协调、工具协调</w:t>
            </w:r>
          </w:p>
        </w:tc>
      </w:tr>
      <w:tr w:rsidR="00065F2B" w14:paraId="18F57435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39E051" w14:textId="77777777" w:rsidR="00065F2B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5F67C2" w14:textId="77777777" w:rsidR="00065F2B" w:rsidRPr="0027428D" w:rsidRDefault="00065F2B" w:rsidP="00065F2B">
            <w:pPr>
              <w:pStyle w:val="a7"/>
              <w:rPr>
                <w:rFonts w:hint="eastAsia"/>
              </w:rPr>
            </w:pPr>
            <w:r w:rsidRPr="0027428D">
              <w:rPr>
                <w:rFonts w:hint="eastAsia"/>
              </w:rPr>
              <w:t>相关测试技术专家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C3958" w14:textId="77777777" w:rsidR="00065F2B" w:rsidRPr="0083651D" w:rsidRDefault="00065F2B" w:rsidP="00065F2B">
            <w:pPr>
              <w:pStyle w:val="a7"/>
            </w:pPr>
          </w:p>
        </w:tc>
        <w:tc>
          <w:tcPr>
            <w:tcW w:w="19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0C3D4" w14:textId="77777777" w:rsidR="00065F2B" w:rsidRPr="006B5EA3" w:rsidRDefault="00065F2B" w:rsidP="00065F2B">
            <w:pPr>
              <w:pStyle w:val="aff4"/>
              <w:rPr>
                <w:rFonts w:cs="Arial" w:hint="eastAsia"/>
                <w:i/>
                <w:color w:val="0000FF"/>
              </w:rPr>
            </w:pPr>
            <w:r w:rsidRPr="006B5EA3">
              <w:rPr>
                <w:rFonts w:cs="Arial" w:hint="eastAsia"/>
                <w:i/>
                <w:color w:val="0000FF"/>
              </w:rPr>
              <w:t>测试分析、设计文档的评审与检视</w:t>
            </w:r>
          </w:p>
        </w:tc>
      </w:tr>
      <w:tr w:rsidR="00065F2B" w14:paraId="383724CF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77E714" w14:textId="77777777" w:rsidR="00065F2B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E8AB3A" w14:textId="77777777" w:rsidR="00065F2B" w:rsidRPr="0027428D" w:rsidRDefault="00065F2B" w:rsidP="00065F2B">
            <w:pPr>
              <w:pStyle w:val="a7"/>
              <w:rPr>
                <w:rFonts w:hint="eastAsia"/>
              </w:rPr>
            </w:pPr>
            <w:r w:rsidRPr="0027428D">
              <w:rPr>
                <w:rFonts w:hint="eastAsia"/>
              </w:rPr>
              <w:t>整机工程部产品接口人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DBC6B" w14:textId="77777777" w:rsidR="00065F2B" w:rsidRPr="0083651D" w:rsidRDefault="00065F2B" w:rsidP="00065F2B">
            <w:pPr>
              <w:pStyle w:val="a7"/>
            </w:pPr>
          </w:p>
        </w:tc>
        <w:tc>
          <w:tcPr>
            <w:tcW w:w="19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2215F" w14:textId="77777777" w:rsidR="00065F2B" w:rsidRPr="006B5EA3" w:rsidRDefault="00065F2B" w:rsidP="00065F2B">
            <w:pPr>
              <w:pStyle w:val="aff4"/>
              <w:rPr>
                <w:rFonts w:cs="Arial" w:hint="eastAsia"/>
                <w:i/>
                <w:color w:val="0000FF"/>
              </w:rPr>
            </w:pPr>
            <w:r w:rsidRPr="006B5EA3">
              <w:rPr>
                <w:rFonts w:cs="Arial" w:hint="eastAsia"/>
                <w:i/>
                <w:color w:val="0000FF"/>
              </w:rPr>
              <w:t>可测试性需求设计、可靠性测试支持</w:t>
            </w:r>
          </w:p>
        </w:tc>
      </w:tr>
      <w:tr w:rsidR="00065F2B" w14:paraId="40CDDC87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8BF73C" w14:textId="77777777" w:rsidR="00065F2B" w:rsidRDefault="00065F2B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989110" w14:textId="77777777" w:rsidR="00065F2B" w:rsidRPr="0027428D" w:rsidRDefault="00065F2B" w:rsidP="00065F2B">
            <w:pPr>
              <w:pStyle w:val="a7"/>
            </w:pPr>
            <w:r>
              <w:rPr>
                <w:rFonts w:hint="eastAsia"/>
              </w:rPr>
              <w:t>资料经理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1EB9B" w14:textId="77777777" w:rsidR="00065F2B" w:rsidRPr="0083651D" w:rsidRDefault="00065F2B" w:rsidP="00065F2B">
            <w:pPr>
              <w:pStyle w:val="a7"/>
            </w:pPr>
          </w:p>
        </w:tc>
        <w:tc>
          <w:tcPr>
            <w:tcW w:w="19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85627" w14:textId="77777777" w:rsidR="00065F2B" w:rsidRPr="006B5EA3" w:rsidRDefault="00065F2B" w:rsidP="00065F2B">
            <w:pPr>
              <w:pStyle w:val="aff4"/>
              <w:rPr>
                <w:rFonts w:cs="Arial" w:hint="eastAsia"/>
                <w:i/>
                <w:color w:val="0000FF"/>
              </w:rPr>
            </w:pPr>
            <w:r w:rsidRPr="006B5EA3">
              <w:rPr>
                <w:rFonts w:cs="Arial" w:hint="eastAsia"/>
                <w:i/>
                <w:color w:val="0000FF"/>
              </w:rPr>
              <w:t>资料测试的支持与协调</w:t>
            </w:r>
          </w:p>
        </w:tc>
      </w:tr>
      <w:tr w:rsidR="005605BF" w14:paraId="33C4AB2F" w14:textId="77777777">
        <w:tblPrEx>
          <w:tblCellMar>
            <w:top w:w="0" w:type="dxa"/>
            <w:bottom w:w="0" w:type="dxa"/>
          </w:tblCellMar>
        </w:tblPrEx>
        <w:tc>
          <w:tcPr>
            <w:tcW w:w="37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91F006" w14:textId="77777777" w:rsidR="005605BF" w:rsidRDefault="005605BF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B1ECDF" w14:textId="77777777" w:rsidR="005605BF" w:rsidRDefault="005605BF" w:rsidP="00065F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全球化部接口人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906EC" w14:textId="77777777" w:rsidR="005605BF" w:rsidRPr="0083651D" w:rsidRDefault="005605BF" w:rsidP="00065F2B">
            <w:pPr>
              <w:pStyle w:val="a7"/>
            </w:pPr>
          </w:p>
        </w:tc>
        <w:tc>
          <w:tcPr>
            <w:tcW w:w="19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B5264" w14:textId="77777777" w:rsidR="005605BF" w:rsidRPr="006B5EA3" w:rsidRDefault="005605BF" w:rsidP="00065F2B">
            <w:pPr>
              <w:pStyle w:val="aff4"/>
              <w:rPr>
                <w:rFonts w:cs="Arial" w:hint="eastAsia"/>
                <w:i/>
                <w:color w:val="0000FF"/>
              </w:rPr>
            </w:pPr>
            <w:r>
              <w:rPr>
                <w:rFonts w:cs="Arial" w:hint="eastAsia"/>
                <w:i/>
                <w:color w:val="0000FF"/>
              </w:rPr>
              <w:t>全球化测试支持</w:t>
            </w:r>
          </w:p>
        </w:tc>
      </w:tr>
    </w:tbl>
    <w:p w14:paraId="1AE7F049" w14:textId="77777777" w:rsidR="00065F2B" w:rsidRDefault="00065F2B" w:rsidP="00065F2B">
      <w:pPr>
        <w:pStyle w:val="a0"/>
        <w:ind w:left="567" w:firstLineChars="200" w:firstLine="400"/>
        <w:rPr>
          <w:rFonts w:hint="eastAsia"/>
        </w:rPr>
      </w:pPr>
      <w:bookmarkStart w:id="7" w:name="_Toc150769361"/>
    </w:p>
    <w:p w14:paraId="4EF9DB90" w14:textId="77777777" w:rsidR="00065F2B" w:rsidRDefault="00065F2B" w:rsidP="00065F2B">
      <w:pPr>
        <w:pStyle w:val="a0"/>
        <w:ind w:left="567" w:firstLineChars="200" w:firstLine="400"/>
        <w:rPr>
          <w:rFonts w:hint="eastAsia"/>
        </w:rPr>
      </w:pPr>
    </w:p>
    <w:p w14:paraId="6269023F" w14:textId="77777777" w:rsidR="00065F2B" w:rsidRDefault="00065F2B" w:rsidP="00065F2B">
      <w:pPr>
        <w:pStyle w:val="a0"/>
        <w:ind w:left="567" w:firstLineChars="200" w:firstLine="400"/>
        <w:rPr>
          <w:rFonts w:hint="eastAsia"/>
        </w:rPr>
      </w:pPr>
    </w:p>
    <w:p w14:paraId="71880A0B" w14:textId="77777777" w:rsidR="00065F2B" w:rsidRPr="007427E1" w:rsidRDefault="00065F2B" w:rsidP="00065F2B">
      <w:pPr>
        <w:pStyle w:val="1"/>
        <w:keepNext w:val="0"/>
        <w:widowControl w:val="0"/>
        <w:tabs>
          <w:tab w:val="clear" w:pos="432"/>
          <w:tab w:val="num" w:pos="720"/>
        </w:tabs>
        <w:spacing w:before="0" w:after="120"/>
        <w:ind w:left="720" w:hanging="567"/>
        <w:jc w:val="left"/>
        <w:rPr>
          <w:rFonts w:hint="eastAsia"/>
        </w:rPr>
      </w:pPr>
      <w:bookmarkStart w:id="8" w:name="_Toc151350562"/>
      <w:bookmarkStart w:id="9" w:name="_Toc228003837"/>
      <w:r w:rsidRPr="007427E1">
        <w:rPr>
          <w:rFonts w:hint="eastAsia"/>
        </w:rPr>
        <w:t>项目采用的过程</w:t>
      </w:r>
      <w:bookmarkEnd w:id="7"/>
      <w:bookmarkEnd w:id="8"/>
      <w:bookmarkEnd w:id="9"/>
    </w:p>
    <w:p w14:paraId="0AF63C10" w14:textId="77777777" w:rsidR="00065F2B" w:rsidRDefault="00065F2B" w:rsidP="00065F2B">
      <w:pPr>
        <w:pStyle w:val="Char"/>
        <w:numPr>
          <w:ilvl w:val="0"/>
          <w:numId w:val="0"/>
        </w:numPr>
        <w:ind w:left="709"/>
        <w:rPr>
          <w:rFonts w:hint="eastAsia"/>
        </w:rPr>
      </w:pPr>
      <w:r>
        <w:rPr>
          <w:rFonts w:hint="eastAsia"/>
        </w:rPr>
        <w:t>项目根据估计的规模、项目特点，选择</w:t>
      </w:r>
      <w:r w:rsidRPr="004F1A6E">
        <w:rPr>
          <w:rFonts w:hint="eastAsia"/>
        </w:rPr>
        <w:t>生命周期模型</w:t>
      </w:r>
      <w:r>
        <w:rPr>
          <w:rFonts w:hint="eastAsia"/>
        </w:rPr>
        <w:t>。明确本产品</w:t>
      </w:r>
      <w:r w:rsidRPr="004D085E">
        <w:rPr>
          <w:rFonts w:hint="eastAsia"/>
        </w:rPr>
        <w:t>测试过程中的阶段、关键测试活动，重点强调对</w:t>
      </w:r>
      <w:r>
        <w:rPr>
          <w:rFonts w:hint="eastAsia"/>
        </w:rPr>
        <w:t>标准</w:t>
      </w:r>
      <w:r w:rsidRPr="004F1A6E">
        <w:rPr>
          <w:rFonts w:hint="eastAsia"/>
        </w:rPr>
        <w:t>生命周期模型</w:t>
      </w:r>
      <w:r>
        <w:rPr>
          <w:rFonts w:hint="eastAsia"/>
        </w:rPr>
        <w:t>裁剪</w:t>
      </w:r>
      <w:r w:rsidRPr="004D085E">
        <w:rPr>
          <w:rFonts w:hint="eastAsia"/>
        </w:rPr>
        <w:t>的或不一致（</w:t>
      </w:r>
      <w:r>
        <w:rPr>
          <w:rFonts w:hint="eastAsia"/>
        </w:rPr>
        <w:t>偏差</w:t>
      </w:r>
      <w:r w:rsidRPr="004D085E">
        <w:rPr>
          <w:rFonts w:hint="eastAsia"/>
        </w:rPr>
        <w:t>）的地方。</w:t>
      </w:r>
      <w:r>
        <w:rPr>
          <w:rFonts w:hint="eastAsia"/>
        </w:rPr>
        <w:t>(</w:t>
      </w:r>
      <w:r>
        <w:rPr>
          <w:rFonts w:hint="eastAsia"/>
        </w:rPr>
        <w:t>对于文档模板：若使用公司或产品线定制的模板或在此模板上增加章节，则不需要写偏差；若使用项目组自定义的模板，则需要在下面的偏差说明中注明</w:t>
      </w:r>
      <w:r>
        <w:rPr>
          <w:rFonts w:hint="eastAsia"/>
        </w:rPr>
        <w:t>)</w:t>
      </w:r>
    </w:p>
    <w:p w14:paraId="236AF33A" w14:textId="77777777" w:rsidR="00065F2B" w:rsidRDefault="00065F2B" w:rsidP="00065F2B">
      <w:pPr>
        <w:pStyle w:val="Char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以下表格中列出的阶段仅供参考。</w:t>
      </w:r>
    </w:p>
    <w:p w14:paraId="5901C180" w14:textId="77777777" w:rsidR="00065F2B" w:rsidRDefault="00065F2B" w:rsidP="00065F2B">
      <w:pPr>
        <w:pStyle w:val="CharCharCharChar"/>
        <w:ind w:leftChars="354" w:left="743" w:firstLineChars="0" w:firstLine="0"/>
        <w:rPr>
          <w:rFonts w:hint="eastAsia"/>
        </w:rPr>
      </w:pPr>
    </w:p>
    <w:tbl>
      <w:tblPr>
        <w:tblW w:w="4733" w:type="pct"/>
        <w:tblInd w:w="48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059"/>
        <w:gridCol w:w="2830"/>
        <w:gridCol w:w="2958"/>
      </w:tblGrid>
      <w:tr w:rsidR="00065F2B" w:rsidRPr="004F4231" w14:paraId="644D2F1C" w14:textId="77777777">
        <w:tblPrEx>
          <w:tblCellMar>
            <w:top w:w="0" w:type="dxa"/>
            <w:bottom w:w="0" w:type="dxa"/>
          </w:tblCellMar>
        </w:tblPrEx>
        <w:tc>
          <w:tcPr>
            <w:tcW w:w="13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925A4" w14:textId="77777777" w:rsidR="00065F2B" w:rsidRPr="006449C3" w:rsidRDefault="00065F2B" w:rsidP="00065F2B">
            <w:pPr>
              <w:pStyle w:val="aff4"/>
              <w:jc w:val="center"/>
              <w:rPr>
                <w:rFonts w:hint="eastAsia"/>
                <w:b/>
              </w:rPr>
            </w:pPr>
            <w:r w:rsidRPr="006449C3">
              <w:rPr>
                <w:rFonts w:hint="eastAsia"/>
                <w:b/>
              </w:rPr>
              <w:t>测试阶段</w:t>
            </w:r>
          </w:p>
        </w:tc>
        <w:tc>
          <w:tcPr>
            <w:tcW w:w="1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5CBC2" w14:textId="77777777" w:rsidR="00065F2B" w:rsidRPr="006449C3" w:rsidRDefault="00065F2B" w:rsidP="00065F2B">
            <w:pPr>
              <w:pStyle w:val="aff4"/>
              <w:jc w:val="center"/>
              <w:rPr>
                <w:rFonts w:hint="eastAsia"/>
                <w:b/>
              </w:rPr>
            </w:pPr>
            <w:r w:rsidRPr="006449C3">
              <w:rPr>
                <w:rFonts w:hint="eastAsia"/>
                <w:b/>
              </w:rPr>
              <w:t>关键活动</w:t>
            </w:r>
          </w:p>
        </w:tc>
        <w:tc>
          <w:tcPr>
            <w:tcW w:w="1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6C0BF" w14:textId="77777777" w:rsidR="00065F2B" w:rsidRPr="006449C3" w:rsidRDefault="00065F2B" w:rsidP="00065F2B">
            <w:pPr>
              <w:pStyle w:val="aff4"/>
              <w:jc w:val="center"/>
              <w:rPr>
                <w:rFonts w:hint="eastAsia"/>
                <w:b/>
              </w:rPr>
            </w:pPr>
            <w:r w:rsidRPr="006449C3">
              <w:rPr>
                <w:rFonts w:hint="eastAsia"/>
                <w:b/>
              </w:rPr>
              <w:t>裁剪</w:t>
            </w:r>
            <w:r>
              <w:rPr>
                <w:rFonts w:hint="eastAsia"/>
                <w:b/>
              </w:rPr>
              <w:t>或偏差</w:t>
            </w:r>
            <w:r w:rsidRPr="006449C3">
              <w:rPr>
                <w:rFonts w:hint="eastAsia"/>
                <w:b/>
              </w:rPr>
              <w:t>说明</w:t>
            </w:r>
          </w:p>
        </w:tc>
      </w:tr>
      <w:tr w:rsidR="00065F2B" w:rsidRPr="004F4231" w14:paraId="271CB229" w14:textId="77777777">
        <w:tblPrEx>
          <w:tblCellMar>
            <w:top w:w="0" w:type="dxa"/>
            <w:bottom w:w="0" w:type="dxa"/>
          </w:tblCellMar>
        </w:tblPrEx>
        <w:tc>
          <w:tcPr>
            <w:tcW w:w="13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52935" w14:textId="77777777" w:rsidR="00065F2B" w:rsidRDefault="00065F2B" w:rsidP="00065F2B">
            <w:pPr>
              <w:pStyle w:val="aff4"/>
              <w:rPr>
                <w:rFonts w:hint="eastAsia"/>
              </w:rPr>
            </w:pPr>
            <w:r>
              <w:rPr>
                <w:rFonts w:hint="eastAsia"/>
              </w:rPr>
              <w:t>测试分析与计划</w:t>
            </w:r>
          </w:p>
        </w:tc>
        <w:tc>
          <w:tcPr>
            <w:tcW w:w="1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A762C" w14:textId="77777777" w:rsidR="00065F2B" w:rsidRPr="00922AF4" w:rsidRDefault="00065F2B" w:rsidP="00065F2B">
            <w:pPr>
              <w:pStyle w:val="aff4"/>
              <w:numPr>
                <w:ilvl w:val="0"/>
                <w:numId w:val="16"/>
              </w:numPr>
              <w:rPr>
                <w:rFonts w:hint="eastAsia"/>
                <w:i/>
                <w:color w:val="0000FF"/>
              </w:rPr>
            </w:pPr>
            <w:r w:rsidRPr="00922AF4">
              <w:rPr>
                <w:rFonts w:hint="eastAsia"/>
                <w:i/>
                <w:color w:val="0000FF"/>
              </w:rPr>
              <w:t>测试需求分析</w:t>
            </w:r>
          </w:p>
          <w:p w14:paraId="45F45E5C" w14:textId="77777777" w:rsidR="00065F2B" w:rsidRPr="00922AF4" w:rsidRDefault="00065F2B" w:rsidP="00065F2B">
            <w:pPr>
              <w:pStyle w:val="aff4"/>
              <w:numPr>
                <w:ilvl w:val="0"/>
                <w:numId w:val="16"/>
              </w:numPr>
              <w:rPr>
                <w:rFonts w:hint="eastAsia"/>
                <w:i/>
                <w:color w:val="0000FF"/>
              </w:rPr>
            </w:pPr>
            <w:r w:rsidRPr="00922AF4">
              <w:rPr>
                <w:rFonts w:hint="eastAsia"/>
                <w:i/>
                <w:color w:val="0000FF"/>
              </w:rPr>
              <w:t>制定总体测试策略</w:t>
            </w:r>
          </w:p>
          <w:p w14:paraId="4AD4D7DF" w14:textId="77777777" w:rsidR="00065F2B" w:rsidRPr="00922AF4" w:rsidRDefault="00065F2B" w:rsidP="00065F2B">
            <w:pPr>
              <w:pStyle w:val="aff4"/>
              <w:numPr>
                <w:ilvl w:val="0"/>
                <w:numId w:val="16"/>
              </w:numPr>
              <w:rPr>
                <w:i/>
                <w:color w:val="0000FF"/>
              </w:rPr>
            </w:pPr>
            <w:r w:rsidRPr="00922AF4">
              <w:rPr>
                <w:rFonts w:hint="eastAsia"/>
                <w:i/>
                <w:color w:val="0000FF"/>
              </w:rPr>
              <w:t>制定测试与验证计划</w:t>
            </w:r>
          </w:p>
        </w:tc>
        <w:tc>
          <w:tcPr>
            <w:tcW w:w="1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A67CB" w14:textId="77777777" w:rsidR="00065F2B" w:rsidRPr="00922AF4" w:rsidRDefault="00065F2B" w:rsidP="00065F2B">
            <w:pPr>
              <w:pStyle w:val="aff4"/>
              <w:rPr>
                <w:rFonts w:hint="eastAsia"/>
                <w:i/>
                <w:color w:val="0000FF"/>
              </w:rPr>
            </w:pPr>
            <w:r w:rsidRPr="00922AF4">
              <w:rPr>
                <w:rFonts w:hint="eastAsia"/>
                <w:i/>
                <w:color w:val="0000FF"/>
              </w:rPr>
              <w:t>无</w:t>
            </w:r>
          </w:p>
        </w:tc>
      </w:tr>
      <w:tr w:rsidR="00065F2B" w:rsidRPr="004F4231" w14:paraId="30F3F4C7" w14:textId="77777777">
        <w:tblPrEx>
          <w:tblCellMar>
            <w:top w:w="0" w:type="dxa"/>
            <w:bottom w:w="0" w:type="dxa"/>
          </w:tblCellMar>
        </w:tblPrEx>
        <w:tc>
          <w:tcPr>
            <w:tcW w:w="13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B9974" w14:textId="77777777" w:rsidR="00065F2B" w:rsidRPr="004F4231" w:rsidRDefault="00065F2B" w:rsidP="00065F2B">
            <w:pPr>
              <w:pStyle w:val="aff4"/>
              <w:rPr>
                <w:rFonts w:hint="eastAsia"/>
              </w:rPr>
            </w:pPr>
            <w:r>
              <w:rPr>
                <w:rFonts w:hint="eastAsia"/>
              </w:rPr>
              <w:t>测试方案设计</w:t>
            </w:r>
          </w:p>
        </w:tc>
        <w:tc>
          <w:tcPr>
            <w:tcW w:w="1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AA059" w14:textId="77777777" w:rsidR="00065F2B" w:rsidRDefault="00065F2B" w:rsidP="00065F2B">
            <w:pPr>
              <w:pStyle w:val="aff4"/>
              <w:numPr>
                <w:ilvl w:val="0"/>
                <w:numId w:val="16"/>
              </w:numPr>
              <w:rPr>
                <w:rFonts w:hint="eastAsia"/>
                <w:i/>
                <w:color w:val="0000FF"/>
              </w:rPr>
            </w:pPr>
            <w:r w:rsidRPr="00922AF4">
              <w:rPr>
                <w:rFonts w:hint="eastAsia"/>
                <w:i/>
                <w:color w:val="0000FF"/>
              </w:rPr>
              <w:t>测试设计</w:t>
            </w:r>
            <w:r>
              <w:rPr>
                <w:i/>
                <w:color w:val="0000FF"/>
              </w:rPr>
              <w:t>(</w:t>
            </w:r>
            <w:r>
              <w:rPr>
                <w:rFonts w:hint="eastAsia"/>
                <w:i/>
                <w:color w:val="0000FF"/>
              </w:rPr>
              <w:t>包含方案和用例</w:t>
            </w:r>
            <w:r>
              <w:rPr>
                <w:i/>
                <w:color w:val="0000FF"/>
              </w:rPr>
              <w:t>)</w:t>
            </w:r>
          </w:p>
          <w:p w14:paraId="5C9672C9" w14:textId="77777777" w:rsidR="00065F2B" w:rsidRPr="00922AF4" w:rsidRDefault="00065F2B" w:rsidP="00065F2B">
            <w:pPr>
              <w:pStyle w:val="aff4"/>
              <w:numPr>
                <w:ilvl w:val="0"/>
                <w:numId w:val="16"/>
              </w:num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SDV</w:t>
            </w:r>
            <w:r>
              <w:rPr>
                <w:rFonts w:hint="eastAsia"/>
                <w:i/>
                <w:color w:val="0000FF"/>
              </w:rPr>
              <w:t>测试策略设计</w:t>
            </w:r>
          </w:p>
        </w:tc>
        <w:tc>
          <w:tcPr>
            <w:tcW w:w="1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E7DFC" w14:textId="77777777" w:rsidR="00065F2B" w:rsidRPr="00922AF4" w:rsidRDefault="00065F2B" w:rsidP="00065F2B">
            <w:pPr>
              <w:pStyle w:val="aff4"/>
              <w:rPr>
                <w:rFonts w:hint="eastAsia"/>
                <w:i/>
                <w:color w:val="0000FF"/>
              </w:rPr>
            </w:pPr>
            <w:r w:rsidRPr="00922AF4">
              <w:rPr>
                <w:rFonts w:hint="eastAsia"/>
                <w:i/>
                <w:color w:val="0000FF"/>
              </w:rPr>
              <w:t>方案设计与用例设计阶段合并进行</w:t>
            </w:r>
          </w:p>
        </w:tc>
      </w:tr>
      <w:tr w:rsidR="00065F2B" w:rsidRPr="004F4231" w14:paraId="7659A6CE" w14:textId="77777777">
        <w:tblPrEx>
          <w:tblCellMar>
            <w:top w:w="0" w:type="dxa"/>
            <w:bottom w:w="0" w:type="dxa"/>
          </w:tblCellMar>
        </w:tblPrEx>
        <w:tc>
          <w:tcPr>
            <w:tcW w:w="13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25408" w14:textId="77777777" w:rsidR="00065F2B" w:rsidRPr="004F4231" w:rsidRDefault="00065F2B" w:rsidP="00065F2B">
            <w:pPr>
              <w:pStyle w:val="aff4"/>
            </w:pPr>
            <w:r>
              <w:rPr>
                <w:rFonts w:hint="eastAsia"/>
              </w:rPr>
              <w:t>测试用例实现</w:t>
            </w:r>
          </w:p>
        </w:tc>
        <w:tc>
          <w:tcPr>
            <w:tcW w:w="1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E734C" w14:textId="77777777" w:rsidR="00065F2B" w:rsidRPr="004F4231" w:rsidRDefault="00065F2B" w:rsidP="00065F2B">
            <w:pPr>
              <w:pStyle w:val="aff4"/>
              <w:numPr>
                <w:ilvl w:val="0"/>
                <w:numId w:val="16"/>
              </w:numPr>
            </w:pPr>
          </w:p>
        </w:tc>
        <w:tc>
          <w:tcPr>
            <w:tcW w:w="1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A13E2" w14:textId="77777777" w:rsidR="00065F2B" w:rsidRPr="004F4231" w:rsidRDefault="00065F2B" w:rsidP="00065F2B">
            <w:pPr>
              <w:pStyle w:val="aff4"/>
              <w:rPr>
                <w:rFonts w:hint="eastAsia"/>
              </w:rPr>
            </w:pPr>
          </w:p>
        </w:tc>
      </w:tr>
      <w:tr w:rsidR="00065F2B" w:rsidRPr="004F4231" w14:paraId="6350C83C" w14:textId="77777777">
        <w:tblPrEx>
          <w:tblCellMar>
            <w:top w:w="0" w:type="dxa"/>
            <w:bottom w:w="0" w:type="dxa"/>
          </w:tblCellMar>
        </w:tblPrEx>
        <w:tc>
          <w:tcPr>
            <w:tcW w:w="13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127A4" w14:textId="77777777" w:rsidR="00065F2B" w:rsidRPr="004F4231" w:rsidRDefault="00065F2B" w:rsidP="00065F2B">
            <w:pPr>
              <w:pStyle w:val="aff4"/>
            </w:pPr>
            <w:r>
              <w:t>SDV</w:t>
            </w:r>
          </w:p>
        </w:tc>
        <w:tc>
          <w:tcPr>
            <w:tcW w:w="1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AB3B0" w14:textId="77777777" w:rsidR="00065F2B" w:rsidRPr="004F4231" w:rsidRDefault="00065F2B" w:rsidP="00065F2B">
            <w:pPr>
              <w:pStyle w:val="aff4"/>
              <w:numPr>
                <w:ilvl w:val="0"/>
                <w:numId w:val="16"/>
              </w:numPr>
            </w:pPr>
          </w:p>
        </w:tc>
        <w:tc>
          <w:tcPr>
            <w:tcW w:w="1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C6378" w14:textId="77777777" w:rsidR="00065F2B" w:rsidRPr="004F4231" w:rsidRDefault="00065F2B" w:rsidP="00065F2B">
            <w:pPr>
              <w:pStyle w:val="aff4"/>
            </w:pPr>
          </w:p>
        </w:tc>
      </w:tr>
      <w:tr w:rsidR="00065F2B" w:rsidRPr="004F4231" w14:paraId="71BCC1A7" w14:textId="77777777">
        <w:tblPrEx>
          <w:tblCellMar>
            <w:top w:w="0" w:type="dxa"/>
            <w:bottom w:w="0" w:type="dxa"/>
          </w:tblCellMar>
        </w:tblPrEx>
        <w:tc>
          <w:tcPr>
            <w:tcW w:w="13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E973D" w14:textId="77777777" w:rsidR="00065F2B" w:rsidRPr="004F4231" w:rsidRDefault="00065F2B" w:rsidP="00065F2B">
            <w:pPr>
              <w:pStyle w:val="aff4"/>
            </w:pPr>
            <w:r>
              <w:t>SIT</w:t>
            </w:r>
          </w:p>
        </w:tc>
        <w:tc>
          <w:tcPr>
            <w:tcW w:w="1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CD927" w14:textId="77777777" w:rsidR="00065F2B" w:rsidRPr="004F4231" w:rsidRDefault="00065F2B" w:rsidP="00065F2B">
            <w:pPr>
              <w:pStyle w:val="aff4"/>
              <w:numPr>
                <w:ilvl w:val="0"/>
                <w:numId w:val="16"/>
              </w:numPr>
            </w:pPr>
          </w:p>
        </w:tc>
        <w:tc>
          <w:tcPr>
            <w:tcW w:w="1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36669" w14:textId="77777777" w:rsidR="00065F2B" w:rsidRPr="004F4231" w:rsidRDefault="00065F2B" w:rsidP="00065F2B">
            <w:pPr>
              <w:pStyle w:val="aff4"/>
            </w:pPr>
          </w:p>
        </w:tc>
      </w:tr>
      <w:tr w:rsidR="00065F2B" w:rsidRPr="004F4231" w14:paraId="1C2D6D36" w14:textId="77777777">
        <w:tblPrEx>
          <w:tblCellMar>
            <w:top w:w="0" w:type="dxa"/>
            <w:bottom w:w="0" w:type="dxa"/>
          </w:tblCellMar>
        </w:tblPrEx>
        <w:tc>
          <w:tcPr>
            <w:tcW w:w="13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E1901" w14:textId="77777777" w:rsidR="00065F2B" w:rsidRPr="004F4231" w:rsidRDefault="00065F2B" w:rsidP="00065F2B">
            <w:pPr>
              <w:pStyle w:val="aff4"/>
            </w:pPr>
            <w:r>
              <w:t>SVT</w:t>
            </w:r>
          </w:p>
        </w:tc>
        <w:tc>
          <w:tcPr>
            <w:tcW w:w="1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22696" w14:textId="77777777" w:rsidR="00065F2B" w:rsidRPr="004F4231" w:rsidRDefault="00065F2B" w:rsidP="00065F2B">
            <w:pPr>
              <w:pStyle w:val="aff4"/>
              <w:numPr>
                <w:ilvl w:val="0"/>
                <w:numId w:val="16"/>
              </w:numPr>
            </w:pPr>
          </w:p>
        </w:tc>
        <w:tc>
          <w:tcPr>
            <w:tcW w:w="1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F1FA3" w14:textId="77777777" w:rsidR="00065F2B" w:rsidRPr="004F4231" w:rsidRDefault="00065F2B" w:rsidP="00065F2B">
            <w:pPr>
              <w:pStyle w:val="aff4"/>
            </w:pPr>
          </w:p>
        </w:tc>
      </w:tr>
      <w:tr w:rsidR="00065F2B" w:rsidRPr="004F4231" w14:paraId="535ABD80" w14:textId="77777777">
        <w:tblPrEx>
          <w:tblCellMar>
            <w:top w:w="0" w:type="dxa"/>
            <w:bottom w:w="0" w:type="dxa"/>
          </w:tblCellMar>
        </w:tblPrEx>
        <w:tc>
          <w:tcPr>
            <w:tcW w:w="13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5E8E" w14:textId="77777777" w:rsidR="00065F2B" w:rsidRPr="004F4231" w:rsidRDefault="00065F2B" w:rsidP="00065F2B">
            <w:pPr>
              <w:pStyle w:val="aff4"/>
              <w:rPr>
                <w:rFonts w:hint="eastAsia"/>
              </w:rPr>
            </w:pPr>
            <w:r>
              <w:t>Beta</w:t>
            </w:r>
            <w:r>
              <w:rPr>
                <w:rFonts w:hint="eastAsia"/>
              </w:rPr>
              <w:t>（不是阶段，但单独列出）</w:t>
            </w:r>
          </w:p>
        </w:tc>
        <w:tc>
          <w:tcPr>
            <w:tcW w:w="1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F1EF8" w14:textId="77777777" w:rsidR="00065F2B" w:rsidRPr="004F4231" w:rsidRDefault="00065F2B" w:rsidP="00065F2B">
            <w:pPr>
              <w:pStyle w:val="aff4"/>
              <w:numPr>
                <w:ilvl w:val="0"/>
                <w:numId w:val="16"/>
              </w:numPr>
            </w:pPr>
          </w:p>
        </w:tc>
        <w:tc>
          <w:tcPr>
            <w:tcW w:w="1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3B81A" w14:textId="77777777" w:rsidR="00065F2B" w:rsidRPr="004F4231" w:rsidRDefault="00065F2B" w:rsidP="00065F2B">
            <w:pPr>
              <w:pStyle w:val="aff4"/>
            </w:pPr>
          </w:p>
        </w:tc>
      </w:tr>
      <w:tr w:rsidR="00065F2B" w:rsidRPr="004F4231" w14:paraId="2EB96CBC" w14:textId="77777777">
        <w:tblPrEx>
          <w:tblCellMar>
            <w:top w:w="0" w:type="dxa"/>
            <w:bottom w:w="0" w:type="dxa"/>
          </w:tblCellMar>
        </w:tblPrEx>
        <w:tc>
          <w:tcPr>
            <w:tcW w:w="13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4B23D" w14:textId="77777777" w:rsidR="00065F2B" w:rsidRPr="004F4231" w:rsidRDefault="00065F2B" w:rsidP="00065F2B">
            <w:pPr>
              <w:pStyle w:val="aff4"/>
              <w:rPr>
                <w:rFonts w:hint="eastAsia"/>
              </w:rPr>
            </w:pPr>
            <w:r>
              <w:rPr>
                <w:rFonts w:hint="eastAsia"/>
              </w:rPr>
              <w:t>测试关闭</w:t>
            </w:r>
          </w:p>
        </w:tc>
        <w:tc>
          <w:tcPr>
            <w:tcW w:w="1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6A6BA" w14:textId="77777777" w:rsidR="00065F2B" w:rsidRPr="004F4231" w:rsidRDefault="00065F2B" w:rsidP="00065F2B">
            <w:pPr>
              <w:pStyle w:val="aff4"/>
              <w:numPr>
                <w:ilvl w:val="0"/>
                <w:numId w:val="16"/>
              </w:numPr>
            </w:pPr>
          </w:p>
        </w:tc>
        <w:tc>
          <w:tcPr>
            <w:tcW w:w="1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6FBDF" w14:textId="77777777" w:rsidR="00065F2B" w:rsidRPr="004F4231" w:rsidRDefault="00065F2B" w:rsidP="00065F2B">
            <w:pPr>
              <w:pStyle w:val="aff4"/>
            </w:pPr>
          </w:p>
        </w:tc>
      </w:tr>
    </w:tbl>
    <w:p w14:paraId="1A8D3028" w14:textId="77777777" w:rsidR="00065F2B" w:rsidRPr="007427E1" w:rsidRDefault="00065F2B" w:rsidP="00065F2B">
      <w:pPr>
        <w:pStyle w:val="a0"/>
        <w:ind w:left="567" w:firstLineChars="200" w:firstLine="400"/>
        <w:rPr>
          <w:rFonts w:hint="eastAsia"/>
        </w:rPr>
      </w:pPr>
    </w:p>
    <w:p w14:paraId="357D296D" w14:textId="77777777" w:rsidR="00065F2B" w:rsidRDefault="00065F2B" w:rsidP="00065F2B">
      <w:pPr>
        <w:pStyle w:val="1"/>
        <w:keepNext w:val="0"/>
        <w:widowControl w:val="0"/>
        <w:tabs>
          <w:tab w:val="clear" w:pos="432"/>
          <w:tab w:val="num" w:pos="720"/>
        </w:tabs>
        <w:spacing w:before="0" w:after="120"/>
        <w:ind w:left="720" w:hanging="567"/>
        <w:jc w:val="left"/>
        <w:rPr>
          <w:rFonts w:hint="eastAsia"/>
        </w:rPr>
      </w:pPr>
      <w:bookmarkStart w:id="10" w:name="_Toc150769363"/>
      <w:bookmarkStart w:id="11" w:name="_Toc151350563"/>
      <w:bookmarkStart w:id="12" w:name="_Toc228003838"/>
      <w:r w:rsidRPr="007427E1">
        <w:rPr>
          <w:rFonts w:hint="eastAsia"/>
        </w:rPr>
        <w:t>规模</w:t>
      </w:r>
      <w:r w:rsidRPr="007427E1">
        <w:rPr>
          <w:rFonts w:hint="eastAsia"/>
        </w:rPr>
        <w:t>/</w:t>
      </w:r>
      <w:r w:rsidRPr="007427E1">
        <w:rPr>
          <w:rFonts w:hint="eastAsia"/>
        </w:rPr>
        <w:t>工作量</w:t>
      </w:r>
      <w:r w:rsidRPr="007427E1">
        <w:rPr>
          <w:rFonts w:hint="eastAsia"/>
        </w:rPr>
        <w:t>/</w:t>
      </w:r>
      <w:r w:rsidRPr="007427E1">
        <w:rPr>
          <w:rFonts w:hint="eastAsia"/>
        </w:rPr>
        <w:t>进度的估计</w:t>
      </w:r>
      <w:bookmarkEnd w:id="10"/>
      <w:bookmarkEnd w:id="11"/>
      <w:bookmarkEnd w:id="12"/>
    </w:p>
    <w:p w14:paraId="1DAB0B99" w14:textId="77777777" w:rsidR="00065F2B" w:rsidRPr="001438AB" w:rsidRDefault="00065F2B" w:rsidP="00065F2B">
      <w:pPr>
        <w:pStyle w:val="2"/>
        <w:keepNext w:val="0"/>
        <w:widowControl w:val="0"/>
        <w:tabs>
          <w:tab w:val="clear" w:pos="576"/>
          <w:tab w:val="num" w:pos="720"/>
        </w:tabs>
        <w:spacing w:before="0" w:after="120"/>
        <w:ind w:left="720" w:hanging="567"/>
        <w:jc w:val="left"/>
        <w:rPr>
          <w:rFonts w:hint="eastAsia"/>
        </w:rPr>
      </w:pPr>
      <w:bookmarkStart w:id="13" w:name="_Toc69790667"/>
      <w:bookmarkStart w:id="14" w:name="_Toc108578638"/>
      <w:bookmarkStart w:id="15" w:name="_Toc151350564"/>
      <w:bookmarkStart w:id="16" w:name="_Toc228003839"/>
      <w:r w:rsidRPr="001438AB">
        <w:rPr>
          <w:rFonts w:hint="eastAsia"/>
        </w:rPr>
        <w:t>测试约束与</w:t>
      </w:r>
      <w:bookmarkStart w:id="17" w:name="_Toc108578655"/>
      <w:bookmarkEnd w:id="13"/>
      <w:bookmarkEnd w:id="14"/>
      <w:r>
        <w:rPr>
          <w:rFonts w:hint="eastAsia"/>
        </w:rPr>
        <w:t>假定</w:t>
      </w:r>
      <w:bookmarkEnd w:id="15"/>
      <w:bookmarkEnd w:id="16"/>
      <w:bookmarkEnd w:id="17"/>
    </w:p>
    <w:p w14:paraId="45E8AD9F" w14:textId="77777777" w:rsidR="00065F2B" w:rsidRDefault="00065F2B" w:rsidP="00065F2B">
      <w:pPr>
        <w:pStyle w:val="Char"/>
        <w:numPr>
          <w:ilvl w:val="0"/>
          <w:numId w:val="0"/>
        </w:numPr>
        <w:ind w:left="709"/>
        <w:rPr>
          <w:rFonts w:hint="eastAsia"/>
        </w:rPr>
      </w:pPr>
      <w:r>
        <w:rPr>
          <w:rFonts w:hint="eastAsia"/>
        </w:rPr>
        <w:t>简要描述产品测试的主要约束条件，如产品关键里程碑约束、产品版本规划约束等，目的在于通过分析各类测试约束条件，制定符合实际情况的测试进度。</w:t>
      </w:r>
    </w:p>
    <w:p w14:paraId="0A5979B7" w14:textId="77777777" w:rsidR="00065F2B" w:rsidRDefault="00065F2B" w:rsidP="00065F2B">
      <w:pPr>
        <w:pStyle w:val="Char"/>
        <w:numPr>
          <w:ilvl w:val="0"/>
          <w:numId w:val="0"/>
        </w:numPr>
        <w:ind w:left="709"/>
        <w:rPr>
          <w:rFonts w:hint="eastAsia"/>
        </w:rPr>
      </w:pPr>
      <w:r>
        <w:t>&lt;</w:t>
      </w:r>
      <w:r w:rsidRPr="00B7241B">
        <w:rPr>
          <w:rFonts w:hint="eastAsia"/>
        </w:rPr>
        <w:t>列出</w:t>
      </w:r>
      <w:r>
        <w:rPr>
          <w:rFonts w:hint="eastAsia"/>
        </w:rPr>
        <w:t>测试与验证计划正常运作</w:t>
      </w:r>
      <w:r w:rsidRPr="00B7241B">
        <w:rPr>
          <w:rFonts w:hint="eastAsia"/>
        </w:rPr>
        <w:t>的假定前提</w:t>
      </w:r>
      <w:r>
        <w:t>&gt;</w:t>
      </w:r>
    </w:p>
    <w:p w14:paraId="259F29DD" w14:textId="77777777" w:rsidR="00065F2B" w:rsidRPr="00277C93" w:rsidRDefault="00065F2B" w:rsidP="00065F2B">
      <w:pPr>
        <w:pStyle w:val="a0"/>
        <w:ind w:left="567" w:firstLineChars="200" w:firstLine="400"/>
        <w:rPr>
          <w:rFonts w:hint="eastAsia"/>
        </w:rPr>
      </w:pPr>
      <w:bookmarkStart w:id="18" w:name="_Toc151350565"/>
    </w:p>
    <w:p w14:paraId="6615C898" w14:textId="77777777" w:rsidR="00065F2B" w:rsidRPr="007427E1" w:rsidRDefault="00065F2B" w:rsidP="00065F2B">
      <w:pPr>
        <w:pStyle w:val="2"/>
        <w:keepNext w:val="0"/>
        <w:widowControl w:val="0"/>
        <w:tabs>
          <w:tab w:val="clear" w:pos="576"/>
          <w:tab w:val="num" w:pos="720"/>
        </w:tabs>
        <w:spacing w:before="0" w:after="120"/>
        <w:ind w:left="720" w:hanging="567"/>
        <w:jc w:val="left"/>
        <w:rPr>
          <w:rFonts w:hint="eastAsia"/>
        </w:rPr>
      </w:pPr>
      <w:bookmarkStart w:id="19" w:name="_Toc228003840"/>
      <w:r>
        <w:rPr>
          <w:rFonts w:hint="eastAsia"/>
        </w:rPr>
        <w:t>估计的</w:t>
      </w:r>
      <w:r w:rsidRPr="007427E1">
        <w:rPr>
          <w:rFonts w:hint="eastAsia"/>
        </w:rPr>
        <w:t>规模</w:t>
      </w:r>
      <w:r>
        <w:rPr>
          <w:rFonts w:hint="eastAsia"/>
        </w:rPr>
        <w:t>与工作量</w:t>
      </w:r>
      <w:bookmarkEnd w:id="18"/>
      <w:bookmarkEnd w:id="19"/>
    </w:p>
    <w:p w14:paraId="6CBD49BB" w14:textId="77777777" w:rsidR="00065F2B" w:rsidRPr="00AA26DD" w:rsidRDefault="00065F2B" w:rsidP="00065F2B">
      <w:pPr>
        <w:pStyle w:val="Char"/>
        <w:numPr>
          <w:ilvl w:val="0"/>
          <w:numId w:val="0"/>
          <w:ins w:id="20" w:author="Unknown"/>
        </w:numPr>
        <w:ind w:left="709"/>
        <w:rPr>
          <w:rFonts w:hint="eastAsia"/>
        </w:rPr>
      </w:pPr>
      <w:r>
        <w:rPr>
          <w:rFonts w:hint="eastAsia"/>
        </w:rPr>
        <w:t>按项目组的需要可增加、删除列或行。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82"/>
        <w:gridCol w:w="3454"/>
        <w:gridCol w:w="3454"/>
      </w:tblGrid>
      <w:tr w:rsidR="00065F2B" w14:paraId="4A8FF928" w14:textId="77777777">
        <w:tblPrEx>
          <w:tblCellMar>
            <w:top w:w="0" w:type="dxa"/>
            <w:bottom w:w="0" w:type="dxa"/>
          </w:tblCellMar>
        </w:tblPrEx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274F5" w14:textId="77777777" w:rsidR="00065F2B" w:rsidRDefault="00065F2B" w:rsidP="00065F2B">
            <w:pPr>
              <w:pStyle w:val="a6"/>
              <w:numPr>
                <w:ilvl w:val="12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估计轮次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DB5BF" w14:textId="77777777" w:rsidR="00065F2B" w:rsidRDefault="00065F2B" w:rsidP="00065F2B">
            <w:pPr>
              <w:pStyle w:val="a6"/>
              <w:numPr>
                <w:ilvl w:val="12"/>
                <w:numId w:val="0"/>
              </w:numPr>
            </w:pPr>
            <w:r>
              <w:rPr>
                <w:rFonts w:hint="eastAsia"/>
              </w:rPr>
              <w:t>估计的规模（包括估计的资料测试规模）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21296" w14:textId="77777777" w:rsidR="00065F2B" w:rsidRDefault="00065F2B" w:rsidP="00065F2B">
            <w:pPr>
              <w:pStyle w:val="a6"/>
              <w:numPr>
                <w:ilvl w:val="12"/>
                <w:numId w:val="0"/>
              </w:numPr>
              <w:rPr>
                <w:rFonts w:hint="eastAsia"/>
              </w:rPr>
            </w:pPr>
            <w:r w:rsidRPr="007F5058">
              <w:rPr>
                <w:rFonts w:hint="eastAsia"/>
              </w:rPr>
              <w:t>估计总工作量</w:t>
            </w:r>
          </w:p>
        </w:tc>
      </w:tr>
      <w:tr w:rsidR="00065F2B" w14:paraId="144A3332" w14:textId="77777777">
        <w:tblPrEx>
          <w:tblCellMar>
            <w:top w:w="0" w:type="dxa"/>
            <w:bottom w:w="0" w:type="dxa"/>
          </w:tblCellMar>
        </w:tblPrEx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4641" w14:textId="77777777" w:rsidR="00065F2B" w:rsidRPr="00EA2F8B" w:rsidRDefault="00065F2B" w:rsidP="00065F2B">
            <w:pPr>
              <w:pStyle w:val="a6"/>
              <w:rPr>
                <w:rFonts w:hint="eastAsia"/>
                <w:b w:val="0"/>
              </w:rPr>
            </w:pPr>
            <w:r w:rsidRPr="00EA2F8B">
              <w:rPr>
                <w:rFonts w:hint="eastAsia"/>
                <w:b w:val="0"/>
              </w:rPr>
              <w:t>初始估计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1F378" w14:textId="77777777" w:rsidR="00065F2B" w:rsidRDefault="00065F2B" w:rsidP="00065F2B">
            <w:pPr>
              <w:pStyle w:val="aff4"/>
              <w:rPr>
                <w:rFonts w:hint="eastAsia"/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初始估计的测试用例规模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623DB" w14:textId="77777777" w:rsidR="00065F2B" w:rsidRPr="00AE125C" w:rsidRDefault="00065F2B" w:rsidP="00065F2B">
            <w:pPr>
              <w:pStyle w:val="aff4"/>
              <w:rPr>
                <w:i/>
                <w:color w:val="0000FF"/>
              </w:rPr>
            </w:pPr>
          </w:p>
        </w:tc>
      </w:tr>
      <w:tr w:rsidR="00065F2B" w14:paraId="5E968B60" w14:textId="77777777">
        <w:tblPrEx>
          <w:tblCellMar>
            <w:top w:w="0" w:type="dxa"/>
            <w:bottom w:w="0" w:type="dxa"/>
          </w:tblCellMar>
        </w:tblPrEx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AC633" w14:textId="77777777" w:rsidR="00065F2B" w:rsidRPr="00EA2F8B" w:rsidRDefault="00065F2B" w:rsidP="00065F2B">
            <w:pPr>
              <w:pStyle w:val="a6"/>
              <w:rPr>
                <w:b w:val="0"/>
              </w:rPr>
            </w:pPr>
            <w:r w:rsidRPr="00EA2F8B">
              <w:rPr>
                <w:rFonts w:hint="eastAsia"/>
                <w:b w:val="0"/>
              </w:rPr>
              <w:lastRenderedPageBreak/>
              <w:t>重估计</w:t>
            </w:r>
            <w:r w:rsidRPr="00EA2F8B">
              <w:rPr>
                <w:b w:val="0"/>
              </w:rPr>
              <w:t>1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285D8" w14:textId="77777777" w:rsidR="00065F2B" w:rsidRDefault="00065F2B" w:rsidP="00065F2B">
            <w:pPr>
              <w:pStyle w:val="aff4"/>
            </w:pP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577ED" w14:textId="77777777" w:rsidR="00065F2B" w:rsidRDefault="00065F2B" w:rsidP="00065F2B">
            <w:pPr>
              <w:pStyle w:val="aff4"/>
            </w:pPr>
          </w:p>
        </w:tc>
      </w:tr>
      <w:tr w:rsidR="00065F2B" w14:paraId="571774D9" w14:textId="77777777">
        <w:tblPrEx>
          <w:tblCellMar>
            <w:top w:w="0" w:type="dxa"/>
            <w:bottom w:w="0" w:type="dxa"/>
          </w:tblCellMar>
        </w:tblPrEx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B844" w14:textId="77777777" w:rsidR="00065F2B" w:rsidRPr="00EA2F8B" w:rsidRDefault="00065F2B" w:rsidP="00065F2B">
            <w:pPr>
              <w:pStyle w:val="a6"/>
              <w:rPr>
                <w:b w:val="0"/>
              </w:rPr>
            </w:pPr>
            <w:r w:rsidRPr="00EA2F8B">
              <w:rPr>
                <w:rFonts w:hint="eastAsia"/>
                <w:b w:val="0"/>
              </w:rPr>
              <w:t>重估计</w:t>
            </w:r>
            <w:r w:rsidRPr="00EA2F8B">
              <w:rPr>
                <w:b w:val="0"/>
              </w:rPr>
              <w:t>2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2F31B" w14:textId="77777777" w:rsidR="00065F2B" w:rsidRDefault="00065F2B" w:rsidP="00065F2B">
            <w:pPr>
              <w:pStyle w:val="aff4"/>
            </w:pP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50396" w14:textId="77777777" w:rsidR="00065F2B" w:rsidRDefault="00065F2B" w:rsidP="00065F2B">
            <w:pPr>
              <w:pStyle w:val="aff4"/>
            </w:pPr>
          </w:p>
        </w:tc>
      </w:tr>
      <w:tr w:rsidR="00065F2B" w14:paraId="7D8CFA07" w14:textId="77777777">
        <w:tblPrEx>
          <w:tblCellMar>
            <w:top w:w="0" w:type="dxa"/>
            <w:bottom w:w="0" w:type="dxa"/>
          </w:tblCellMar>
        </w:tblPrEx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A7D21" w14:textId="77777777" w:rsidR="00065F2B" w:rsidRPr="00EA2F8B" w:rsidRDefault="00065F2B" w:rsidP="00065F2B">
            <w:pPr>
              <w:pStyle w:val="a6"/>
              <w:rPr>
                <w:b w:val="0"/>
              </w:rPr>
            </w:pPr>
            <w:r w:rsidRPr="00EA2F8B">
              <w:rPr>
                <w:rFonts w:hint="eastAsia"/>
                <w:b w:val="0"/>
              </w:rPr>
              <w:t>重估计</w:t>
            </w:r>
            <w:r w:rsidRPr="00EA2F8B">
              <w:rPr>
                <w:b w:val="0"/>
              </w:rPr>
              <w:t>3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F1BB9" w14:textId="77777777" w:rsidR="00065F2B" w:rsidRDefault="00065F2B" w:rsidP="00065F2B">
            <w:pPr>
              <w:pStyle w:val="aff4"/>
            </w:pP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78602" w14:textId="77777777" w:rsidR="00065F2B" w:rsidRDefault="00065F2B" w:rsidP="00065F2B">
            <w:pPr>
              <w:pStyle w:val="aff4"/>
            </w:pPr>
          </w:p>
        </w:tc>
      </w:tr>
    </w:tbl>
    <w:p w14:paraId="2460CFC3" w14:textId="77777777" w:rsidR="00065F2B" w:rsidRDefault="00065F2B" w:rsidP="00065F2B">
      <w:pPr>
        <w:pStyle w:val="a0"/>
        <w:ind w:left="567" w:firstLineChars="200" w:firstLine="400"/>
        <w:rPr>
          <w:rFonts w:hint="eastAsia"/>
          <w:szCs w:val="21"/>
        </w:rPr>
      </w:pPr>
      <w:bookmarkStart w:id="21" w:name="_Toc150769365"/>
    </w:p>
    <w:p w14:paraId="310F3100" w14:textId="77777777" w:rsidR="00065F2B" w:rsidRPr="007427E1" w:rsidRDefault="00065F2B" w:rsidP="00065F2B">
      <w:pPr>
        <w:pStyle w:val="2"/>
        <w:keepNext w:val="0"/>
        <w:widowControl w:val="0"/>
        <w:tabs>
          <w:tab w:val="clear" w:pos="576"/>
          <w:tab w:val="num" w:pos="720"/>
        </w:tabs>
        <w:spacing w:before="0" w:after="120"/>
        <w:ind w:left="720" w:hanging="567"/>
        <w:jc w:val="left"/>
        <w:rPr>
          <w:rFonts w:hint="eastAsia"/>
        </w:rPr>
      </w:pPr>
      <w:bookmarkStart w:id="22" w:name="_Toc151350566"/>
      <w:bookmarkStart w:id="23" w:name="_Toc228003841"/>
      <w:r w:rsidRPr="007427E1">
        <w:rPr>
          <w:rFonts w:hint="eastAsia"/>
        </w:rPr>
        <w:t>计划的进度</w:t>
      </w:r>
      <w:bookmarkEnd w:id="21"/>
      <w:bookmarkEnd w:id="22"/>
      <w:bookmarkEnd w:id="23"/>
    </w:p>
    <w:tbl>
      <w:tblPr>
        <w:tblW w:w="5000" w:type="pct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43"/>
        <w:gridCol w:w="994"/>
        <w:gridCol w:w="993"/>
        <w:gridCol w:w="993"/>
        <w:gridCol w:w="993"/>
        <w:gridCol w:w="993"/>
        <w:gridCol w:w="993"/>
        <w:gridCol w:w="734"/>
        <w:gridCol w:w="654"/>
      </w:tblGrid>
      <w:tr w:rsidR="00065F2B" w:rsidRPr="00065F2B" w14:paraId="07F50B9D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</w:tcPr>
          <w:p w14:paraId="2ED79994" w14:textId="77777777" w:rsidR="00065F2B" w:rsidRPr="00065F2B" w:rsidRDefault="00065F2B" w:rsidP="00065F2B">
            <w:pPr>
              <w:pStyle w:val="TableHeading"/>
              <w:rPr>
                <w:rFonts w:hint="eastAsia"/>
                <w:sz w:val="21"/>
                <w:szCs w:val="21"/>
              </w:rPr>
            </w:pPr>
            <w:r w:rsidRPr="00065F2B">
              <w:rPr>
                <w:rFonts w:hint="eastAsia"/>
                <w:sz w:val="21"/>
                <w:szCs w:val="21"/>
              </w:rPr>
              <w:t>阶段</w:t>
            </w:r>
          </w:p>
        </w:tc>
        <w:tc>
          <w:tcPr>
            <w:tcW w:w="2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02B8EAC" w14:textId="77777777" w:rsidR="00065F2B" w:rsidRPr="00065F2B" w:rsidRDefault="00065F2B" w:rsidP="00065F2B">
            <w:pPr>
              <w:pStyle w:val="TableHeading"/>
              <w:rPr>
                <w:rFonts w:hint="eastAsia"/>
                <w:sz w:val="21"/>
                <w:szCs w:val="21"/>
              </w:rPr>
            </w:pPr>
            <w:r w:rsidRPr="00065F2B">
              <w:rPr>
                <w:rFonts w:hint="eastAsia"/>
                <w:sz w:val="21"/>
                <w:szCs w:val="21"/>
              </w:rPr>
              <w:t>初始计划</w:t>
            </w:r>
          </w:p>
        </w:tc>
        <w:tc>
          <w:tcPr>
            <w:tcW w:w="2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420D1009" w14:textId="77777777" w:rsidR="00065F2B" w:rsidRPr="00065F2B" w:rsidRDefault="00065F2B" w:rsidP="00065F2B">
            <w:pPr>
              <w:pStyle w:val="TableHeading"/>
              <w:rPr>
                <w:rFonts w:hint="eastAsia"/>
                <w:sz w:val="21"/>
                <w:szCs w:val="21"/>
              </w:rPr>
            </w:pPr>
            <w:r w:rsidRPr="00065F2B">
              <w:rPr>
                <w:rFonts w:hint="eastAsia"/>
                <w:sz w:val="21"/>
                <w:szCs w:val="21"/>
              </w:rPr>
              <w:t>重计划</w:t>
            </w:r>
            <w:r w:rsidRPr="00065F2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0A2D01EA" w14:textId="77777777" w:rsidR="00065F2B" w:rsidRPr="00065F2B" w:rsidRDefault="00065F2B" w:rsidP="00065F2B">
            <w:pPr>
              <w:pStyle w:val="TableHeading"/>
              <w:rPr>
                <w:rFonts w:hint="eastAsia"/>
                <w:sz w:val="21"/>
                <w:szCs w:val="21"/>
              </w:rPr>
            </w:pPr>
            <w:r w:rsidRPr="00065F2B">
              <w:rPr>
                <w:rFonts w:hint="eastAsia"/>
                <w:sz w:val="21"/>
                <w:szCs w:val="21"/>
              </w:rPr>
              <w:t>重计划</w:t>
            </w:r>
            <w:r w:rsidRPr="00065F2B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BAF1CE9" w14:textId="77777777" w:rsidR="00065F2B" w:rsidRPr="00065F2B" w:rsidRDefault="00065F2B" w:rsidP="00065F2B">
            <w:pPr>
              <w:pStyle w:val="TableHeading"/>
              <w:rPr>
                <w:rFonts w:hint="eastAsia"/>
                <w:sz w:val="21"/>
                <w:szCs w:val="21"/>
              </w:rPr>
            </w:pPr>
            <w:r w:rsidRPr="00065F2B">
              <w:rPr>
                <w:rFonts w:hint="eastAsia"/>
                <w:sz w:val="21"/>
                <w:szCs w:val="21"/>
              </w:rPr>
              <w:t>重计划</w:t>
            </w:r>
            <w:r w:rsidRPr="00065F2B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065F2B" w:rsidRPr="00065F2B" w14:paraId="3B30F7D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ECB27FA" w14:textId="77777777" w:rsidR="00065F2B" w:rsidRPr="00065F2B" w:rsidRDefault="00065F2B" w:rsidP="00065F2B">
            <w:pPr>
              <w:pStyle w:val="TableHeading"/>
              <w:rPr>
                <w:sz w:val="21"/>
                <w:szCs w:val="21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2C98686" w14:textId="77777777" w:rsidR="00065F2B" w:rsidRPr="00065F2B" w:rsidRDefault="00065F2B" w:rsidP="00065F2B">
            <w:pPr>
              <w:pStyle w:val="TableHeading"/>
              <w:rPr>
                <w:rFonts w:hint="eastAsia"/>
                <w:sz w:val="21"/>
                <w:szCs w:val="21"/>
              </w:rPr>
            </w:pPr>
            <w:r w:rsidRPr="00065F2B">
              <w:rPr>
                <w:rFonts w:hint="eastAsia"/>
                <w:sz w:val="21"/>
                <w:szCs w:val="21"/>
              </w:rPr>
              <w:t>开始日期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83AA150" w14:textId="77777777" w:rsidR="00065F2B" w:rsidRPr="00065F2B" w:rsidRDefault="00065F2B" w:rsidP="00065F2B">
            <w:pPr>
              <w:pStyle w:val="TableHeading"/>
              <w:rPr>
                <w:rFonts w:hint="eastAsia"/>
                <w:sz w:val="21"/>
                <w:szCs w:val="21"/>
              </w:rPr>
            </w:pPr>
            <w:r w:rsidRPr="00065F2B">
              <w:rPr>
                <w:rFonts w:hint="eastAsia"/>
                <w:sz w:val="21"/>
                <w:szCs w:val="21"/>
              </w:rPr>
              <w:t>结束日期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C4B63B5" w14:textId="77777777" w:rsidR="00065F2B" w:rsidRPr="00065F2B" w:rsidRDefault="00065F2B" w:rsidP="00065F2B">
            <w:pPr>
              <w:pStyle w:val="TableHeading"/>
              <w:rPr>
                <w:rFonts w:hint="eastAsia"/>
                <w:sz w:val="21"/>
                <w:szCs w:val="21"/>
              </w:rPr>
            </w:pPr>
            <w:r w:rsidRPr="00065F2B">
              <w:rPr>
                <w:rFonts w:hint="eastAsia"/>
                <w:sz w:val="21"/>
                <w:szCs w:val="21"/>
              </w:rPr>
              <w:t>开始日期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33D1B73" w14:textId="77777777" w:rsidR="00065F2B" w:rsidRPr="00065F2B" w:rsidRDefault="00065F2B" w:rsidP="00065F2B">
            <w:pPr>
              <w:pStyle w:val="TableHeading"/>
              <w:rPr>
                <w:rFonts w:hint="eastAsia"/>
                <w:sz w:val="21"/>
                <w:szCs w:val="21"/>
              </w:rPr>
            </w:pPr>
            <w:r w:rsidRPr="00065F2B">
              <w:rPr>
                <w:rFonts w:hint="eastAsia"/>
                <w:sz w:val="21"/>
                <w:szCs w:val="21"/>
              </w:rPr>
              <w:t>结束日期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0A52FEFF" w14:textId="77777777" w:rsidR="00065F2B" w:rsidRPr="00065F2B" w:rsidRDefault="00065F2B" w:rsidP="00065F2B">
            <w:pPr>
              <w:pStyle w:val="TableHeading"/>
              <w:rPr>
                <w:rFonts w:hint="eastAsia"/>
                <w:sz w:val="21"/>
                <w:szCs w:val="21"/>
              </w:rPr>
            </w:pPr>
            <w:r w:rsidRPr="00065F2B">
              <w:rPr>
                <w:rFonts w:hint="eastAsia"/>
                <w:sz w:val="21"/>
                <w:szCs w:val="21"/>
              </w:rPr>
              <w:t>开始日期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D0D25A0" w14:textId="77777777" w:rsidR="00065F2B" w:rsidRPr="00065F2B" w:rsidRDefault="00065F2B" w:rsidP="00065F2B">
            <w:pPr>
              <w:pStyle w:val="TableHeading"/>
              <w:rPr>
                <w:rFonts w:hint="eastAsia"/>
                <w:sz w:val="21"/>
                <w:szCs w:val="21"/>
              </w:rPr>
            </w:pPr>
            <w:r w:rsidRPr="00065F2B">
              <w:rPr>
                <w:rFonts w:hint="eastAsia"/>
                <w:sz w:val="21"/>
                <w:szCs w:val="21"/>
              </w:rPr>
              <w:t>结束日期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6C692C4F" w14:textId="77777777" w:rsidR="00065F2B" w:rsidRPr="00065F2B" w:rsidRDefault="00065F2B" w:rsidP="00065F2B">
            <w:pPr>
              <w:pStyle w:val="TableHeading"/>
              <w:rPr>
                <w:rFonts w:hint="eastAsia"/>
                <w:sz w:val="21"/>
                <w:szCs w:val="21"/>
              </w:rPr>
            </w:pPr>
            <w:r w:rsidRPr="00065F2B">
              <w:rPr>
                <w:rFonts w:hint="eastAsia"/>
                <w:sz w:val="21"/>
                <w:szCs w:val="21"/>
              </w:rPr>
              <w:t>开始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9D5D3F4" w14:textId="77777777" w:rsidR="00065F2B" w:rsidRPr="00065F2B" w:rsidRDefault="00065F2B" w:rsidP="00065F2B">
            <w:pPr>
              <w:pStyle w:val="TableHeading"/>
              <w:rPr>
                <w:rFonts w:hint="eastAsia"/>
                <w:sz w:val="21"/>
                <w:szCs w:val="21"/>
              </w:rPr>
            </w:pPr>
            <w:r w:rsidRPr="00065F2B">
              <w:rPr>
                <w:rFonts w:hint="eastAsia"/>
                <w:sz w:val="21"/>
                <w:szCs w:val="21"/>
              </w:rPr>
              <w:t>结束</w:t>
            </w:r>
          </w:p>
        </w:tc>
      </w:tr>
      <w:tr w:rsidR="00065F2B" w:rsidRPr="00065F2B" w14:paraId="03573A0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15995" w14:textId="77777777" w:rsidR="00065F2B" w:rsidRPr="00065F2B" w:rsidRDefault="00065F2B" w:rsidP="00065F2B">
            <w:pPr>
              <w:spacing w:after="120" w:line="240" w:lineRule="auto"/>
              <w:ind w:leftChars="0" w:left="0"/>
              <w:rPr>
                <w:rFonts w:hint="eastAsia"/>
              </w:rPr>
            </w:pPr>
            <w:r w:rsidRPr="00065F2B">
              <w:rPr>
                <w:rFonts w:eastAsia="宋体" w:hint="eastAsia"/>
                <w:szCs w:val="20"/>
              </w:rPr>
              <w:t>测试需求分析与计划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69ED8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885A9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Cross" w:color="auto" w:fill="auto"/>
          </w:tcPr>
          <w:p w14:paraId="4B6C58EB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Cross" w:color="auto" w:fill="auto"/>
          </w:tcPr>
          <w:p w14:paraId="169C15E0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Cross" w:color="auto" w:fill="auto"/>
          </w:tcPr>
          <w:p w14:paraId="7CFFF86E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Cross" w:color="auto" w:fill="auto"/>
          </w:tcPr>
          <w:p w14:paraId="02EA8DCC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Cross" w:color="auto" w:fill="auto"/>
          </w:tcPr>
          <w:p w14:paraId="7B4E8C12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Cross" w:color="auto" w:fill="auto"/>
          </w:tcPr>
          <w:p w14:paraId="0F607AE4" w14:textId="77777777" w:rsidR="00065F2B" w:rsidRPr="00065F2B" w:rsidRDefault="00065F2B" w:rsidP="00065F2B">
            <w:pPr>
              <w:pStyle w:val="TableText"/>
            </w:pPr>
          </w:p>
        </w:tc>
      </w:tr>
      <w:tr w:rsidR="00065F2B" w:rsidRPr="00065F2B" w14:paraId="56A357A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A132" w14:textId="77777777" w:rsidR="00065F2B" w:rsidRPr="00065F2B" w:rsidRDefault="00065F2B" w:rsidP="00065F2B">
            <w:pPr>
              <w:spacing w:after="120" w:line="240" w:lineRule="auto"/>
              <w:ind w:leftChars="0" w:left="0"/>
              <w:rPr>
                <w:rFonts w:hint="eastAsia"/>
              </w:rPr>
            </w:pPr>
            <w:r w:rsidRPr="00065F2B">
              <w:rPr>
                <w:rFonts w:eastAsia="宋体" w:hint="eastAsia"/>
                <w:szCs w:val="20"/>
              </w:rPr>
              <w:t>测试设计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6D5E6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8D77C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F7E59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EEF0D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5B3F2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505CF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A733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71090" w14:textId="77777777" w:rsidR="00065F2B" w:rsidRPr="00065F2B" w:rsidRDefault="00065F2B" w:rsidP="00065F2B">
            <w:pPr>
              <w:pStyle w:val="TableText"/>
            </w:pPr>
          </w:p>
        </w:tc>
      </w:tr>
      <w:tr w:rsidR="00065F2B" w:rsidRPr="00065F2B" w14:paraId="1947D376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583F1" w14:textId="77777777" w:rsidR="00065F2B" w:rsidRPr="00065F2B" w:rsidRDefault="00065F2B" w:rsidP="00065F2B">
            <w:pPr>
              <w:spacing w:after="120" w:line="240" w:lineRule="auto"/>
              <w:ind w:leftChars="0" w:left="0"/>
              <w:rPr>
                <w:rFonts w:hint="eastAsia"/>
              </w:rPr>
            </w:pPr>
            <w:r w:rsidRPr="00065F2B">
              <w:rPr>
                <w:rFonts w:eastAsia="宋体" w:hint="eastAsia"/>
                <w:szCs w:val="20"/>
              </w:rPr>
              <w:t>SDV</w:t>
            </w:r>
            <w:r w:rsidRPr="00065F2B">
              <w:rPr>
                <w:rFonts w:ascii="宋体" w:eastAsia="宋体" w:hAnsi="宋体" w:cs="宋体" w:hint="eastAsia"/>
              </w:rPr>
              <w:t>测试执行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3A730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1D931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61746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7B69D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58B3D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B73B5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2CAB6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7676E" w14:textId="77777777" w:rsidR="00065F2B" w:rsidRPr="00065F2B" w:rsidRDefault="00065F2B" w:rsidP="00065F2B">
            <w:pPr>
              <w:pStyle w:val="TableText"/>
            </w:pPr>
          </w:p>
        </w:tc>
      </w:tr>
      <w:tr w:rsidR="00065F2B" w:rsidRPr="00065F2B" w14:paraId="12DCE25F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809F1" w14:textId="77777777" w:rsidR="00065F2B" w:rsidRPr="00065F2B" w:rsidRDefault="00065F2B" w:rsidP="00065F2B">
            <w:pPr>
              <w:spacing w:after="120" w:line="240" w:lineRule="auto"/>
              <w:ind w:leftChars="0" w:left="0"/>
              <w:rPr>
                <w:rFonts w:hint="eastAsia"/>
              </w:rPr>
            </w:pPr>
            <w:r w:rsidRPr="00065F2B">
              <w:rPr>
                <w:rFonts w:hint="eastAsia"/>
              </w:rPr>
              <w:t>SIT</w:t>
            </w:r>
            <w:r w:rsidRPr="00065F2B">
              <w:rPr>
                <w:rFonts w:ascii="宋体" w:eastAsia="宋体" w:hAnsi="宋体" w:cs="宋体" w:hint="eastAsia"/>
              </w:rPr>
              <w:t>测试执行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2459B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2A3F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26BAF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9E646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3F322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321D0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506D2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39375" w14:textId="77777777" w:rsidR="00065F2B" w:rsidRPr="00065F2B" w:rsidRDefault="00065F2B" w:rsidP="00065F2B">
            <w:pPr>
              <w:pStyle w:val="TableText"/>
            </w:pPr>
          </w:p>
        </w:tc>
      </w:tr>
      <w:tr w:rsidR="00065F2B" w:rsidRPr="00065F2B" w14:paraId="15136CB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51B85" w14:textId="77777777" w:rsidR="00065F2B" w:rsidRPr="00065F2B" w:rsidRDefault="00065F2B" w:rsidP="00065F2B">
            <w:pPr>
              <w:spacing w:after="120" w:line="240" w:lineRule="auto"/>
              <w:ind w:leftChars="0" w:left="0"/>
            </w:pPr>
            <w:r w:rsidRPr="00065F2B">
              <w:rPr>
                <w:rFonts w:hint="eastAsia"/>
              </w:rPr>
              <w:t>SVT</w:t>
            </w:r>
            <w:r w:rsidRPr="00065F2B">
              <w:rPr>
                <w:rFonts w:ascii="宋体" w:eastAsia="宋体" w:hAnsi="宋体" w:cs="宋体" w:hint="eastAsia"/>
              </w:rPr>
              <w:t>测试执行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DA251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F7F0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C6511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DFD78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19DB9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CC273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C77C9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C5B33" w14:textId="77777777" w:rsidR="00065F2B" w:rsidRPr="00065F2B" w:rsidRDefault="00065F2B" w:rsidP="00065F2B">
            <w:pPr>
              <w:pStyle w:val="TableText"/>
            </w:pPr>
          </w:p>
        </w:tc>
      </w:tr>
      <w:tr w:rsidR="00065F2B" w:rsidRPr="00065F2B" w14:paraId="6F34E9B6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DD935" w14:textId="77777777" w:rsidR="00065F2B" w:rsidRPr="00065F2B" w:rsidRDefault="00065F2B" w:rsidP="00065F2B">
            <w:pPr>
              <w:spacing w:after="120" w:line="240" w:lineRule="auto"/>
              <w:ind w:leftChars="0" w:left="0"/>
              <w:rPr>
                <w:rFonts w:hint="eastAsia"/>
                <w:b/>
                <w:bCs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29959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1D607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CBD90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0E9D1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6F315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845A6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49CB0" w14:textId="77777777" w:rsidR="00065F2B" w:rsidRPr="00065F2B" w:rsidRDefault="00065F2B" w:rsidP="00065F2B">
            <w:pPr>
              <w:pStyle w:val="Table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BEC4D" w14:textId="77777777" w:rsidR="00065F2B" w:rsidRPr="00065F2B" w:rsidRDefault="00065F2B" w:rsidP="00065F2B">
            <w:pPr>
              <w:pStyle w:val="TableText"/>
            </w:pPr>
          </w:p>
        </w:tc>
      </w:tr>
    </w:tbl>
    <w:p w14:paraId="5BF6DD9B" w14:textId="77777777" w:rsidR="00065F2B" w:rsidRPr="00065F2B" w:rsidRDefault="00065F2B" w:rsidP="00065F2B">
      <w:pPr>
        <w:pStyle w:val="a0"/>
        <w:ind w:left="567" w:firstLineChars="200" w:firstLine="400"/>
        <w:rPr>
          <w:rFonts w:hint="eastAsia"/>
          <w:szCs w:val="21"/>
        </w:rPr>
      </w:pPr>
      <w:bookmarkStart w:id="24" w:name="_Toc151350567"/>
    </w:p>
    <w:p w14:paraId="28A07221" w14:textId="77777777" w:rsidR="00065F2B" w:rsidRPr="00D64452" w:rsidRDefault="00065F2B" w:rsidP="00065F2B">
      <w:pPr>
        <w:pStyle w:val="1"/>
        <w:keepNext w:val="0"/>
        <w:widowControl w:val="0"/>
        <w:tabs>
          <w:tab w:val="clear" w:pos="432"/>
          <w:tab w:val="num" w:pos="720"/>
        </w:tabs>
        <w:spacing w:before="0" w:after="120"/>
        <w:ind w:left="720" w:hanging="567"/>
        <w:jc w:val="left"/>
      </w:pPr>
      <w:bookmarkStart w:id="25" w:name="_Toc228003842"/>
      <w:r w:rsidRPr="00D64452">
        <w:rPr>
          <w:rFonts w:hint="eastAsia"/>
        </w:rPr>
        <w:t>质量计划</w:t>
      </w:r>
      <w:bookmarkEnd w:id="24"/>
      <w:bookmarkEnd w:id="25"/>
    </w:p>
    <w:p w14:paraId="2E472844" w14:textId="77777777" w:rsidR="00065F2B" w:rsidRPr="00D64452" w:rsidRDefault="00065F2B" w:rsidP="00065F2B">
      <w:pPr>
        <w:pStyle w:val="2"/>
        <w:keepNext w:val="0"/>
        <w:widowControl w:val="0"/>
        <w:tabs>
          <w:tab w:val="clear" w:pos="576"/>
          <w:tab w:val="num" w:pos="720"/>
        </w:tabs>
        <w:spacing w:before="0" w:after="120"/>
        <w:ind w:left="720" w:hanging="567"/>
        <w:jc w:val="left"/>
      </w:pPr>
      <w:bookmarkStart w:id="26" w:name="_Toc151350568"/>
      <w:bookmarkStart w:id="27" w:name="_Toc228003843"/>
      <w:r w:rsidRPr="00D64452">
        <w:rPr>
          <w:rFonts w:hint="eastAsia"/>
        </w:rPr>
        <w:t>质量目标</w:t>
      </w:r>
      <w:bookmarkEnd w:id="26"/>
      <w:bookmarkEnd w:id="27"/>
    </w:p>
    <w:p w14:paraId="7AE08F18" w14:textId="77777777" w:rsidR="00065F2B" w:rsidRPr="00406479" w:rsidRDefault="00065F2B" w:rsidP="00065F2B">
      <w:pPr>
        <w:pStyle w:val="Char"/>
        <w:keepLines/>
        <w:numPr>
          <w:ilvl w:val="0"/>
          <w:numId w:val="0"/>
        </w:numPr>
        <w:ind w:left="709"/>
      </w:pPr>
      <w:r w:rsidRPr="00406479">
        <w:rPr>
          <w:rFonts w:hint="eastAsia"/>
        </w:rPr>
        <w:t>可引用使用度量表中的设置，通过</w:t>
      </w:r>
      <w:r w:rsidRPr="00406479">
        <w:t>cop</w:t>
      </w:r>
      <w:r w:rsidRPr="00406479">
        <w:rPr>
          <w:rFonts w:hint="eastAsia"/>
        </w:rPr>
        <w:t>y</w:t>
      </w:r>
      <w:r w:rsidRPr="00406479">
        <w:rPr>
          <w:rFonts w:hint="eastAsia"/>
        </w:rPr>
        <w:t>度量表</w:t>
      </w:r>
      <w:r w:rsidRPr="00406479">
        <w:t>/</w:t>
      </w:r>
      <w:r w:rsidRPr="00406479">
        <w:rPr>
          <w:rFonts w:hint="eastAsia"/>
        </w:rPr>
        <w:t>拷屏等其它方式均可。或可以生成表格。建议质量指标至少包括以下几个：</w:t>
      </w:r>
    </w:p>
    <w:p w14:paraId="13DE761F" w14:textId="77777777" w:rsidR="00065F2B" w:rsidRDefault="00065F2B" w:rsidP="00065F2B">
      <w:pPr>
        <w:pStyle w:val="Char"/>
        <w:keepLines/>
        <w:numPr>
          <w:ilvl w:val="0"/>
          <w:numId w:val="0"/>
        </w:numPr>
        <w:ind w:left="709"/>
        <w:rPr>
          <w:rFonts w:hint="eastAsia"/>
        </w:rPr>
      </w:pPr>
      <w:r w:rsidRPr="00406479">
        <w:rPr>
          <w:rFonts w:hint="eastAsia"/>
        </w:rPr>
        <w:t>测试发现缺陷密度（</w:t>
      </w:r>
      <w:r w:rsidRPr="00406479">
        <w:rPr>
          <w:rFonts w:hint="eastAsia"/>
        </w:rPr>
        <w:t>SDV/SIT/SVT</w:t>
      </w:r>
      <w:r>
        <w:rPr>
          <w:rFonts w:hint="eastAsia"/>
        </w:rPr>
        <w:t>/</w:t>
      </w:r>
      <w:r>
        <w:rPr>
          <w:rFonts w:hint="eastAsia"/>
        </w:rPr>
        <w:t>资料测试</w:t>
      </w:r>
      <w:r w:rsidRPr="00406479">
        <w:rPr>
          <w:rFonts w:hint="eastAsia"/>
        </w:rPr>
        <w:t>）、人均发现缺陷率（或平均缺陷发现成本）、人均测试效率（测试生产率</w:t>
      </w:r>
      <w:r w:rsidRPr="00406479">
        <w:rPr>
          <w:rFonts w:hint="eastAsia"/>
        </w:rPr>
        <w:t xml:space="preserve"> </w:t>
      </w:r>
      <w:r w:rsidRPr="00406479">
        <w:rPr>
          <w:rFonts w:hint="eastAsia"/>
        </w:rPr>
        <w:t>）、测试用例有效性（用例发现缺陷百分比</w:t>
      </w:r>
      <w:r w:rsidRPr="00406479">
        <w:rPr>
          <w:rFonts w:hint="eastAsia"/>
        </w:rPr>
        <w:t>(%)</w:t>
      </w:r>
      <w:r w:rsidRPr="00406479">
        <w:rPr>
          <w:rFonts w:hint="eastAsia"/>
        </w:rPr>
        <w:t>），漏测率、测试自动化率。</w:t>
      </w:r>
    </w:p>
    <w:p w14:paraId="5866340A" w14:textId="77777777" w:rsidR="00065F2B" w:rsidRPr="00113766" w:rsidRDefault="00065F2B" w:rsidP="00065F2B">
      <w:pPr>
        <w:pStyle w:val="a0"/>
        <w:ind w:left="567" w:firstLineChars="200" w:firstLine="400"/>
        <w:rPr>
          <w:rFonts w:hint="eastAsia"/>
        </w:rPr>
      </w:pPr>
    </w:p>
    <w:p w14:paraId="63E746FC" w14:textId="77777777" w:rsidR="00065F2B" w:rsidRPr="00231FE1" w:rsidRDefault="00065F2B" w:rsidP="00065F2B">
      <w:pPr>
        <w:pStyle w:val="2"/>
        <w:keepNext w:val="0"/>
        <w:widowControl w:val="0"/>
        <w:tabs>
          <w:tab w:val="clear" w:pos="576"/>
          <w:tab w:val="num" w:pos="720"/>
        </w:tabs>
        <w:spacing w:before="0" w:after="120"/>
        <w:ind w:left="720" w:hanging="567"/>
        <w:jc w:val="left"/>
      </w:pPr>
      <w:r>
        <w:br w:type="page"/>
      </w:r>
      <w:bookmarkStart w:id="28" w:name="_Toc151350569"/>
      <w:bookmarkStart w:id="29" w:name="_Toc228003844"/>
      <w:r w:rsidRPr="00D64452">
        <w:rPr>
          <w:rFonts w:hint="eastAsia"/>
        </w:rPr>
        <w:lastRenderedPageBreak/>
        <w:t>质量计划</w:t>
      </w:r>
      <w:bookmarkEnd w:id="28"/>
      <w:bookmarkEnd w:id="29"/>
    </w:p>
    <w:p w14:paraId="3A9B2C35" w14:textId="77777777" w:rsidR="00065F2B" w:rsidRDefault="00065F2B" w:rsidP="00065F2B">
      <w:pPr>
        <w:pStyle w:val="Char"/>
        <w:numPr>
          <w:ilvl w:val="0"/>
          <w:numId w:val="0"/>
        </w:numPr>
        <w:ind w:left="709"/>
      </w:pPr>
      <w:r>
        <w:t>&lt;</w:t>
      </w:r>
      <w:r>
        <w:rPr>
          <w:rFonts w:hint="eastAsia"/>
        </w:rPr>
        <w:t>从测试分析、测试设计、测试执行、测试管理、日常缺陷管理、缺陷分析等方面入手，制定达成质量目标所需要重点开展活动的计划，请参考下述两例：</w:t>
      </w:r>
      <w:r>
        <w:t>&gt;</w:t>
      </w:r>
    </w:p>
    <w:p w14:paraId="6DFBADFD" w14:textId="77777777" w:rsidR="00065F2B" w:rsidRDefault="00065F2B" w:rsidP="00065F2B">
      <w:pPr>
        <w:pStyle w:val="Char"/>
        <w:numPr>
          <w:ilvl w:val="0"/>
          <w:numId w:val="0"/>
        </w:numPr>
        <w:ind w:left="709"/>
      </w:pPr>
      <w:r>
        <w:t>&lt;</w:t>
      </w:r>
      <w:r>
        <w:rPr>
          <w:rFonts w:hint="eastAsia"/>
        </w:rPr>
        <w:t>在测试设计阶段邀请产品领域和测试领域专家对测试方案、</w:t>
      </w:r>
      <w:r>
        <w:t>SDV/SIT/SVT</w:t>
      </w:r>
      <w:r>
        <w:t>测试执行策略</w:t>
      </w:r>
      <w:r>
        <w:rPr>
          <w:rFonts w:hint="eastAsia"/>
        </w:rPr>
        <w:t>、以及测试用例进行的评审，通过保证评审的质量来保证测试设计的质量</w:t>
      </w:r>
      <w:r>
        <w:t>&gt;</w:t>
      </w:r>
    </w:p>
    <w:p w14:paraId="6B4EC0B6" w14:textId="77777777" w:rsidR="00065F2B" w:rsidRDefault="00065F2B" w:rsidP="00065F2B">
      <w:pPr>
        <w:pStyle w:val="Char"/>
        <w:numPr>
          <w:ilvl w:val="0"/>
          <w:numId w:val="0"/>
        </w:numPr>
        <w:ind w:left="709"/>
      </w:pPr>
      <w:r>
        <w:t>&lt;</w:t>
      </w:r>
      <w:r>
        <w:rPr>
          <w:rFonts w:hint="eastAsia"/>
        </w:rPr>
        <w:t>为了保证测试组开展</w:t>
      </w:r>
      <w:r>
        <w:t>SDV</w:t>
      </w:r>
      <w:r>
        <w:rPr>
          <w:rFonts w:hint="eastAsia"/>
        </w:rPr>
        <w:t>测试前对已开发的产品版本足够熟悉，将积极参与开发项目组的评审活动，并投入</w:t>
      </w:r>
      <w:r>
        <w:rPr>
          <w:rFonts w:hint="eastAsia"/>
        </w:rPr>
        <w:t>3</w:t>
      </w:r>
      <w:r>
        <w:rPr>
          <w:rFonts w:hint="eastAsia"/>
        </w:rPr>
        <w:t>名测试组成员提前参与开发的</w:t>
      </w:r>
      <w:r>
        <w:t>BBIT</w:t>
      </w:r>
      <w:r>
        <w:rPr>
          <w:rFonts w:hint="eastAsia"/>
        </w:rPr>
        <w:t>测试活动</w:t>
      </w:r>
      <w:r>
        <w:t>&gt;</w:t>
      </w:r>
    </w:p>
    <w:p w14:paraId="4744056C" w14:textId="77777777" w:rsidR="00065F2B" w:rsidRPr="00277C93" w:rsidRDefault="00065F2B" w:rsidP="00065F2B">
      <w:pPr>
        <w:pStyle w:val="a0"/>
        <w:ind w:left="567" w:firstLineChars="200" w:firstLine="400"/>
        <w:rPr>
          <w:rFonts w:hint="eastAsia"/>
        </w:rPr>
      </w:pPr>
      <w:bookmarkStart w:id="30" w:name="_Toc151350570"/>
    </w:p>
    <w:p w14:paraId="1790CB17" w14:textId="77777777" w:rsidR="00065F2B" w:rsidRPr="00D64452" w:rsidRDefault="00065F2B" w:rsidP="00065F2B">
      <w:pPr>
        <w:pStyle w:val="1"/>
        <w:keepNext w:val="0"/>
        <w:widowControl w:val="0"/>
        <w:tabs>
          <w:tab w:val="clear" w:pos="432"/>
          <w:tab w:val="num" w:pos="720"/>
        </w:tabs>
        <w:spacing w:before="0" w:after="120"/>
        <w:ind w:left="720" w:hanging="567"/>
        <w:jc w:val="left"/>
      </w:pPr>
      <w:bookmarkStart w:id="31" w:name="_Toc228003845"/>
      <w:r w:rsidRPr="00D64452">
        <w:rPr>
          <w:rFonts w:hint="eastAsia"/>
        </w:rPr>
        <w:t>配置管理</w:t>
      </w:r>
      <w:bookmarkEnd w:id="30"/>
      <w:bookmarkEnd w:id="31"/>
    </w:p>
    <w:p w14:paraId="28CBF671" w14:textId="77777777" w:rsidR="00065F2B" w:rsidRDefault="00065F2B" w:rsidP="00065F2B">
      <w:pPr>
        <w:pStyle w:val="Char"/>
        <w:numPr>
          <w:ilvl w:val="0"/>
          <w:numId w:val="0"/>
        </w:numPr>
        <w:ind w:left="709"/>
        <w:rPr>
          <w:rFonts w:hint="eastAsia"/>
        </w:rPr>
      </w:pPr>
      <w:r w:rsidRPr="005A0203">
        <w:rPr>
          <w:rFonts w:hint="eastAsia"/>
        </w:rPr>
        <w:t>如果产品</w:t>
      </w:r>
      <w:r w:rsidRPr="005A0203">
        <w:t>CMP</w:t>
      </w:r>
      <w:r>
        <w:rPr>
          <w:rFonts w:hint="eastAsia"/>
        </w:rPr>
        <w:t>已经涵盖项目配置管理的内容</w:t>
      </w:r>
      <w:r w:rsidRPr="005A0203">
        <w:rPr>
          <w:rFonts w:hint="eastAsia"/>
        </w:rPr>
        <w:t>，则该章节可以不写</w:t>
      </w:r>
      <w:r>
        <w:rPr>
          <w:rFonts w:hint="eastAsia"/>
        </w:rPr>
        <w:t>。只需要提供产品</w:t>
      </w:r>
      <w:r>
        <w:rPr>
          <w:rFonts w:hint="eastAsia"/>
        </w:rPr>
        <w:t>CMP</w:t>
      </w:r>
      <w:r>
        <w:rPr>
          <w:rFonts w:hint="eastAsia"/>
        </w:rPr>
        <w:t>归档位置。</w:t>
      </w:r>
    </w:p>
    <w:p w14:paraId="33BA12A9" w14:textId="77777777" w:rsidR="00065F2B" w:rsidRPr="00D64452" w:rsidRDefault="00065F2B" w:rsidP="00065F2B">
      <w:pPr>
        <w:pStyle w:val="2"/>
        <w:keepNext w:val="0"/>
        <w:widowControl w:val="0"/>
        <w:tabs>
          <w:tab w:val="clear" w:pos="576"/>
          <w:tab w:val="num" w:pos="720"/>
        </w:tabs>
        <w:spacing w:before="0" w:after="120"/>
        <w:ind w:left="720" w:hanging="567"/>
        <w:jc w:val="left"/>
        <w:rPr>
          <w:rFonts w:hint="eastAsia"/>
        </w:rPr>
      </w:pPr>
      <w:bookmarkStart w:id="32" w:name="_Toc150769373"/>
      <w:bookmarkStart w:id="33" w:name="_Toc151350571"/>
      <w:bookmarkStart w:id="34" w:name="_Toc228003846"/>
      <w:r w:rsidRPr="00D64452">
        <w:rPr>
          <w:rFonts w:hint="eastAsia"/>
        </w:rPr>
        <w:t>配置库位置</w:t>
      </w:r>
      <w:bookmarkEnd w:id="32"/>
      <w:bookmarkEnd w:id="33"/>
      <w:bookmarkEnd w:id="34"/>
    </w:p>
    <w:p w14:paraId="046AAD6C" w14:textId="77777777" w:rsidR="00065F2B" w:rsidRPr="007F6DA6" w:rsidRDefault="00065F2B" w:rsidP="00065F2B">
      <w:pPr>
        <w:pStyle w:val="Char"/>
        <w:numPr>
          <w:ilvl w:val="0"/>
          <w:numId w:val="0"/>
        </w:numPr>
        <w:ind w:left="709"/>
        <w:rPr>
          <w:rFonts w:hint="eastAsia"/>
        </w:rPr>
      </w:pPr>
      <w:r w:rsidRPr="007F6DA6">
        <w:rPr>
          <w:rFonts w:hint="eastAsia"/>
        </w:rPr>
        <w:t>说明项目配置库的位置</w:t>
      </w:r>
      <w:r>
        <w:rPr>
          <w:rFonts w:hint="eastAsia"/>
        </w:rPr>
        <w:t>，以便项目组成员存放和取用项目文档</w:t>
      </w:r>
      <w:r w:rsidRPr="007F6DA6">
        <w:rPr>
          <w:rFonts w:hint="eastAsia"/>
        </w:rPr>
        <w:t>。</w:t>
      </w:r>
    </w:p>
    <w:p w14:paraId="0B8BBB6A" w14:textId="77777777" w:rsidR="00065F2B" w:rsidRPr="00277C93" w:rsidRDefault="00065F2B" w:rsidP="00065F2B">
      <w:pPr>
        <w:pStyle w:val="a0"/>
        <w:ind w:left="567" w:firstLineChars="200" w:firstLine="400"/>
        <w:rPr>
          <w:rFonts w:hint="eastAsia"/>
        </w:rPr>
      </w:pPr>
      <w:bookmarkStart w:id="35" w:name="_Toc150769376"/>
      <w:bookmarkStart w:id="36" w:name="_Toc151350572"/>
    </w:p>
    <w:p w14:paraId="0AA1874F" w14:textId="77777777" w:rsidR="00065F2B" w:rsidRPr="00D64452" w:rsidRDefault="00065F2B" w:rsidP="00065F2B">
      <w:pPr>
        <w:pStyle w:val="2"/>
        <w:keepNext w:val="0"/>
        <w:widowControl w:val="0"/>
        <w:tabs>
          <w:tab w:val="clear" w:pos="576"/>
          <w:tab w:val="num" w:pos="720"/>
        </w:tabs>
        <w:spacing w:before="0" w:after="120"/>
        <w:ind w:left="720" w:hanging="567"/>
        <w:jc w:val="left"/>
        <w:rPr>
          <w:rFonts w:hint="eastAsia"/>
        </w:rPr>
      </w:pPr>
      <w:bookmarkStart w:id="37" w:name="_Toc228003847"/>
      <w:r w:rsidRPr="00D64452">
        <w:rPr>
          <w:rFonts w:hint="eastAsia"/>
        </w:rPr>
        <w:t>配置项清单</w:t>
      </w:r>
      <w:bookmarkEnd w:id="35"/>
      <w:bookmarkEnd w:id="36"/>
      <w:bookmarkEnd w:id="37"/>
    </w:p>
    <w:p w14:paraId="71D0A535" w14:textId="77777777" w:rsidR="00065F2B" w:rsidRDefault="00065F2B" w:rsidP="00065F2B">
      <w:pPr>
        <w:pStyle w:val="Char"/>
        <w:numPr>
          <w:ilvl w:val="0"/>
          <w:numId w:val="0"/>
        </w:numPr>
        <w:ind w:left="709"/>
        <w:rPr>
          <w:rFonts w:hint="eastAsia"/>
        </w:rPr>
      </w:pPr>
      <w:r>
        <w:rPr>
          <w:rFonts w:hint="eastAsia"/>
        </w:rPr>
        <w:t>参见配置项清单（</w:t>
      </w:r>
      <w:r>
        <w:rPr>
          <w:rFonts w:hint="eastAsia"/>
        </w:rPr>
        <w:t>CI List</w:t>
      </w:r>
      <w:r>
        <w:rPr>
          <w:rFonts w:hint="eastAsia"/>
        </w:rPr>
        <w:t>）</w:t>
      </w:r>
    </w:p>
    <w:p w14:paraId="6C5ED557" w14:textId="77777777" w:rsidR="00065F2B" w:rsidRPr="00277C93" w:rsidRDefault="00065F2B" w:rsidP="00065F2B">
      <w:pPr>
        <w:pStyle w:val="a0"/>
        <w:ind w:left="567" w:firstLineChars="200" w:firstLine="400"/>
        <w:rPr>
          <w:rFonts w:hint="eastAsia"/>
        </w:rPr>
      </w:pPr>
      <w:bookmarkStart w:id="38" w:name="_Toc150769377"/>
      <w:bookmarkStart w:id="39" w:name="_Toc151350573"/>
    </w:p>
    <w:p w14:paraId="0D2B6AD0" w14:textId="77777777" w:rsidR="00065F2B" w:rsidRPr="00D64452" w:rsidRDefault="00065F2B" w:rsidP="00065F2B">
      <w:pPr>
        <w:pStyle w:val="2"/>
        <w:keepNext w:val="0"/>
        <w:widowControl w:val="0"/>
        <w:tabs>
          <w:tab w:val="clear" w:pos="576"/>
          <w:tab w:val="num" w:pos="720"/>
        </w:tabs>
        <w:spacing w:before="0" w:after="120"/>
        <w:ind w:left="720" w:hanging="567"/>
        <w:jc w:val="left"/>
        <w:rPr>
          <w:rFonts w:hint="eastAsia"/>
        </w:rPr>
      </w:pPr>
      <w:bookmarkStart w:id="40" w:name="_Toc228003848"/>
      <w:r w:rsidRPr="00D64452">
        <w:rPr>
          <w:rFonts w:hint="eastAsia"/>
        </w:rPr>
        <w:t>相对配置管理规程的裁剪偏差</w:t>
      </w:r>
      <w:bookmarkEnd w:id="38"/>
      <w:bookmarkEnd w:id="39"/>
      <w:bookmarkEnd w:id="40"/>
    </w:p>
    <w:p w14:paraId="55AD58F2" w14:textId="77777777" w:rsidR="00065F2B" w:rsidRDefault="00065F2B" w:rsidP="00065F2B">
      <w:pPr>
        <w:pStyle w:val="Char"/>
        <w:numPr>
          <w:ilvl w:val="0"/>
          <w:numId w:val="0"/>
        </w:numPr>
        <w:ind w:left="709"/>
        <w:rPr>
          <w:rFonts w:hint="eastAsia"/>
        </w:rPr>
      </w:pPr>
      <w:r>
        <w:rPr>
          <w:rFonts w:hint="eastAsia"/>
        </w:rPr>
        <w:t>如果本项目采取的配置管理活动，不同于“</w:t>
      </w:r>
      <w:r>
        <w:rPr>
          <w:rFonts w:hint="eastAsia"/>
        </w:rPr>
        <w:t>CMP01-</w:t>
      </w:r>
      <w:r>
        <w:rPr>
          <w:rFonts w:hint="eastAsia"/>
        </w:rPr>
        <w:t>配置管理规程</w:t>
      </w:r>
      <w:r>
        <w:t>”</w:t>
      </w:r>
      <w:r>
        <w:rPr>
          <w:rFonts w:hint="eastAsia"/>
        </w:rPr>
        <w:t>的要求，请进行说明。否则不需要填写。</w:t>
      </w:r>
    </w:p>
    <w:p w14:paraId="763A1C45" w14:textId="77777777" w:rsidR="00065F2B" w:rsidRPr="00277C93" w:rsidRDefault="00065F2B" w:rsidP="00065F2B">
      <w:pPr>
        <w:pStyle w:val="a0"/>
        <w:ind w:left="567" w:firstLineChars="200" w:firstLine="400"/>
        <w:rPr>
          <w:rFonts w:hint="eastAsia"/>
        </w:rPr>
      </w:pPr>
      <w:bookmarkStart w:id="41" w:name="_Toc150769378"/>
      <w:bookmarkStart w:id="42" w:name="_Toc151350574"/>
    </w:p>
    <w:p w14:paraId="2E5B7389" w14:textId="77777777" w:rsidR="00065F2B" w:rsidRPr="00D64452" w:rsidRDefault="00065F2B" w:rsidP="00065F2B">
      <w:pPr>
        <w:pStyle w:val="1"/>
        <w:keepNext w:val="0"/>
        <w:widowControl w:val="0"/>
        <w:tabs>
          <w:tab w:val="clear" w:pos="432"/>
          <w:tab w:val="num" w:pos="720"/>
        </w:tabs>
        <w:spacing w:before="0" w:after="120"/>
        <w:ind w:left="720" w:hanging="567"/>
        <w:jc w:val="left"/>
        <w:rPr>
          <w:rFonts w:hint="eastAsia"/>
        </w:rPr>
      </w:pPr>
      <w:bookmarkStart w:id="43" w:name="_Toc228003849"/>
      <w:r w:rsidRPr="00D64452">
        <w:rPr>
          <w:rFonts w:hint="eastAsia"/>
        </w:rPr>
        <w:t>项目控制</w:t>
      </w:r>
      <w:bookmarkEnd w:id="41"/>
      <w:bookmarkEnd w:id="42"/>
      <w:bookmarkEnd w:id="43"/>
    </w:p>
    <w:p w14:paraId="056C1AFA" w14:textId="77777777" w:rsidR="00065F2B" w:rsidRDefault="00065F2B" w:rsidP="00065F2B">
      <w:pPr>
        <w:pStyle w:val="Char"/>
        <w:numPr>
          <w:ilvl w:val="0"/>
          <w:numId w:val="0"/>
        </w:numPr>
        <w:ind w:left="709"/>
        <w:rPr>
          <w:rFonts w:hint="eastAsia"/>
        </w:rPr>
      </w:pPr>
      <w:r>
        <w:rPr>
          <w:rFonts w:hint="eastAsia"/>
        </w:rPr>
        <w:t>项目报告和会议，</w:t>
      </w:r>
      <w:r w:rsidRPr="0056463A">
        <w:rPr>
          <w:rFonts w:hint="eastAsia"/>
        </w:rPr>
        <w:t>用户可自定义，根据情况</w:t>
      </w:r>
      <w:r>
        <w:rPr>
          <w:rFonts w:hint="eastAsia"/>
        </w:rPr>
        <w:t>调整</w:t>
      </w:r>
      <w:r w:rsidRPr="0056463A">
        <w:rPr>
          <w:rFonts w:hint="eastAsia"/>
        </w:rPr>
        <w:t>会议、报告</w:t>
      </w:r>
      <w:r>
        <w:rPr>
          <w:rFonts w:hint="eastAsia"/>
        </w:rPr>
        <w:t>的类别和</w:t>
      </w:r>
      <w:r w:rsidRPr="0056463A">
        <w:rPr>
          <w:rFonts w:hint="eastAsia"/>
        </w:rPr>
        <w:t>频度</w:t>
      </w:r>
      <w:r>
        <w:rPr>
          <w:rFonts w:hint="eastAsia"/>
        </w:rPr>
        <w:t>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32"/>
        <w:gridCol w:w="2097"/>
        <w:gridCol w:w="1399"/>
        <w:gridCol w:w="1567"/>
        <w:gridCol w:w="2595"/>
      </w:tblGrid>
      <w:tr w:rsidR="00065F2B" w:rsidRPr="001B2C83" w14:paraId="641053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1F5391E2" w14:textId="77777777" w:rsidR="00065F2B" w:rsidRPr="001B2C83" w:rsidRDefault="00065F2B" w:rsidP="00065F2B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>项目报告</w:t>
            </w:r>
          </w:p>
        </w:tc>
      </w:tr>
      <w:tr w:rsidR="00065F2B" w:rsidRPr="001B2C83" w14:paraId="49848F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6156E1BE" w14:textId="77777777" w:rsidR="00065F2B" w:rsidRPr="001B2C83" w:rsidRDefault="00065F2B" w:rsidP="00065F2B">
            <w:pPr>
              <w:pStyle w:val="TableHeading"/>
            </w:pPr>
            <w:r>
              <w:t>序号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D1F1CE6" w14:textId="77777777" w:rsidR="00065F2B" w:rsidRPr="001B2C83" w:rsidRDefault="00065F2B" w:rsidP="00065F2B">
            <w:pPr>
              <w:pStyle w:val="TableHeading"/>
            </w:pPr>
            <w:r w:rsidRPr="001B2C83">
              <w:t>报告</w:t>
            </w: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0DA48C75" w14:textId="77777777" w:rsidR="00065F2B" w:rsidRPr="001B2C83" w:rsidRDefault="00065F2B" w:rsidP="00065F2B">
            <w:pPr>
              <w:pStyle w:val="TableHeading"/>
            </w:pPr>
            <w:r w:rsidRPr="001B2C83">
              <w:t>准备人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CAD235E" w14:textId="77777777" w:rsidR="00065F2B" w:rsidRPr="001B2C83" w:rsidRDefault="00065F2B" w:rsidP="00065F2B">
            <w:pPr>
              <w:pStyle w:val="TableHeading"/>
            </w:pPr>
            <w:r w:rsidRPr="001B2C83">
              <w:t>频度</w:t>
            </w:r>
          </w:p>
        </w:tc>
        <w:tc>
          <w:tcPr>
            <w:tcW w:w="15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932B633" w14:textId="77777777" w:rsidR="00065F2B" w:rsidRPr="001B2C83" w:rsidRDefault="00065F2B" w:rsidP="00065F2B">
            <w:pPr>
              <w:pStyle w:val="TableHeading"/>
            </w:pPr>
            <w:r w:rsidRPr="001B2C83">
              <w:t>接收人</w:t>
            </w:r>
          </w:p>
        </w:tc>
      </w:tr>
      <w:tr w:rsidR="00065F2B" w:rsidRPr="001B2C83" w14:paraId="0F03E3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12A10" w14:textId="77777777" w:rsidR="00065F2B" w:rsidRPr="001B2C83" w:rsidRDefault="00065F2B" w:rsidP="00065F2B">
            <w:pPr>
              <w:pStyle w:val="TableText"/>
            </w:pPr>
            <w:r w:rsidRPr="001B2C83">
              <w:t>1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7937C" w14:textId="77777777" w:rsidR="00065F2B" w:rsidRPr="001B2C83" w:rsidRDefault="00065F2B" w:rsidP="00065F2B">
            <w:pPr>
              <w:pStyle w:val="TableText"/>
            </w:pPr>
            <w:r w:rsidRPr="001B2C83">
              <w:t>项目状态报告</w:t>
            </w: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1D6A2" w14:textId="77777777" w:rsidR="00065F2B" w:rsidRPr="001B2C83" w:rsidRDefault="00065F2B" w:rsidP="00065F2B">
            <w:pPr>
              <w:pStyle w:val="TableText"/>
            </w:pPr>
            <w:r>
              <w:t>PL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3F5D9" w14:textId="77777777" w:rsidR="00065F2B" w:rsidRPr="001B2C83" w:rsidRDefault="00065F2B" w:rsidP="00065F2B">
            <w:pPr>
              <w:pStyle w:val="TableText"/>
            </w:pPr>
            <w:r w:rsidRPr="001B2C83">
              <w:t>每周</w:t>
            </w:r>
          </w:p>
        </w:tc>
        <w:tc>
          <w:tcPr>
            <w:tcW w:w="15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B3603" w14:textId="77777777" w:rsidR="00065F2B" w:rsidRPr="001B2C83" w:rsidRDefault="00065F2B" w:rsidP="00065F2B">
            <w:pPr>
              <w:pStyle w:val="TableText"/>
            </w:pPr>
            <w:r w:rsidRPr="001B2C83">
              <w:t>PDT</w:t>
            </w:r>
            <w:r w:rsidRPr="001B2C83">
              <w:t>开发代表、</w:t>
            </w:r>
            <w:r w:rsidRPr="001B2C83">
              <w:t>QA</w:t>
            </w:r>
          </w:p>
        </w:tc>
      </w:tr>
      <w:tr w:rsidR="00065F2B" w:rsidRPr="001B2C83" w14:paraId="0C398946" w14:textId="77777777">
        <w:tblPrEx>
          <w:tblCellMar>
            <w:top w:w="0" w:type="dxa"/>
            <w:bottom w:w="0" w:type="dxa"/>
          </w:tblCellMar>
        </w:tblPrEx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AABB7" w14:textId="77777777" w:rsidR="00065F2B" w:rsidRPr="001B2C83" w:rsidRDefault="00065F2B" w:rsidP="00065F2B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A4939" w14:textId="77777777" w:rsidR="00065F2B" w:rsidRPr="001B2C83" w:rsidRDefault="00065F2B" w:rsidP="00065F2B">
            <w:pPr>
              <w:pStyle w:val="TableText"/>
            </w:pPr>
            <w:r w:rsidRPr="001B2C83">
              <w:t>阶段结束评估报告</w:t>
            </w: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7DCF6" w14:textId="77777777" w:rsidR="00065F2B" w:rsidRPr="001B2C83" w:rsidRDefault="00065F2B" w:rsidP="00065F2B">
            <w:pPr>
              <w:pStyle w:val="TableText"/>
            </w:pPr>
            <w:r>
              <w:t>PL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48742" w14:textId="77777777" w:rsidR="00065F2B" w:rsidRPr="001B2C83" w:rsidRDefault="00065F2B" w:rsidP="00065F2B">
            <w:pPr>
              <w:pStyle w:val="TableText"/>
            </w:pPr>
            <w:r w:rsidRPr="001B2C83">
              <w:t>阶段结束</w:t>
            </w:r>
            <w:r w:rsidRPr="001B2C83">
              <w:t>/</w:t>
            </w:r>
            <w:r w:rsidRPr="001B2C83">
              <w:t>每月</w:t>
            </w:r>
          </w:p>
        </w:tc>
        <w:tc>
          <w:tcPr>
            <w:tcW w:w="15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5CA2B" w14:textId="77777777" w:rsidR="00065F2B" w:rsidRPr="009652F2" w:rsidRDefault="00065F2B" w:rsidP="00065F2B">
            <w:pPr>
              <w:pStyle w:val="TableText"/>
            </w:pPr>
            <w:r w:rsidRPr="001B2C83">
              <w:t>PDT</w:t>
            </w:r>
            <w:r w:rsidRPr="001B2C83">
              <w:t>开发代表、</w:t>
            </w:r>
            <w:r w:rsidRPr="001B2C83">
              <w:t>QA</w:t>
            </w:r>
          </w:p>
        </w:tc>
      </w:tr>
      <w:tr w:rsidR="00065F2B" w:rsidRPr="001B2C83" w14:paraId="288C4E2B" w14:textId="77777777">
        <w:tblPrEx>
          <w:tblCellMar>
            <w:top w:w="0" w:type="dxa"/>
            <w:bottom w:w="0" w:type="dxa"/>
          </w:tblCellMar>
        </w:tblPrEx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3F802" w14:textId="77777777" w:rsidR="00065F2B" w:rsidRPr="001B2C83" w:rsidRDefault="00065F2B" w:rsidP="00065F2B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E1355" w14:textId="77777777" w:rsidR="00065F2B" w:rsidRPr="001B2C83" w:rsidRDefault="00065F2B" w:rsidP="00065F2B">
            <w:pPr>
              <w:pStyle w:val="TableText"/>
            </w:pPr>
            <w:r w:rsidRPr="001B2C83">
              <w:t>项目关闭报告</w:t>
            </w: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87CF7" w14:textId="77777777" w:rsidR="00065F2B" w:rsidRPr="001B2C83" w:rsidRDefault="00065F2B" w:rsidP="00065F2B">
            <w:pPr>
              <w:pStyle w:val="TableText"/>
            </w:pPr>
            <w:r>
              <w:t>PL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F0ECF" w14:textId="77777777" w:rsidR="00065F2B" w:rsidRPr="001B2C83" w:rsidRDefault="00065F2B" w:rsidP="00065F2B">
            <w:pPr>
              <w:pStyle w:val="TableText"/>
            </w:pPr>
            <w:r w:rsidRPr="001B2C83">
              <w:t>项目结束</w:t>
            </w:r>
          </w:p>
        </w:tc>
        <w:tc>
          <w:tcPr>
            <w:tcW w:w="15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7F76F" w14:textId="77777777" w:rsidR="00065F2B" w:rsidRPr="001B2C83" w:rsidRDefault="00065F2B" w:rsidP="00065F2B">
            <w:pPr>
              <w:pStyle w:val="TableText"/>
              <w:rPr>
                <w:rFonts w:hint="eastAsia"/>
              </w:rPr>
            </w:pPr>
            <w:r w:rsidRPr="001B2C83">
              <w:t>PDT</w:t>
            </w:r>
            <w:r w:rsidRPr="001B2C83">
              <w:t>开发代表、</w:t>
            </w:r>
            <w:r w:rsidRPr="001B2C83">
              <w:t>QA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EPG</w:t>
            </w:r>
          </w:p>
        </w:tc>
      </w:tr>
      <w:tr w:rsidR="00065F2B" w:rsidRPr="001B2C83" w14:paraId="490AFAC4" w14:textId="77777777">
        <w:tblPrEx>
          <w:tblCellMar>
            <w:top w:w="0" w:type="dxa"/>
            <w:bottom w:w="0" w:type="dxa"/>
          </w:tblCellMar>
        </w:tblPrEx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F903A" w14:textId="77777777" w:rsidR="00065F2B" w:rsidRPr="001B2C83" w:rsidRDefault="00065F2B" w:rsidP="00065F2B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CDB48" w14:textId="77777777" w:rsidR="00065F2B" w:rsidRPr="001B2C83" w:rsidRDefault="00065F2B" w:rsidP="00065F2B">
            <w:pPr>
              <w:pStyle w:val="TableText"/>
            </w:pPr>
            <w:r w:rsidRPr="001B2C83">
              <w:t>项目例外报告</w:t>
            </w: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54DAC" w14:textId="77777777" w:rsidR="00065F2B" w:rsidRPr="001B2C83" w:rsidRDefault="00065F2B" w:rsidP="00065F2B">
            <w:pPr>
              <w:pStyle w:val="TableText"/>
            </w:pPr>
            <w:r>
              <w:t>PL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18446" w14:textId="77777777" w:rsidR="00065F2B" w:rsidRPr="001B2C83" w:rsidRDefault="00065F2B" w:rsidP="00065F2B">
            <w:pPr>
              <w:pStyle w:val="TableText"/>
            </w:pPr>
            <w:r w:rsidRPr="001B2C83">
              <w:t>当发现例外时</w:t>
            </w:r>
          </w:p>
        </w:tc>
        <w:tc>
          <w:tcPr>
            <w:tcW w:w="15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C1B2A" w14:textId="77777777" w:rsidR="00065F2B" w:rsidRPr="001B2C83" w:rsidRDefault="00065F2B" w:rsidP="00065F2B">
            <w:pPr>
              <w:pStyle w:val="TableText"/>
            </w:pPr>
            <w:r w:rsidRPr="001B2C83">
              <w:t>PDT</w:t>
            </w:r>
            <w:r w:rsidRPr="001B2C83">
              <w:t>开发代表、质量部经理</w:t>
            </w:r>
          </w:p>
        </w:tc>
      </w:tr>
      <w:tr w:rsidR="00065F2B" w:rsidRPr="001B2C83" w14:paraId="0E0F38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3203F" w14:textId="77777777" w:rsidR="00065F2B" w:rsidRPr="001B2C83" w:rsidRDefault="00065F2B" w:rsidP="00065F2B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8F212" w14:textId="77777777" w:rsidR="00065F2B" w:rsidRPr="001B2C83" w:rsidRDefault="00065F2B" w:rsidP="00065F2B">
            <w:pPr>
              <w:pStyle w:val="TableText"/>
            </w:pPr>
            <w:r w:rsidRPr="001B2C83">
              <w:t>WBS-mpp</w:t>
            </w:r>
            <w:r w:rsidRPr="001B2C83">
              <w:t>文件类型</w:t>
            </w: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B6692" w14:textId="77777777" w:rsidR="00065F2B" w:rsidRPr="001B2C83" w:rsidRDefault="00065F2B" w:rsidP="00065F2B">
            <w:pPr>
              <w:pStyle w:val="TableText"/>
            </w:pPr>
            <w:r>
              <w:t>PL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AB432" w14:textId="77777777" w:rsidR="00065F2B" w:rsidRPr="001B2C83" w:rsidRDefault="00065F2B" w:rsidP="00065F2B">
            <w:pPr>
              <w:pStyle w:val="TableText"/>
            </w:pPr>
            <w:r w:rsidRPr="001B2C83">
              <w:t>每周</w:t>
            </w:r>
          </w:p>
        </w:tc>
        <w:tc>
          <w:tcPr>
            <w:tcW w:w="15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FD51A" w14:textId="77777777" w:rsidR="00065F2B" w:rsidRPr="001B2C83" w:rsidRDefault="00065F2B" w:rsidP="00065F2B">
            <w:pPr>
              <w:pStyle w:val="TableText"/>
            </w:pPr>
            <w:r w:rsidRPr="001B2C83">
              <w:t>项目组成员</w:t>
            </w:r>
          </w:p>
        </w:tc>
      </w:tr>
      <w:tr w:rsidR="00065F2B" w:rsidRPr="001B2C83" w14:paraId="7574EB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F7807" w14:textId="77777777" w:rsidR="00065F2B" w:rsidRPr="001B2C83" w:rsidRDefault="00065F2B" w:rsidP="00065F2B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CA38B" w14:textId="77777777" w:rsidR="00065F2B" w:rsidRPr="001B2C83" w:rsidRDefault="00065F2B" w:rsidP="00065F2B">
            <w:pPr>
              <w:pStyle w:val="TableText"/>
            </w:pPr>
            <w:r w:rsidRPr="001B2C83">
              <w:t>QA</w:t>
            </w:r>
            <w:r w:rsidRPr="001B2C83">
              <w:t>状态报告</w:t>
            </w: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0734" w14:textId="77777777" w:rsidR="00065F2B" w:rsidRPr="001B2C83" w:rsidRDefault="00065F2B" w:rsidP="00065F2B">
            <w:pPr>
              <w:pStyle w:val="TableText"/>
            </w:pPr>
            <w:r w:rsidRPr="001B2C83">
              <w:t>QA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02B89" w14:textId="77777777" w:rsidR="00065F2B" w:rsidRPr="001B2C83" w:rsidRDefault="00065F2B" w:rsidP="00065F2B">
            <w:pPr>
              <w:pStyle w:val="TableText"/>
            </w:pPr>
            <w:r w:rsidRPr="001B2C83">
              <w:t>每周</w:t>
            </w:r>
          </w:p>
        </w:tc>
        <w:tc>
          <w:tcPr>
            <w:tcW w:w="15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2F1DA" w14:textId="77777777" w:rsidR="00065F2B" w:rsidRPr="001B2C83" w:rsidRDefault="00065F2B" w:rsidP="00065F2B">
            <w:pPr>
              <w:pStyle w:val="TableText"/>
            </w:pPr>
            <w:r w:rsidRPr="001B2C83">
              <w:t>QA</w:t>
            </w:r>
            <w:r w:rsidRPr="001B2C83">
              <w:t>经理</w:t>
            </w:r>
            <w:r>
              <w:rPr>
                <w:rFonts w:hint="eastAsia"/>
              </w:rPr>
              <w:t>、</w:t>
            </w:r>
            <w:r>
              <w:t>PL</w:t>
            </w:r>
          </w:p>
        </w:tc>
      </w:tr>
      <w:tr w:rsidR="00065F2B" w:rsidRPr="001B2C83" w14:paraId="6E8066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2187B6E6" w14:textId="77777777" w:rsidR="00065F2B" w:rsidRPr="001B2C83" w:rsidRDefault="00065F2B" w:rsidP="00065F2B">
            <w:pPr>
              <w:pStyle w:val="TableHeading"/>
            </w:pPr>
            <w:r>
              <w:rPr>
                <w:rFonts w:hint="eastAsia"/>
              </w:rPr>
              <w:t>项目会议</w:t>
            </w:r>
          </w:p>
        </w:tc>
      </w:tr>
      <w:tr w:rsidR="00065F2B" w:rsidRPr="001B2C83" w14:paraId="0FF990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4EF0D65D" w14:textId="77777777" w:rsidR="00065F2B" w:rsidRPr="001B2C83" w:rsidRDefault="00065F2B" w:rsidP="00065F2B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085C9903" w14:textId="77777777" w:rsidR="00065F2B" w:rsidRPr="001B2C83" w:rsidRDefault="00065F2B" w:rsidP="00065F2B">
            <w:pPr>
              <w:pStyle w:val="TableHeading"/>
            </w:pPr>
            <w:r w:rsidRPr="001B2C83">
              <w:t>会议</w:t>
            </w: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6366B8CB" w14:textId="77777777" w:rsidR="00065F2B" w:rsidRPr="001B2C83" w:rsidRDefault="00065F2B" w:rsidP="00065F2B">
            <w:pPr>
              <w:pStyle w:val="TableHeading"/>
            </w:pPr>
            <w:r w:rsidRPr="001B2C83">
              <w:t>频度</w:t>
            </w:r>
          </w:p>
        </w:tc>
        <w:tc>
          <w:tcPr>
            <w:tcW w:w="251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6CC2021" w14:textId="77777777" w:rsidR="00065F2B" w:rsidRPr="001B2C83" w:rsidRDefault="00065F2B" w:rsidP="00065F2B">
            <w:pPr>
              <w:pStyle w:val="TableHeading"/>
            </w:pPr>
            <w:r w:rsidRPr="001B2C83">
              <w:t>参加人</w:t>
            </w:r>
          </w:p>
        </w:tc>
      </w:tr>
      <w:tr w:rsidR="00065F2B" w:rsidRPr="001B2C83" w14:paraId="3A0B04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395ED" w14:textId="77777777" w:rsidR="00065F2B" w:rsidRPr="001B2C83" w:rsidRDefault="00065F2B" w:rsidP="00065F2B">
            <w:pPr>
              <w:pStyle w:val="TableText"/>
            </w:pPr>
            <w:r w:rsidRPr="001B2C83">
              <w:t>1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BA66C" w14:textId="77777777" w:rsidR="00065F2B" w:rsidRPr="001B2C83" w:rsidRDefault="00065F2B" w:rsidP="00065F2B">
            <w:pPr>
              <w:pStyle w:val="TableText"/>
            </w:pPr>
            <w:r w:rsidRPr="001B2C83">
              <w:t>项目会议</w:t>
            </w: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C6ADB" w14:textId="77777777" w:rsidR="00065F2B" w:rsidRPr="001B2C83" w:rsidRDefault="00065F2B" w:rsidP="00065F2B">
            <w:pPr>
              <w:pStyle w:val="TableText"/>
            </w:pPr>
            <w:r w:rsidRPr="001B2C83">
              <w:t>每周</w:t>
            </w:r>
          </w:p>
        </w:tc>
        <w:tc>
          <w:tcPr>
            <w:tcW w:w="251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C2383" w14:textId="77777777" w:rsidR="00065F2B" w:rsidRPr="001B2C83" w:rsidRDefault="00065F2B" w:rsidP="00065F2B">
            <w:pPr>
              <w:pStyle w:val="TableText"/>
            </w:pPr>
            <w:r>
              <w:t>PL</w:t>
            </w:r>
            <w:r>
              <w:rPr>
                <w:rFonts w:hint="eastAsia"/>
              </w:rPr>
              <w:t>、</w:t>
            </w:r>
            <w:r w:rsidRPr="001B2C83">
              <w:t>项目组成员</w:t>
            </w:r>
            <w:r>
              <w:rPr>
                <w:rFonts w:hint="eastAsia"/>
              </w:rPr>
              <w:t>、</w:t>
            </w:r>
            <w:r w:rsidRPr="001B2C83">
              <w:t>QA</w:t>
            </w:r>
          </w:p>
        </w:tc>
      </w:tr>
      <w:tr w:rsidR="00065F2B" w:rsidRPr="001B2C83" w14:paraId="4C4142D1" w14:textId="77777777">
        <w:tblPrEx>
          <w:tblCellMar>
            <w:top w:w="0" w:type="dxa"/>
            <w:bottom w:w="0" w:type="dxa"/>
          </w:tblCellMar>
        </w:tblPrEx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3E664" w14:textId="77777777" w:rsidR="00065F2B" w:rsidRPr="001B2C83" w:rsidRDefault="00065F2B" w:rsidP="00065F2B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A73D4" w14:textId="77777777" w:rsidR="00065F2B" w:rsidRPr="001B2C83" w:rsidRDefault="00065F2B" w:rsidP="00065F2B">
            <w:pPr>
              <w:pStyle w:val="TableText"/>
            </w:pPr>
            <w:r w:rsidRPr="001B2C83">
              <w:t>阶段结束会议</w:t>
            </w: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A5C44" w14:textId="77777777" w:rsidR="00065F2B" w:rsidRPr="001B2C83" w:rsidRDefault="00065F2B" w:rsidP="00065F2B">
            <w:pPr>
              <w:pStyle w:val="TableText"/>
            </w:pPr>
            <w:r w:rsidRPr="001B2C83">
              <w:t>阶段结束</w:t>
            </w:r>
          </w:p>
        </w:tc>
        <w:tc>
          <w:tcPr>
            <w:tcW w:w="251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264C9" w14:textId="77777777" w:rsidR="00065F2B" w:rsidRPr="001B2C83" w:rsidRDefault="00065F2B" w:rsidP="00065F2B">
            <w:pPr>
              <w:pStyle w:val="TableText"/>
            </w:pPr>
            <w:r>
              <w:t>PL</w:t>
            </w:r>
            <w:r>
              <w:rPr>
                <w:rFonts w:hint="eastAsia"/>
              </w:rPr>
              <w:t>、</w:t>
            </w:r>
            <w:r w:rsidRPr="001B2C83">
              <w:t>项目组成员</w:t>
            </w:r>
            <w:r>
              <w:rPr>
                <w:rFonts w:hint="eastAsia"/>
              </w:rPr>
              <w:t>、</w:t>
            </w:r>
            <w:r w:rsidRPr="001B2C83">
              <w:t>QA/PDT</w:t>
            </w:r>
            <w:r w:rsidRPr="001B2C83">
              <w:t>开发代表指定的人员</w:t>
            </w:r>
          </w:p>
        </w:tc>
      </w:tr>
      <w:tr w:rsidR="00065F2B" w:rsidRPr="001B2C83" w14:paraId="0C89111C" w14:textId="77777777">
        <w:tblPrEx>
          <w:tblCellMar>
            <w:top w:w="0" w:type="dxa"/>
            <w:bottom w:w="0" w:type="dxa"/>
          </w:tblCellMar>
        </w:tblPrEx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D36EB" w14:textId="77777777" w:rsidR="00065F2B" w:rsidRPr="001B2C83" w:rsidRDefault="00065F2B" w:rsidP="00065F2B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0E442" w14:textId="77777777" w:rsidR="00065F2B" w:rsidRPr="001B2C83" w:rsidRDefault="00065F2B" w:rsidP="00065F2B">
            <w:pPr>
              <w:pStyle w:val="TableText"/>
            </w:pPr>
            <w:r w:rsidRPr="001B2C83">
              <w:t>项目评估会议</w:t>
            </w: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1A0CD" w14:textId="77777777" w:rsidR="00065F2B" w:rsidRPr="001B2C83" w:rsidRDefault="00065F2B" w:rsidP="00065F2B">
            <w:pPr>
              <w:pStyle w:val="TableText"/>
            </w:pPr>
            <w:r w:rsidRPr="001B2C83">
              <w:t>每月</w:t>
            </w:r>
          </w:p>
        </w:tc>
        <w:tc>
          <w:tcPr>
            <w:tcW w:w="251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2B6BB" w14:textId="77777777" w:rsidR="00065F2B" w:rsidRPr="001B2C83" w:rsidRDefault="00065F2B" w:rsidP="00065F2B">
            <w:pPr>
              <w:pStyle w:val="TableText"/>
            </w:pPr>
            <w:r w:rsidRPr="001B2C83">
              <w:t>客户</w:t>
            </w:r>
            <w:r>
              <w:rPr>
                <w:rFonts w:hint="eastAsia"/>
              </w:rPr>
              <w:t>、</w:t>
            </w:r>
            <w:r w:rsidRPr="001B2C83">
              <w:t>QA</w:t>
            </w:r>
            <w:r w:rsidRPr="001B2C83">
              <w:t>经理</w:t>
            </w:r>
            <w:r>
              <w:rPr>
                <w:rFonts w:hint="eastAsia"/>
              </w:rPr>
              <w:t>、</w:t>
            </w:r>
            <w:r w:rsidRPr="001B2C83">
              <w:t>PDT</w:t>
            </w:r>
            <w:r w:rsidRPr="001B2C83">
              <w:t>开发代表</w:t>
            </w:r>
            <w:r>
              <w:rPr>
                <w:rFonts w:hint="eastAsia"/>
              </w:rPr>
              <w:t>、</w:t>
            </w:r>
            <w:r>
              <w:t>PL</w:t>
            </w:r>
            <w:r>
              <w:rPr>
                <w:rFonts w:hint="eastAsia"/>
              </w:rPr>
              <w:t>、</w:t>
            </w:r>
            <w:r w:rsidRPr="001B2C83">
              <w:t>QA</w:t>
            </w:r>
          </w:p>
        </w:tc>
      </w:tr>
      <w:tr w:rsidR="00065F2B" w:rsidRPr="001B2C83" w14:paraId="4DE8F75B" w14:textId="77777777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</w:trPr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2053D" w14:textId="77777777" w:rsidR="00065F2B" w:rsidRPr="001B2C83" w:rsidRDefault="00065F2B" w:rsidP="00065F2B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FB321" w14:textId="77777777" w:rsidR="00065F2B" w:rsidRPr="001B2C83" w:rsidRDefault="00065F2B" w:rsidP="00065F2B">
            <w:pPr>
              <w:pStyle w:val="TableText"/>
            </w:pPr>
            <w:r w:rsidRPr="001B2C83">
              <w:t>项目关闭会议</w:t>
            </w: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7B4C8" w14:textId="77777777" w:rsidR="00065F2B" w:rsidRPr="001B2C83" w:rsidRDefault="00065F2B" w:rsidP="00065F2B">
            <w:pPr>
              <w:pStyle w:val="TableText"/>
            </w:pPr>
            <w:r w:rsidRPr="001B2C83">
              <w:t>项目结束</w:t>
            </w:r>
          </w:p>
        </w:tc>
        <w:tc>
          <w:tcPr>
            <w:tcW w:w="251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F400C" w14:textId="77777777" w:rsidR="00065F2B" w:rsidRPr="001B2C83" w:rsidRDefault="00065F2B" w:rsidP="00065F2B">
            <w:pPr>
              <w:pStyle w:val="TableText"/>
            </w:pPr>
            <w:r>
              <w:t>PL</w:t>
            </w:r>
            <w:r>
              <w:rPr>
                <w:rFonts w:hint="eastAsia"/>
              </w:rPr>
              <w:t>、</w:t>
            </w:r>
            <w:r w:rsidRPr="001B2C83">
              <w:t>项目组成员</w:t>
            </w:r>
            <w:r>
              <w:rPr>
                <w:rFonts w:hint="eastAsia"/>
              </w:rPr>
              <w:t>、</w:t>
            </w:r>
            <w:r w:rsidRPr="001B2C83">
              <w:t>QA</w:t>
            </w:r>
            <w:r>
              <w:rPr>
                <w:rFonts w:hint="eastAsia"/>
              </w:rPr>
              <w:t>、</w:t>
            </w:r>
            <w:r w:rsidRPr="001B2C83">
              <w:t>PDT</w:t>
            </w:r>
            <w:r w:rsidRPr="001B2C83">
              <w:t>开发代表</w:t>
            </w:r>
          </w:p>
        </w:tc>
      </w:tr>
    </w:tbl>
    <w:p w14:paraId="7D664695" w14:textId="77777777" w:rsidR="00065F2B" w:rsidRPr="00D64452" w:rsidRDefault="00065F2B" w:rsidP="00065F2B">
      <w:pPr>
        <w:pStyle w:val="Char"/>
        <w:numPr>
          <w:ilvl w:val="0"/>
          <w:numId w:val="0"/>
        </w:numPr>
        <w:ind w:left="709"/>
        <w:rPr>
          <w:rFonts w:hint="eastAsia"/>
        </w:rPr>
      </w:pPr>
    </w:p>
    <w:p w14:paraId="57AEAAE1" w14:textId="77777777" w:rsidR="00065F2B" w:rsidRPr="008F07FD" w:rsidRDefault="00065F2B" w:rsidP="00065F2B">
      <w:pPr>
        <w:pStyle w:val="1"/>
        <w:keepNext w:val="0"/>
        <w:widowControl w:val="0"/>
        <w:tabs>
          <w:tab w:val="clear" w:pos="432"/>
          <w:tab w:val="num" w:pos="720"/>
        </w:tabs>
        <w:spacing w:before="0" w:after="120"/>
        <w:ind w:left="720" w:hanging="567"/>
        <w:jc w:val="left"/>
        <w:rPr>
          <w:rFonts w:hint="eastAsia"/>
        </w:rPr>
      </w:pPr>
      <w:bookmarkStart w:id="44" w:name="_Toc151350575"/>
      <w:bookmarkStart w:id="45" w:name="_Toc228003850"/>
      <w:r w:rsidRPr="008F07FD">
        <w:rPr>
          <w:rFonts w:hint="eastAsia"/>
        </w:rPr>
        <w:t>附件：项目管理集成跟踪表</w:t>
      </w:r>
      <w:bookmarkEnd w:id="44"/>
      <w:bookmarkEnd w:id="45"/>
    </w:p>
    <w:p w14:paraId="62DE512E" w14:textId="77777777" w:rsidR="00065F2B" w:rsidRDefault="00065F2B" w:rsidP="00065F2B">
      <w:pPr>
        <w:pStyle w:val="Char"/>
        <w:numPr>
          <w:ilvl w:val="0"/>
          <w:numId w:val="0"/>
        </w:numPr>
        <w:ind w:left="709"/>
        <w:rPr>
          <w:rFonts w:hint="eastAsia"/>
        </w:rPr>
      </w:pPr>
      <w:r>
        <w:rPr>
          <w:rFonts w:hint="eastAsia"/>
        </w:rPr>
        <w:t>风险管理问题跟踪、</w:t>
      </w:r>
      <w:r w:rsidRPr="00CF1E5A">
        <w:rPr>
          <w:rFonts w:hint="eastAsia"/>
        </w:rPr>
        <w:t>组间协调</w:t>
      </w:r>
      <w:r>
        <w:rPr>
          <w:rFonts w:hint="eastAsia"/>
        </w:rPr>
        <w:t>、培训，作为跟踪性内容，统一填写在“项目管理集成跟踪表”。此处仅需要提供跟踪表的归档位置。</w:t>
      </w:r>
    </w:p>
    <w:p w14:paraId="05DD2A94" w14:textId="77777777" w:rsidR="00065F2B" w:rsidRDefault="00065F2B" w:rsidP="00065F2B">
      <w:pPr>
        <w:pStyle w:val="Char"/>
        <w:numPr>
          <w:ilvl w:val="0"/>
          <w:numId w:val="0"/>
        </w:numPr>
        <w:ind w:left="709"/>
        <w:rPr>
          <w:rFonts w:hint="eastAsia"/>
        </w:rPr>
      </w:pPr>
      <w:r>
        <w:rPr>
          <w:rFonts w:hint="eastAsia"/>
        </w:rPr>
        <w:t>项目管理集成跟踪表需要和</w:t>
      </w:r>
      <w:r>
        <w:rPr>
          <w:rFonts w:hint="eastAsia"/>
        </w:rPr>
        <w:t>PPL</w:t>
      </w:r>
      <w:r>
        <w:rPr>
          <w:rFonts w:hint="eastAsia"/>
        </w:rPr>
        <w:t>一起提交审核和批准。</w:t>
      </w:r>
    </w:p>
    <w:p w14:paraId="10B73394" w14:textId="77777777" w:rsidR="00065F2B" w:rsidRPr="00277C93" w:rsidRDefault="00065F2B" w:rsidP="00065F2B">
      <w:pPr>
        <w:pStyle w:val="a0"/>
        <w:ind w:left="567" w:firstLineChars="200" w:firstLine="400"/>
        <w:rPr>
          <w:rFonts w:hint="eastAsia"/>
        </w:rPr>
      </w:pPr>
    </w:p>
    <w:p w14:paraId="5F427700" w14:textId="77777777" w:rsidR="00065F2B" w:rsidRDefault="00065F2B" w:rsidP="00065F2B">
      <w:pPr>
        <w:pStyle w:val="Abstract0"/>
        <w:spacing w:before="312"/>
        <w:rPr>
          <w:rFonts w:hint="eastAsia"/>
        </w:rPr>
      </w:pPr>
      <w:r>
        <w:br w:type="page"/>
      </w:r>
      <w:r w:rsidRPr="001042A8">
        <w:rPr>
          <w:rFonts w:hint="eastAsia"/>
        </w:rPr>
        <w:lastRenderedPageBreak/>
        <w:t>参考资料清单</w:t>
      </w:r>
    </w:p>
    <w:p w14:paraId="13DC2AB9" w14:textId="77777777" w:rsidR="00065F2B" w:rsidRDefault="00065F2B" w:rsidP="00065F2B">
      <w:pPr>
        <w:pStyle w:val="ReferenceList"/>
        <w:tabs>
          <w:tab w:val="clear" w:pos="420"/>
          <w:tab w:val="num" w:pos="360"/>
        </w:tabs>
        <w:ind w:left="0" w:firstLine="0"/>
        <w:rPr>
          <w:rFonts w:hint="eastAsia"/>
        </w:rPr>
      </w:pPr>
    </w:p>
    <w:p w14:paraId="005FA805" w14:textId="77777777" w:rsidR="00065F2B" w:rsidRDefault="00065F2B" w:rsidP="00065F2B">
      <w:pPr>
        <w:pStyle w:val="ReferenceList"/>
        <w:tabs>
          <w:tab w:val="clear" w:pos="420"/>
          <w:tab w:val="num" w:pos="360"/>
        </w:tabs>
        <w:ind w:left="0" w:firstLine="0"/>
        <w:rPr>
          <w:rFonts w:hint="eastAsia"/>
        </w:rPr>
      </w:pPr>
    </w:p>
    <w:p w14:paraId="70BD6CC1" w14:textId="77777777" w:rsidR="00065F2B" w:rsidRPr="00E7667A" w:rsidRDefault="00065F2B" w:rsidP="00065F2B">
      <w:pPr>
        <w:pStyle w:val="1"/>
        <w:numPr>
          <w:ilvl w:val="0"/>
          <w:numId w:val="0"/>
        </w:numPr>
        <w:ind w:left="153"/>
        <w:rPr>
          <w:rFonts w:hint="eastAsia"/>
        </w:rPr>
      </w:pPr>
    </w:p>
    <w:p w14:paraId="2E021703" w14:textId="77777777" w:rsidR="00652515" w:rsidRPr="0000438D" w:rsidRDefault="00652515" w:rsidP="00065F2B">
      <w:pPr>
        <w:tabs>
          <w:tab w:val="left" w:pos="0"/>
        </w:tabs>
        <w:spacing w:before="300" w:after="300" w:line="240" w:lineRule="auto"/>
        <w:ind w:leftChars="0" w:left="0"/>
        <w:jc w:val="center"/>
        <w:rPr>
          <w:rFonts w:eastAsia="宋体" w:hint="eastAsia"/>
          <w:i/>
          <w:color w:val="0000FF"/>
        </w:rPr>
      </w:pPr>
    </w:p>
    <w:sectPr w:rsidR="00652515" w:rsidRPr="0000438D" w:rsidSect="00DE42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FC8B" w14:textId="77777777" w:rsidR="00F9108D" w:rsidRDefault="00F9108D">
      <w:pPr>
        <w:ind w:left="420"/>
      </w:pPr>
      <w:r>
        <w:separator/>
      </w:r>
    </w:p>
  </w:endnote>
  <w:endnote w:type="continuationSeparator" w:id="0">
    <w:p w14:paraId="11C31194" w14:textId="77777777" w:rsidR="00F9108D" w:rsidRDefault="00F9108D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23D0E" w14:textId="77777777" w:rsidR="00065F2B" w:rsidRDefault="00065F2B" w:rsidP="00712D85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562"/>
      <w:gridCol w:w="3078"/>
      <w:gridCol w:w="2666"/>
    </w:tblGrid>
    <w:tr w:rsidR="00065F2B" w14:paraId="29AEB481" w14:textId="77777777">
      <w:tc>
        <w:tcPr>
          <w:tcW w:w="1542" w:type="pct"/>
        </w:tcPr>
        <w:p w14:paraId="3ECFD2C1" w14:textId="77777777" w:rsidR="00065F2B" w:rsidRDefault="00065F2B" w:rsidP="000F741F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8A2254">
            <w:rPr>
              <w:noProof/>
            </w:rPr>
            <w:t>2021-11-11</w:t>
          </w:r>
          <w:r>
            <w:fldChar w:fldCharType="end"/>
          </w:r>
        </w:p>
      </w:tc>
      <w:tc>
        <w:tcPr>
          <w:tcW w:w="1853" w:type="pct"/>
        </w:tcPr>
        <w:p w14:paraId="45D51543" w14:textId="77777777" w:rsidR="00065F2B" w:rsidRDefault="00065F2B" w:rsidP="00720429">
          <w:pPr>
            <w:pStyle w:val="a4"/>
            <w:ind w:firstLineChars="200" w:firstLine="360"/>
            <w:rPr>
              <w:rFonts w:hint="eastAsia"/>
            </w:rPr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5" w:type="pct"/>
        </w:tcPr>
        <w:p w14:paraId="1A9D901F" w14:textId="77777777" w:rsidR="00065F2B" w:rsidRDefault="00065F2B" w:rsidP="00712D85">
          <w:pPr>
            <w:pStyle w:val="a4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2052D"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2052D">
              <w:rPr>
                <w:noProof/>
              </w:rPr>
              <w:t>9</w:t>
            </w:r>
          </w:fldSimple>
          <w:r>
            <w:rPr>
              <w:rFonts w:hint="eastAsia"/>
            </w:rPr>
            <w:t>页</w:t>
          </w:r>
        </w:p>
      </w:tc>
    </w:tr>
  </w:tbl>
  <w:p w14:paraId="2E4F7807" w14:textId="77777777" w:rsidR="00065F2B" w:rsidRPr="00712D85" w:rsidRDefault="00065F2B" w:rsidP="0006201D">
    <w:pPr>
      <w:pStyle w:val="a4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6004A" w14:textId="77777777" w:rsidR="00065F2B" w:rsidRDefault="00065F2B" w:rsidP="00712D8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EA994" w14:textId="77777777" w:rsidR="00F9108D" w:rsidRDefault="00F9108D">
      <w:pPr>
        <w:ind w:left="420"/>
      </w:pPr>
      <w:r>
        <w:separator/>
      </w:r>
    </w:p>
  </w:footnote>
  <w:footnote w:type="continuationSeparator" w:id="0">
    <w:p w14:paraId="0B1E3F9F" w14:textId="77777777" w:rsidR="00F9108D" w:rsidRDefault="00F9108D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6CD63" w14:textId="77777777" w:rsidR="00065F2B" w:rsidRDefault="00065F2B" w:rsidP="00712D8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4"/>
      <w:gridCol w:w="5937"/>
      <w:gridCol w:w="1535"/>
    </w:tblGrid>
    <w:tr w:rsidR="00065F2B" w14:paraId="315BAAE0" w14:textId="77777777">
      <w:tblPrEx>
        <w:tblCellMar>
          <w:top w:w="0" w:type="dxa"/>
          <w:bottom w:w="0" w:type="dxa"/>
        </w:tblCellMar>
      </w:tblPrEx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14:paraId="78399292" w14:textId="2952EF12" w:rsidR="00065F2B" w:rsidRDefault="008A2254" w:rsidP="006C37AF">
          <w:pPr>
            <w:pStyle w:val="a5"/>
          </w:pPr>
          <w:r>
            <w:rPr>
              <w:rFonts w:hint="eastAsia"/>
              <w:noProof/>
            </w:rPr>
            <w:drawing>
              <wp:inline distT="0" distB="0" distL="0" distR="0" wp14:anchorId="15277D53" wp14:editId="315BC9A1">
                <wp:extent cx="457200" cy="457200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B8F3B5" w14:textId="77777777" w:rsidR="00065F2B" w:rsidRDefault="00065F2B" w:rsidP="006E4444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14:paraId="796A4C94" w14:textId="77777777" w:rsidR="00065F2B" w:rsidRPr="000128BF" w:rsidRDefault="00065F2B" w:rsidP="00712D85">
          <w:pPr>
            <w:pStyle w:val="a5"/>
            <w:ind w:firstLine="360"/>
          </w:pPr>
          <w:r w:rsidRPr="000128BF">
            <w:rPr>
              <w:rFonts w:hint="eastAsia"/>
            </w:rPr>
            <w:t>R&amp;D-</w:t>
          </w:r>
          <w:r w:rsidRPr="000128BF">
            <w:rPr>
              <w:rFonts w:hint="eastAsia"/>
            </w:rPr>
            <w:t>模板</w:t>
          </w:r>
          <w:r w:rsidRPr="000128BF">
            <w:rPr>
              <w:rFonts w:hint="eastAsia"/>
            </w:rPr>
            <w:t>-</w:t>
          </w:r>
          <w:r w:rsidRPr="000128BF">
            <w:rPr>
              <w:rFonts w:hint="eastAsia"/>
            </w:rPr>
            <w:t>计划阶段测试与验证计划模板</w:t>
          </w:r>
          <w:r w:rsidRPr="000128BF">
            <w:rPr>
              <w:rFonts w:hint="eastAsia"/>
            </w:rPr>
            <w:t>-0</w:t>
          </w:r>
          <w:r w:rsidR="005605BF">
            <w:rPr>
              <w:rFonts w:hint="eastAsia"/>
            </w:rPr>
            <w:t>6</w:t>
          </w:r>
          <w:r w:rsidRPr="000128BF">
            <w:rPr>
              <w:rFonts w:hint="eastAsia"/>
            </w:rPr>
            <w:t>.00.00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14:paraId="7E08C432" w14:textId="77777777" w:rsidR="00065F2B" w:rsidRDefault="00065F2B" w:rsidP="000428A5">
          <w:pPr>
            <w:pStyle w:val="a5"/>
            <w:ind w:firstLine="33"/>
            <w:rPr>
              <w:rFonts w:hint="eastAsia"/>
            </w:rPr>
          </w:pPr>
          <w:r>
            <w:rPr>
              <w:rFonts w:hint="eastAsia"/>
            </w:rPr>
            <w:t>内部公开</w:t>
          </w:r>
        </w:p>
      </w:tc>
    </w:tr>
  </w:tbl>
  <w:p w14:paraId="24B71ED4" w14:textId="77777777" w:rsidR="00065F2B" w:rsidRDefault="00065F2B" w:rsidP="007E641E">
    <w:pPr>
      <w:pStyle w:val="a5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5F21" w14:textId="77777777" w:rsidR="00065F2B" w:rsidRDefault="00065F2B" w:rsidP="00712D8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9692AE"/>
    <w:lvl w:ilvl="0">
      <w:start w:val="1"/>
      <w:numFmt w:val="bullet"/>
      <w:pStyle w:val="itemlis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8606C0C"/>
    <w:multiLevelType w:val="singleLevel"/>
    <w:tmpl w:val="C980DB28"/>
    <w:lvl w:ilvl="0">
      <w:start w:val="1"/>
      <w:numFmt w:val="decimal"/>
      <w:pStyle w:val="textindenta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2" w15:restartNumberingAfterBreak="0">
    <w:nsid w:val="15807E06"/>
    <w:multiLevelType w:val="multilevel"/>
    <w:tmpl w:val="B4803506"/>
    <w:lvl w:ilvl="0">
      <w:start w:val="1"/>
      <w:numFmt w:val="decimal"/>
      <w:lvlText w:val="%1"/>
      <w:lvlJc w:val="left"/>
      <w:pPr>
        <w:tabs>
          <w:tab w:val="num" w:pos="-1514"/>
        </w:tabs>
        <w:ind w:left="-511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-1372"/>
        </w:tabs>
        <w:ind w:left="198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1230"/>
        </w:tabs>
        <w:ind w:left="34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67B1BFE"/>
    <w:multiLevelType w:val="singleLevel"/>
    <w:tmpl w:val="31BC4A66"/>
    <w:lvl w:ilvl="0">
      <w:start w:val="1"/>
      <w:numFmt w:val="bullet"/>
      <w:pStyle w:val="figuredescriptionwithoutautonumbering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4" w15:restartNumberingAfterBreak="0">
    <w:nsid w:val="190D4B4B"/>
    <w:multiLevelType w:val="hybridMultilevel"/>
    <w:tmpl w:val="7D7ECFEE"/>
    <w:lvl w:ilvl="0" w:tplc="627CAACE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1F3E20"/>
    <w:multiLevelType w:val="multilevel"/>
    <w:tmpl w:val="2272DAFE"/>
    <w:lvl w:ilvl="0">
      <w:start w:val="1"/>
      <w:numFmt w:val="decimal"/>
      <w:lvlText w:val="%1"/>
      <w:lvlJc w:val="left"/>
      <w:pPr>
        <w:tabs>
          <w:tab w:val="num" w:pos="-1514"/>
        </w:tabs>
        <w:ind w:left="-511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-1372"/>
        </w:tabs>
        <w:ind w:left="198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1230"/>
        </w:tabs>
        <w:ind w:left="34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F2722EB"/>
    <w:multiLevelType w:val="multilevel"/>
    <w:tmpl w:val="B2481808"/>
    <w:lvl w:ilvl="0">
      <w:start w:val="1"/>
      <w:numFmt w:val="decimal"/>
      <w:lvlText w:val="%1"/>
      <w:lvlJc w:val="left"/>
      <w:pPr>
        <w:tabs>
          <w:tab w:val="num" w:pos="-1514"/>
        </w:tabs>
        <w:ind w:left="-511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-1372"/>
        </w:tabs>
        <w:ind w:left="198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1230"/>
        </w:tabs>
        <w:ind w:left="34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14E374A"/>
    <w:multiLevelType w:val="singleLevel"/>
    <w:tmpl w:val="D242BC04"/>
    <w:lvl w:ilvl="0">
      <w:start w:val="1"/>
      <w:numFmt w:val="decimal"/>
      <w:pStyle w:val="confidentialitylevelonheader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3B86479E"/>
    <w:multiLevelType w:val="multilevel"/>
    <w:tmpl w:val="77B0298C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59369FB"/>
    <w:multiLevelType w:val="singleLevel"/>
    <w:tmpl w:val="7410E454"/>
    <w:lvl w:ilvl="0">
      <w:start w:val="1"/>
      <w:numFmt w:val="decimal"/>
      <w:lvlText w:val="%1."/>
      <w:lvlJc w:val="left"/>
      <w:pPr>
        <w:tabs>
          <w:tab w:val="num" w:pos="709"/>
        </w:tabs>
        <w:ind w:left="369" w:firstLine="34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5E436C54"/>
    <w:multiLevelType w:val="multilevel"/>
    <w:tmpl w:val="BB96E5A6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5F5168E4"/>
    <w:multiLevelType w:val="multilevel"/>
    <w:tmpl w:val="07243B8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pStyle w:val="Char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65E13960"/>
    <w:multiLevelType w:val="hybridMultilevel"/>
    <w:tmpl w:val="0010B47C"/>
    <w:lvl w:ilvl="0" w:tplc="FFFFFFFF">
      <w:start w:val="1"/>
      <w:numFmt w:val="bullet"/>
      <w:pStyle w:val="ItemList0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E836095"/>
    <w:multiLevelType w:val="singleLevel"/>
    <w:tmpl w:val="3DF69B18"/>
    <w:lvl w:ilvl="0">
      <w:start w:val="1"/>
      <w:numFmt w:val="decimal"/>
      <w:pStyle w:val="ReferenceList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6" w15:restartNumberingAfterBreak="0">
    <w:nsid w:val="77EB321A"/>
    <w:multiLevelType w:val="singleLevel"/>
    <w:tmpl w:val="ECC6E5C8"/>
    <w:lvl w:ilvl="0">
      <w:start w:val="1"/>
      <w:numFmt w:val="decimal"/>
      <w:pStyle w:val="catalog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7" w15:restartNumberingAfterBreak="0">
    <w:nsid w:val="7BA7062B"/>
    <w:multiLevelType w:val="singleLevel"/>
    <w:tmpl w:val="70F2591C"/>
    <w:lvl w:ilvl="0">
      <w:start w:val="1"/>
      <w:numFmt w:val="decimal"/>
      <w:pStyle w:val="HuaweiTechnologiesoncover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17"/>
  </w:num>
  <w:num w:numId="12">
    <w:abstractNumId w:val="7"/>
  </w:num>
  <w:num w:numId="13">
    <w:abstractNumId w:val="1"/>
  </w:num>
  <w:num w:numId="14">
    <w:abstractNumId w:val="3"/>
  </w:num>
  <w:num w:numId="15">
    <w:abstractNumId w:val="16"/>
  </w:num>
  <w:num w:numId="16">
    <w:abstractNumId w:val="4"/>
  </w:num>
  <w:num w:numId="17">
    <w:abstractNumId w:val="15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92"/>
    <w:rsid w:val="00002BBC"/>
    <w:rsid w:val="00003D28"/>
    <w:rsid w:val="0000438D"/>
    <w:rsid w:val="000128BF"/>
    <w:rsid w:val="00012ECD"/>
    <w:rsid w:val="000428A5"/>
    <w:rsid w:val="0006201D"/>
    <w:rsid w:val="00065F2B"/>
    <w:rsid w:val="00072648"/>
    <w:rsid w:val="000867F7"/>
    <w:rsid w:val="00095318"/>
    <w:rsid w:val="000A3356"/>
    <w:rsid w:val="000E126E"/>
    <w:rsid w:val="000E23E3"/>
    <w:rsid w:val="000E7472"/>
    <w:rsid w:val="000F4AFB"/>
    <w:rsid w:val="000F741F"/>
    <w:rsid w:val="00120122"/>
    <w:rsid w:val="00125262"/>
    <w:rsid w:val="00172580"/>
    <w:rsid w:val="0021087B"/>
    <w:rsid w:val="00246213"/>
    <w:rsid w:val="0026595B"/>
    <w:rsid w:val="00295085"/>
    <w:rsid w:val="002B4911"/>
    <w:rsid w:val="00312F11"/>
    <w:rsid w:val="0032052D"/>
    <w:rsid w:val="00321D1F"/>
    <w:rsid w:val="00345EE0"/>
    <w:rsid w:val="004408C2"/>
    <w:rsid w:val="00441AB0"/>
    <w:rsid w:val="004606C5"/>
    <w:rsid w:val="00482B31"/>
    <w:rsid w:val="004F4E11"/>
    <w:rsid w:val="00532A78"/>
    <w:rsid w:val="005605BF"/>
    <w:rsid w:val="005715D4"/>
    <w:rsid w:val="00583071"/>
    <w:rsid w:val="005A6104"/>
    <w:rsid w:val="005F2AE5"/>
    <w:rsid w:val="00652515"/>
    <w:rsid w:val="006C37AF"/>
    <w:rsid w:val="006E4444"/>
    <w:rsid w:val="00712D85"/>
    <w:rsid w:val="00720429"/>
    <w:rsid w:val="007271DA"/>
    <w:rsid w:val="007971D7"/>
    <w:rsid w:val="00797CC7"/>
    <w:rsid w:val="007E1E1C"/>
    <w:rsid w:val="007E641E"/>
    <w:rsid w:val="0087641A"/>
    <w:rsid w:val="00887792"/>
    <w:rsid w:val="008A2254"/>
    <w:rsid w:val="008E47F9"/>
    <w:rsid w:val="008F5A05"/>
    <w:rsid w:val="00931B18"/>
    <w:rsid w:val="00996400"/>
    <w:rsid w:val="009A63EE"/>
    <w:rsid w:val="009E79E7"/>
    <w:rsid w:val="009F4176"/>
    <w:rsid w:val="00A47810"/>
    <w:rsid w:val="00A62AB0"/>
    <w:rsid w:val="00AB1206"/>
    <w:rsid w:val="00B377F5"/>
    <w:rsid w:val="00C21B8E"/>
    <w:rsid w:val="00C651FB"/>
    <w:rsid w:val="00C77440"/>
    <w:rsid w:val="00CC44A9"/>
    <w:rsid w:val="00D15772"/>
    <w:rsid w:val="00D55914"/>
    <w:rsid w:val="00D75821"/>
    <w:rsid w:val="00D9235F"/>
    <w:rsid w:val="00DE4233"/>
    <w:rsid w:val="00E3588A"/>
    <w:rsid w:val="00E47B85"/>
    <w:rsid w:val="00E51232"/>
    <w:rsid w:val="00EE20A2"/>
    <w:rsid w:val="00EE2B1C"/>
    <w:rsid w:val="00EE685C"/>
    <w:rsid w:val="00F3553E"/>
    <w:rsid w:val="00F635C7"/>
    <w:rsid w:val="00F9108D"/>
    <w:rsid w:val="00FC49E3"/>
    <w:rsid w:val="00FD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1D42579A"/>
  <w15:chartTrackingRefBased/>
  <w15:docId w15:val="{DA95431D-F2E7-4575-82E5-6AE38124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2F11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1">
    <w:name w:val="heading 1"/>
    <w:aliases w:val="heading 1"/>
    <w:next w:val="2"/>
    <w:qFormat/>
    <w:rsid w:val="00321D1F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"/>
    <w:next w:val="a"/>
    <w:qFormat/>
    <w:rsid w:val="00D1577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"/>
    <w:basedOn w:val="a"/>
    <w:next w:val="a"/>
    <w:qFormat/>
    <w:rsid w:val="00312F11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ind w:leftChars="0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paragraph" w:styleId="4">
    <w:name w:val="heading 4"/>
    <w:aliases w:val="heading 4"/>
    <w:basedOn w:val="a"/>
    <w:qFormat/>
    <w:rsid w:val="00E47B85"/>
    <w:pPr>
      <w:tabs>
        <w:tab w:val="num" w:pos="0"/>
      </w:tabs>
      <w:spacing w:before="120"/>
      <w:ind w:leftChars="0" w:left="0"/>
      <w:jc w:val="both"/>
      <w:outlineLvl w:val="3"/>
    </w:pPr>
    <w:rPr>
      <w:rFonts w:eastAsia="宋体"/>
      <w:sz w:val="24"/>
      <w:szCs w:val="24"/>
    </w:rPr>
  </w:style>
  <w:style w:type="paragraph" w:styleId="5">
    <w:name w:val="heading 5"/>
    <w:aliases w:val="heading 5"/>
    <w:basedOn w:val="a"/>
    <w:qFormat/>
    <w:rsid w:val="00E47B85"/>
    <w:pPr>
      <w:tabs>
        <w:tab w:val="num" w:pos="0"/>
      </w:tabs>
      <w:ind w:leftChars="0" w:left="0" w:firstLine="720"/>
      <w:jc w:val="both"/>
      <w:outlineLvl w:val="4"/>
    </w:pPr>
    <w:rPr>
      <w:rFonts w:eastAsia="宋体"/>
      <w:sz w:val="24"/>
      <w:szCs w:val="24"/>
    </w:rPr>
  </w:style>
  <w:style w:type="paragraph" w:styleId="6">
    <w:name w:val="heading 6"/>
    <w:aliases w:val="heading 6"/>
    <w:basedOn w:val="a"/>
    <w:qFormat/>
    <w:rsid w:val="00E47B85"/>
    <w:pPr>
      <w:tabs>
        <w:tab w:val="num" w:pos="0"/>
      </w:tabs>
      <w:ind w:leftChars="0" w:left="0" w:firstLine="720"/>
      <w:jc w:val="both"/>
      <w:outlineLvl w:val="5"/>
    </w:pPr>
    <w:rPr>
      <w:rFonts w:eastAsia="宋体"/>
      <w:sz w:val="24"/>
      <w:szCs w:val="24"/>
    </w:rPr>
  </w:style>
  <w:style w:type="paragraph" w:styleId="7">
    <w:name w:val="heading 7"/>
    <w:aliases w:val="heading 7"/>
    <w:basedOn w:val="a"/>
    <w:qFormat/>
    <w:rsid w:val="00E47B85"/>
    <w:pPr>
      <w:tabs>
        <w:tab w:val="num" w:pos="0"/>
      </w:tabs>
      <w:ind w:leftChars="0" w:left="0" w:firstLine="720"/>
      <w:jc w:val="both"/>
      <w:outlineLvl w:val="6"/>
    </w:pPr>
    <w:rPr>
      <w:rFonts w:eastAsia="宋体"/>
      <w:sz w:val="24"/>
      <w:szCs w:val="24"/>
    </w:rPr>
  </w:style>
  <w:style w:type="paragraph" w:styleId="8">
    <w:name w:val="heading 8"/>
    <w:aliases w:val="heading 8"/>
    <w:basedOn w:val="a"/>
    <w:next w:val="a0"/>
    <w:qFormat/>
    <w:rsid w:val="00E47B85"/>
    <w:pPr>
      <w:keepNext/>
      <w:keepLines/>
      <w:tabs>
        <w:tab w:val="num" w:pos="0"/>
      </w:tabs>
      <w:spacing w:before="240" w:after="64" w:line="320" w:lineRule="auto"/>
      <w:ind w:leftChars="0" w:left="0" w:firstLine="720"/>
      <w:outlineLvl w:val="7"/>
    </w:pPr>
    <w:rPr>
      <w:rFonts w:ascii="Arial" w:eastAsia="黑体" w:hAnsi="Arial"/>
      <w:sz w:val="22"/>
      <w:szCs w:val="20"/>
    </w:rPr>
  </w:style>
  <w:style w:type="paragraph" w:styleId="9">
    <w:name w:val="heading 9"/>
    <w:aliases w:val="heading 9"/>
    <w:basedOn w:val="a"/>
    <w:next w:val="a0"/>
    <w:qFormat/>
    <w:rsid w:val="00E47B85"/>
    <w:pPr>
      <w:keepNext/>
      <w:keepLines/>
      <w:tabs>
        <w:tab w:val="num" w:pos="0"/>
      </w:tabs>
      <w:spacing w:before="240" w:after="64" w:line="320" w:lineRule="auto"/>
      <w:ind w:leftChars="0" w:left="0"/>
      <w:outlineLvl w:val="8"/>
    </w:pPr>
    <w:rPr>
      <w:rFonts w:ascii="Arial" w:eastAsia="黑体" w:hAnsi="Arial"/>
      <w:sz w:val="22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">
    <w:name w:val="Table"/>
    <w:next w:val="a"/>
    <w:rsid w:val="00312F11"/>
    <w:pPr>
      <w:keepLines/>
      <w:numPr>
        <w:ilvl w:val="8"/>
        <w:numId w:val="1"/>
      </w:numPr>
      <w:spacing w:beforeLines="100" w:before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321D1F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a2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numbering" w:customStyle="1" w:styleId="10">
    <w:name w:val="无列表1"/>
    <w:next w:val="a3"/>
    <w:semiHidden/>
    <w:rsid w:val="00E47B85"/>
  </w:style>
  <w:style w:type="paragraph" w:customStyle="1" w:styleId="FigureStyle">
    <w:name w:val="Figure Style"/>
    <w:basedOn w:val="a"/>
    <w:rsid w:val="00321D1F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a"/>
    <w:rsid w:val="00321D1F"/>
    <w:pPr>
      <w:tabs>
        <w:tab w:val="left" w:pos="0"/>
      </w:tabs>
      <w:spacing w:before="300" w:after="300"/>
      <w:ind w:leftChars="0" w:left="0"/>
      <w:jc w:val="center"/>
    </w:pPr>
    <w:rPr>
      <w:rFonts w:ascii="Arial" w:eastAsia="黑体" w:hAnsi="Arial"/>
      <w:sz w:val="36"/>
      <w:szCs w:val="36"/>
    </w:rPr>
  </w:style>
  <w:style w:type="paragraph" w:styleId="a4">
    <w:name w:val="footer"/>
    <w:rsid w:val="00321D1F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5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a0">
    <w:name w:val="Normal Indent"/>
    <w:basedOn w:val="a"/>
    <w:rsid w:val="00E47B85"/>
    <w:pPr>
      <w:spacing w:line="240" w:lineRule="auto"/>
      <w:ind w:leftChars="0" w:left="0" w:firstLine="420"/>
    </w:pPr>
    <w:rPr>
      <w:rFonts w:eastAsia="宋体"/>
      <w:sz w:val="20"/>
      <w:szCs w:val="20"/>
    </w:rPr>
  </w:style>
  <w:style w:type="paragraph" w:customStyle="1" w:styleId="NotesHeader">
    <w:name w:val="Notes Header"/>
    <w:basedOn w:val="a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NotesText">
    <w:name w:val="Notes Text"/>
    <w:basedOn w:val="a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a"/>
    <w:rsid w:val="006E4444"/>
    <w:rPr>
      <w:rFonts w:ascii="Arial" w:hAnsi="Arial" w:cs="Arial"/>
      <w:i/>
      <w:color w:val="0000FF"/>
    </w:rPr>
  </w:style>
  <w:style w:type="paragraph" w:styleId="TOC1">
    <w:name w:val="toc 1"/>
    <w:basedOn w:val="a"/>
    <w:autoRedefine/>
    <w:semiHidden/>
    <w:rsid w:val="00E47B85"/>
    <w:pPr>
      <w:spacing w:before="120" w:after="120" w:line="240" w:lineRule="auto"/>
      <w:ind w:leftChars="0" w:left="0"/>
    </w:pPr>
    <w:rPr>
      <w:rFonts w:eastAsia="宋体"/>
      <w:b/>
      <w:bCs/>
      <w:caps/>
      <w:sz w:val="20"/>
      <w:szCs w:val="20"/>
    </w:rPr>
  </w:style>
  <w:style w:type="paragraph" w:customStyle="1" w:styleId="Figure">
    <w:name w:val="Figure"/>
    <w:basedOn w:val="a"/>
    <w:rsid w:val="00312F11"/>
    <w:pPr>
      <w:numPr>
        <w:ilvl w:val="7"/>
        <w:numId w:val="1"/>
      </w:numPr>
      <w:ind w:leftChars="0" w:left="0"/>
      <w:jc w:val="center"/>
    </w:pPr>
    <w:rPr>
      <w:rFonts w:eastAsia="宋体"/>
    </w:rPr>
  </w:style>
  <w:style w:type="paragraph" w:styleId="TOC2">
    <w:name w:val="toc 2"/>
    <w:basedOn w:val="a"/>
    <w:autoRedefine/>
    <w:semiHidden/>
    <w:rsid w:val="00E47B85"/>
    <w:pPr>
      <w:spacing w:line="240" w:lineRule="auto"/>
      <w:ind w:leftChars="0"/>
    </w:pPr>
    <w:rPr>
      <w:rFonts w:eastAsia="宋体"/>
      <w:smallCaps/>
      <w:sz w:val="20"/>
      <w:szCs w:val="20"/>
    </w:rPr>
  </w:style>
  <w:style w:type="paragraph" w:styleId="TOC3">
    <w:name w:val="toc 3"/>
    <w:basedOn w:val="a"/>
    <w:autoRedefine/>
    <w:semiHidden/>
    <w:rsid w:val="00E47B85"/>
    <w:pPr>
      <w:spacing w:line="240" w:lineRule="auto"/>
      <w:ind w:leftChars="0" w:left="400"/>
    </w:pPr>
    <w:rPr>
      <w:rFonts w:eastAsia="宋体"/>
      <w:i/>
      <w:iCs/>
      <w:sz w:val="20"/>
      <w:szCs w:val="20"/>
    </w:rPr>
  </w:style>
  <w:style w:type="paragraph" w:styleId="TOC4">
    <w:name w:val="toc 4"/>
    <w:basedOn w:val="a"/>
    <w:autoRedefine/>
    <w:semiHidden/>
    <w:rsid w:val="00E47B85"/>
    <w:pPr>
      <w:spacing w:line="240" w:lineRule="auto"/>
      <w:ind w:leftChars="0" w:left="600"/>
    </w:pPr>
    <w:rPr>
      <w:rFonts w:eastAsia="宋体"/>
      <w:sz w:val="18"/>
      <w:szCs w:val="18"/>
    </w:rPr>
  </w:style>
  <w:style w:type="paragraph" w:styleId="TOC5">
    <w:name w:val="toc 5"/>
    <w:basedOn w:val="a"/>
    <w:autoRedefine/>
    <w:semiHidden/>
    <w:rsid w:val="00E47B85"/>
    <w:pPr>
      <w:spacing w:line="240" w:lineRule="auto"/>
      <w:ind w:leftChars="0" w:left="800"/>
    </w:pPr>
    <w:rPr>
      <w:rFonts w:eastAsia="宋体"/>
      <w:sz w:val="18"/>
      <w:szCs w:val="18"/>
    </w:rPr>
  </w:style>
  <w:style w:type="paragraph" w:styleId="TOC6">
    <w:name w:val="toc 6"/>
    <w:basedOn w:val="a"/>
    <w:autoRedefine/>
    <w:semiHidden/>
    <w:rsid w:val="00E47B85"/>
    <w:pPr>
      <w:spacing w:line="240" w:lineRule="auto"/>
      <w:ind w:leftChars="0" w:left="1000"/>
    </w:pPr>
    <w:rPr>
      <w:rFonts w:eastAsia="宋体"/>
      <w:sz w:val="18"/>
      <w:szCs w:val="18"/>
    </w:rPr>
  </w:style>
  <w:style w:type="paragraph" w:styleId="TOC7">
    <w:name w:val="toc 7"/>
    <w:basedOn w:val="a"/>
    <w:autoRedefine/>
    <w:semiHidden/>
    <w:rsid w:val="00E47B85"/>
    <w:pPr>
      <w:spacing w:line="240" w:lineRule="auto"/>
      <w:ind w:leftChars="0" w:left="1200"/>
    </w:pPr>
    <w:rPr>
      <w:rFonts w:eastAsia="宋体"/>
      <w:sz w:val="18"/>
      <w:szCs w:val="18"/>
    </w:rPr>
  </w:style>
  <w:style w:type="paragraph" w:styleId="TOC8">
    <w:name w:val="toc 8"/>
    <w:basedOn w:val="a"/>
    <w:autoRedefine/>
    <w:semiHidden/>
    <w:rsid w:val="00E47B85"/>
    <w:pPr>
      <w:spacing w:line="240" w:lineRule="auto"/>
      <w:ind w:leftChars="0" w:left="1400"/>
    </w:pPr>
    <w:rPr>
      <w:rFonts w:eastAsia="宋体"/>
      <w:sz w:val="18"/>
      <w:szCs w:val="18"/>
    </w:rPr>
  </w:style>
  <w:style w:type="paragraph" w:styleId="TOC9">
    <w:name w:val="toc 9"/>
    <w:basedOn w:val="a"/>
    <w:autoRedefine/>
    <w:semiHidden/>
    <w:rsid w:val="00E47B85"/>
    <w:pPr>
      <w:spacing w:line="240" w:lineRule="auto"/>
      <w:ind w:leftChars="0" w:left="1600"/>
    </w:pPr>
    <w:rPr>
      <w:rFonts w:eastAsia="宋体"/>
      <w:sz w:val="18"/>
      <w:szCs w:val="18"/>
    </w:rPr>
  </w:style>
  <w:style w:type="paragraph" w:customStyle="1" w:styleId="DefaultText">
    <w:name w:val="Default Text"/>
    <w:basedOn w:val="a"/>
    <w:rsid w:val="00E47B85"/>
    <w:pPr>
      <w:spacing w:line="240" w:lineRule="auto"/>
      <w:ind w:leftChars="0" w:left="0"/>
    </w:pPr>
    <w:rPr>
      <w:rFonts w:eastAsia="宋体"/>
      <w:sz w:val="24"/>
      <w:szCs w:val="24"/>
    </w:rPr>
  </w:style>
  <w:style w:type="paragraph" w:customStyle="1" w:styleId="a6">
    <w:name w:val="表格列标题"/>
    <w:basedOn w:val="a"/>
    <w:rsid w:val="00E47B85"/>
    <w:pPr>
      <w:spacing w:line="240" w:lineRule="auto"/>
      <w:ind w:leftChars="0" w:left="0"/>
      <w:jc w:val="center"/>
    </w:pPr>
    <w:rPr>
      <w:rFonts w:eastAsia="宋体"/>
      <w:b/>
      <w:bCs/>
    </w:rPr>
  </w:style>
  <w:style w:type="paragraph" w:customStyle="1" w:styleId="a7">
    <w:name w:val="表格文本居中"/>
    <w:basedOn w:val="a"/>
    <w:rsid w:val="00E47B85"/>
    <w:pPr>
      <w:spacing w:line="240" w:lineRule="auto"/>
      <w:ind w:leftChars="0" w:left="0"/>
      <w:jc w:val="center"/>
    </w:pPr>
    <w:rPr>
      <w:rFonts w:eastAsia="宋体"/>
    </w:rPr>
  </w:style>
  <w:style w:type="paragraph" w:customStyle="1" w:styleId="Xd">
    <w:name w:val="Xd"/>
    <w:basedOn w:val="a"/>
    <w:rsid w:val="00E47B85"/>
    <w:pPr>
      <w:tabs>
        <w:tab w:val="left" w:pos="907"/>
      </w:tabs>
      <w:ind w:leftChars="0" w:left="879" w:hanging="879"/>
      <w:jc w:val="both"/>
    </w:pPr>
    <w:rPr>
      <w:rFonts w:eastAsia="宋体"/>
    </w:rPr>
  </w:style>
  <w:style w:type="paragraph" w:customStyle="1" w:styleId="a8">
    <w:name w:val="样式"/>
    <w:basedOn w:val="a"/>
    <w:rsid w:val="00E47B85"/>
    <w:pPr>
      <w:keepLines/>
      <w:spacing w:line="240" w:lineRule="auto"/>
      <w:ind w:leftChars="0" w:left="0"/>
    </w:pPr>
    <w:rPr>
      <w:rFonts w:eastAsia="宋体"/>
      <w:sz w:val="24"/>
      <w:szCs w:val="24"/>
    </w:rPr>
  </w:style>
  <w:style w:type="paragraph" w:customStyle="1" w:styleId="w">
    <w:name w:val=":w"/>
    <w:basedOn w:val="a"/>
    <w:rsid w:val="00E47B85"/>
    <w:pPr>
      <w:spacing w:line="240" w:lineRule="auto"/>
      <w:ind w:leftChars="0" w:left="0"/>
    </w:pPr>
    <w:rPr>
      <w:rFonts w:eastAsia="宋体"/>
      <w:sz w:val="24"/>
      <w:szCs w:val="24"/>
    </w:rPr>
  </w:style>
  <w:style w:type="paragraph" w:customStyle="1" w:styleId="a9">
    <w:name w:val="备注说明"/>
    <w:basedOn w:val="a"/>
    <w:rsid w:val="00E47B85"/>
    <w:pPr>
      <w:keepLines/>
      <w:ind w:leftChars="0" w:left="1134"/>
      <w:jc w:val="both"/>
    </w:pPr>
    <w:rPr>
      <w:rFonts w:eastAsia="宋体"/>
    </w:rPr>
  </w:style>
  <w:style w:type="paragraph" w:customStyle="1" w:styleId="aa">
    <w:name w:val="章节标题"/>
    <w:basedOn w:val="a"/>
    <w:rsid w:val="00E47B85"/>
    <w:pPr>
      <w:tabs>
        <w:tab w:val="left" w:pos="0"/>
      </w:tabs>
      <w:spacing w:before="300" w:after="300" w:line="240" w:lineRule="auto"/>
      <w:ind w:leftChars="0" w:left="0"/>
      <w:jc w:val="center"/>
    </w:pPr>
    <w:rPr>
      <w:rFonts w:ascii="Arial" w:eastAsia="宋体" w:hAnsi="Arial" w:cs="Arial"/>
      <w:sz w:val="30"/>
      <w:szCs w:val="30"/>
    </w:rPr>
  </w:style>
  <w:style w:type="paragraph" w:customStyle="1" w:styleId="ab">
    <w:name w:val="表号去除自动编号"/>
    <w:basedOn w:val="a"/>
    <w:rsid w:val="00E47B85"/>
    <w:pPr>
      <w:keepLines/>
      <w:ind w:leftChars="0" w:left="0"/>
      <w:jc w:val="center"/>
    </w:pPr>
    <w:rPr>
      <w:rFonts w:ascii="宋体" w:eastAsia="宋体" w:cs="宋体"/>
    </w:rPr>
  </w:style>
  <w:style w:type="paragraph" w:customStyle="1" w:styleId="ac">
    <w:name w:val="表头样式"/>
    <w:basedOn w:val="a"/>
    <w:link w:val="Char0"/>
    <w:rsid w:val="00E47B85"/>
    <w:pPr>
      <w:spacing w:line="240" w:lineRule="auto"/>
      <w:ind w:leftChars="0" w:left="0"/>
      <w:jc w:val="center"/>
    </w:pPr>
    <w:rPr>
      <w:rFonts w:eastAsia="宋体"/>
      <w:b/>
      <w:bCs/>
    </w:rPr>
  </w:style>
  <w:style w:type="character" w:customStyle="1" w:styleId="Char0">
    <w:name w:val="表头样式 Char"/>
    <w:basedOn w:val="a1"/>
    <w:link w:val="ac"/>
    <w:rsid w:val="00E47B85"/>
    <w:rPr>
      <w:rFonts w:eastAsia="宋体"/>
      <w:b/>
      <w:bCs/>
      <w:sz w:val="21"/>
      <w:szCs w:val="21"/>
      <w:lang w:val="en-US" w:eastAsia="zh-CN" w:bidi="ar-SA"/>
    </w:rPr>
  </w:style>
  <w:style w:type="paragraph" w:customStyle="1" w:styleId="ad">
    <w:name w:val="页脚样式"/>
    <w:basedOn w:val="a"/>
    <w:rsid w:val="00E47B85"/>
    <w:pPr>
      <w:ind w:leftChars="0" w:left="0"/>
    </w:pPr>
    <w:rPr>
      <w:rFonts w:eastAsia="宋体"/>
      <w:sz w:val="18"/>
      <w:szCs w:val="18"/>
    </w:rPr>
  </w:style>
  <w:style w:type="paragraph" w:styleId="ae">
    <w:name w:val="table of figures"/>
    <w:basedOn w:val="a"/>
    <w:semiHidden/>
    <w:rsid w:val="00E47B85"/>
    <w:pPr>
      <w:spacing w:line="240" w:lineRule="auto"/>
      <w:ind w:leftChars="150" w:left="263" w:hanging="113"/>
    </w:pPr>
    <w:rPr>
      <w:rFonts w:eastAsia="宋体"/>
      <w:smallCaps/>
      <w:sz w:val="20"/>
      <w:szCs w:val="20"/>
    </w:rPr>
  </w:style>
  <w:style w:type="paragraph" w:customStyle="1" w:styleId="af">
    <w:name w:val="封面华为技术"/>
    <w:basedOn w:val="a"/>
    <w:rsid w:val="00E47B85"/>
    <w:pPr>
      <w:ind w:leftChars="0" w:left="0"/>
      <w:jc w:val="center"/>
    </w:pPr>
    <w:rPr>
      <w:rFonts w:ascii="黑体" w:eastAsia="黑体" w:cs="黑体"/>
      <w:b/>
      <w:bCs/>
      <w:sz w:val="32"/>
      <w:szCs w:val="32"/>
    </w:rPr>
  </w:style>
  <w:style w:type="paragraph" w:customStyle="1" w:styleId="af0">
    <w:name w:val="脚注"/>
    <w:basedOn w:val="a"/>
    <w:rsid w:val="00E47B85"/>
    <w:pPr>
      <w:spacing w:after="90" w:line="240" w:lineRule="auto"/>
      <w:ind w:leftChars="0" w:left="0"/>
    </w:pPr>
    <w:rPr>
      <w:rFonts w:eastAsia="宋体"/>
      <w:sz w:val="18"/>
      <w:szCs w:val="18"/>
    </w:rPr>
  </w:style>
  <w:style w:type="paragraph" w:customStyle="1" w:styleId="af1">
    <w:name w:val="代码样式"/>
    <w:basedOn w:val="a"/>
    <w:rsid w:val="00E47B85"/>
    <w:pPr>
      <w:ind w:leftChars="0" w:left="1134"/>
      <w:jc w:val="both"/>
    </w:pPr>
    <w:rPr>
      <w:rFonts w:ascii="Courier New" w:eastAsia="宋体" w:hAnsi="Courier New" w:cs="Courier New"/>
      <w:sz w:val="18"/>
      <w:szCs w:val="18"/>
    </w:rPr>
  </w:style>
  <w:style w:type="paragraph" w:customStyle="1" w:styleId="af2">
    <w:name w:val="页眉密级样式"/>
    <w:basedOn w:val="a"/>
    <w:rsid w:val="00E47B85"/>
    <w:pPr>
      <w:spacing w:line="240" w:lineRule="auto"/>
      <w:ind w:leftChars="0" w:left="0"/>
      <w:jc w:val="right"/>
    </w:pPr>
    <w:rPr>
      <w:rFonts w:eastAsia="宋体"/>
      <w:sz w:val="18"/>
      <w:szCs w:val="18"/>
    </w:rPr>
  </w:style>
  <w:style w:type="paragraph" w:customStyle="1" w:styleId="af3">
    <w:name w:val="参考资料清单"/>
    <w:basedOn w:val="a"/>
    <w:rsid w:val="00E47B85"/>
    <w:pPr>
      <w:ind w:leftChars="0" w:left="360" w:hanging="360"/>
      <w:jc w:val="both"/>
    </w:pPr>
    <w:rPr>
      <w:rFonts w:ascii="宋体" w:eastAsia="宋体" w:cs="宋体"/>
    </w:rPr>
  </w:style>
  <w:style w:type="paragraph" w:customStyle="1" w:styleId="af4">
    <w:name w:val="编写建议"/>
    <w:basedOn w:val="a"/>
    <w:rsid w:val="00E47B85"/>
    <w:pPr>
      <w:ind w:leftChars="0" w:left="1134"/>
      <w:jc w:val="both"/>
    </w:pPr>
    <w:rPr>
      <w:rFonts w:eastAsia="宋体"/>
      <w:i/>
      <w:iCs/>
      <w:color w:val="0000FF"/>
    </w:rPr>
  </w:style>
  <w:style w:type="paragraph" w:customStyle="1" w:styleId="af5">
    <w:name w:val="封面表格文本"/>
    <w:basedOn w:val="a"/>
    <w:rsid w:val="00E47B85"/>
    <w:pPr>
      <w:spacing w:line="240" w:lineRule="auto"/>
      <w:ind w:leftChars="0" w:left="0"/>
      <w:jc w:val="center"/>
    </w:pPr>
    <w:rPr>
      <w:rFonts w:eastAsia="宋体"/>
      <w:b/>
      <w:bCs/>
      <w:sz w:val="24"/>
      <w:szCs w:val="24"/>
    </w:rPr>
  </w:style>
  <w:style w:type="paragraph" w:customStyle="1" w:styleId="af6">
    <w:name w:val="封面文档标题"/>
    <w:basedOn w:val="a"/>
    <w:rsid w:val="00E47B85"/>
    <w:pPr>
      <w:ind w:leftChars="0" w:left="0"/>
      <w:jc w:val="center"/>
    </w:pPr>
    <w:rPr>
      <w:rFonts w:ascii="Arial" w:eastAsia="宋体" w:hAnsi="Arial" w:cs="Arial"/>
      <w:b/>
      <w:bCs/>
      <w:sz w:val="56"/>
      <w:szCs w:val="56"/>
    </w:rPr>
  </w:style>
  <w:style w:type="paragraph" w:customStyle="1" w:styleId="af7">
    <w:name w:val="目录页编号文本样式"/>
    <w:basedOn w:val="a"/>
    <w:rsid w:val="00E47B85"/>
    <w:pPr>
      <w:spacing w:line="240" w:lineRule="auto"/>
      <w:ind w:leftChars="0" w:left="0"/>
      <w:jc w:val="right"/>
    </w:pPr>
    <w:rPr>
      <w:rFonts w:eastAsia="宋体"/>
    </w:rPr>
  </w:style>
  <w:style w:type="paragraph" w:customStyle="1" w:styleId="af8">
    <w:name w:val="图号去除自动编号"/>
    <w:basedOn w:val="a"/>
    <w:rsid w:val="00E47B85"/>
    <w:pPr>
      <w:spacing w:before="105"/>
      <w:ind w:leftChars="0" w:left="0" w:firstLine="425"/>
      <w:jc w:val="center"/>
    </w:pPr>
    <w:rPr>
      <w:rFonts w:eastAsia="宋体"/>
    </w:rPr>
  </w:style>
  <w:style w:type="paragraph" w:customStyle="1" w:styleId="af9">
    <w:name w:val="项目符号"/>
    <w:basedOn w:val="a"/>
    <w:rsid w:val="00E47B85"/>
    <w:pPr>
      <w:ind w:leftChars="0" w:left="1446" w:hanging="312"/>
    </w:pPr>
    <w:rPr>
      <w:rFonts w:eastAsia="宋体"/>
      <w:sz w:val="22"/>
      <w:szCs w:val="22"/>
    </w:rPr>
  </w:style>
  <w:style w:type="paragraph" w:customStyle="1" w:styleId="afa">
    <w:name w:val="页眉文档名称样式"/>
    <w:basedOn w:val="a"/>
    <w:rsid w:val="00E47B85"/>
    <w:pPr>
      <w:spacing w:line="240" w:lineRule="auto"/>
      <w:ind w:leftChars="0" w:left="0"/>
    </w:pPr>
    <w:rPr>
      <w:rFonts w:eastAsia="宋体"/>
      <w:sz w:val="18"/>
      <w:szCs w:val="18"/>
    </w:rPr>
  </w:style>
  <w:style w:type="paragraph" w:styleId="afb">
    <w:name w:val="Body Text"/>
    <w:basedOn w:val="a"/>
    <w:rsid w:val="00E47B85"/>
    <w:pPr>
      <w:spacing w:after="120" w:line="240" w:lineRule="auto"/>
      <w:ind w:leftChars="0" w:left="0"/>
    </w:pPr>
    <w:rPr>
      <w:rFonts w:eastAsia="宋体"/>
      <w:sz w:val="20"/>
      <w:szCs w:val="20"/>
    </w:rPr>
  </w:style>
  <w:style w:type="paragraph" w:styleId="afc">
    <w:name w:val="Body Text First Indent"/>
    <w:basedOn w:val="a"/>
    <w:rsid w:val="00E47B85"/>
    <w:pPr>
      <w:ind w:leftChars="0" w:left="1134"/>
      <w:jc w:val="both"/>
    </w:pPr>
    <w:rPr>
      <w:rFonts w:eastAsia="宋体"/>
    </w:rPr>
  </w:style>
  <w:style w:type="paragraph" w:customStyle="1" w:styleId="afd">
    <w:name w:val="表号"/>
    <w:basedOn w:val="a"/>
    <w:rsid w:val="00E47B85"/>
    <w:pPr>
      <w:keepLines/>
      <w:ind w:leftChars="0" w:left="0"/>
      <w:jc w:val="center"/>
    </w:pPr>
    <w:rPr>
      <w:rFonts w:ascii="宋体" w:eastAsia="宋体" w:cs="宋体"/>
    </w:rPr>
  </w:style>
  <w:style w:type="paragraph" w:customStyle="1" w:styleId="afe">
    <w:name w:val="关键词"/>
    <w:basedOn w:val="a"/>
    <w:rsid w:val="00E47B85"/>
    <w:pPr>
      <w:tabs>
        <w:tab w:val="left" w:pos="907"/>
      </w:tabs>
      <w:ind w:leftChars="0" w:left="879" w:hanging="879"/>
      <w:jc w:val="both"/>
    </w:pPr>
    <w:rPr>
      <w:rFonts w:eastAsia="宋体"/>
    </w:rPr>
  </w:style>
  <w:style w:type="paragraph" w:customStyle="1" w:styleId="aff">
    <w:name w:val="修订记录"/>
    <w:basedOn w:val="a"/>
    <w:rsid w:val="00E47B85"/>
    <w:pPr>
      <w:pageBreakBefore/>
      <w:spacing w:before="300" w:after="150"/>
      <w:ind w:leftChars="0" w:left="0"/>
      <w:jc w:val="center"/>
    </w:pPr>
    <w:rPr>
      <w:rFonts w:ascii="黑体" w:eastAsia="黑体" w:cs="黑体"/>
      <w:sz w:val="30"/>
      <w:szCs w:val="30"/>
    </w:rPr>
  </w:style>
  <w:style w:type="paragraph" w:customStyle="1" w:styleId="aff0">
    <w:name w:val="目录"/>
    <w:basedOn w:val="a"/>
    <w:rsid w:val="00E47B85"/>
    <w:pPr>
      <w:pageBreakBefore/>
      <w:spacing w:before="300" w:after="150"/>
      <w:ind w:leftChars="0" w:left="0"/>
      <w:jc w:val="center"/>
    </w:pPr>
    <w:rPr>
      <w:rFonts w:ascii="黑体" w:eastAsia="黑体" w:cs="黑体"/>
      <w:sz w:val="30"/>
      <w:szCs w:val="30"/>
    </w:rPr>
  </w:style>
  <w:style w:type="paragraph" w:customStyle="1" w:styleId="aff1">
    <w:name w:val="图号"/>
    <w:basedOn w:val="a"/>
    <w:rsid w:val="00E47B85"/>
    <w:pPr>
      <w:spacing w:before="105"/>
      <w:ind w:leftChars="0" w:left="0"/>
      <w:jc w:val="center"/>
    </w:pPr>
    <w:rPr>
      <w:rFonts w:ascii="宋体" w:eastAsia="宋体" w:cs="宋体"/>
    </w:rPr>
  </w:style>
  <w:style w:type="paragraph" w:customStyle="1" w:styleId="aff2">
    <w:name w:val="文档标题"/>
    <w:basedOn w:val="a"/>
    <w:rsid w:val="00E47B85"/>
    <w:pPr>
      <w:tabs>
        <w:tab w:val="left" w:pos="0"/>
      </w:tabs>
      <w:spacing w:before="300" w:after="300" w:line="240" w:lineRule="auto"/>
      <w:ind w:leftChars="0" w:left="0"/>
      <w:jc w:val="center"/>
    </w:pPr>
    <w:rPr>
      <w:rFonts w:ascii="Arial" w:eastAsia="宋体" w:hAnsi="Arial" w:cs="Arial"/>
      <w:sz w:val="30"/>
      <w:szCs w:val="30"/>
    </w:rPr>
  </w:style>
  <w:style w:type="paragraph" w:customStyle="1" w:styleId="aff3">
    <w:name w:val="摘要"/>
    <w:basedOn w:val="a"/>
    <w:rsid w:val="00E47B85"/>
    <w:pPr>
      <w:tabs>
        <w:tab w:val="left" w:pos="907"/>
      </w:tabs>
      <w:ind w:leftChars="0" w:left="879" w:hanging="879"/>
      <w:jc w:val="both"/>
    </w:pPr>
    <w:rPr>
      <w:rFonts w:eastAsia="宋体"/>
    </w:rPr>
  </w:style>
  <w:style w:type="paragraph" w:customStyle="1" w:styleId="aff4">
    <w:name w:val="表格文本"/>
    <w:basedOn w:val="a"/>
    <w:rsid w:val="00E47B85"/>
    <w:pPr>
      <w:tabs>
        <w:tab w:val="decimal" w:pos="0"/>
      </w:tabs>
      <w:spacing w:line="240" w:lineRule="auto"/>
      <w:ind w:leftChars="0" w:left="0"/>
    </w:pPr>
    <w:rPr>
      <w:rFonts w:eastAsia="宋体"/>
    </w:rPr>
  </w:style>
  <w:style w:type="paragraph" w:customStyle="1" w:styleId="aff5">
    <w:name w:val="缺省文本"/>
    <w:basedOn w:val="a"/>
    <w:rsid w:val="00E47B85"/>
    <w:pPr>
      <w:ind w:leftChars="0" w:left="0"/>
    </w:pPr>
    <w:rPr>
      <w:rFonts w:eastAsia="宋体"/>
    </w:rPr>
  </w:style>
  <w:style w:type="paragraph" w:styleId="aff6">
    <w:name w:val="Balloon Text"/>
    <w:basedOn w:val="a"/>
    <w:semiHidden/>
    <w:rsid w:val="00E47B85"/>
    <w:pPr>
      <w:spacing w:line="240" w:lineRule="auto"/>
      <w:ind w:leftChars="0" w:left="0"/>
    </w:pPr>
    <w:rPr>
      <w:rFonts w:eastAsia="宋体"/>
      <w:sz w:val="18"/>
      <w:szCs w:val="18"/>
    </w:rPr>
  </w:style>
  <w:style w:type="character" w:styleId="aff7">
    <w:name w:val="Hyperlink"/>
    <w:basedOn w:val="a1"/>
    <w:rsid w:val="00E47B85"/>
    <w:rPr>
      <w:color w:val="0000FF"/>
      <w:u w:val="single"/>
    </w:rPr>
  </w:style>
  <w:style w:type="table" w:styleId="50">
    <w:name w:val="Table Grid 5"/>
    <w:basedOn w:val="a2"/>
    <w:rsid w:val="00E47B8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f8">
    <w:name w:val="annotation reference"/>
    <w:basedOn w:val="a1"/>
    <w:semiHidden/>
    <w:rsid w:val="00E47B85"/>
    <w:rPr>
      <w:sz w:val="21"/>
      <w:szCs w:val="21"/>
    </w:rPr>
  </w:style>
  <w:style w:type="paragraph" w:styleId="aff9">
    <w:name w:val="annotation text"/>
    <w:basedOn w:val="a"/>
    <w:semiHidden/>
    <w:rsid w:val="00E47B85"/>
    <w:pPr>
      <w:spacing w:line="240" w:lineRule="auto"/>
      <w:ind w:leftChars="0" w:left="0"/>
    </w:pPr>
    <w:rPr>
      <w:rFonts w:eastAsia="宋体"/>
      <w:sz w:val="20"/>
      <w:szCs w:val="20"/>
    </w:rPr>
  </w:style>
  <w:style w:type="paragraph" w:styleId="affa">
    <w:name w:val="annotation subject"/>
    <w:basedOn w:val="aff9"/>
    <w:next w:val="aff9"/>
    <w:semiHidden/>
    <w:rsid w:val="00E47B85"/>
    <w:rPr>
      <w:b/>
      <w:bCs/>
    </w:rPr>
  </w:style>
  <w:style w:type="paragraph" w:customStyle="1" w:styleId="11">
    <w:name w:val="缺省文本:1"/>
    <w:basedOn w:val="a"/>
    <w:rsid w:val="00E47B85"/>
    <w:pPr>
      <w:spacing w:line="240" w:lineRule="auto"/>
      <w:ind w:leftChars="0" w:left="0"/>
    </w:pPr>
    <w:rPr>
      <w:rFonts w:eastAsia="宋体"/>
      <w:sz w:val="24"/>
      <w:szCs w:val="24"/>
    </w:rPr>
  </w:style>
  <w:style w:type="paragraph" w:customStyle="1" w:styleId="Heading21">
    <w:name w:val="Heading 21"/>
    <w:basedOn w:val="a"/>
    <w:rsid w:val="00E47B85"/>
    <w:pPr>
      <w:spacing w:before="130" w:line="240" w:lineRule="auto"/>
      <w:ind w:leftChars="0" w:left="0"/>
    </w:pPr>
    <w:rPr>
      <w:rFonts w:eastAsia="宋体"/>
      <w:b/>
      <w:bCs/>
      <w:sz w:val="26"/>
      <w:szCs w:val="26"/>
      <w:u w:val="single"/>
    </w:rPr>
  </w:style>
  <w:style w:type="paragraph" w:customStyle="1" w:styleId="IndentLine">
    <w:name w:val="Indent Line"/>
    <w:basedOn w:val="a"/>
    <w:rsid w:val="00E47B85"/>
    <w:pPr>
      <w:spacing w:before="120" w:after="120" w:line="240" w:lineRule="auto"/>
      <w:ind w:leftChars="0" w:left="720"/>
    </w:pPr>
    <w:rPr>
      <w:rFonts w:eastAsia="宋体"/>
      <w:sz w:val="24"/>
      <w:szCs w:val="24"/>
    </w:rPr>
  </w:style>
  <w:style w:type="paragraph" w:customStyle="1" w:styleId="TableHeading">
    <w:name w:val="Table Heading"/>
    <w:basedOn w:val="a"/>
    <w:rsid w:val="00E47B85"/>
    <w:pPr>
      <w:spacing w:line="240" w:lineRule="auto"/>
      <w:ind w:leftChars="0" w:left="0"/>
      <w:jc w:val="center"/>
    </w:pPr>
    <w:rPr>
      <w:rFonts w:eastAsia="宋体"/>
      <w:b/>
      <w:bCs/>
      <w:sz w:val="24"/>
      <w:szCs w:val="24"/>
    </w:rPr>
  </w:style>
  <w:style w:type="paragraph" w:customStyle="1" w:styleId="WordPro">
    <w:name w:val="图表目录(WordPro)"/>
    <w:basedOn w:val="a"/>
    <w:rsid w:val="00E47B85"/>
    <w:pPr>
      <w:spacing w:before="300" w:after="150"/>
      <w:ind w:leftChars="0" w:left="0"/>
      <w:jc w:val="center"/>
    </w:pPr>
    <w:rPr>
      <w:rFonts w:ascii="黑体" w:eastAsia="黑体"/>
      <w:sz w:val="30"/>
      <w:szCs w:val="20"/>
    </w:rPr>
  </w:style>
  <w:style w:type="paragraph" w:customStyle="1" w:styleId="Char">
    <w:name w:val="编写建议 Char"/>
    <w:basedOn w:val="a"/>
    <w:link w:val="CharChar"/>
    <w:rsid w:val="00E47B85"/>
    <w:pPr>
      <w:keepNext/>
      <w:widowControl/>
      <w:numPr>
        <w:ilvl w:val="7"/>
        <w:numId w:val="4"/>
      </w:numPr>
      <w:ind w:leftChars="0"/>
    </w:pPr>
    <w:rPr>
      <w:rFonts w:eastAsia="宋体" w:cs="Arial"/>
      <w:i/>
      <w:color w:val="0000FF"/>
    </w:rPr>
  </w:style>
  <w:style w:type="character" w:customStyle="1" w:styleId="CharChar">
    <w:name w:val="编写建议 Char Char"/>
    <w:basedOn w:val="a1"/>
    <w:link w:val="Char"/>
    <w:rsid w:val="00E47B85"/>
    <w:rPr>
      <w:rFonts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WordPro0">
    <w:name w:val="正文首行缩进(WordPro)"/>
    <w:basedOn w:val="a"/>
    <w:link w:val="WordProChar"/>
    <w:rsid w:val="00E47B85"/>
    <w:pPr>
      <w:keepNext/>
      <w:widowControl/>
      <w:spacing w:before="105" w:line="240" w:lineRule="auto"/>
      <w:ind w:leftChars="0" w:left="1134"/>
    </w:pPr>
    <w:rPr>
      <w:rFonts w:eastAsia="宋体"/>
    </w:rPr>
  </w:style>
  <w:style w:type="character" w:customStyle="1" w:styleId="WordProChar">
    <w:name w:val="正文首行缩进(WordPro) Char"/>
    <w:basedOn w:val="a1"/>
    <w:link w:val="WordPro0"/>
    <w:rsid w:val="00E47B85"/>
    <w:rPr>
      <w:rFonts w:eastAsia="宋体"/>
      <w:sz w:val="21"/>
      <w:szCs w:val="21"/>
      <w:lang w:val="en-US" w:eastAsia="zh-CN" w:bidi="ar-SA"/>
    </w:rPr>
  </w:style>
  <w:style w:type="paragraph" w:customStyle="1" w:styleId="abc">
    <w:name w:val="标题 abc"/>
    <w:basedOn w:val="a"/>
    <w:rsid w:val="00E47B85"/>
    <w:pPr>
      <w:numPr>
        <w:ilvl w:val="7"/>
        <w:numId w:val="3"/>
      </w:numPr>
      <w:spacing w:beforeLines="50" w:before="50" w:line="240" w:lineRule="auto"/>
      <w:ind w:leftChars="0"/>
      <w:jc w:val="both"/>
    </w:pPr>
    <w:rPr>
      <w:rFonts w:eastAsia="宋体"/>
      <w:sz w:val="22"/>
      <w:szCs w:val="20"/>
    </w:rPr>
  </w:style>
  <w:style w:type="paragraph" w:customStyle="1" w:styleId="affb">
    <w:name w:val="点号"/>
    <w:basedOn w:val="a"/>
    <w:rsid w:val="00E47B85"/>
    <w:pPr>
      <w:spacing w:beforeLines="50" w:before="50" w:line="240" w:lineRule="auto"/>
      <w:ind w:leftChars="0" w:left="1231" w:hanging="284"/>
    </w:pPr>
    <w:rPr>
      <w:rFonts w:eastAsia="宋体"/>
      <w:szCs w:val="20"/>
    </w:rPr>
  </w:style>
  <w:style w:type="paragraph" w:customStyle="1" w:styleId="affc">
    <w:name w:val="样式 参考资料清单 + 倾斜 蓝色"/>
    <w:basedOn w:val="af3"/>
    <w:rsid w:val="00E47B85"/>
    <w:rPr>
      <w:rFonts w:cs="Times New Roman"/>
      <w:iCs/>
      <w:color w:val="000000"/>
    </w:rPr>
  </w:style>
  <w:style w:type="paragraph" w:customStyle="1" w:styleId="045">
    <w:name w:val="样式 摘要 + 左侧:  0.45 厘米"/>
    <w:basedOn w:val="aff3"/>
    <w:rsid w:val="00E47B85"/>
    <w:rPr>
      <w:rFonts w:cs="宋体"/>
      <w:szCs w:val="20"/>
    </w:rPr>
  </w:style>
  <w:style w:type="paragraph" w:customStyle="1" w:styleId="annotation">
    <w:name w:val="annotation"/>
    <w:basedOn w:val="a"/>
    <w:autoRedefine/>
    <w:rsid w:val="00E47B85"/>
    <w:pPr>
      <w:keepLines/>
      <w:widowControl/>
      <w:numPr>
        <w:ilvl w:val="12"/>
      </w:numPr>
      <w:ind w:left="1134"/>
      <w:jc w:val="both"/>
    </w:pPr>
    <w:rPr>
      <w:rFonts w:eastAsia="宋体"/>
      <w:szCs w:val="20"/>
    </w:rPr>
  </w:style>
  <w:style w:type="paragraph" w:customStyle="1" w:styleId="chaptertitle">
    <w:name w:val="chapter title"/>
    <w:basedOn w:val="a"/>
    <w:autoRedefine/>
    <w:rsid w:val="00E47B85"/>
    <w:pPr>
      <w:widowControl/>
      <w:tabs>
        <w:tab w:val="left" w:pos="0"/>
      </w:tabs>
      <w:spacing w:before="300" w:after="300" w:line="240" w:lineRule="auto"/>
      <w:ind w:leftChars="0" w:left="0"/>
      <w:jc w:val="center"/>
    </w:pPr>
    <w:rPr>
      <w:rFonts w:ascii="Arial" w:eastAsia="宋体" w:hAnsi="Arial"/>
      <w:sz w:val="30"/>
      <w:szCs w:val="20"/>
    </w:rPr>
  </w:style>
  <w:style w:type="paragraph" w:customStyle="1" w:styleId="tabledescriptionwithoutautonumbering">
    <w:name w:val="table description without auto numbering"/>
    <w:basedOn w:val="a"/>
    <w:autoRedefine/>
    <w:rsid w:val="00E47B85"/>
    <w:pPr>
      <w:keepLines/>
      <w:widowControl/>
      <w:ind w:leftChars="0" w:left="0"/>
      <w:jc w:val="center"/>
    </w:pPr>
    <w:rPr>
      <w:rFonts w:ascii="宋体" w:eastAsia="宋体"/>
      <w:szCs w:val="20"/>
    </w:rPr>
  </w:style>
  <w:style w:type="paragraph" w:customStyle="1" w:styleId="tableheading0">
    <w:name w:val="table heading"/>
    <w:basedOn w:val="a"/>
    <w:autoRedefine/>
    <w:rsid w:val="00E47B85"/>
    <w:pPr>
      <w:widowControl/>
      <w:spacing w:line="240" w:lineRule="auto"/>
      <w:ind w:leftChars="0" w:left="0"/>
      <w:jc w:val="center"/>
    </w:pPr>
    <w:rPr>
      <w:rFonts w:eastAsia="宋体"/>
      <w:b/>
      <w:szCs w:val="20"/>
    </w:rPr>
  </w:style>
  <w:style w:type="paragraph" w:customStyle="1" w:styleId="catalogoffigureandtable">
    <w:name w:val="catalog of figure and table"/>
    <w:basedOn w:val="a"/>
    <w:autoRedefine/>
    <w:rsid w:val="00E47B85"/>
    <w:pPr>
      <w:widowControl/>
      <w:spacing w:before="300" w:after="150"/>
      <w:ind w:leftChars="0" w:left="0"/>
      <w:jc w:val="center"/>
    </w:pPr>
    <w:rPr>
      <w:rFonts w:ascii="黑体" w:eastAsia="黑体"/>
      <w:sz w:val="30"/>
      <w:szCs w:val="20"/>
    </w:rPr>
  </w:style>
  <w:style w:type="paragraph" w:customStyle="1" w:styleId="HuaweiTechnologiesoncover">
    <w:name w:val="Huawei Technologies on cover"/>
    <w:basedOn w:val="a"/>
    <w:rsid w:val="00E47B85"/>
    <w:pPr>
      <w:widowControl/>
      <w:numPr>
        <w:numId w:val="11"/>
      </w:numPr>
      <w:ind w:leftChars="0" w:left="0"/>
      <w:jc w:val="center"/>
    </w:pPr>
    <w:rPr>
      <w:rFonts w:ascii="黑体" w:eastAsia="黑体"/>
      <w:b/>
      <w:sz w:val="32"/>
      <w:szCs w:val="20"/>
    </w:rPr>
  </w:style>
  <w:style w:type="paragraph" w:customStyle="1" w:styleId="footnotes">
    <w:name w:val="footnotes"/>
    <w:basedOn w:val="a"/>
    <w:autoRedefine/>
    <w:rsid w:val="00E47B85"/>
    <w:pPr>
      <w:widowControl/>
      <w:numPr>
        <w:numId w:val="7"/>
      </w:numPr>
      <w:spacing w:after="90" w:line="240" w:lineRule="auto"/>
      <w:ind w:leftChars="0" w:left="0"/>
    </w:pPr>
    <w:rPr>
      <w:rFonts w:eastAsia="宋体"/>
      <w:sz w:val="18"/>
      <w:szCs w:val="20"/>
    </w:rPr>
  </w:style>
  <w:style w:type="paragraph" w:customStyle="1" w:styleId="code">
    <w:name w:val="code"/>
    <w:basedOn w:val="a"/>
    <w:autoRedefine/>
    <w:rsid w:val="00E47B85"/>
    <w:pPr>
      <w:widowControl/>
      <w:ind w:leftChars="0" w:left="1134"/>
      <w:jc w:val="both"/>
    </w:pPr>
    <w:rPr>
      <w:rFonts w:ascii="Courier New" w:eastAsia="宋体" w:hAnsi="Courier New"/>
      <w:sz w:val="18"/>
      <w:szCs w:val="20"/>
    </w:rPr>
  </w:style>
  <w:style w:type="paragraph" w:customStyle="1" w:styleId="confidentialitylevelonheader">
    <w:name w:val="confidentiality level on header"/>
    <w:basedOn w:val="a"/>
    <w:autoRedefine/>
    <w:rsid w:val="00E47B85"/>
    <w:pPr>
      <w:widowControl/>
      <w:numPr>
        <w:numId w:val="12"/>
      </w:numPr>
      <w:spacing w:line="240" w:lineRule="auto"/>
      <w:ind w:leftChars="0" w:left="0" w:firstLine="0"/>
      <w:jc w:val="right"/>
    </w:pPr>
    <w:rPr>
      <w:rFonts w:eastAsia="宋体"/>
      <w:sz w:val="18"/>
      <w:szCs w:val="20"/>
    </w:rPr>
  </w:style>
  <w:style w:type="paragraph" w:customStyle="1" w:styleId="referance">
    <w:name w:val="referance"/>
    <w:basedOn w:val="a"/>
    <w:autoRedefine/>
    <w:rsid w:val="00E47B85"/>
    <w:pPr>
      <w:widowControl/>
      <w:numPr>
        <w:numId w:val="8"/>
      </w:numPr>
      <w:ind w:leftChars="0"/>
      <w:jc w:val="both"/>
    </w:pPr>
    <w:rPr>
      <w:rFonts w:ascii="宋体" w:eastAsia="宋体"/>
      <w:szCs w:val="20"/>
    </w:rPr>
  </w:style>
  <w:style w:type="paragraph" w:customStyle="1" w:styleId="compilingadvice0">
    <w:name w:val="compiling advice"/>
    <w:basedOn w:val="a"/>
    <w:autoRedefine/>
    <w:rsid w:val="00E47B85"/>
    <w:pPr>
      <w:widowControl/>
      <w:ind w:leftChars="0" w:left="1134"/>
      <w:jc w:val="both"/>
    </w:pPr>
    <w:rPr>
      <w:rFonts w:eastAsia="宋体"/>
      <w:i/>
      <w:color w:val="0000FF"/>
      <w:szCs w:val="20"/>
    </w:rPr>
  </w:style>
  <w:style w:type="paragraph" w:customStyle="1" w:styleId="tabletextoncover">
    <w:name w:val="table text on cover"/>
    <w:basedOn w:val="a"/>
    <w:autoRedefine/>
    <w:rsid w:val="00E47B85"/>
    <w:pPr>
      <w:widowControl/>
      <w:spacing w:line="240" w:lineRule="auto"/>
      <w:ind w:leftChars="0" w:left="0"/>
      <w:jc w:val="center"/>
    </w:pPr>
    <w:rPr>
      <w:rFonts w:eastAsia="宋体"/>
      <w:b/>
      <w:sz w:val="24"/>
      <w:szCs w:val="20"/>
    </w:rPr>
  </w:style>
  <w:style w:type="paragraph" w:customStyle="1" w:styleId="documenttitleoncover">
    <w:name w:val="document title on cover"/>
    <w:basedOn w:val="a"/>
    <w:autoRedefine/>
    <w:rsid w:val="00E47B85"/>
    <w:pPr>
      <w:widowControl/>
      <w:ind w:leftChars="0" w:left="0"/>
      <w:jc w:val="center"/>
    </w:pPr>
    <w:rPr>
      <w:rFonts w:ascii="Arial" w:eastAsia="宋体" w:hAnsi="Arial"/>
      <w:b/>
      <w:sz w:val="56"/>
      <w:szCs w:val="20"/>
    </w:rPr>
  </w:style>
  <w:style w:type="paragraph" w:customStyle="1" w:styleId="catalog1">
    <w:name w:val="catalog 1"/>
    <w:basedOn w:val="a"/>
    <w:autoRedefine/>
    <w:rsid w:val="00E47B85"/>
    <w:pPr>
      <w:widowControl/>
      <w:spacing w:line="240" w:lineRule="auto"/>
      <w:ind w:leftChars="0" w:left="198" w:hanging="113"/>
    </w:pPr>
    <w:rPr>
      <w:rFonts w:eastAsia="宋体"/>
      <w:szCs w:val="20"/>
    </w:rPr>
  </w:style>
  <w:style w:type="paragraph" w:customStyle="1" w:styleId="catalog2">
    <w:name w:val="catalog 2"/>
    <w:basedOn w:val="a"/>
    <w:rsid w:val="00E47B85"/>
    <w:pPr>
      <w:spacing w:line="240" w:lineRule="auto"/>
      <w:ind w:leftChars="0" w:left="453" w:hanging="283"/>
    </w:pPr>
    <w:rPr>
      <w:rFonts w:eastAsia="宋体"/>
      <w:szCs w:val="20"/>
    </w:rPr>
  </w:style>
  <w:style w:type="paragraph" w:customStyle="1" w:styleId="catalog3">
    <w:name w:val="catalog 3"/>
    <w:basedOn w:val="a"/>
    <w:autoRedefine/>
    <w:rsid w:val="00E47B85"/>
    <w:pPr>
      <w:widowControl/>
      <w:spacing w:line="240" w:lineRule="auto"/>
      <w:ind w:leftChars="0" w:left="794" w:hanging="454"/>
    </w:pPr>
    <w:rPr>
      <w:rFonts w:eastAsia="宋体"/>
      <w:szCs w:val="20"/>
    </w:rPr>
  </w:style>
  <w:style w:type="paragraph" w:customStyle="1" w:styleId="catalog4">
    <w:name w:val="catalog 4"/>
    <w:basedOn w:val="a"/>
    <w:autoRedefine/>
    <w:rsid w:val="00E47B85"/>
    <w:pPr>
      <w:widowControl/>
      <w:spacing w:line="240" w:lineRule="auto"/>
      <w:ind w:leftChars="0" w:left="1134" w:hanging="567"/>
    </w:pPr>
    <w:rPr>
      <w:rFonts w:eastAsia="宋体"/>
      <w:szCs w:val="20"/>
    </w:rPr>
  </w:style>
  <w:style w:type="paragraph" w:customStyle="1" w:styleId="catalog5">
    <w:name w:val="catalog 5"/>
    <w:basedOn w:val="a"/>
    <w:rsid w:val="00E47B85"/>
    <w:pPr>
      <w:spacing w:line="240" w:lineRule="auto"/>
      <w:ind w:leftChars="0" w:left="680"/>
    </w:pPr>
    <w:rPr>
      <w:rFonts w:eastAsia="宋体"/>
      <w:szCs w:val="20"/>
    </w:rPr>
  </w:style>
  <w:style w:type="paragraph" w:customStyle="1" w:styleId="catalog6">
    <w:name w:val="catalog 6"/>
    <w:basedOn w:val="a"/>
    <w:autoRedefine/>
    <w:rsid w:val="00E47B85"/>
    <w:pPr>
      <w:widowControl/>
      <w:spacing w:line="240" w:lineRule="auto"/>
      <w:ind w:leftChars="0" w:left="1757" w:hanging="907"/>
    </w:pPr>
    <w:rPr>
      <w:rFonts w:eastAsia="宋体"/>
      <w:szCs w:val="20"/>
    </w:rPr>
  </w:style>
  <w:style w:type="paragraph" w:customStyle="1" w:styleId="catalog7">
    <w:name w:val="catalog 7"/>
    <w:basedOn w:val="a"/>
    <w:autoRedefine/>
    <w:rsid w:val="00E47B85"/>
    <w:pPr>
      <w:widowControl/>
      <w:spacing w:line="240" w:lineRule="auto"/>
      <w:ind w:leftChars="0" w:left="2041" w:hanging="1077"/>
    </w:pPr>
    <w:rPr>
      <w:rFonts w:ascii="宋体" w:eastAsia="宋体"/>
      <w:szCs w:val="20"/>
    </w:rPr>
  </w:style>
  <w:style w:type="paragraph" w:customStyle="1" w:styleId="catalog8">
    <w:name w:val="catalog 8"/>
    <w:basedOn w:val="a"/>
    <w:autoRedefine/>
    <w:rsid w:val="00E47B85"/>
    <w:pPr>
      <w:widowControl/>
      <w:spacing w:line="240" w:lineRule="auto"/>
      <w:ind w:leftChars="0" w:left="113"/>
    </w:pPr>
    <w:rPr>
      <w:rFonts w:eastAsia="宋体"/>
      <w:szCs w:val="20"/>
    </w:rPr>
  </w:style>
  <w:style w:type="paragraph" w:customStyle="1" w:styleId="catalog9">
    <w:name w:val="catalog 9"/>
    <w:basedOn w:val="a"/>
    <w:autoRedefine/>
    <w:rsid w:val="00E47B85"/>
    <w:pPr>
      <w:widowControl/>
      <w:spacing w:line="240" w:lineRule="auto"/>
      <w:ind w:leftChars="0" w:left="113"/>
    </w:pPr>
    <w:rPr>
      <w:rFonts w:eastAsia="宋体"/>
      <w:szCs w:val="20"/>
    </w:rPr>
  </w:style>
  <w:style w:type="paragraph" w:customStyle="1" w:styleId="figuredescriptionwithoutautonumbering">
    <w:name w:val="figure description without auto numbering"/>
    <w:basedOn w:val="a"/>
    <w:autoRedefine/>
    <w:rsid w:val="00E47B85"/>
    <w:pPr>
      <w:widowControl/>
      <w:numPr>
        <w:numId w:val="14"/>
      </w:numPr>
      <w:tabs>
        <w:tab w:val="clear" w:pos="425"/>
      </w:tabs>
      <w:spacing w:before="105"/>
      <w:ind w:leftChars="0" w:left="0" w:firstLine="425"/>
      <w:jc w:val="center"/>
    </w:pPr>
    <w:rPr>
      <w:rFonts w:eastAsia="宋体"/>
      <w:szCs w:val="20"/>
    </w:rPr>
  </w:style>
  <w:style w:type="paragraph" w:customStyle="1" w:styleId="itemlist">
    <w:name w:val="item list"/>
    <w:basedOn w:val="affd"/>
    <w:autoRedefine/>
    <w:rsid w:val="00E47B85"/>
    <w:pPr>
      <w:widowControl/>
      <w:numPr>
        <w:numId w:val="6"/>
      </w:numPr>
      <w:tabs>
        <w:tab w:val="clear" w:pos="360"/>
        <w:tab w:val="num" w:pos="1559"/>
      </w:tabs>
      <w:spacing w:line="360" w:lineRule="auto"/>
      <w:ind w:left="1559" w:hanging="425"/>
    </w:pPr>
    <w:rPr>
      <w:rFonts w:ascii="宋体" w:hAnsi="Wingdings"/>
      <w:sz w:val="21"/>
    </w:rPr>
  </w:style>
  <w:style w:type="paragraph" w:styleId="affd">
    <w:name w:val="List Bullet"/>
    <w:basedOn w:val="a"/>
    <w:autoRedefine/>
    <w:rsid w:val="00E47B85"/>
    <w:pPr>
      <w:numPr>
        <w:numId w:val="5"/>
      </w:numPr>
      <w:spacing w:line="240" w:lineRule="auto"/>
      <w:ind w:leftChars="0"/>
    </w:pPr>
    <w:rPr>
      <w:rFonts w:eastAsia="宋体"/>
      <w:sz w:val="20"/>
      <w:szCs w:val="20"/>
    </w:rPr>
  </w:style>
  <w:style w:type="paragraph" w:customStyle="1" w:styleId="documenttitleonheader">
    <w:name w:val="document title on header"/>
    <w:basedOn w:val="a"/>
    <w:autoRedefine/>
    <w:rsid w:val="00E47B85"/>
    <w:pPr>
      <w:widowControl/>
      <w:spacing w:line="240" w:lineRule="auto"/>
      <w:ind w:leftChars="0" w:left="0"/>
    </w:pPr>
    <w:rPr>
      <w:rFonts w:eastAsia="宋体"/>
      <w:sz w:val="18"/>
      <w:szCs w:val="20"/>
    </w:rPr>
  </w:style>
  <w:style w:type="paragraph" w:customStyle="1" w:styleId="textindentation">
    <w:name w:val="text indentation"/>
    <w:basedOn w:val="a"/>
    <w:autoRedefine/>
    <w:rsid w:val="00E47B85"/>
    <w:pPr>
      <w:widowControl/>
      <w:numPr>
        <w:numId w:val="13"/>
      </w:numPr>
      <w:tabs>
        <w:tab w:val="clear" w:pos="1077"/>
      </w:tabs>
      <w:ind w:leftChars="0" w:left="1134"/>
      <w:jc w:val="both"/>
    </w:pPr>
    <w:rPr>
      <w:rFonts w:eastAsia="宋体"/>
      <w:szCs w:val="20"/>
    </w:rPr>
  </w:style>
  <w:style w:type="paragraph" w:customStyle="1" w:styleId="tabledescription">
    <w:name w:val="table description"/>
    <w:basedOn w:val="a"/>
    <w:rsid w:val="00E47B85"/>
    <w:pPr>
      <w:keepLines/>
      <w:widowControl/>
      <w:numPr>
        <w:numId w:val="9"/>
      </w:numPr>
      <w:ind w:leftChars="0"/>
      <w:jc w:val="center"/>
    </w:pPr>
    <w:rPr>
      <w:rFonts w:ascii="宋体" w:eastAsia="宋体"/>
      <w:szCs w:val="20"/>
    </w:rPr>
  </w:style>
  <w:style w:type="paragraph" w:customStyle="1" w:styleId="keywords">
    <w:name w:val="keywords"/>
    <w:basedOn w:val="a"/>
    <w:autoRedefine/>
    <w:rsid w:val="00E47B85"/>
    <w:pPr>
      <w:widowControl/>
      <w:tabs>
        <w:tab w:val="left" w:pos="907"/>
      </w:tabs>
      <w:ind w:leftChars="0" w:left="879" w:hanging="879"/>
      <w:jc w:val="both"/>
    </w:pPr>
    <w:rPr>
      <w:rFonts w:eastAsia="宋体"/>
      <w:szCs w:val="20"/>
    </w:rPr>
  </w:style>
  <w:style w:type="paragraph" w:customStyle="1" w:styleId="revisionrecord">
    <w:name w:val="revision record"/>
    <w:basedOn w:val="a"/>
    <w:autoRedefine/>
    <w:rsid w:val="00E47B85"/>
    <w:pPr>
      <w:pageBreakBefore/>
      <w:widowControl/>
      <w:spacing w:before="300" w:after="150"/>
      <w:ind w:leftChars="0" w:left="0"/>
      <w:jc w:val="center"/>
    </w:pPr>
    <w:rPr>
      <w:rFonts w:ascii="黑体" w:eastAsia="黑体"/>
      <w:sz w:val="30"/>
      <w:szCs w:val="20"/>
    </w:rPr>
  </w:style>
  <w:style w:type="paragraph" w:customStyle="1" w:styleId="catalog">
    <w:name w:val="catalog"/>
    <w:basedOn w:val="a"/>
    <w:autoRedefine/>
    <w:rsid w:val="00E47B85"/>
    <w:pPr>
      <w:pageBreakBefore/>
      <w:widowControl/>
      <w:numPr>
        <w:numId w:val="15"/>
      </w:numPr>
      <w:tabs>
        <w:tab w:val="clear" w:pos="1080"/>
      </w:tabs>
      <w:spacing w:before="300" w:after="150"/>
      <w:ind w:leftChars="0"/>
      <w:jc w:val="center"/>
    </w:pPr>
    <w:rPr>
      <w:rFonts w:ascii="黑体" w:eastAsia="黑体"/>
      <w:sz w:val="30"/>
      <w:szCs w:val="20"/>
    </w:rPr>
  </w:style>
  <w:style w:type="paragraph" w:customStyle="1" w:styleId="figuredescription">
    <w:name w:val="figure description"/>
    <w:basedOn w:val="a"/>
    <w:rsid w:val="00E47B85"/>
    <w:pPr>
      <w:widowControl/>
      <w:numPr>
        <w:numId w:val="10"/>
      </w:numPr>
      <w:spacing w:before="105"/>
      <w:ind w:leftChars="0"/>
      <w:jc w:val="center"/>
    </w:pPr>
    <w:rPr>
      <w:rFonts w:ascii="宋体" w:eastAsia="宋体"/>
      <w:szCs w:val="20"/>
    </w:rPr>
  </w:style>
  <w:style w:type="paragraph" w:customStyle="1" w:styleId="documenttitle0">
    <w:name w:val="document title"/>
    <w:basedOn w:val="a"/>
    <w:autoRedefine/>
    <w:rsid w:val="00E47B85"/>
    <w:pPr>
      <w:widowControl/>
      <w:tabs>
        <w:tab w:val="left" w:pos="0"/>
      </w:tabs>
      <w:spacing w:before="300" w:after="300" w:line="240" w:lineRule="auto"/>
      <w:ind w:leftChars="0" w:left="0"/>
      <w:jc w:val="center"/>
      <w:outlineLvl w:val="0"/>
    </w:pPr>
    <w:rPr>
      <w:rFonts w:ascii="Arial" w:eastAsia="宋体" w:hAnsi="Arial"/>
      <w:sz w:val="30"/>
      <w:szCs w:val="20"/>
    </w:rPr>
  </w:style>
  <w:style w:type="paragraph" w:customStyle="1" w:styleId="abstract">
    <w:name w:val="abstract"/>
    <w:basedOn w:val="a"/>
    <w:autoRedefine/>
    <w:rsid w:val="00E47B85"/>
    <w:pPr>
      <w:widowControl/>
      <w:numPr>
        <w:ilvl w:val="12"/>
      </w:numPr>
      <w:tabs>
        <w:tab w:val="left" w:pos="907"/>
      </w:tabs>
      <w:ind w:left="879" w:hanging="879"/>
      <w:jc w:val="both"/>
    </w:pPr>
    <w:rPr>
      <w:rFonts w:eastAsia="宋体"/>
      <w:szCs w:val="20"/>
    </w:rPr>
  </w:style>
  <w:style w:type="paragraph" w:customStyle="1" w:styleId="tabletext0">
    <w:name w:val="table text"/>
    <w:basedOn w:val="a"/>
    <w:autoRedefine/>
    <w:rsid w:val="00E47B85"/>
    <w:pPr>
      <w:widowControl/>
      <w:tabs>
        <w:tab w:val="decimal" w:pos="0"/>
      </w:tabs>
      <w:spacing w:line="240" w:lineRule="auto"/>
      <w:ind w:leftChars="0" w:left="0"/>
    </w:pPr>
    <w:rPr>
      <w:rFonts w:eastAsia="宋体"/>
      <w:szCs w:val="20"/>
    </w:rPr>
  </w:style>
  <w:style w:type="paragraph" w:customStyle="1" w:styleId="defaulttext0">
    <w:name w:val="default text"/>
    <w:basedOn w:val="a"/>
    <w:autoRedefine/>
    <w:rsid w:val="00E47B85"/>
    <w:pPr>
      <w:widowControl/>
      <w:ind w:leftChars="0" w:left="0"/>
    </w:pPr>
    <w:rPr>
      <w:rFonts w:eastAsia="宋体"/>
      <w:szCs w:val="20"/>
    </w:rPr>
  </w:style>
  <w:style w:type="paragraph" w:customStyle="1" w:styleId="WordPro1">
    <w:name w:val="样式 正文首行缩进(WordPro) + 宋体 小四"/>
    <w:basedOn w:val="WordPro0"/>
    <w:link w:val="WordProChar0"/>
    <w:rsid w:val="00E47B85"/>
    <w:rPr>
      <w:rFonts w:ascii="宋体" w:hAnsi="宋体"/>
      <w:sz w:val="24"/>
    </w:rPr>
  </w:style>
  <w:style w:type="character" w:customStyle="1" w:styleId="WordProChar0">
    <w:name w:val="样式 正文首行缩进(WordPro) + 宋体 小四 Char"/>
    <w:basedOn w:val="WordProChar"/>
    <w:link w:val="WordPro1"/>
    <w:rsid w:val="00E47B85"/>
    <w:rPr>
      <w:rFonts w:ascii="宋体" w:eastAsia="宋体" w:hAnsi="宋体"/>
      <w:sz w:val="24"/>
      <w:szCs w:val="21"/>
      <w:lang w:val="en-US" w:eastAsia="zh-CN" w:bidi="ar-SA"/>
    </w:rPr>
  </w:style>
  <w:style w:type="table" w:styleId="affe">
    <w:name w:val="Table Grid"/>
    <w:basedOn w:val="a2"/>
    <w:rsid w:val="00E47B85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表号 Char"/>
    <w:basedOn w:val="a"/>
    <w:rsid w:val="00E47B85"/>
    <w:pPr>
      <w:keepLines/>
      <w:ind w:leftChars="0" w:left="360" w:hanging="360"/>
      <w:jc w:val="center"/>
    </w:pPr>
    <w:rPr>
      <w:rFonts w:ascii="宋体" w:eastAsia="宋体" w:cs="宋体"/>
    </w:rPr>
  </w:style>
  <w:style w:type="paragraph" w:styleId="afff">
    <w:name w:val="Document Map"/>
    <w:basedOn w:val="a"/>
    <w:semiHidden/>
    <w:rsid w:val="00E47B85"/>
    <w:pPr>
      <w:shd w:val="clear" w:color="auto" w:fill="000080"/>
      <w:spacing w:line="240" w:lineRule="auto"/>
      <w:ind w:leftChars="0" w:left="0"/>
    </w:pPr>
    <w:rPr>
      <w:rFonts w:eastAsia="宋体"/>
      <w:sz w:val="20"/>
      <w:szCs w:val="20"/>
    </w:rPr>
  </w:style>
  <w:style w:type="paragraph" w:customStyle="1" w:styleId="Abstract0">
    <w:name w:val="Abstract"/>
    <w:basedOn w:val="a"/>
    <w:rsid w:val="00065F2B"/>
    <w:pPr>
      <w:widowControl/>
      <w:tabs>
        <w:tab w:val="left" w:pos="0"/>
      </w:tabs>
      <w:spacing w:after="120"/>
      <w:ind w:leftChars="-1" w:left="-2" w:firstLine="1"/>
      <w:jc w:val="both"/>
    </w:pPr>
    <w:rPr>
      <w:rFonts w:ascii="Arial" w:eastAsia="宋体" w:hAnsi="Arial"/>
      <w:b/>
    </w:rPr>
  </w:style>
  <w:style w:type="paragraph" w:customStyle="1" w:styleId="ItemList0">
    <w:name w:val="Item List"/>
    <w:rsid w:val="00065F2B"/>
    <w:pPr>
      <w:numPr>
        <w:numId w:val="18"/>
      </w:numPr>
      <w:spacing w:after="120"/>
      <w:jc w:val="both"/>
    </w:pPr>
    <w:rPr>
      <w:rFonts w:ascii="Arial" w:hAnsi="Arial" w:cs="Arial"/>
      <w:sz w:val="21"/>
      <w:szCs w:val="21"/>
    </w:rPr>
  </w:style>
  <w:style w:type="paragraph" w:customStyle="1" w:styleId="ReferenceList">
    <w:name w:val="Reference List"/>
    <w:basedOn w:val="a"/>
    <w:rsid w:val="00065F2B"/>
    <w:pPr>
      <w:numPr>
        <w:numId w:val="17"/>
      </w:numPr>
      <w:spacing w:line="240" w:lineRule="auto"/>
      <w:ind w:leftChars="0"/>
      <w:jc w:val="both"/>
    </w:pPr>
    <w:rPr>
      <w:rFonts w:ascii="Arial" w:eastAsia="宋体" w:hAnsi="Arial"/>
    </w:rPr>
  </w:style>
  <w:style w:type="paragraph" w:customStyle="1" w:styleId="CharCharCharChar">
    <w:name w:val="编写建议 Char Char Char Char"/>
    <w:basedOn w:val="a"/>
    <w:link w:val="CharCharCharCharChar"/>
    <w:rsid w:val="00065F2B"/>
    <w:pPr>
      <w:keepNext/>
      <w:widowControl/>
      <w:ind w:leftChars="0" w:left="0" w:firstLineChars="200" w:firstLine="200"/>
    </w:pPr>
    <w:rPr>
      <w:rFonts w:eastAsia="宋体" w:cs="Arial"/>
      <w:i/>
      <w:color w:val="0000FF"/>
    </w:rPr>
  </w:style>
  <w:style w:type="character" w:customStyle="1" w:styleId="CharCharCharCharChar">
    <w:name w:val="编写建议 Char Char Char Char Char"/>
    <w:basedOn w:val="a1"/>
    <w:link w:val="CharCharCharChar"/>
    <w:rsid w:val="00065F2B"/>
    <w:rPr>
      <w:rFonts w:eastAsia="宋体" w:cs="Arial"/>
      <w:i/>
      <w:color w:val="0000FF"/>
      <w:sz w:val="21"/>
      <w:szCs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输出文档格式要求：在按照IPD模板内容执行IPD活动中，当输出文档时，请作者务必套用《IPD输出文档格式》，以保证文档格式的规范性</vt:lpstr>
    </vt:vector>
  </TitlesOfParts>
  <Company>Huawei Technologies Co., Ltd.</Company>
  <LinksUpToDate>false</LinksUpToDate>
  <CharactersWithSpaces>4446</CharactersWithSpaces>
  <SharedDoc>false</SharedDoc>
  <HLinks>
    <vt:vector size="96" baseType="variant">
      <vt:variant>
        <vt:i4>1245234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_Toc228003850</vt:lpwstr>
      </vt:variant>
      <vt:variant>
        <vt:i4>1179698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_Toc228003849</vt:lpwstr>
      </vt:variant>
      <vt:variant>
        <vt:i4>1179698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_Toc228003848</vt:lpwstr>
      </vt:variant>
      <vt:variant>
        <vt:i4>1179698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_Toc228003847</vt:lpwstr>
      </vt:variant>
      <vt:variant>
        <vt:i4>1179698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_Toc228003846</vt:lpwstr>
      </vt:variant>
      <vt:variant>
        <vt:i4>1179698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_Toc228003845</vt:lpwstr>
      </vt:variant>
      <vt:variant>
        <vt:i4>1179698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_Toc228003844</vt:lpwstr>
      </vt:variant>
      <vt:variant>
        <vt:i4>1179698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_Toc228003843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_Toc228003842</vt:lpwstr>
      </vt:variant>
      <vt:variant>
        <vt:i4>1179698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_Toc228003841</vt:lpwstr>
      </vt:variant>
      <vt:variant>
        <vt:i4>1179698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_Toc228003840</vt:lpwstr>
      </vt:variant>
      <vt:variant>
        <vt:i4>1376306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_Toc228003839</vt:lpwstr>
      </vt:variant>
      <vt:variant>
        <vt:i4>1376306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_Toc228003838</vt:lpwstr>
      </vt:variant>
      <vt:variant>
        <vt:i4>1376306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_Toc228003837</vt:lpwstr>
      </vt:variant>
      <vt:variant>
        <vt:i4>1376306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_Toc228003836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_Toc228003835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输出文档格式要求：在按照IPD模板内容执行IPD活动中，当输出文档时，请作者务必套用《IPD输出文档格式》，以保证文档格式的规范性</dc:title>
  <dc:subject/>
  <dc:creator>USER</dc:creator>
  <cp:keywords/>
  <dc:description/>
  <cp:lastModifiedBy>郭 磊</cp:lastModifiedBy>
  <cp:revision>2</cp:revision>
  <dcterms:created xsi:type="dcterms:W3CDTF">2021-11-11T15:48:00Z</dcterms:created>
  <dcterms:modified xsi:type="dcterms:W3CDTF">2021-11-11T15:48:00Z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1243048339</vt:lpwstr>
  </property>
</Properties>
</file>