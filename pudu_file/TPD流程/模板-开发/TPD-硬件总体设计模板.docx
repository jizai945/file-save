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C4E2F" w14:textId="77777777" w:rsidR="00836EF6" w:rsidRDefault="00836EF6" w:rsidP="00836EF6">
      <w:pPr>
        <w:pStyle w:val="af2"/>
        <w:rPr>
          <w:rFonts w:hint="eastAsia"/>
        </w:rPr>
      </w:pPr>
    </w:p>
    <w:p w14:paraId="6BA03D02" w14:textId="77777777" w:rsidR="00836EF6" w:rsidRDefault="00836EF6" w:rsidP="00836EF6">
      <w:pPr>
        <w:pStyle w:val="af2"/>
        <w:rPr>
          <w:rFonts w:hint="eastAsia"/>
        </w:rPr>
      </w:pPr>
    </w:p>
    <w:p w14:paraId="7D51710E" w14:textId="77777777" w:rsidR="00836EF6" w:rsidRDefault="00996465" w:rsidP="00014FF3">
      <w:pPr>
        <w:pStyle w:val="af1"/>
        <w:rPr>
          <w:rFonts w:hint="eastAsia"/>
        </w:rPr>
      </w:pPr>
      <w:r>
        <w:rPr>
          <w:rStyle w:val="155Char"/>
          <w:rFonts w:hint="eastAsia"/>
        </w:rPr>
        <w:t xml:space="preserve"> </w:t>
      </w:r>
      <w:r w:rsidR="00917EAD">
        <w:rPr>
          <w:rFonts w:hint="eastAsia"/>
        </w:rPr>
        <w:t xml:space="preserve"> </w:t>
      </w:r>
    </w:p>
    <w:p w14:paraId="386B25B1" w14:textId="77777777" w:rsidR="00917EAD" w:rsidRDefault="00917EAD" w:rsidP="00014FF3">
      <w:pPr>
        <w:pStyle w:val="af1"/>
        <w:rPr>
          <w:rFonts w:hint="eastAsia"/>
        </w:rPr>
      </w:pPr>
    </w:p>
    <w:p w14:paraId="0191B7AB" w14:textId="77777777" w:rsidR="00917EAD" w:rsidRDefault="00917EAD" w:rsidP="00014FF3">
      <w:pPr>
        <w:pStyle w:val="af1"/>
        <w:rPr>
          <w:rFonts w:hint="eastAsia"/>
        </w:rPr>
      </w:pPr>
    </w:p>
    <w:p w14:paraId="4E3FCFB8" w14:textId="77777777" w:rsidR="00917EAD" w:rsidRDefault="00917EAD" w:rsidP="00014FF3">
      <w:pPr>
        <w:pStyle w:val="af1"/>
        <w:rPr>
          <w:rFonts w:hint="eastAsia"/>
        </w:rPr>
      </w:pPr>
    </w:p>
    <w:p w14:paraId="0110B352" w14:textId="77777777" w:rsidR="00917EAD" w:rsidRDefault="00917EAD" w:rsidP="00014FF3">
      <w:pPr>
        <w:pStyle w:val="af1"/>
        <w:rPr>
          <w:rFonts w:hint="eastAsia"/>
        </w:rPr>
      </w:pPr>
    </w:p>
    <w:p w14:paraId="78BBF7D3" w14:textId="77777777" w:rsidR="00917EAD" w:rsidRPr="00591565" w:rsidRDefault="00917EAD" w:rsidP="00014FF3">
      <w:pPr>
        <w:pStyle w:val="af1"/>
        <w:rPr>
          <w:rFonts w:hint="eastAsia"/>
        </w:rPr>
      </w:pPr>
    </w:p>
    <w:p w14:paraId="5E1F4BD8" w14:textId="77777777" w:rsidR="00836EF6" w:rsidRPr="00574E93" w:rsidRDefault="00996465" w:rsidP="000904B7">
      <w:pPr>
        <w:pStyle w:val="ac"/>
        <w:rPr>
          <w:rStyle w:val="Char3"/>
          <w:rFonts w:hint="eastAsia"/>
        </w:rPr>
      </w:pPr>
      <w:r>
        <w:rPr>
          <w:rStyle w:val="155Char"/>
          <w:rFonts w:hint="eastAsia"/>
        </w:rPr>
        <w:t xml:space="preserve"> </w:t>
      </w:r>
      <w:r>
        <w:t xml:space="preserve"> </w:t>
      </w:r>
      <w:r w:rsidR="00792A6F">
        <w:rPr>
          <w:rStyle w:val="Char3"/>
          <w:rFonts w:hint="eastAsia"/>
        </w:rPr>
        <w:t>硬件</w:t>
      </w:r>
      <w:r w:rsidR="00836EF6" w:rsidRPr="00574E93">
        <w:rPr>
          <w:rStyle w:val="Char3"/>
          <w:rFonts w:hint="eastAsia"/>
        </w:rPr>
        <w:t>总体设计方案</w:t>
      </w:r>
    </w:p>
    <w:p w14:paraId="71AD7BF3" w14:textId="77777777" w:rsidR="00836EF6" w:rsidRDefault="00836EF6" w:rsidP="00836EF6">
      <w:pPr>
        <w:pStyle w:val="af2"/>
        <w:rPr>
          <w:rFonts w:hint="eastAsia"/>
        </w:rPr>
      </w:pPr>
    </w:p>
    <w:p w14:paraId="27791B5B" w14:textId="77777777" w:rsidR="00836EF6" w:rsidRDefault="00917EAD" w:rsidP="00836EF6">
      <w:pPr>
        <w:pStyle w:val="af2"/>
        <w:rPr>
          <w:rFonts w:hint="eastAsia"/>
        </w:rPr>
      </w:pPr>
      <w:r>
        <w:rPr>
          <w:rFonts w:hint="eastAsia"/>
        </w:rPr>
        <w:t xml:space="preserve"> </w:t>
      </w:r>
    </w:p>
    <w:p w14:paraId="6C1B321F" w14:textId="77777777" w:rsidR="00836EF6" w:rsidRDefault="00836EF6" w:rsidP="00836EF6">
      <w:pPr>
        <w:pStyle w:val="af2"/>
        <w:rPr>
          <w:rFonts w:hint="eastAsia"/>
        </w:rPr>
      </w:pPr>
    </w:p>
    <w:p w14:paraId="6A5EB4B6" w14:textId="77777777" w:rsidR="00836EF6" w:rsidRDefault="00836EF6" w:rsidP="00836EF6">
      <w:pPr>
        <w:pStyle w:val="af2"/>
        <w:rPr>
          <w:rFonts w:hint="eastAsia"/>
        </w:rPr>
      </w:pPr>
    </w:p>
    <w:p w14:paraId="4E47A839" w14:textId="77777777" w:rsidR="00836EF6" w:rsidRDefault="009A1212" w:rsidP="00BC6CC4">
      <w:pPr>
        <w:pStyle w:val="af2"/>
        <w:rPr>
          <w:rFonts w:hint="eastAsia"/>
        </w:rPr>
      </w:pPr>
      <w:r>
        <w:rPr>
          <w:rFonts w:hint="eastAsia"/>
        </w:rPr>
        <w:t xml:space="preserve"> </w:t>
      </w:r>
    </w:p>
    <w:p w14:paraId="2E0D6115" w14:textId="77777777" w:rsidR="00881CBC" w:rsidRDefault="00881CBC" w:rsidP="00BC6CC4">
      <w:pPr>
        <w:pStyle w:val="af2"/>
        <w:rPr>
          <w:rFonts w:hint="eastAsia"/>
        </w:rPr>
      </w:pPr>
    </w:p>
    <w:p w14:paraId="52523C51" w14:textId="77777777" w:rsidR="001818FF" w:rsidRDefault="001818FF" w:rsidP="00836EF6">
      <w:pPr>
        <w:pStyle w:val="a6"/>
        <w:sectPr w:rsidR="001818FF" w:rsidSect="001818FF">
          <w:headerReference w:type="even" r:id="rId7"/>
          <w:headerReference w:type="default" r:id="rId8"/>
          <w:footerReference w:type="even" r:id="rId9"/>
          <w:footerReference w:type="default" r:id="rId10"/>
          <w:headerReference w:type="first" r:id="rId11"/>
          <w:footerReference w:type="first" r:id="rId12"/>
          <w:pgSz w:w="11900" w:h="16832" w:code="9"/>
          <w:pgMar w:top="1440" w:right="1440" w:bottom="1440" w:left="1440" w:header="646" w:footer="646" w:gutter="0"/>
          <w:cols w:space="720"/>
          <w:noEndnote/>
          <w:titlePg/>
        </w:sectPr>
      </w:pPr>
    </w:p>
    <w:p w14:paraId="37E0D986" w14:textId="77777777" w:rsidR="00836EF6" w:rsidRDefault="00836EF6" w:rsidP="00836EF6">
      <w:pPr>
        <w:pStyle w:val="af0"/>
      </w:pPr>
      <w:r>
        <w:rPr>
          <w:rFonts w:hint="eastAsia"/>
        </w:rPr>
        <w:lastRenderedPageBreak/>
        <w:t>修订记录</w:t>
      </w:r>
    </w:p>
    <w:tbl>
      <w:tblPr>
        <w:tblW w:w="5000" w:type="pct"/>
        <w:jc w:val="center"/>
        <w:tblLayout w:type="fixed"/>
        <w:tblCellMar>
          <w:left w:w="57" w:type="dxa"/>
          <w:right w:w="57" w:type="dxa"/>
        </w:tblCellMar>
        <w:tblLook w:val="0000" w:firstRow="0" w:lastRow="0" w:firstColumn="0" w:lastColumn="0" w:noHBand="0" w:noVBand="0"/>
      </w:tblPr>
      <w:tblGrid>
        <w:gridCol w:w="1372"/>
        <w:gridCol w:w="1137"/>
        <w:gridCol w:w="4321"/>
        <w:gridCol w:w="1974"/>
      </w:tblGrid>
      <w:tr w:rsidR="00836EF6" w14:paraId="1B2AEFA8" w14:textId="77777777">
        <w:tblPrEx>
          <w:tblCellMar>
            <w:top w:w="0" w:type="dxa"/>
            <w:bottom w:w="0" w:type="dxa"/>
          </w:tblCellMar>
        </w:tblPrEx>
        <w:trPr>
          <w:cantSplit/>
          <w:jc w:val="center"/>
        </w:trPr>
        <w:tc>
          <w:tcPr>
            <w:tcW w:w="1500" w:type="dxa"/>
            <w:tcBorders>
              <w:top w:val="single" w:sz="6" w:space="0" w:color="auto"/>
              <w:left w:val="single" w:sz="6" w:space="0" w:color="auto"/>
              <w:bottom w:val="single" w:sz="6" w:space="0" w:color="auto"/>
              <w:right w:val="single" w:sz="6" w:space="0" w:color="auto"/>
            </w:tcBorders>
            <w:vAlign w:val="center"/>
          </w:tcPr>
          <w:p w14:paraId="4805CB50" w14:textId="77777777" w:rsidR="00836EF6" w:rsidRPr="00704EBA" w:rsidRDefault="00836EF6" w:rsidP="00704EBA">
            <w:pPr>
              <w:pStyle w:val="af"/>
            </w:pPr>
            <w:r w:rsidRPr="00704EBA">
              <w:rPr>
                <w:rFonts w:hint="eastAsia"/>
              </w:rPr>
              <w:t>日期</w:t>
            </w:r>
          </w:p>
        </w:tc>
        <w:tc>
          <w:tcPr>
            <w:tcW w:w="1242" w:type="dxa"/>
            <w:tcBorders>
              <w:top w:val="single" w:sz="6" w:space="0" w:color="auto"/>
              <w:left w:val="single" w:sz="6" w:space="0" w:color="auto"/>
              <w:bottom w:val="single" w:sz="6" w:space="0" w:color="auto"/>
              <w:right w:val="single" w:sz="6" w:space="0" w:color="auto"/>
            </w:tcBorders>
            <w:vAlign w:val="center"/>
          </w:tcPr>
          <w:p w14:paraId="2155898A" w14:textId="77777777" w:rsidR="00836EF6" w:rsidRPr="00704EBA" w:rsidRDefault="00836EF6" w:rsidP="00704EBA">
            <w:pPr>
              <w:pStyle w:val="af"/>
            </w:pPr>
            <w:r w:rsidRPr="00704EBA">
              <w:rPr>
                <w:rFonts w:hint="eastAsia"/>
              </w:rPr>
              <w:t>修订版本</w:t>
            </w:r>
          </w:p>
        </w:tc>
        <w:tc>
          <w:tcPr>
            <w:tcW w:w="4757" w:type="dxa"/>
            <w:tcBorders>
              <w:top w:val="single" w:sz="6" w:space="0" w:color="auto"/>
              <w:left w:val="single" w:sz="6" w:space="0" w:color="auto"/>
              <w:bottom w:val="single" w:sz="6" w:space="0" w:color="auto"/>
              <w:right w:val="single" w:sz="6" w:space="0" w:color="auto"/>
            </w:tcBorders>
            <w:vAlign w:val="center"/>
          </w:tcPr>
          <w:p w14:paraId="698A45ED" w14:textId="77777777" w:rsidR="00836EF6" w:rsidRPr="00704EBA" w:rsidRDefault="00836EF6" w:rsidP="00704EBA">
            <w:pPr>
              <w:pStyle w:val="af"/>
            </w:pPr>
            <w:r w:rsidRPr="00704EBA">
              <w:rPr>
                <w:rFonts w:hint="eastAsia"/>
              </w:rPr>
              <w:t>描述</w:t>
            </w:r>
          </w:p>
        </w:tc>
        <w:tc>
          <w:tcPr>
            <w:tcW w:w="2166" w:type="dxa"/>
            <w:tcBorders>
              <w:top w:val="single" w:sz="6" w:space="0" w:color="auto"/>
              <w:left w:val="single" w:sz="6" w:space="0" w:color="auto"/>
              <w:bottom w:val="single" w:sz="6" w:space="0" w:color="auto"/>
              <w:right w:val="single" w:sz="6" w:space="0" w:color="auto"/>
            </w:tcBorders>
            <w:vAlign w:val="center"/>
          </w:tcPr>
          <w:p w14:paraId="78A98A48" w14:textId="77777777" w:rsidR="00836EF6" w:rsidRPr="00704EBA" w:rsidRDefault="00836EF6" w:rsidP="00704EBA">
            <w:pPr>
              <w:pStyle w:val="af"/>
            </w:pPr>
            <w:r w:rsidRPr="00704EBA">
              <w:rPr>
                <w:rFonts w:hint="eastAsia"/>
              </w:rPr>
              <w:t>作者</w:t>
            </w:r>
          </w:p>
        </w:tc>
      </w:tr>
      <w:tr w:rsidR="00836EF6" w14:paraId="046B8D4E" w14:textId="77777777">
        <w:tblPrEx>
          <w:tblCellMar>
            <w:top w:w="0" w:type="dxa"/>
            <w:bottom w:w="0" w:type="dxa"/>
          </w:tblCellMar>
        </w:tblPrEx>
        <w:trPr>
          <w:cantSplit/>
          <w:jc w:val="center"/>
        </w:trPr>
        <w:tc>
          <w:tcPr>
            <w:tcW w:w="1500" w:type="dxa"/>
            <w:tcBorders>
              <w:top w:val="single" w:sz="6" w:space="0" w:color="auto"/>
              <w:left w:val="single" w:sz="6" w:space="0" w:color="auto"/>
              <w:bottom w:val="single" w:sz="6" w:space="0" w:color="auto"/>
              <w:right w:val="single" w:sz="6" w:space="0" w:color="auto"/>
            </w:tcBorders>
            <w:vAlign w:val="center"/>
          </w:tcPr>
          <w:p w14:paraId="5938D17A" w14:textId="77777777" w:rsidR="00836EF6" w:rsidRPr="003110C2" w:rsidRDefault="00836EF6" w:rsidP="00836EF6">
            <w:pPr>
              <w:pStyle w:val="Char2"/>
            </w:pPr>
            <w:r w:rsidRPr="003110C2">
              <w:rPr>
                <w:rFonts w:hint="eastAsia"/>
              </w:rPr>
              <w:t>yy</w:t>
            </w:r>
            <w:r w:rsidRPr="003110C2">
              <w:t>yy-mm-dd</w:t>
            </w:r>
          </w:p>
        </w:tc>
        <w:tc>
          <w:tcPr>
            <w:tcW w:w="1242" w:type="dxa"/>
            <w:tcBorders>
              <w:top w:val="single" w:sz="6" w:space="0" w:color="auto"/>
              <w:left w:val="single" w:sz="6" w:space="0" w:color="auto"/>
              <w:bottom w:val="single" w:sz="6" w:space="0" w:color="auto"/>
              <w:right w:val="single" w:sz="6" w:space="0" w:color="auto"/>
            </w:tcBorders>
            <w:vAlign w:val="center"/>
          </w:tcPr>
          <w:p w14:paraId="73C9202A" w14:textId="77777777" w:rsidR="00836EF6" w:rsidRPr="003110C2" w:rsidRDefault="00836EF6" w:rsidP="00836EF6">
            <w:pPr>
              <w:pStyle w:val="Char2"/>
            </w:pPr>
            <w:r w:rsidRPr="003110C2">
              <w:t>1.0</w:t>
            </w:r>
          </w:p>
        </w:tc>
        <w:tc>
          <w:tcPr>
            <w:tcW w:w="4757" w:type="dxa"/>
            <w:tcBorders>
              <w:top w:val="single" w:sz="6" w:space="0" w:color="auto"/>
              <w:left w:val="single" w:sz="6" w:space="0" w:color="auto"/>
              <w:bottom w:val="single" w:sz="6" w:space="0" w:color="auto"/>
              <w:right w:val="single" w:sz="6" w:space="0" w:color="auto"/>
            </w:tcBorders>
            <w:vAlign w:val="center"/>
          </w:tcPr>
          <w:p w14:paraId="05E3EC37" w14:textId="77777777" w:rsidR="00836EF6" w:rsidRPr="003110C2" w:rsidRDefault="00836EF6" w:rsidP="00836EF6">
            <w:pPr>
              <w:pStyle w:val="Char2"/>
            </w:pPr>
            <w:r w:rsidRPr="003110C2">
              <w:rPr>
                <w:rFonts w:hint="eastAsia"/>
              </w:rPr>
              <w:t>初稿完成</w:t>
            </w:r>
          </w:p>
        </w:tc>
        <w:tc>
          <w:tcPr>
            <w:tcW w:w="2166" w:type="dxa"/>
            <w:tcBorders>
              <w:top w:val="single" w:sz="6" w:space="0" w:color="auto"/>
              <w:left w:val="single" w:sz="6" w:space="0" w:color="auto"/>
              <w:bottom w:val="single" w:sz="6" w:space="0" w:color="auto"/>
              <w:right w:val="single" w:sz="6" w:space="0" w:color="auto"/>
            </w:tcBorders>
            <w:vAlign w:val="center"/>
          </w:tcPr>
          <w:p w14:paraId="13E99E53" w14:textId="77777777" w:rsidR="00836EF6" w:rsidRPr="003110C2" w:rsidRDefault="00836EF6" w:rsidP="00836EF6">
            <w:pPr>
              <w:pStyle w:val="Char2"/>
            </w:pPr>
            <w:r w:rsidRPr="003110C2">
              <w:rPr>
                <w:rFonts w:hint="eastAsia"/>
              </w:rPr>
              <w:t>作者名</w:t>
            </w:r>
          </w:p>
        </w:tc>
      </w:tr>
      <w:tr w:rsidR="00836EF6" w14:paraId="35FD6979" w14:textId="77777777">
        <w:tblPrEx>
          <w:tblCellMar>
            <w:top w:w="0" w:type="dxa"/>
            <w:bottom w:w="0" w:type="dxa"/>
          </w:tblCellMar>
        </w:tblPrEx>
        <w:trPr>
          <w:cantSplit/>
          <w:jc w:val="center"/>
        </w:trPr>
        <w:tc>
          <w:tcPr>
            <w:tcW w:w="1500" w:type="dxa"/>
            <w:tcBorders>
              <w:top w:val="single" w:sz="6" w:space="0" w:color="auto"/>
              <w:left w:val="single" w:sz="6" w:space="0" w:color="auto"/>
              <w:bottom w:val="single" w:sz="6" w:space="0" w:color="auto"/>
              <w:right w:val="single" w:sz="6" w:space="0" w:color="auto"/>
            </w:tcBorders>
            <w:vAlign w:val="center"/>
          </w:tcPr>
          <w:p w14:paraId="2D1890D3" w14:textId="77777777" w:rsidR="00836EF6" w:rsidRPr="003110C2" w:rsidRDefault="00836EF6" w:rsidP="00836EF6">
            <w:pPr>
              <w:pStyle w:val="Char2"/>
            </w:pPr>
            <w:r w:rsidRPr="003110C2">
              <w:t>yyyy-mm-dd</w:t>
            </w:r>
          </w:p>
        </w:tc>
        <w:tc>
          <w:tcPr>
            <w:tcW w:w="1242" w:type="dxa"/>
            <w:tcBorders>
              <w:top w:val="single" w:sz="6" w:space="0" w:color="auto"/>
              <w:left w:val="single" w:sz="6" w:space="0" w:color="auto"/>
              <w:bottom w:val="single" w:sz="6" w:space="0" w:color="auto"/>
              <w:right w:val="single" w:sz="6" w:space="0" w:color="auto"/>
            </w:tcBorders>
            <w:vAlign w:val="center"/>
          </w:tcPr>
          <w:p w14:paraId="2278BDEE" w14:textId="77777777" w:rsidR="00836EF6" w:rsidRPr="003110C2" w:rsidRDefault="00836EF6" w:rsidP="00836EF6">
            <w:pPr>
              <w:pStyle w:val="Char2"/>
            </w:pPr>
            <w:r w:rsidRPr="003110C2">
              <w:t>1.1</w:t>
            </w:r>
          </w:p>
        </w:tc>
        <w:tc>
          <w:tcPr>
            <w:tcW w:w="4757" w:type="dxa"/>
            <w:tcBorders>
              <w:top w:val="single" w:sz="6" w:space="0" w:color="auto"/>
              <w:left w:val="single" w:sz="6" w:space="0" w:color="auto"/>
              <w:bottom w:val="single" w:sz="6" w:space="0" w:color="auto"/>
              <w:right w:val="single" w:sz="6" w:space="0" w:color="auto"/>
            </w:tcBorders>
            <w:vAlign w:val="center"/>
          </w:tcPr>
          <w:p w14:paraId="0D1B0DAF" w14:textId="77777777" w:rsidR="00836EF6" w:rsidRPr="003110C2" w:rsidRDefault="00836EF6" w:rsidP="00836EF6">
            <w:pPr>
              <w:pStyle w:val="Char2"/>
            </w:pPr>
            <w:r w:rsidRPr="003110C2">
              <w:rPr>
                <w:rFonts w:hint="eastAsia"/>
              </w:rPr>
              <w:t>修改</w:t>
            </w:r>
            <w:r w:rsidRPr="003110C2">
              <w:t>XXX</w:t>
            </w:r>
          </w:p>
        </w:tc>
        <w:tc>
          <w:tcPr>
            <w:tcW w:w="2166" w:type="dxa"/>
            <w:tcBorders>
              <w:top w:val="single" w:sz="6" w:space="0" w:color="auto"/>
              <w:left w:val="single" w:sz="6" w:space="0" w:color="auto"/>
              <w:bottom w:val="single" w:sz="6" w:space="0" w:color="auto"/>
              <w:right w:val="single" w:sz="6" w:space="0" w:color="auto"/>
            </w:tcBorders>
            <w:vAlign w:val="center"/>
          </w:tcPr>
          <w:p w14:paraId="61E8AB38" w14:textId="77777777" w:rsidR="00836EF6" w:rsidRPr="003110C2" w:rsidRDefault="00836EF6" w:rsidP="00836EF6">
            <w:pPr>
              <w:pStyle w:val="Char2"/>
            </w:pPr>
            <w:r w:rsidRPr="003110C2">
              <w:rPr>
                <w:rFonts w:hint="eastAsia"/>
              </w:rPr>
              <w:t>作者名</w:t>
            </w:r>
          </w:p>
        </w:tc>
      </w:tr>
      <w:tr w:rsidR="00836EF6" w14:paraId="0FCE9A40" w14:textId="77777777">
        <w:tblPrEx>
          <w:tblCellMar>
            <w:top w:w="0" w:type="dxa"/>
            <w:bottom w:w="0" w:type="dxa"/>
          </w:tblCellMar>
        </w:tblPrEx>
        <w:trPr>
          <w:cantSplit/>
          <w:jc w:val="center"/>
        </w:trPr>
        <w:tc>
          <w:tcPr>
            <w:tcW w:w="1500" w:type="dxa"/>
            <w:tcBorders>
              <w:top w:val="single" w:sz="6" w:space="0" w:color="auto"/>
              <w:left w:val="single" w:sz="6" w:space="0" w:color="auto"/>
              <w:bottom w:val="single" w:sz="6" w:space="0" w:color="auto"/>
              <w:right w:val="single" w:sz="6" w:space="0" w:color="auto"/>
            </w:tcBorders>
            <w:vAlign w:val="center"/>
          </w:tcPr>
          <w:p w14:paraId="55C41089" w14:textId="77777777" w:rsidR="00836EF6" w:rsidRPr="003110C2" w:rsidRDefault="00836EF6" w:rsidP="00836EF6">
            <w:pPr>
              <w:pStyle w:val="Char2"/>
            </w:pPr>
            <w:r w:rsidRPr="003110C2">
              <w:t>yyyy-mm-dd</w:t>
            </w:r>
          </w:p>
        </w:tc>
        <w:tc>
          <w:tcPr>
            <w:tcW w:w="1242" w:type="dxa"/>
            <w:tcBorders>
              <w:top w:val="single" w:sz="6" w:space="0" w:color="auto"/>
              <w:left w:val="single" w:sz="6" w:space="0" w:color="auto"/>
              <w:bottom w:val="single" w:sz="6" w:space="0" w:color="auto"/>
              <w:right w:val="single" w:sz="6" w:space="0" w:color="auto"/>
            </w:tcBorders>
            <w:vAlign w:val="center"/>
          </w:tcPr>
          <w:p w14:paraId="5DBB3FD8" w14:textId="77777777" w:rsidR="00836EF6" w:rsidRPr="003110C2" w:rsidRDefault="00836EF6" w:rsidP="00836EF6">
            <w:pPr>
              <w:pStyle w:val="Char2"/>
            </w:pPr>
            <w:r w:rsidRPr="003110C2">
              <w:t>1.2</w:t>
            </w:r>
          </w:p>
        </w:tc>
        <w:tc>
          <w:tcPr>
            <w:tcW w:w="4757" w:type="dxa"/>
            <w:tcBorders>
              <w:top w:val="single" w:sz="6" w:space="0" w:color="auto"/>
              <w:left w:val="single" w:sz="6" w:space="0" w:color="auto"/>
              <w:bottom w:val="single" w:sz="6" w:space="0" w:color="auto"/>
              <w:right w:val="single" w:sz="6" w:space="0" w:color="auto"/>
            </w:tcBorders>
            <w:vAlign w:val="center"/>
          </w:tcPr>
          <w:p w14:paraId="738D26C5" w14:textId="77777777" w:rsidR="00836EF6" w:rsidRPr="003110C2" w:rsidRDefault="00836EF6" w:rsidP="00836EF6">
            <w:pPr>
              <w:pStyle w:val="Char2"/>
            </w:pPr>
            <w:r w:rsidRPr="003110C2">
              <w:rPr>
                <w:rFonts w:hint="eastAsia"/>
              </w:rPr>
              <w:t>修改</w:t>
            </w:r>
            <w:r w:rsidRPr="003110C2">
              <w:t>XXX</w:t>
            </w:r>
          </w:p>
        </w:tc>
        <w:tc>
          <w:tcPr>
            <w:tcW w:w="2166" w:type="dxa"/>
            <w:tcBorders>
              <w:top w:val="single" w:sz="6" w:space="0" w:color="auto"/>
              <w:left w:val="single" w:sz="6" w:space="0" w:color="auto"/>
              <w:bottom w:val="single" w:sz="6" w:space="0" w:color="auto"/>
              <w:right w:val="single" w:sz="6" w:space="0" w:color="auto"/>
            </w:tcBorders>
            <w:vAlign w:val="center"/>
          </w:tcPr>
          <w:p w14:paraId="09154396" w14:textId="77777777" w:rsidR="00836EF6" w:rsidRPr="003110C2" w:rsidRDefault="00836EF6" w:rsidP="00836EF6">
            <w:pPr>
              <w:pStyle w:val="Char2"/>
            </w:pPr>
            <w:r w:rsidRPr="003110C2">
              <w:rPr>
                <w:rFonts w:hint="eastAsia"/>
              </w:rPr>
              <w:t>作者名</w:t>
            </w:r>
          </w:p>
        </w:tc>
      </w:tr>
      <w:tr w:rsidR="00836EF6" w14:paraId="53356807" w14:textId="77777777">
        <w:tblPrEx>
          <w:tblCellMar>
            <w:top w:w="0" w:type="dxa"/>
            <w:bottom w:w="0" w:type="dxa"/>
          </w:tblCellMar>
        </w:tblPrEx>
        <w:trPr>
          <w:cantSplit/>
          <w:jc w:val="center"/>
        </w:trPr>
        <w:tc>
          <w:tcPr>
            <w:tcW w:w="1500" w:type="dxa"/>
            <w:tcBorders>
              <w:top w:val="single" w:sz="6" w:space="0" w:color="auto"/>
              <w:left w:val="single" w:sz="6" w:space="0" w:color="auto"/>
              <w:bottom w:val="single" w:sz="6" w:space="0" w:color="auto"/>
              <w:right w:val="single" w:sz="6" w:space="0" w:color="auto"/>
            </w:tcBorders>
            <w:vAlign w:val="center"/>
          </w:tcPr>
          <w:p w14:paraId="04004B0B" w14:textId="77777777" w:rsidR="00836EF6" w:rsidRPr="003110C2" w:rsidRDefault="00836EF6" w:rsidP="00836EF6">
            <w:pPr>
              <w:pStyle w:val="Char2"/>
            </w:pPr>
            <w:r w:rsidRPr="003110C2">
              <w:rPr>
                <w:rFonts w:hint="eastAsia"/>
              </w:rPr>
              <w:t>……</w:t>
            </w:r>
          </w:p>
        </w:tc>
        <w:tc>
          <w:tcPr>
            <w:tcW w:w="1242" w:type="dxa"/>
            <w:tcBorders>
              <w:top w:val="single" w:sz="6" w:space="0" w:color="auto"/>
              <w:left w:val="single" w:sz="6" w:space="0" w:color="auto"/>
              <w:bottom w:val="single" w:sz="6" w:space="0" w:color="auto"/>
              <w:right w:val="single" w:sz="6" w:space="0" w:color="auto"/>
            </w:tcBorders>
            <w:vAlign w:val="center"/>
          </w:tcPr>
          <w:p w14:paraId="1A4B848B" w14:textId="77777777" w:rsidR="00836EF6" w:rsidRPr="003110C2" w:rsidRDefault="00836EF6" w:rsidP="00836EF6">
            <w:pPr>
              <w:pStyle w:val="Char2"/>
            </w:pPr>
            <w:r w:rsidRPr="003110C2">
              <w:rPr>
                <w:rFonts w:hint="eastAsia"/>
              </w:rPr>
              <w:t>……</w:t>
            </w:r>
          </w:p>
        </w:tc>
        <w:tc>
          <w:tcPr>
            <w:tcW w:w="4757" w:type="dxa"/>
            <w:tcBorders>
              <w:top w:val="single" w:sz="6" w:space="0" w:color="auto"/>
              <w:left w:val="single" w:sz="6" w:space="0" w:color="auto"/>
              <w:bottom w:val="single" w:sz="6" w:space="0" w:color="auto"/>
              <w:right w:val="single" w:sz="6" w:space="0" w:color="auto"/>
            </w:tcBorders>
            <w:vAlign w:val="center"/>
          </w:tcPr>
          <w:p w14:paraId="5E288E07" w14:textId="77777777" w:rsidR="00836EF6" w:rsidRPr="003110C2" w:rsidRDefault="00836EF6" w:rsidP="00836EF6">
            <w:pPr>
              <w:pStyle w:val="Char2"/>
            </w:pPr>
            <w:r w:rsidRPr="003110C2">
              <w:rPr>
                <w:rFonts w:hint="eastAsia"/>
              </w:rPr>
              <w:t>……</w:t>
            </w:r>
          </w:p>
        </w:tc>
        <w:tc>
          <w:tcPr>
            <w:tcW w:w="2166" w:type="dxa"/>
            <w:tcBorders>
              <w:top w:val="single" w:sz="6" w:space="0" w:color="auto"/>
              <w:left w:val="single" w:sz="6" w:space="0" w:color="auto"/>
              <w:bottom w:val="single" w:sz="6" w:space="0" w:color="auto"/>
              <w:right w:val="single" w:sz="6" w:space="0" w:color="auto"/>
            </w:tcBorders>
            <w:vAlign w:val="center"/>
          </w:tcPr>
          <w:p w14:paraId="54DD91F6" w14:textId="77777777" w:rsidR="00836EF6" w:rsidRPr="003110C2" w:rsidRDefault="00836EF6" w:rsidP="00836EF6">
            <w:pPr>
              <w:pStyle w:val="Char2"/>
            </w:pPr>
            <w:r w:rsidRPr="003110C2">
              <w:rPr>
                <w:rFonts w:hint="eastAsia"/>
              </w:rPr>
              <w:t>……</w:t>
            </w:r>
          </w:p>
        </w:tc>
      </w:tr>
      <w:tr w:rsidR="00836EF6" w14:paraId="18C5FA4D" w14:textId="77777777">
        <w:tblPrEx>
          <w:tblCellMar>
            <w:top w:w="0" w:type="dxa"/>
            <w:bottom w:w="0" w:type="dxa"/>
          </w:tblCellMar>
        </w:tblPrEx>
        <w:trPr>
          <w:cantSplit/>
          <w:jc w:val="center"/>
        </w:trPr>
        <w:tc>
          <w:tcPr>
            <w:tcW w:w="1500" w:type="dxa"/>
            <w:tcBorders>
              <w:top w:val="single" w:sz="6" w:space="0" w:color="auto"/>
              <w:left w:val="single" w:sz="6" w:space="0" w:color="auto"/>
              <w:bottom w:val="single" w:sz="6" w:space="0" w:color="auto"/>
              <w:right w:val="single" w:sz="6" w:space="0" w:color="auto"/>
            </w:tcBorders>
            <w:vAlign w:val="center"/>
          </w:tcPr>
          <w:p w14:paraId="42E4B055" w14:textId="77777777" w:rsidR="00836EF6" w:rsidRPr="003110C2" w:rsidRDefault="00836EF6" w:rsidP="00836EF6">
            <w:pPr>
              <w:pStyle w:val="Char2"/>
            </w:pPr>
            <w:r w:rsidRPr="003110C2">
              <w:t>yyyy-mm-dd</w:t>
            </w:r>
          </w:p>
        </w:tc>
        <w:tc>
          <w:tcPr>
            <w:tcW w:w="1242" w:type="dxa"/>
            <w:tcBorders>
              <w:top w:val="single" w:sz="6" w:space="0" w:color="auto"/>
              <w:left w:val="single" w:sz="6" w:space="0" w:color="auto"/>
              <w:bottom w:val="single" w:sz="6" w:space="0" w:color="auto"/>
              <w:right w:val="single" w:sz="6" w:space="0" w:color="auto"/>
            </w:tcBorders>
            <w:vAlign w:val="center"/>
          </w:tcPr>
          <w:p w14:paraId="5A4D73E9" w14:textId="77777777" w:rsidR="00836EF6" w:rsidRPr="003110C2" w:rsidRDefault="00836EF6" w:rsidP="00836EF6">
            <w:pPr>
              <w:pStyle w:val="Char2"/>
              <w:rPr>
                <w:rFonts w:hint="eastAsia"/>
              </w:rPr>
            </w:pPr>
            <w:r w:rsidRPr="003110C2">
              <w:t>2</w:t>
            </w:r>
            <w:r w:rsidR="00811688">
              <w:rPr>
                <w:rFonts w:hint="eastAsia"/>
              </w:rPr>
              <w:t>.0</w:t>
            </w:r>
          </w:p>
        </w:tc>
        <w:tc>
          <w:tcPr>
            <w:tcW w:w="4757" w:type="dxa"/>
            <w:tcBorders>
              <w:top w:val="single" w:sz="6" w:space="0" w:color="auto"/>
              <w:left w:val="single" w:sz="6" w:space="0" w:color="auto"/>
              <w:bottom w:val="single" w:sz="6" w:space="0" w:color="auto"/>
              <w:right w:val="single" w:sz="6" w:space="0" w:color="auto"/>
            </w:tcBorders>
            <w:vAlign w:val="center"/>
          </w:tcPr>
          <w:p w14:paraId="686492F9" w14:textId="77777777" w:rsidR="00836EF6" w:rsidRPr="003110C2" w:rsidRDefault="00836EF6" w:rsidP="00836EF6">
            <w:pPr>
              <w:pStyle w:val="Char2"/>
            </w:pPr>
            <w:r w:rsidRPr="003110C2">
              <w:rPr>
                <w:rFonts w:hint="eastAsia"/>
              </w:rPr>
              <w:t>修改</w:t>
            </w:r>
            <w:r w:rsidRPr="003110C2">
              <w:t>XXX</w:t>
            </w:r>
          </w:p>
        </w:tc>
        <w:tc>
          <w:tcPr>
            <w:tcW w:w="2166" w:type="dxa"/>
            <w:tcBorders>
              <w:top w:val="single" w:sz="6" w:space="0" w:color="auto"/>
              <w:left w:val="single" w:sz="6" w:space="0" w:color="auto"/>
              <w:bottom w:val="single" w:sz="6" w:space="0" w:color="auto"/>
              <w:right w:val="single" w:sz="6" w:space="0" w:color="auto"/>
            </w:tcBorders>
            <w:vAlign w:val="center"/>
          </w:tcPr>
          <w:p w14:paraId="756758C8" w14:textId="77777777" w:rsidR="00836EF6" w:rsidRPr="003110C2" w:rsidRDefault="00836EF6" w:rsidP="00836EF6">
            <w:pPr>
              <w:pStyle w:val="Char2"/>
            </w:pPr>
            <w:r w:rsidRPr="003110C2">
              <w:rPr>
                <w:rFonts w:hint="eastAsia"/>
              </w:rPr>
              <w:t>作者名</w:t>
            </w:r>
          </w:p>
        </w:tc>
      </w:tr>
      <w:tr w:rsidR="00836EF6" w:rsidRPr="00704EBA" w14:paraId="63FB4641" w14:textId="77777777">
        <w:tblPrEx>
          <w:tblCellMar>
            <w:top w:w="0" w:type="dxa"/>
            <w:bottom w:w="0" w:type="dxa"/>
          </w:tblCellMar>
        </w:tblPrEx>
        <w:trPr>
          <w:cantSplit/>
          <w:jc w:val="center"/>
        </w:trPr>
        <w:tc>
          <w:tcPr>
            <w:tcW w:w="1500" w:type="dxa"/>
            <w:tcBorders>
              <w:top w:val="single" w:sz="6" w:space="0" w:color="auto"/>
              <w:left w:val="single" w:sz="6" w:space="0" w:color="auto"/>
              <w:bottom w:val="single" w:sz="6" w:space="0" w:color="auto"/>
              <w:right w:val="single" w:sz="6" w:space="0" w:color="auto"/>
            </w:tcBorders>
            <w:vAlign w:val="center"/>
          </w:tcPr>
          <w:p w14:paraId="7E20295F" w14:textId="77777777" w:rsidR="00836EF6" w:rsidRPr="00704EBA" w:rsidRDefault="00836EF6" w:rsidP="00836EF6">
            <w:pPr>
              <w:pStyle w:val="Char2"/>
            </w:pPr>
          </w:p>
        </w:tc>
        <w:tc>
          <w:tcPr>
            <w:tcW w:w="1242" w:type="dxa"/>
            <w:tcBorders>
              <w:top w:val="single" w:sz="6" w:space="0" w:color="auto"/>
              <w:left w:val="single" w:sz="6" w:space="0" w:color="auto"/>
              <w:bottom w:val="single" w:sz="6" w:space="0" w:color="auto"/>
              <w:right w:val="single" w:sz="6" w:space="0" w:color="auto"/>
            </w:tcBorders>
            <w:vAlign w:val="center"/>
          </w:tcPr>
          <w:p w14:paraId="32E013B4" w14:textId="77777777" w:rsidR="00836EF6" w:rsidRPr="00704EBA" w:rsidRDefault="00836EF6" w:rsidP="00836EF6">
            <w:pPr>
              <w:pStyle w:val="Char2"/>
            </w:pPr>
          </w:p>
        </w:tc>
        <w:tc>
          <w:tcPr>
            <w:tcW w:w="4757" w:type="dxa"/>
            <w:tcBorders>
              <w:top w:val="single" w:sz="6" w:space="0" w:color="auto"/>
              <w:left w:val="single" w:sz="6" w:space="0" w:color="auto"/>
              <w:bottom w:val="single" w:sz="6" w:space="0" w:color="auto"/>
              <w:right w:val="single" w:sz="6" w:space="0" w:color="auto"/>
            </w:tcBorders>
            <w:vAlign w:val="center"/>
          </w:tcPr>
          <w:p w14:paraId="5960B356" w14:textId="77777777" w:rsidR="00836EF6" w:rsidRPr="00704EBA" w:rsidRDefault="00836EF6" w:rsidP="00836EF6">
            <w:pPr>
              <w:pStyle w:val="Char2"/>
            </w:pPr>
          </w:p>
        </w:tc>
        <w:tc>
          <w:tcPr>
            <w:tcW w:w="2166" w:type="dxa"/>
            <w:tcBorders>
              <w:top w:val="single" w:sz="6" w:space="0" w:color="auto"/>
              <w:left w:val="single" w:sz="6" w:space="0" w:color="auto"/>
              <w:bottom w:val="single" w:sz="6" w:space="0" w:color="auto"/>
              <w:right w:val="single" w:sz="6" w:space="0" w:color="auto"/>
            </w:tcBorders>
            <w:vAlign w:val="center"/>
          </w:tcPr>
          <w:p w14:paraId="6DCCC700" w14:textId="77777777" w:rsidR="00836EF6" w:rsidRPr="00704EBA" w:rsidRDefault="00836EF6" w:rsidP="00836EF6">
            <w:pPr>
              <w:pStyle w:val="Char2"/>
            </w:pPr>
          </w:p>
        </w:tc>
      </w:tr>
      <w:tr w:rsidR="00836EF6" w:rsidRPr="00704EBA" w14:paraId="25D65BB1" w14:textId="77777777">
        <w:tblPrEx>
          <w:tblCellMar>
            <w:top w:w="0" w:type="dxa"/>
            <w:bottom w:w="0" w:type="dxa"/>
          </w:tblCellMar>
        </w:tblPrEx>
        <w:trPr>
          <w:cantSplit/>
          <w:jc w:val="center"/>
        </w:trPr>
        <w:tc>
          <w:tcPr>
            <w:tcW w:w="1500" w:type="dxa"/>
            <w:tcBorders>
              <w:top w:val="single" w:sz="6" w:space="0" w:color="auto"/>
              <w:left w:val="single" w:sz="6" w:space="0" w:color="auto"/>
              <w:bottom w:val="single" w:sz="6" w:space="0" w:color="auto"/>
              <w:right w:val="single" w:sz="6" w:space="0" w:color="auto"/>
            </w:tcBorders>
            <w:vAlign w:val="center"/>
          </w:tcPr>
          <w:p w14:paraId="39C3242C" w14:textId="77777777" w:rsidR="00836EF6" w:rsidRPr="00704EBA" w:rsidRDefault="00836EF6" w:rsidP="00836EF6">
            <w:pPr>
              <w:pStyle w:val="Char2"/>
            </w:pPr>
          </w:p>
        </w:tc>
        <w:tc>
          <w:tcPr>
            <w:tcW w:w="1242" w:type="dxa"/>
            <w:tcBorders>
              <w:top w:val="single" w:sz="6" w:space="0" w:color="auto"/>
              <w:left w:val="single" w:sz="6" w:space="0" w:color="auto"/>
              <w:bottom w:val="single" w:sz="6" w:space="0" w:color="auto"/>
              <w:right w:val="single" w:sz="6" w:space="0" w:color="auto"/>
            </w:tcBorders>
            <w:vAlign w:val="center"/>
          </w:tcPr>
          <w:p w14:paraId="0E4F8FCB" w14:textId="77777777" w:rsidR="00836EF6" w:rsidRPr="00704EBA" w:rsidRDefault="00836EF6" w:rsidP="00836EF6">
            <w:pPr>
              <w:pStyle w:val="Char2"/>
            </w:pPr>
          </w:p>
        </w:tc>
        <w:tc>
          <w:tcPr>
            <w:tcW w:w="4757" w:type="dxa"/>
            <w:tcBorders>
              <w:top w:val="single" w:sz="6" w:space="0" w:color="auto"/>
              <w:left w:val="single" w:sz="6" w:space="0" w:color="auto"/>
              <w:bottom w:val="single" w:sz="6" w:space="0" w:color="auto"/>
              <w:right w:val="single" w:sz="6" w:space="0" w:color="auto"/>
            </w:tcBorders>
            <w:vAlign w:val="center"/>
          </w:tcPr>
          <w:p w14:paraId="1D4C1020" w14:textId="77777777" w:rsidR="00836EF6" w:rsidRPr="00704EBA" w:rsidRDefault="00836EF6" w:rsidP="00836EF6">
            <w:pPr>
              <w:pStyle w:val="Char2"/>
            </w:pPr>
          </w:p>
        </w:tc>
        <w:tc>
          <w:tcPr>
            <w:tcW w:w="2166" w:type="dxa"/>
            <w:tcBorders>
              <w:top w:val="single" w:sz="6" w:space="0" w:color="auto"/>
              <w:left w:val="single" w:sz="6" w:space="0" w:color="auto"/>
              <w:bottom w:val="single" w:sz="6" w:space="0" w:color="auto"/>
              <w:right w:val="single" w:sz="6" w:space="0" w:color="auto"/>
            </w:tcBorders>
            <w:vAlign w:val="center"/>
          </w:tcPr>
          <w:p w14:paraId="0A136A01" w14:textId="77777777" w:rsidR="00836EF6" w:rsidRPr="00704EBA" w:rsidRDefault="00836EF6" w:rsidP="00836EF6">
            <w:pPr>
              <w:pStyle w:val="Char2"/>
            </w:pPr>
          </w:p>
        </w:tc>
      </w:tr>
    </w:tbl>
    <w:p w14:paraId="2B88590A" w14:textId="77777777" w:rsidR="00836EF6" w:rsidRPr="0074170C" w:rsidRDefault="00836EF6" w:rsidP="00836EF6">
      <w:pPr>
        <w:pStyle w:val="ae"/>
      </w:pPr>
      <w:r w:rsidRPr="0074170C">
        <w:rPr>
          <w:rFonts w:hint="eastAsia"/>
        </w:rPr>
        <w:lastRenderedPageBreak/>
        <w:t>目</w:t>
      </w:r>
      <w:r w:rsidRPr="0074170C">
        <w:t xml:space="preserve"> </w:t>
      </w:r>
      <w:r w:rsidRPr="0074170C">
        <w:rPr>
          <w:rFonts w:hint="eastAsia"/>
        </w:rPr>
        <w:t>录</w:t>
      </w:r>
    </w:p>
    <w:p w14:paraId="28CC8FE7" w14:textId="77777777" w:rsidR="0041146D" w:rsidRDefault="00836EF6">
      <w:pPr>
        <w:pStyle w:val="10"/>
        <w:tabs>
          <w:tab w:val="left" w:pos="454"/>
        </w:tabs>
        <w:rPr>
          <w:rFonts w:ascii="Times New Roman" w:hAnsi="Times New Roman"/>
          <w:noProof/>
          <w:kern w:val="2"/>
          <w:szCs w:val="24"/>
        </w:rPr>
      </w:pPr>
      <w:r>
        <w:fldChar w:fldCharType="begin"/>
      </w:r>
      <w:r>
        <w:instrText xml:space="preserve"> TOC \o "1-3" \h \z \u </w:instrText>
      </w:r>
      <w:r>
        <w:fldChar w:fldCharType="separate"/>
      </w:r>
      <w:hyperlink w:anchor="_Toc43795979" w:history="1">
        <w:r w:rsidR="0041146D" w:rsidRPr="00E67EE3">
          <w:rPr>
            <w:rStyle w:val="af3"/>
            <w:noProof/>
          </w:rPr>
          <w:t>1</w:t>
        </w:r>
        <w:r w:rsidR="0041146D">
          <w:rPr>
            <w:rFonts w:ascii="Times New Roman" w:hAnsi="Times New Roman"/>
            <w:noProof/>
            <w:kern w:val="2"/>
            <w:szCs w:val="24"/>
          </w:rPr>
          <w:tab/>
        </w:r>
        <w:r w:rsidR="0041146D" w:rsidRPr="00E67EE3">
          <w:rPr>
            <w:rStyle w:val="af3"/>
            <w:rFonts w:hint="eastAsia"/>
            <w:noProof/>
          </w:rPr>
          <w:t>概述</w:t>
        </w:r>
        <w:r w:rsidR="0041146D">
          <w:rPr>
            <w:noProof/>
            <w:webHidden/>
          </w:rPr>
          <w:tab/>
        </w:r>
        <w:r w:rsidR="0041146D">
          <w:rPr>
            <w:noProof/>
            <w:webHidden/>
          </w:rPr>
          <w:fldChar w:fldCharType="begin"/>
        </w:r>
        <w:r w:rsidR="0041146D">
          <w:rPr>
            <w:noProof/>
            <w:webHidden/>
          </w:rPr>
          <w:instrText xml:space="preserve"> PAGEREF _Toc43795979 \h </w:instrText>
        </w:r>
        <w:r w:rsidR="0041146D">
          <w:rPr>
            <w:noProof/>
          </w:rPr>
        </w:r>
        <w:r w:rsidR="0041146D">
          <w:rPr>
            <w:noProof/>
            <w:webHidden/>
          </w:rPr>
          <w:fldChar w:fldCharType="separate"/>
        </w:r>
        <w:r w:rsidR="0041146D">
          <w:rPr>
            <w:noProof/>
            <w:webHidden/>
          </w:rPr>
          <w:t>7</w:t>
        </w:r>
        <w:r w:rsidR="0041146D">
          <w:rPr>
            <w:noProof/>
            <w:webHidden/>
          </w:rPr>
          <w:fldChar w:fldCharType="end"/>
        </w:r>
      </w:hyperlink>
    </w:p>
    <w:p w14:paraId="4AB95E65" w14:textId="77777777" w:rsidR="0041146D" w:rsidRDefault="0041146D">
      <w:pPr>
        <w:pStyle w:val="20"/>
        <w:rPr>
          <w:rFonts w:ascii="Times New Roman" w:hAnsi="Times New Roman"/>
          <w:noProof/>
          <w:kern w:val="2"/>
          <w:szCs w:val="24"/>
        </w:rPr>
      </w:pPr>
      <w:hyperlink w:anchor="_Toc43795980" w:history="1">
        <w:r w:rsidRPr="00E67EE3">
          <w:rPr>
            <w:rStyle w:val="af3"/>
            <w:noProof/>
          </w:rPr>
          <w:t>1.1</w:t>
        </w:r>
        <w:r>
          <w:rPr>
            <w:rFonts w:ascii="Times New Roman" w:hAnsi="Times New Roman"/>
            <w:noProof/>
            <w:kern w:val="2"/>
            <w:szCs w:val="24"/>
          </w:rPr>
          <w:tab/>
        </w:r>
        <w:r w:rsidRPr="00E67EE3">
          <w:rPr>
            <w:rStyle w:val="af3"/>
            <w:rFonts w:hint="eastAsia"/>
            <w:noProof/>
          </w:rPr>
          <w:t>文档版本说明</w:t>
        </w:r>
        <w:r>
          <w:rPr>
            <w:noProof/>
            <w:webHidden/>
          </w:rPr>
          <w:tab/>
        </w:r>
        <w:r>
          <w:rPr>
            <w:noProof/>
            <w:webHidden/>
          </w:rPr>
          <w:fldChar w:fldCharType="begin"/>
        </w:r>
        <w:r>
          <w:rPr>
            <w:noProof/>
            <w:webHidden/>
          </w:rPr>
          <w:instrText xml:space="preserve"> PAGEREF _Toc43795980 \h </w:instrText>
        </w:r>
        <w:r>
          <w:rPr>
            <w:noProof/>
          </w:rPr>
        </w:r>
        <w:r>
          <w:rPr>
            <w:noProof/>
            <w:webHidden/>
          </w:rPr>
          <w:fldChar w:fldCharType="separate"/>
        </w:r>
        <w:r>
          <w:rPr>
            <w:noProof/>
            <w:webHidden/>
          </w:rPr>
          <w:t>7</w:t>
        </w:r>
        <w:r>
          <w:rPr>
            <w:noProof/>
            <w:webHidden/>
          </w:rPr>
          <w:fldChar w:fldCharType="end"/>
        </w:r>
      </w:hyperlink>
    </w:p>
    <w:p w14:paraId="44671B7D" w14:textId="77777777" w:rsidR="0041146D" w:rsidRDefault="0041146D">
      <w:pPr>
        <w:pStyle w:val="20"/>
        <w:rPr>
          <w:rFonts w:ascii="Times New Roman" w:hAnsi="Times New Roman"/>
          <w:noProof/>
          <w:kern w:val="2"/>
          <w:szCs w:val="24"/>
        </w:rPr>
      </w:pPr>
      <w:hyperlink w:anchor="_Toc43795981" w:history="1">
        <w:r w:rsidRPr="00E67EE3">
          <w:rPr>
            <w:rStyle w:val="af3"/>
            <w:noProof/>
          </w:rPr>
          <w:t>1.2</w:t>
        </w:r>
        <w:r>
          <w:rPr>
            <w:rFonts w:ascii="Times New Roman" w:hAnsi="Times New Roman"/>
            <w:noProof/>
            <w:kern w:val="2"/>
            <w:szCs w:val="24"/>
          </w:rPr>
          <w:tab/>
        </w:r>
        <w:r w:rsidRPr="00E67EE3">
          <w:rPr>
            <w:rStyle w:val="af3"/>
            <w:rFonts w:hint="eastAsia"/>
            <w:noProof/>
          </w:rPr>
          <w:t>单板名称及版本号</w:t>
        </w:r>
        <w:r>
          <w:rPr>
            <w:noProof/>
            <w:webHidden/>
          </w:rPr>
          <w:tab/>
        </w:r>
        <w:r>
          <w:rPr>
            <w:noProof/>
            <w:webHidden/>
          </w:rPr>
          <w:fldChar w:fldCharType="begin"/>
        </w:r>
        <w:r>
          <w:rPr>
            <w:noProof/>
            <w:webHidden/>
          </w:rPr>
          <w:instrText xml:space="preserve"> PAGEREF _Toc43795981 \h </w:instrText>
        </w:r>
        <w:r>
          <w:rPr>
            <w:noProof/>
          </w:rPr>
        </w:r>
        <w:r>
          <w:rPr>
            <w:noProof/>
            <w:webHidden/>
          </w:rPr>
          <w:fldChar w:fldCharType="separate"/>
        </w:r>
        <w:r>
          <w:rPr>
            <w:noProof/>
            <w:webHidden/>
          </w:rPr>
          <w:t>7</w:t>
        </w:r>
        <w:r>
          <w:rPr>
            <w:noProof/>
            <w:webHidden/>
          </w:rPr>
          <w:fldChar w:fldCharType="end"/>
        </w:r>
      </w:hyperlink>
    </w:p>
    <w:p w14:paraId="4296593C" w14:textId="77777777" w:rsidR="0041146D" w:rsidRDefault="0041146D">
      <w:pPr>
        <w:pStyle w:val="20"/>
        <w:rPr>
          <w:rFonts w:ascii="Times New Roman" w:hAnsi="Times New Roman"/>
          <w:noProof/>
          <w:kern w:val="2"/>
          <w:szCs w:val="24"/>
        </w:rPr>
      </w:pPr>
      <w:hyperlink w:anchor="_Toc43795982" w:history="1">
        <w:r w:rsidRPr="00E67EE3">
          <w:rPr>
            <w:rStyle w:val="af3"/>
            <w:noProof/>
          </w:rPr>
          <w:t>1.3</w:t>
        </w:r>
        <w:r>
          <w:rPr>
            <w:rFonts w:ascii="Times New Roman" w:hAnsi="Times New Roman"/>
            <w:noProof/>
            <w:kern w:val="2"/>
            <w:szCs w:val="24"/>
          </w:rPr>
          <w:tab/>
        </w:r>
        <w:r w:rsidRPr="00E67EE3">
          <w:rPr>
            <w:rStyle w:val="af3"/>
            <w:rFonts w:hint="eastAsia"/>
            <w:noProof/>
          </w:rPr>
          <w:t>开发目标</w:t>
        </w:r>
        <w:r>
          <w:rPr>
            <w:noProof/>
            <w:webHidden/>
          </w:rPr>
          <w:tab/>
        </w:r>
        <w:r>
          <w:rPr>
            <w:noProof/>
            <w:webHidden/>
          </w:rPr>
          <w:fldChar w:fldCharType="begin"/>
        </w:r>
        <w:r>
          <w:rPr>
            <w:noProof/>
            <w:webHidden/>
          </w:rPr>
          <w:instrText xml:space="preserve"> PAGEREF _Toc43795982 \h </w:instrText>
        </w:r>
        <w:r>
          <w:rPr>
            <w:noProof/>
          </w:rPr>
        </w:r>
        <w:r>
          <w:rPr>
            <w:noProof/>
            <w:webHidden/>
          </w:rPr>
          <w:fldChar w:fldCharType="separate"/>
        </w:r>
        <w:r>
          <w:rPr>
            <w:noProof/>
            <w:webHidden/>
          </w:rPr>
          <w:t>7</w:t>
        </w:r>
        <w:r>
          <w:rPr>
            <w:noProof/>
            <w:webHidden/>
          </w:rPr>
          <w:fldChar w:fldCharType="end"/>
        </w:r>
      </w:hyperlink>
    </w:p>
    <w:p w14:paraId="1CEA2FEF" w14:textId="77777777" w:rsidR="0041146D" w:rsidRDefault="0041146D">
      <w:pPr>
        <w:pStyle w:val="20"/>
        <w:rPr>
          <w:rFonts w:ascii="Times New Roman" w:hAnsi="Times New Roman"/>
          <w:noProof/>
          <w:kern w:val="2"/>
          <w:szCs w:val="24"/>
        </w:rPr>
      </w:pPr>
      <w:hyperlink w:anchor="_Toc43795983" w:history="1">
        <w:r w:rsidRPr="00E67EE3">
          <w:rPr>
            <w:rStyle w:val="af3"/>
            <w:noProof/>
          </w:rPr>
          <w:t>1.4</w:t>
        </w:r>
        <w:r>
          <w:rPr>
            <w:rFonts w:ascii="Times New Roman" w:hAnsi="Times New Roman"/>
            <w:noProof/>
            <w:kern w:val="2"/>
            <w:szCs w:val="24"/>
          </w:rPr>
          <w:tab/>
        </w:r>
        <w:r w:rsidRPr="00E67EE3">
          <w:rPr>
            <w:rStyle w:val="af3"/>
            <w:rFonts w:hint="eastAsia"/>
            <w:noProof/>
          </w:rPr>
          <w:t>背景说明</w:t>
        </w:r>
        <w:r>
          <w:rPr>
            <w:noProof/>
            <w:webHidden/>
          </w:rPr>
          <w:tab/>
        </w:r>
        <w:r>
          <w:rPr>
            <w:noProof/>
            <w:webHidden/>
          </w:rPr>
          <w:fldChar w:fldCharType="begin"/>
        </w:r>
        <w:r>
          <w:rPr>
            <w:noProof/>
            <w:webHidden/>
          </w:rPr>
          <w:instrText xml:space="preserve"> PAGEREF _Toc43795983 \h </w:instrText>
        </w:r>
        <w:r>
          <w:rPr>
            <w:noProof/>
          </w:rPr>
        </w:r>
        <w:r>
          <w:rPr>
            <w:noProof/>
            <w:webHidden/>
          </w:rPr>
          <w:fldChar w:fldCharType="separate"/>
        </w:r>
        <w:r>
          <w:rPr>
            <w:noProof/>
            <w:webHidden/>
          </w:rPr>
          <w:t>7</w:t>
        </w:r>
        <w:r>
          <w:rPr>
            <w:noProof/>
            <w:webHidden/>
          </w:rPr>
          <w:fldChar w:fldCharType="end"/>
        </w:r>
      </w:hyperlink>
    </w:p>
    <w:p w14:paraId="5F3DB532" w14:textId="77777777" w:rsidR="0041146D" w:rsidRDefault="0041146D">
      <w:pPr>
        <w:pStyle w:val="20"/>
        <w:rPr>
          <w:rFonts w:ascii="Times New Roman" w:hAnsi="Times New Roman"/>
          <w:noProof/>
          <w:kern w:val="2"/>
          <w:szCs w:val="24"/>
        </w:rPr>
      </w:pPr>
      <w:hyperlink w:anchor="_Toc43795984" w:history="1">
        <w:r w:rsidRPr="00E67EE3">
          <w:rPr>
            <w:rStyle w:val="af3"/>
            <w:noProof/>
          </w:rPr>
          <w:t>1.5</w:t>
        </w:r>
        <w:r>
          <w:rPr>
            <w:rFonts w:ascii="Times New Roman" w:hAnsi="Times New Roman"/>
            <w:noProof/>
            <w:kern w:val="2"/>
            <w:szCs w:val="24"/>
          </w:rPr>
          <w:tab/>
        </w:r>
        <w:r w:rsidRPr="00E67EE3">
          <w:rPr>
            <w:rStyle w:val="af3"/>
            <w:rFonts w:hint="eastAsia"/>
            <w:noProof/>
          </w:rPr>
          <w:t>位置、作用、</w:t>
        </w:r>
        <w:r>
          <w:rPr>
            <w:noProof/>
            <w:webHidden/>
          </w:rPr>
          <w:tab/>
        </w:r>
        <w:r>
          <w:rPr>
            <w:noProof/>
            <w:webHidden/>
          </w:rPr>
          <w:fldChar w:fldCharType="begin"/>
        </w:r>
        <w:r>
          <w:rPr>
            <w:noProof/>
            <w:webHidden/>
          </w:rPr>
          <w:instrText xml:space="preserve"> PAGEREF _Toc43795984 \h </w:instrText>
        </w:r>
        <w:r>
          <w:rPr>
            <w:noProof/>
          </w:rPr>
        </w:r>
        <w:r>
          <w:rPr>
            <w:noProof/>
            <w:webHidden/>
          </w:rPr>
          <w:fldChar w:fldCharType="separate"/>
        </w:r>
        <w:r>
          <w:rPr>
            <w:noProof/>
            <w:webHidden/>
          </w:rPr>
          <w:t>7</w:t>
        </w:r>
        <w:r>
          <w:rPr>
            <w:noProof/>
            <w:webHidden/>
          </w:rPr>
          <w:fldChar w:fldCharType="end"/>
        </w:r>
      </w:hyperlink>
    </w:p>
    <w:p w14:paraId="5D5D230B" w14:textId="77777777" w:rsidR="0041146D" w:rsidRDefault="0041146D">
      <w:pPr>
        <w:pStyle w:val="20"/>
        <w:rPr>
          <w:rFonts w:ascii="Times New Roman" w:hAnsi="Times New Roman"/>
          <w:noProof/>
          <w:kern w:val="2"/>
          <w:szCs w:val="24"/>
        </w:rPr>
      </w:pPr>
      <w:hyperlink w:anchor="_Toc43795985" w:history="1">
        <w:r w:rsidRPr="00E67EE3">
          <w:rPr>
            <w:rStyle w:val="af3"/>
            <w:noProof/>
          </w:rPr>
          <w:t>1.6</w:t>
        </w:r>
        <w:r>
          <w:rPr>
            <w:rFonts w:ascii="Times New Roman" w:hAnsi="Times New Roman"/>
            <w:noProof/>
            <w:kern w:val="2"/>
            <w:szCs w:val="24"/>
          </w:rPr>
          <w:tab/>
        </w:r>
        <w:r w:rsidRPr="00E67EE3">
          <w:rPr>
            <w:rStyle w:val="af3"/>
            <w:rFonts w:hint="eastAsia"/>
            <w:noProof/>
          </w:rPr>
          <w:t>采用标准</w:t>
        </w:r>
        <w:r>
          <w:rPr>
            <w:noProof/>
            <w:webHidden/>
          </w:rPr>
          <w:tab/>
        </w:r>
        <w:r>
          <w:rPr>
            <w:noProof/>
            <w:webHidden/>
          </w:rPr>
          <w:fldChar w:fldCharType="begin"/>
        </w:r>
        <w:r>
          <w:rPr>
            <w:noProof/>
            <w:webHidden/>
          </w:rPr>
          <w:instrText xml:space="preserve"> PAGEREF _Toc43795985 \h </w:instrText>
        </w:r>
        <w:r>
          <w:rPr>
            <w:noProof/>
          </w:rPr>
        </w:r>
        <w:r>
          <w:rPr>
            <w:noProof/>
            <w:webHidden/>
          </w:rPr>
          <w:fldChar w:fldCharType="separate"/>
        </w:r>
        <w:r>
          <w:rPr>
            <w:noProof/>
            <w:webHidden/>
          </w:rPr>
          <w:t>8</w:t>
        </w:r>
        <w:r>
          <w:rPr>
            <w:noProof/>
            <w:webHidden/>
          </w:rPr>
          <w:fldChar w:fldCharType="end"/>
        </w:r>
      </w:hyperlink>
    </w:p>
    <w:p w14:paraId="59163BB4" w14:textId="77777777" w:rsidR="0041146D" w:rsidRDefault="0041146D">
      <w:pPr>
        <w:pStyle w:val="20"/>
        <w:rPr>
          <w:rFonts w:ascii="Times New Roman" w:hAnsi="Times New Roman"/>
          <w:noProof/>
          <w:kern w:val="2"/>
          <w:szCs w:val="24"/>
        </w:rPr>
      </w:pPr>
      <w:hyperlink w:anchor="_Toc43795986" w:history="1">
        <w:r w:rsidRPr="00E67EE3">
          <w:rPr>
            <w:rStyle w:val="af3"/>
            <w:noProof/>
          </w:rPr>
          <w:t>1.7</w:t>
        </w:r>
        <w:r>
          <w:rPr>
            <w:rFonts w:ascii="Times New Roman" w:hAnsi="Times New Roman"/>
            <w:noProof/>
            <w:kern w:val="2"/>
            <w:szCs w:val="24"/>
          </w:rPr>
          <w:tab/>
        </w:r>
        <w:r w:rsidRPr="00E67EE3">
          <w:rPr>
            <w:rStyle w:val="af3"/>
            <w:rFonts w:hint="eastAsia"/>
            <w:noProof/>
          </w:rPr>
          <w:t>单板尺寸（单位）</w:t>
        </w:r>
        <w:r>
          <w:rPr>
            <w:noProof/>
            <w:webHidden/>
          </w:rPr>
          <w:tab/>
        </w:r>
        <w:r>
          <w:rPr>
            <w:noProof/>
            <w:webHidden/>
          </w:rPr>
          <w:fldChar w:fldCharType="begin"/>
        </w:r>
        <w:r>
          <w:rPr>
            <w:noProof/>
            <w:webHidden/>
          </w:rPr>
          <w:instrText xml:space="preserve"> PAGEREF _Toc43795986 \h </w:instrText>
        </w:r>
        <w:r>
          <w:rPr>
            <w:noProof/>
          </w:rPr>
        </w:r>
        <w:r>
          <w:rPr>
            <w:noProof/>
            <w:webHidden/>
          </w:rPr>
          <w:fldChar w:fldCharType="separate"/>
        </w:r>
        <w:r>
          <w:rPr>
            <w:noProof/>
            <w:webHidden/>
          </w:rPr>
          <w:t>8</w:t>
        </w:r>
        <w:r>
          <w:rPr>
            <w:noProof/>
            <w:webHidden/>
          </w:rPr>
          <w:fldChar w:fldCharType="end"/>
        </w:r>
      </w:hyperlink>
    </w:p>
    <w:p w14:paraId="44FD5902" w14:textId="77777777" w:rsidR="0041146D" w:rsidRDefault="0041146D">
      <w:pPr>
        <w:pStyle w:val="10"/>
        <w:tabs>
          <w:tab w:val="left" w:pos="454"/>
        </w:tabs>
        <w:rPr>
          <w:rFonts w:ascii="Times New Roman" w:hAnsi="Times New Roman"/>
          <w:noProof/>
          <w:kern w:val="2"/>
          <w:szCs w:val="24"/>
        </w:rPr>
      </w:pPr>
      <w:hyperlink w:anchor="_Toc43795987" w:history="1">
        <w:r w:rsidRPr="00E67EE3">
          <w:rPr>
            <w:rStyle w:val="af3"/>
            <w:noProof/>
          </w:rPr>
          <w:t>2</w:t>
        </w:r>
        <w:r>
          <w:rPr>
            <w:rFonts w:ascii="Times New Roman" w:hAnsi="Times New Roman"/>
            <w:noProof/>
            <w:kern w:val="2"/>
            <w:szCs w:val="24"/>
          </w:rPr>
          <w:tab/>
        </w:r>
        <w:r w:rsidRPr="00E67EE3">
          <w:rPr>
            <w:rStyle w:val="af3"/>
            <w:rFonts w:hint="eastAsia"/>
            <w:noProof/>
          </w:rPr>
          <w:t>单板功能描述和主要性能指标</w:t>
        </w:r>
        <w:r>
          <w:rPr>
            <w:noProof/>
            <w:webHidden/>
          </w:rPr>
          <w:tab/>
        </w:r>
        <w:r>
          <w:rPr>
            <w:noProof/>
            <w:webHidden/>
          </w:rPr>
          <w:fldChar w:fldCharType="begin"/>
        </w:r>
        <w:r>
          <w:rPr>
            <w:noProof/>
            <w:webHidden/>
          </w:rPr>
          <w:instrText xml:space="preserve"> PAGEREF _Toc43795987 \h </w:instrText>
        </w:r>
        <w:r>
          <w:rPr>
            <w:noProof/>
          </w:rPr>
        </w:r>
        <w:r>
          <w:rPr>
            <w:noProof/>
            <w:webHidden/>
          </w:rPr>
          <w:fldChar w:fldCharType="separate"/>
        </w:r>
        <w:r>
          <w:rPr>
            <w:noProof/>
            <w:webHidden/>
          </w:rPr>
          <w:t>8</w:t>
        </w:r>
        <w:r>
          <w:rPr>
            <w:noProof/>
            <w:webHidden/>
          </w:rPr>
          <w:fldChar w:fldCharType="end"/>
        </w:r>
      </w:hyperlink>
    </w:p>
    <w:p w14:paraId="464C7BCA" w14:textId="77777777" w:rsidR="0041146D" w:rsidRDefault="0041146D">
      <w:pPr>
        <w:pStyle w:val="20"/>
        <w:rPr>
          <w:rFonts w:ascii="Times New Roman" w:hAnsi="Times New Roman"/>
          <w:noProof/>
          <w:kern w:val="2"/>
          <w:szCs w:val="24"/>
        </w:rPr>
      </w:pPr>
      <w:hyperlink w:anchor="_Toc43795988" w:history="1">
        <w:r w:rsidRPr="00E67EE3">
          <w:rPr>
            <w:rStyle w:val="af3"/>
            <w:noProof/>
          </w:rPr>
          <w:t>2.1</w:t>
        </w:r>
        <w:r>
          <w:rPr>
            <w:rFonts w:ascii="Times New Roman" w:hAnsi="Times New Roman"/>
            <w:noProof/>
            <w:kern w:val="2"/>
            <w:szCs w:val="24"/>
          </w:rPr>
          <w:tab/>
        </w:r>
        <w:r w:rsidRPr="00E67EE3">
          <w:rPr>
            <w:rStyle w:val="af3"/>
            <w:rFonts w:hint="eastAsia"/>
            <w:noProof/>
          </w:rPr>
          <w:t>单板功能描述</w:t>
        </w:r>
        <w:r>
          <w:rPr>
            <w:noProof/>
            <w:webHidden/>
          </w:rPr>
          <w:tab/>
        </w:r>
        <w:r>
          <w:rPr>
            <w:noProof/>
            <w:webHidden/>
          </w:rPr>
          <w:fldChar w:fldCharType="begin"/>
        </w:r>
        <w:r>
          <w:rPr>
            <w:noProof/>
            <w:webHidden/>
          </w:rPr>
          <w:instrText xml:space="preserve"> PAGEREF _Toc43795988 \h </w:instrText>
        </w:r>
        <w:r>
          <w:rPr>
            <w:noProof/>
          </w:rPr>
        </w:r>
        <w:r>
          <w:rPr>
            <w:noProof/>
            <w:webHidden/>
          </w:rPr>
          <w:fldChar w:fldCharType="separate"/>
        </w:r>
        <w:r>
          <w:rPr>
            <w:noProof/>
            <w:webHidden/>
          </w:rPr>
          <w:t>8</w:t>
        </w:r>
        <w:r>
          <w:rPr>
            <w:noProof/>
            <w:webHidden/>
          </w:rPr>
          <w:fldChar w:fldCharType="end"/>
        </w:r>
      </w:hyperlink>
    </w:p>
    <w:p w14:paraId="7F35DAF5" w14:textId="77777777" w:rsidR="0041146D" w:rsidRDefault="0041146D">
      <w:pPr>
        <w:pStyle w:val="20"/>
        <w:rPr>
          <w:rFonts w:ascii="Times New Roman" w:hAnsi="Times New Roman"/>
          <w:noProof/>
          <w:kern w:val="2"/>
          <w:szCs w:val="24"/>
        </w:rPr>
      </w:pPr>
      <w:hyperlink w:anchor="_Toc43795989" w:history="1">
        <w:r w:rsidRPr="00E67EE3">
          <w:rPr>
            <w:rStyle w:val="af3"/>
            <w:noProof/>
          </w:rPr>
          <w:t>2.2</w:t>
        </w:r>
        <w:r>
          <w:rPr>
            <w:rFonts w:ascii="Times New Roman" w:hAnsi="Times New Roman"/>
            <w:noProof/>
            <w:kern w:val="2"/>
            <w:szCs w:val="24"/>
          </w:rPr>
          <w:tab/>
        </w:r>
        <w:r w:rsidRPr="00E67EE3">
          <w:rPr>
            <w:rStyle w:val="af3"/>
            <w:rFonts w:hint="eastAsia"/>
            <w:noProof/>
          </w:rPr>
          <w:t>单板运行环境说明</w:t>
        </w:r>
        <w:r>
          <w:rPr>
            <w:noProof/>
            <w:webHidden/>
          </w:rPr>
          <w:tab/>
        </w:r>
        <w:r>
          <w:rPr>
            <w:noProof/>
            <w:webHidden/>
          </w:rPr>
          <w:fldChar w:fldCharType="begin"/>
        </w:r>
        <w:r>
          <w:rPr>
            <w:noProof/>
            <w:webHidden/>
          </w:rPr>
          <w:instrText xml:space="preserve"> PAGEREF _Toc43795989 \h </w:instrText>
        </w:r>
        <w:r>
          <w:rPr>
            <w:noProof/>
          </w:rPr>
        </w:r>
        <w:r>
          <w:rPr>
            <w:noProof/>
            <w:webHidden/>
          </w:rPr>
          <w:fldChar w:fldCharType="separate"/>
        </w:r>
        <w:r>
          <w:rPr>
            <w:noProof/>
            <w:webHidden/>
          </w:rPr>
          <w:t>8</w:t>
        </w:r>
        <w:r>
          <w:rPr>
            <w:noProof/>
            <w:webHidden/>
          </w:rPr>
          <w:fldChar w:fldCharType="end"/>
        </w:r>
      </w:hyperlink>
    </w:p>
    <w:p w14:paraId="501DDC65" w14:textId="77777777" w:rsidR="0041146D" w:rsidRDefault="0041146D">
      <w:pPr>
        <w:pStyle w:val="20"/>
        <w:rPr>
          <w:rFonts w:ascii="Times New Roman" w:hAnsi="Times New Roman"/>
          <w:noProof/>
          <w:kern w:val="2"/>
          <w:szCs w:val="24"/>
        </w:rPr>
      </w:pPr>
      <w:hyperlink w:anchor="_Toc43795990" w:history="1">
        <w:r w:rsidRPr="00E67EE3">
          <w:rPr>
            <w:rStyle w:val="af3"/>
            <w:noProof/>
          </w:rPr>
          <w:t>2.3</w:t>
        </w:r>
        <w:r>
          <w:rPr>
            <w:rFonts w:ascii="Times New Roman" w:hAnsi="Times New Roman"/>
            <w:noProof/>
            <w:kern w:val="2"/>
            <w:szCs w:val="24"/>
          </w:rPr>
          <w:tab/>
        </w:r>
        <w:r w:rsidRPr="00E67EE3">
          <w:rPr>
            <w:rStyle w:val="af3"/>
            <w:rFonts w:hint="eastAsia"/>
            <w:noProof/>
          </w:rPr>
          <w:t>重要性能指标</w:t>
        </w:r>
        <w:r>
          <w:rPr>
            <w:noProof/>
            <w:webHidden/>
          </w:rPr>
          <w:tab/>
        </w:r>
        <w:r>
          <w:rPr>
            <w:noProof/>
            <w:webHidden/>
          </w:rPr>
          <w:fldChar w:fldCharType="begin"/>
        </w:r>
        <w:r>
          <w:rPr>
            <w:noProof/>
            <w:webHidden/>
          </w:rPr>
          <w:instrText xml:space="preserve"> PAGEREF _Toc43795990 \h </w:instrText>
        </w:r>
        <w:r>
          <w:rPr>
            <w:noProof/>
          </w:rPr>
        </w:r>
        <w:r>
          <w:rPr>
            <w:noProof/>
            <w:webHidden/>
          </w:rPr>
          <w:fldChar w:fldCharType="separate"/>
        </w:r>
        <w:r>
          <w:rPr>
            <w:noProof/>
            <w:webHidden/>
          </w:rPr>
          <w:t>8</w:t>
        </w:r>
        <w:r>
          <w:rPr>
            <w:noProof/>
            <w:webHidden/>
          </w:rPr>
          <w:fldChar w:fldCharType="end"/>
        </w:r>
      </w:hyperlink>
    </w:p>
    <w:p w14:paraId="249CDE0B" w14:textId="77777777" w:rsidR="0041146D" w:rsidRDefault="0041146D">
      <w:pPr>
        <w:pStyle w:val="10"/>
        <w:tabs>
          <w:tab w:val="left" w:pos="454"/>
        </w:tabs>
        <w:rPr>
          <w:rFonts w:ascii="Times New Roman" w:hAnsi="Times New Roman"/>
          <w:noProof/>
          <w:kern w:val="2"/>
          <w:szCs w:val="24"/>
        </w:rPr>
      </w:pPr>
      <w:hyperlink w:anchor="_Toc43795991" w:history="1">
        <w:r w:rsidRPr="00E67EE3">
          <w:rPr>
            <w:rStyle w:val="af3"/>
            <w:noProof/>
          </w:rPr>
          <w:t>3</w:t>
        </w:r>
        <w:r>
          <w:rPr>
            <w:rFonts w:ascii="Times New Roman" w:hAnsi="Times New Roman"/>
            <w:noProof/>
            <w:kern w:val="2"/>
            <w:szCs w:val="24"/>
          </w:rPr>
          <w:tab/>
        </w:r>
        <w:r w:rsidRPr="00E67EE3">
          <w:rPr>
            <w:rStyle w:val="af3"/>
            <w:rFonts w:hint="eastAsia"/>
            <w:noProof/>
          </w:rPr>
          <w:t>单板总体框图及各功能单元说明</w:t>
        </w:r>
        <w:r>
          <w:rPr>
            <w:noProof/>
            <w:webHidden/>
          </w:rPr>
          <w:tab/>
        </w:r>
        <w:r>
          <w:rPr>
            <w:noProof/>
            <w:webHidden/>
          </w:rPr>
          <w:fldChar w:fldCharType="begin"/>
        </w:r>
        <w:r>
          <w:rPr>
            <w:noProof/>
            <w:webHidden/>
          </w:rPr>
          <w:instrText xml:space="preserve"> PAGEREF _Toc43795991 \h </w:instrText>
        </w:r>
        <w:r>
          <w:rPr>
            <w:noProof/>
          </w:rPr>
        </w:r>
        <w:r>
          <w:rPr>
            <w:noProof/>
            <w:webHidden/>
          </w:rPr>
          <w:fldChar w:fldCharType="separate"/>
        </w:r>
        <w:r>
          <w:rPr>
            <w:noProof/>
            <w:webHidden/>
          </w:rPr>
          <w:t>9</w:t>
        </w:r>
        <w:r>
          <w:rPr>
            <w:noProof/>
            <w:webHidden/>
          </w:rPr>
          <w:fldChar w:fldCharType="end"/>
        </w:r>
      </w:hyperlink>
    </w:p>
    <w:p w14:paraId="30FF0D2F" w14:textId="77777777" w:rsidR="0041146D" w:rsidRDefault="0041146D">
      <w:pPr>
        <w:pStyle w:val="20"/>
        <w:rPr>
          <w:rFonts w:ascii="Times New Roman" w:hAnsi="Times New Roman"/>
          <w:noProof/>
          <w:kern w:val="2"/>
          <w:szCs w:val="24"/>
        </w:rPr>
      </w:pPr>
      <w:hyperlink w:anchor="_Toc43795992" w:history="1">
        <w:r w:rsidRPr="00E67EE3">
          <w:rPr>
            <w:rStyle w:val="af3"/>
            <w:noProof/>
          </w:rPr>
          <w:t>3.1</w:t>
        </w:r>
        <w:r>
          <w:rPr>
            <w:rFonts w:ascii="Times New Roman" w:hAnsi="Times New Roman"/>
            <w:noProof/>
            <w:kern w:val="2"/>
            <w:szCs w:val="24"/>
          </w:rPr>
          <w:tab/>
        </w:r>
        <w:r w:rsidRPr="00E67EE3">
          <w:rPr>
            <w:rStyle w:val="af3"/>
            <w:rFonts w:hint="eastAsia"/>
            <w:noProof/>
          </w:rPr>
          <w:t>单板总体框图</w:t>
        </w:r>
        <w:r>
          <w:rPr>
            <w:noProof/>
            <w:webHidden/>
          </w:rPr>
          <w:tab/>
        </w:r>
        <w:r>
          <w:rPr>
            <w:noProof/>
            <w:webHidden/>
          </w:rPr>
          <w:fldChar w:fldCharType="begin"/>
        </w:r>
        <w:r>
          <w:rPr>
            <w:noProof/>
            <w:webHidden/>
          </w:rPr>
          <w:instrText xml:space="preserve"> PAGEREF _Toc43795992 \h </w:instrText>
        </w:r>
        <w:r>
          <w:rPr>
            <w:noProof/>
          </w:rPr>
        </w:r>
        <w:r>
          <w:rPr>
            <w:noProof/>
            <w:webHidden/>
          </w:rPr>
          <w:fldChar w:fldCharType="separate"/>
        </w:r>
        <w:r>
          <w:rPr>
            <w:noProof/>
            <w:webHidden/>
          </w:rPr>
          <w:t>9</w:t>
        </w:r>
        <w:r>
          <w:rPr>
            <w:noProof/>
            <w:webHidden/>
          </w:rPr>
          <w:fldChar w:fldCharType="end"/>
        </w:r>
      </w:hyperlink>
    </w:p>
    <w:p w14:paraId="43A99EF6" w14:textId="77777777" w:rsidR="0041146D" w:rsidRDefault="0041146D">
      <w:pPr>
        <w:pStyle w:val="30"/>
        <w:rPr>
          <w:rFonts w:ascii="Times New Roman" w:hAnsi="Times New Roman"/>
          <w:noProof/>
          <w:kern w:val="2"/>
          <w:szCs w:val="24"/>
        </w:rPr>
      </w:pPr>
      <w:hyperlink w:anchor="_Toc43795993" w:history="1">
        <w:r w:rsidRPr="00E67EE3">
          <w:rPr>
            <w:rStyle w:val="af3"/>
            <w:noProof/>
          </w:rPr>
          <w:t>3.1.1</w:t>
        </w:r>
        <w:r>
          <w:rPr>
            <w:rFonts w:ascii="Times New Roman" w:hAnsi="Times New Roman"/>
            <w:noProof/>
            <w:kern w:val="2"/>
            <w:szCs w:val="24"/>
          </w:rPr>
          <w:tab/>
        </w:r>
        <w:r w:rsidRPr="00E67EE3">
          <w:rPr>
            <w:rStyle w:val="af3"/>
            <w:rFonts w:hint="eastAsia"/>
            <w:noProof/>
          </w:rPr>
          <w:t>单板数据和控制通道流程和图表说明</w:t>
        </w:r>
        <w:r>
          <w:rPr>
            <w:noProof/>
            <w:webHidden/>
          </w:rPr>
          <w:tab/>
        </w:r>
        <w:r>
          <w:rPr>
            <w:noProof/>
            <w:webHidden/>
          </w:rPr>
          <w:fldChar w:fldCharType="begin"/>
        </w:r>
        <w:r>
          <w:rPr>
            <w:noProof/>
            <w:webHidden/>
          </w:rPr>
          <w:instrText xml:space="preserve"> PAGEREF _Toc43795993 \h </w:instrText>
        </w:r>
        <w:r>
          <w:rPr>
            <w:noProof/>
          </w:rPr>
        </w:r>
        <w:r>
          <w:rPr>
            <w:noProof/>
            <w:webHidden/>
          </w:rPr>
          <w:fldChar w:fldCharType="separate"/>
        </w:r>
        <w:r>
          <w:rPr>
            <w:noProof/>
            <w:webHidden/>
          </w:rPr>
          <w:t>9</w:t>
        </w:r>
        <w:r>
          <w:rPr>
            <w:noProof/>
            <w:webHidden/>
          </w:rPr>
          <w:fldChar w:fldCharType="end"/>
        </w:r>
      </w:hyperlink>
    </w:p>
    <w:p w14:paraId="5D4429DE" w14:textId="77777777" w:rsidR="0041146D" w:rsidRDefault="0041146D">
      <w:pPr>
        <w:pStyle w:val="30"/>
        <w:rPr>
          <w:rFonts w:ascii="Times New Roman" w:hAnsi="Times New Roman"/>
          <w:noProof/>
          <w:kern w:val="2"/>
          <w:szCs w:val="24"/>
        </w:rPr>
      </w:pPr>
      <w:hyperlink w:anchor="_Toc43795994" w:history="1">
        <w:r w:rsidRPr="00E67EE3">
          <w:rPr>
            <w:rStyle w:val="af3"/>
            <w:noProof/>
          </w:rPr>
          <w:t>3.1.2</w:t>
        </w:r>
        <w:r>
          <w:rPr>
            <w:rFonts w:ascii="Times New Roman" w:hAnsi="Times New Roman"/>
            <w:noProof/>
            <w:kern w:val="2"/>
            <w:szCs w:val="24"/>
          </w:rPr>
          <w:tab/>
        </w:r>
        <w:r w:rsidRPr="00E67EE3">
          <w:rPr>
            <w:rStyle w:val="af3"/>
            <w:rFonts w:hint="eastAsia"/>
            <w:noProof/>
          </w:rPr>
          <w:t>逻辑功能模块接口和通信协议和标准说明</w:t>
        </w:r>
        <w:r>
          <w:rPr>
            <w:noProof/>
            <w:webHidden/>
          </w:rPr>
          <w:tab/>
        </w:r>
        <w:r>
          <w:rPr>
            <w:noProof/>
            <w:webHidden/>
          </w:rPr>
          <w:fldChar w:fldCharType="begin"/>
        </w:r>
        <w:r>
          <w:rPr>
            <w:noProof/>
            <w:webHidden/>
          </w:rPr>
          <w:instrText xml:space="preserve"> PAGEREF _Toc43795994 \h </w:instrText>
        </w:r>
        <w:r>
          <w:rPr>
            <w:noProof/>
          </w:rPr>
        </w:r>
        <w:r>
          <w:rPr>
            <w:noProof/>
            <w:webHidden/>
          </w:rPr>
          <w:fldChar w:fldCharType="separate"/>
        </w:r>
        <w:r>
          <w:rPr>
            <w:noProof/>
            <w:webHidden/>
          </w:rPr>
          <w:t>10</w:t>
        </w:r>
        <w:r>
          <w:rPr>
            <w:noProof/>
            <w:webHidden/>
          </w:rPr>
          <w:fldChar w:fldCharType="end"/>
        </w:r>
      </w:hyperlink>
    </w:p>
    <w:p w14:paraId="1B071612" w14:textId="77777777" w:rsidR="0041146D" w:rsidRDefault="0041146D">
      <w:pPr>
        <w:pStyle w:val="30"/>
        <w:rPr>
          <w:rFonts w:ascii="Times New Roman" w:hAnsi="Times New Roman"/>
          <w:noProof/>
          <w:kern w:val="2"/>
          <w:szCs w:val="24"/>
        </w:rPr>
      </w:pPr>
      <w:hyperlink w:anchor="_Toc43795995" w:history="1">
        <w:r w:rsidRPr="00E67EE3">
          <w:rPr>
            <w:rStyle w:val="af3"/>
            <w:noProof/>
          </w:rPr>
          <w:t>3.1.3</w:t>
        </w:r>
        <w:r>
          <w:rPr>
            <w:rFonts w:ascii="Times New Roman" w:hAnsi="Times New Roman"/>
            <w:noProof/>
            <w:kern w:val="2"/>
            <w:szCs w:val="24"/>
          </w:rPr>
          <w:tab/>
        </w:r>
        <w:r w:rsidRPr="00E67EE3">
          <w:rPr>
            <w:rStyle w:val="af3"/>
            <w:rFonts w:hint="eastAsia"/>
            <w:noProof/>
          </w:rPr>
          <w:t>其他说明</w:t>
        </w:r>
        <w:r>
          <w:rPr>
            <w:noProof/>
            <w:webHidden/>
          </w:rPr>
          <w:tab/>
        </w:r>
        <w:r>
          <w:rPr>
            <w:noProof/>
            <w:webHidden/>
          </w:rPr>
          <w:fldChar w:fldCharType="begin"/>
        </w:r>
        <w:r>
          <w:rPr>
            <w:noProof/>
            <w:webHidden/>
          </w:rPr>
          <w:instrText xml:space="preserve"> PAGEREF _Toc43795995 \h </w:instrText>
        </w:r>
        <w:r>
          <w:rPr>
            <w:noProof/>
          </w:rPr>
        </w:r>
        <w:r>
          <w:rPr>
            <w:noProof/>
            <w:webHidden/>
          </w:rPr>
          <w:fldChar w:fldCharType="separate"/>
        </w:r>
        <w:r>
          <w:rPr>
            <w:noProof/>
            <w:webHidden/>
          </w:rPr>
          <w:t>10</w:t>
        </w:r>
        <w:r>
          <w:rPr>
            <w:noProof/>
            <w:webHidden/>
          </w:rPr>
          <w:fldChar w:fldCharType="end"/>
        </w:r>
      </w:hyperlink>
    </w:p>
    <w:p w14:paraId="79E68402" w14:textId="77777777" w:rsidR="0041146D" w:rsidRDefault="0041146D">
      <w:pPr>
        <w:pStyle w:val="20"/>
        <w:rPr>
          <w:rFonts w:ascii="Times New Roman" w:hAnsi="Times New Roman"/>
          <w:noProof/>
          <w:kern w:val="2"/>
          <w:szCs w:val="24"/>
        </w:rPr>
      </w:pPr>
      <w:hyperlink w:anchor="_Toc43795996" w:history="1">
        <w:r w:rsidRPr="00E67EE3">
          <w:rPr>
            <w:rStyle w:val="af3"/>
            <w:noProof/>
          </w:rPr>
          <w:t>3.2</w:t>
        </w:r>
        <w:r>
          <w:rPr>
            <w:rFonts w:ascii="Times New Roman" w:hAnsi="Times New Roman"/>
            <w:noProof/>
            <w:kern w:val="2"/>
            <w:szCs w:val="24"/>
          </w:rPr>
          <w:tab/>
        </w:r>
        <w:r w:rsidRPr="00E67EE3">
          <w:rPr>
            <w:rStyle w:val="af3"/>
            <w:rFonts w:hint="eastAsia"/>
            <w:noProof/>
          </w:rPr>
          <w:t>单板重用和配套技术分析</w:t>
        </w:r>
        <w:r>
          <w:rPr>
            <w:noProof/>
            <w:webHidden/>
          </w:rPr>
          <w:tab/>
        </w:r>
        <w:r>
          <w:rPr>
            <w:noProof/>
            <w:webHidden/>
          </w:rPr>
          <w:fldChar w:fldCharType="begin"/>
        </w:r>
        <w:r>
          <w:rPr>
            <w:noProof/>
            <w:webHidden/>
          </w:rPr>
          <w:instrText xml:space="preserve"> PAGEREF _Toc43795996 \h </w:instrText>
        </w:r>
        <w:r>
          <w:rPr>
            <w:noProof/>
          </w:rPr>
        </w:r>
        <w:r>
          <w:rPr>
            <w:noProof/>
            <w:webHidden/>
          </w:rPr>
          <w:fldChar w:fldCharType="separate"/>
        </w:r>
        <w:r>
          <w:rPr>
            <w:noProof/>
            <w:webHidden/>
          </w:rPr>
          <w:t>10</w:t>
        </w:r>
        <w:r>
          <w:rPr>
            <w:noProof/>
            <w:webHidden/>
          </w:rPr>
          <w:fldChar w:fldCharType="end"/>
        </w:r>
      </w:hyperlink>
    </w:p>
    <w:p w14:paraId="1B6327E8" w14:textId="77777777" w:rsidR="0041146D" w:rsidRDefault="0041146D">
      <w:pPr>
        <w:pStyle w:val="20"/>
        <w:rPr>
          <w:rFonts w:ascii="Times New Roman" w:hAnsi="Times New Roman"/>
          <w:noProof/>
          <w:kern w:val="2"/>
          <w:szCs w:val="24"/>
        </w:rPr>
      </w:pPr>
      <w:hyperlink w:anchor="_Toc43795997" w:history="1">
        <w:r w:rsidRPr="00E67EE3">
          <w:rPr>
            <w:rStyle w:val="af3"/>
            <w:noProof/>
          </w:rPr>
          <w:t>3.3</w:t>
        </w:r>
        <w:r>
          <w:rPr>
            <w:rFonts w:ascii="Times New Roman" w:hAnsi="Times New Roman"/>
            <w:noProof/>
            <w:kern w:val="2"/>
            <w:szCs w:val="24"/>
          </w:rPr>
          <w:tab/>
        </w:r>
        <w:r w:rsidRPr="00E67EE3">
          <w:rPr>
            <w:rStyle w:val="af3"/>
            <w:rFonts w:hint="eastAsia"/>
            <w:noProof/>
          </w:rPr>
          <w:t>功能单元－</w:t>
        </w:r>
        <w:r w:rsidRPr="00E67EE3">
          <w:rPr>
            <w:rStyle w:val="af3"/>
            <w:noProof/>
          </w:rPr>
          <w:t>1</w:t>
        </w:r>
        <w:r>
          <w:rPr>
            <w:noProof/>
            <w:webHidden/>
          </w:rPr>
          <w:tab/>
        </w:r>
        <w:r>
          <w:rPr>
            <w:noProof/>
            <w:webHidden/>
          </w:rPr>
          <w:fldChar w:fldCharType="begin"/>
        </w:r>
        <w:r>
          <w:rPr>
            <w:noProof/>
            <w:webHidden/>
          </w:rPr>
          <w:instrText xml:space="preserve"> PAGEREF _Toc43795997 \h </w:instrText>
        </w:r>
        <w:r>
          <w:rPr>
            <w:noProof/>
          </w:rPr>
        </w:r>
        <w:r>
          <w:rPr>
            <w:noProof/>
            <w:webHidden/>
          </w:rPr>
          <w:fldChar w:fldCharType="separate"/>
        </w:r>
        <w:r>
          <w:rPr>
            <w:noProof/>
            <w:webHidden/>
          </w:rPr>
          <w:t>10</w:t>
        </w:r>
        <w:r>
          <w:rPr>
            <w:noProof/>
            <w:webHidden/>
          </w:rPr>
          <w:fldChar w:fldCharType="end"/>
        </w:r>
      </w:hyperlink>
    </w:p>
    <w:p w14:paraId="45FEA767" w14:textId="77777777" w:rsidR="0041146D" w:rsidRDefault="0041146D">
      <w:pPr>
        <w:pStyle w:val="20"/>
        <w:rPr>
          <w:rFonts w:ascii="Times New Roman" w:hAnsi="Times New Roman"/>
          <w:noProof/>
          <w:kern w:val="2"/>
          <w:szCs w:val="24"/>
        </w:rPr>
      </w:pPr>
      <w:hyperlink w:anchor="_Toc43795998" w:history="1">
        <w:r w:rsidRPr="00E67EE3">
          <w:rPr>
            <w:rStyle w:val="af3"/>
            <w:noProof/>
          </w:rPr>
          <w:t>3.4</w:t>
        </w:r>
        <w:r>
          <w:rPr>
            <w:rFonts w:ascii="Times New Roman" w:hAnsi="Times New Roman"/>
            <w:noProof/>
            <w:kern w:val="2"/>
            <w:szCs w:val="24"/>
          </w:rPr>
          <w:tab/>
        </w:r>
        <w:r w:rsidRPr="00E67EE3">
          <w:rPr>
            <w:rStyle w:val="af3"/>
            <w:rFonts w:hint="eastAsia"/>
            <w:noProof/>
          </w:rPr>
          <w:t>功能单元－</w:t>
        </w:r>
        <w:r w:rsidRPr="00E67EE3">
          <w:rPr>
            <w:rStyle w:val="af3"/>
            <w:noProof/>
          </w:rPr>
          <w:t>2</w:t>
        </w:r>
        <w:r>
          <w:rPr>
            <w:noProof/>
            <w:webHidden/>
          </w:rPr>
          <w:tab/>
        </w:r>
        <w:r>
          <w:rPr>
            <w:noProof/>
            <w:webHidden/>
          </w:rPr>
          <w:fldChar w:fldCharType="begin"/>
        </w:r>
        <w:r>
          <w:rPr>
            <w:noProof/>
            <w:webHidden/>
          </w:rPr>
          <w:instrText xml:space="preserve"> PAGEREF _Toc43795998 \h </w:instrText>
        </w:r>
        <w:r>
          <w:rPr>
            <w:noProof/>
          </w:rPr>
        </w:r>
        <w:r>
          <w:rPr>
            <w:noProof/>
            <w:webHidden/>
          </w:rPr>
          <w:fldChar w:fldCharType="separate"/>
        </w:r>
        <w:r>
          <w:rPr>
            <w:noProof/>
            <w:webHidden/>
          </w:rPr>
          <w:t>10</w:t>
        </w:r>
        <w:r>
          <w:rPr>
            <w:noProof/>
            <w:webHidden/>
          </w:rPr>
          <w:fldChar w:fldCharType="end"/>
        </w:r>
      </w:hyperlink>
    </w:p>
    <w:p w14:paraId="5568F621" w14:textId="77777777" w:rsidR="0041146D" w:rsidRDefault="0041146D">
      <w:pPr>
        <w:pStyle w:val="20"/>
        <w:rPr>
          <w:rFonts w:ascii="Times New Roman" w:hAnsi="Times New Roman"/>
          <w:noProof/>
          <w:kern w:val="2"/>
          <w:szCs w:val="24"/>
        </w:rPr>
      </w:pPr>
      <w:hyperlink w:anchor="_Toc43795999" w:history="1">
        <w:r w:rsidRPr="00E67EE3">
          <w:rPr>
            <w:rStyle w:val="af3"/>
            <w:noProof/>
          </w:rPr>
          <w:t>3.5</w:t>
        </w:r>
        <w:r>
          <w:rPr>
            <w:rFonts w:ascii="Times New Roman" w:hAnsi="Times New Roman"/>
            <w:noProof/>
            <w:kern w:val="2"/>
            <w:szCs w:val="24"/>
          </w:rPr>
          <w:tab/>
        </w:r>
        <w:r w:rsidRPr="00E67EE3">
          <w:rPr>
            <w:rStyle w:val="af3"/>
            <w:rFonts w:hint="eastAsia"/>
            <w:noProof/>
          </w:rPr>
          <w:t>功能单元－</w:t>
        </w:r>
        <w:r w:rsidRPr="00E67EE3">
          <w:rPr>
            <w:rStyle w:val="af3"/>
            <w:noProof/>
          </w:rPr>
          <w:t>3</w:t>
        </w:r>
        <w:r>
          <w:rPr>
            <w:noProof/>
            <w:webHidden/>
          </w:rPr>
          <w:tab/>
        </w:r>
        <w:r>
          <w:rPr>
            <w:noProof/>
            <w:webHidden/>
          </w:rPr>
          <w:fldChar w:fldCharType="begin"/>
        </w:r>
        <w:r>
          <w:rPr>
            <w:noProof/>
            <w:webHidden/>
          </w:rPr>
          <w:instrText xml:space="preserve"> PAGEREF _Toc43795999 \h </w:instrText>
        </w:r>
        <w:r>
          <w:rPr>
            <w:noProof/>
          </w:rPr>
        </w:r>
        <w:r>
          <w:rPr>
            <w:noProof/>
            <w:webHidden/>
          </w:rPr>
          <w:fldChar w:fldCharType="separate"/>
        </w:r>
        <w:r>
          <w:rPr>
            <w:noProof/>
            <w:webHidden/>
          </w:rPr>
          <w:t>10</w:t>
        </w:r>
        <w:r>
          <w:rPr>
            <w:noProof/>
            <w:webHidden/>
          </w:rPr>
          <w:fldChar w:fldCharType="end"/>
        </w:r>
      </w:hyperlink>
    </w:p>
    <w:p w14:paraId="36B7366B" w14:textId="77777777" w:rsidR="0041146D" w:rsidRDefault="0041146D">
      <w:pPr>
        <w:pStyle w:val="10"/>
        <w:tabs>
          <w:tab w:val="left" w:pos="454"/>
        </w:tabs>
        <w:rPr>
          <w:rFonts w:ascii="Times New Roman" w:hAnsi="Times New Roman"/>
          <w:noProof/>
          <w:kern w:val="2"/>
          <w:szCs w:val="24"/>
        </w:rPr>
      </w:pPr>
      <w:hyperlink w:anchor="_Toc43796000" w:history="1">
        <w:r w:rsidRPr="00E67EE3">
          <w:rPr>
            <w:rStyle w:val="af3"/>
            <w:noProof/>
          </w:rPr>
          <w:t>4</w:t>
        </w:r>
        <w:r>
          <w:rPr>
            <w:rFonts w:ascii="Times New Roman" w:hAnsi="Times New Roman"/>
            <w:noProof/>
            <w:kern w:val="2"/>
            <w:szCs w:val="24"/>
          </w:rPr>
          <w:tab/>
        </w:r>
        <w:r w:rsidRPr="00E67EE3">
          <w:rPr>
            <w:rStyle w:val="af3"/>
            <w:rFonts w:hint="eastAsia"/>
            <w:noProof/>
          </w:rPr>
          <w:t>关键器件选型</w:t>
        </w:r>
        <w:r>
          <w:rPr>
            <w:noProof/>
            <w:webHidden/>
          </w:rPr>
          <w:tab/>
        </w:r>
        <w:r>
          <w:rPr>
            <w:noProof/>
            <w:webHidden/>
          </w:rPr>
          <w:fldChar w:fldCharType="begin"/>
        </w:r>
        <w:r>
          <w:rPr>
            <w:noProof/>
            <w:webHidden/>
          </w:rPr>
          <w:instrText xml:space="preserve"> PAGEREF _Toc43796000 \h </w:instrText>
        </w:r>
        <w:r>
          <w:rPr>
            <w:noProof/>
          </w:rPr>
        </w:r>
        <w:r>
          <w:rPr>
            <w:noProof/>
            <w:webHidden/>
          </w:rPr>
          <w:fldChar w:fldCharType="separate"/>
        </w:r>
        <w:r>
          <w:rPr>
            <w:noProof/>
            <w:webHidden/>
          </w:rPr>
          <w:t>10</w:t>
        </w:r>
        <w:r>
          <w:rPr>
            <w:noProof/>
            <w:webHidden/>
          </w:rPr>
          <w:fldChar w:fldCharType="end"/>
        </w:r>
      </w:hyperlink>
    </w:p>
    <w:p w14:paraId="2DAF65F6" w14:textId="77777777" w:rsidR="0041146D" w:rsidRDefault="0041146D">
      <w:pPr>
        <w:pStyle w:val="10"/>
        <w:tabs>
          <w:tab w:val="left" w:pos="454"/>
        </w:tabs>
        <w:rPr>
          <w:rFonts w:ascii="Times New Roman" w:hAnsi="Times New Roman"/>
          <w:noProof/>
          <w:kern w:val="2"/>
          <w:szCs w:val="24"/>
        </w:rPr>
      </w:pPr>
      <w:hyperlink w:anchor="_Toc43796001" w:history="1">
        <w:r w:rsidRPr="00E67EE3">
          <w:rPr>
            <w:rStyle w:val="af3"/>
            <w:noProof/>
          </w:rPr>
          <w:t>5</w:t>
        </w:r>
        <w:r>
          <w:rPr>
            <w:rFonts w:ascii="Times New Roman" w:hAnsi="Times New Roman"/>
            <w:noProof/>
            <w:kern w:val="2"/>
            <w:szCs w:val="24"/>
          </w:rPr>
          <w:tab/>
        </w:r>
        <w:r w:rsidRPr="00E67EE3">
          <w:rPr>
            <w:rStyle w:val="af3"/>
            <w:rFonts w:hint="eastAsia"/>
            <w:noProof/>
          </w:rPr>
          <w:t>单板主要接口定义、与相关板的关系</w:t>
        </w:r>
        <w:r>
          <w:rPr>
            <w:noProof/>
            <w:webHidden/>
          </w:rPr>
          <w:tab/>
        </w:r>
        <w:r>
          <w:rPr>
            <w:noProof/>
            <w:webHidden/>
          </w:rPr>
          <w:fldChar w:fldCharType="begin"/>
        </w:r>
        <w:r>
          <w:rPr>
            <w:noProof/>
            <w:webHidden/>
          </w:rPr>
          <w:instrText xml:space="preserve"> PAGEREF _Toc43796001 \h </w:instrText>
        </w:r>
        <w:r>
          <w:rPr>
            <w:noProof/>
          </w:rPr>
        </w:r>
        <w:r>
          <w:rPr>
            <w:noProof/>
            <w:webHidden/>
          </w:rPr>
          <w:fldChar w:fldCharType="separate"/>
        </w:r>
        <w:r>
          <w:rPr>
            <w:noProof/>
            <w:webHidden/>
          </w:rPr>
          <w:t>11</w:t>
        </w:r>
        <w:r>
          <w:rPr>
            <w:noProof/>
            <w:webHidden/>
          </w:rPr>
          <w:fldChar w:fldCharType="end"/>
        </w:r>
      </w:hyperlink>
    </w:p>
    <w:p w14:paraId="3CE765F5" w14:textId="77777777" w:rsidR="0041146D" w:rsidRDefault="0041146D">
      <w:pPr>
        <w:pStyle w:val="20"/>
        <w:rPr>
          <w:rFonts w:ascii="Times New Roman" w:hAnsi="Times New Roman"/>
          <w:noProof/>
          <w:kern w:val="2"/>
          <w:szCs w:val="24"/>
        </w:rPr>
      </w:pPr>
      <w:hyperlink w:anchor="_Toc43796002" w:history="1">
        <w:r w:rsidRPr="00E67EE3">
          <w:rPr>
            <w:rStyle w:val="af3"/>
            <w:noProof/>
          </w:rPr>
          <w:t>5.1</w:t>
        </w:r>
        <w:r>
          <w:rPr>
            <w:rFonts w:ascii="Times New Roman" w:hAnsi="Times New Roman"/>
            <w:noProof/>
            <w:kern w:val="2"/>
            <w:szCs w:val="24"/>
          </w:rPr>
          <w:tab/>
        </w:r>
        <w:r w:rsidRPr="00E67EE3">
          <w:rPr>
            <w:rStyle w:val="af3"/>
            <w:rFonts w:hint="eastAsia"/>
            <w:noProof/>
          </w:rPr>
          <w:t>外部接口</w:t>
        </w:r>
        <w:r>
          <w:rPr>
            <w:noProof/>
            <w:webHidden/>
          </w:rPr>
          <w:tab/>
        </w:r>
        <w:r>
          <w:rPr>
            <w:noProof/>
            <w:webHidden/>
          </w:rPr>
          <w:fldChar w:fldCharType="begin"/>
        </w:r>
        <w:r>
          <w:rPr>
            <w:noProof/>
            <w:webHidden/>
          </w:rPr>
          <w:instrText xml:space="preserve"> PAGEREF _Toc43796002 \h </w:instrText>
        </w:r>
        <w:r>
          <w:rPr>
            <w:noProof/>
          </w:rPr>
        </w:r>
        <w:r>
          <w:rPr>
            <w:noProof/>
            <w:webHidden/>
          </w:rPr>
          <w:fldChar w:fldCharType="separate"/>
        </w:r>
        <w:r>
          <w:rPr>
            <w:noProof/>
            <w:webHidden/>
          </w:rPr>
          <w:t>11</w:t>
        </w:r>
        <w:r>
          <w:rPr>
            <w:noProof/>
            <w:webHidden/>
          </w:rPr>
          <w:fldChar w:fldCharType="end"/>
        </w:r>
      </w:hyperlink>
    </w:p>
    <w:p w14:paraId="143F4ECF" w14:textId="77777777" w:rsidR="0041146D" w:rsidRDefault="0041146D">
      <w:pPr>
        <w:pStyle w:val="30"/>
        <w:rPr>
          <w:rFonts w:ascii="Times New Roman" w:hAnsi="Times New Roman"/>
          <w:noProof/>
          <w:kern w:val="2"/>
          <w:szCs w:val="24"/>
        </w:rPr>
      </w:pPr>
      <w:hyperlink w:anchor="_Toc43796003" w:history="1">
        <w:r w:rsidRPr="00E67EE3">
          <w:rPr>
            <w:rStyle w:val="af3"/>
            <w:noProof/>
          </w:rPr>
          <w:t>5.1.1</w:t>
        </w:r>
        <w:r>
          <w:rPr>
            <w:rFonts w:ascii="Times New Roman" w:hAnsi="Times New Roman"/>
            <w:noProof/>
            <w:kern w:val="2"/>
            <w:szCs w:val="24"/>
          </w:rPr>
          <w:tab/>
        </w:r>
        <w:r w:rsidRPr="00E67EE3">
          <w:rPr>
            <w:rStyle w:val="af3"/>
            <w:rFonts w:hint="eastAsia"/>
            <w:noProof/>
          </w:rPr>
          <w:t>外部接口类型</w:t>
        </w:r>
        <w:r w:rsidRPr="00E67EE3">
          <w:rPr>
            <w:rStyle w:val="af3"/>
            <w:noProof/>
          </w:rPr>
          <w:t>1</w:t>
        </w:r>
        <w:r>
          <w:rPr>
            <w:noProof/>
            <w:webHidden/>
          </w:rPr>
          <w:tab/>
        </w:r>
        <w:r>
          <w:rPr>
            <w:noProof/>
            <w:webHidden/>
          </w:rPr>
          <w:fldChar w:fldCharType="begin"/>
        </w:r>
        <w:r>
          <w:rPr>
            <w:noProof/>
            <w:webHidden/>
          </w:rPr>
          <w:instrText xml:space="preserve"> PAGEREF _Toc43796003 \h </w:instrText>
        </w:r>
        <w:r>
          <w:rPr>
            <w:noProof/>
          </w:rPr>
        </w:r>
        <w:r>
          <w:rPr>
            <w:noProof/>
            <w:webHidden/>
          </w:rPr>
          <w:fldChar w:fldCharType="separate"/>
        </w:r>
        <w:r>
          <w:rPr>
            <w:noProof/>
            <w:webHidden/>
          </w:rPr>
          <w:t>11</w:t>
        </w:r>
        <w:r>
          <w:rPr>
            <w:noProof/>
            <w:webHidden/>
          </w:rPr>
          <w:fldChar w:fldCharType="end"/>
        </w:r>
      </w:hyperlink>
    </w:p>
    <w:p w14:paraId="5BBF16C4" w14:textId="77777777" w:rsidR="0041146D" w:rsidRDefault="0041146D">
      <w:pPr>
        <w:pStyle w:val="30"/>
        <w:rPr>
          <w:rFonts w:ascii="Times New Roman" w:hAnsi="Times New Roman"/>
          <w:noProof/>
          <w:kern w:val="2"/>
          <w:szCs w:val="24"/>
        </w:rPr>
      </w:pPr>
      <w:hyperlink w:anchor="_Toc43796004" w:history="1">
        <w:r w:rsidRPr="00E67EE3">
          <w:rPr>
            <w:rStyle w:val="af3"/>
            <w:noProof/>
          </w:rPr>
          <w:t>5.1.2</w:t>
        </w:r>
        <w:r>
          <w:rPr>
            <w:rFonts w:ascii="Times New Roman" w:hAnsi="Times New Roman"/>
            <w:noProof/>
            <w:kern w:val="2"/>
            <w:szCs w:val="24"/>
          </w:rPr>
          <w:tab/>
        </w:r>
        <w:r w:rsidRPr="00E67EE3">
          <w:rPr>
            <w:rStyle w:val="af3"/>
            <w:rFonts w:hint="eastAsia"/>
            <w:noProof/>
          </w:rPr>
          <w:t>外部接口类型</w:t>
        </w:r>
        <w:r w:rsidRPr="00E67EE3">
          <w:rPr>
            <w:rStyle w:val="af3"/>
            <w:noProof/>
          </w:rPr>
          <w:t>2</w:t>
        </w:r>
        <w:r>
          <w:rPr>
            <w:noProof/>
            <w:webHidden/>
          </w:rPr>
          <w:tab/>
        </w:r>
        <w:r>
          <w:rPr>
            <w:noProof/>
            <w:webHidden/>
          </w:rPr>
          <w:fldChar w:fldCharType="begin"/>
        </w:r>
        <w:r>
          <w:rPr>
            <w:noProof/>
            <w:webHidden/>
          </w:rPr>
          <w:instrText xml:space="preserve"> PAGEREF _Toc43796004 \h </w:instrText>
        </w:r>
        <w:r>
          <w:rPr>
            <w:noProof/>
          </w:rPr>
        </w:r>
        <w:r>
          <w:rPr>
            <w:noProof/>
            <w:webHidden/>
          </w:rPr>
          <w:fldChar w:fldCharType="separate"/>
        </w:r>
        <w:r>
          <w:rPr>
            <w:noProof/>
            <w:webHidden/>
          </w:rPr>
          <w:t>11</w:t>
        </w:r>
        <w:r>
          <w:rPr>
            <w:noProof/>
            <w:webHidden/>
          </w:rPr>
          <w:fldChar w:fldCharType="end"/>
        </w:r>
      </w:hyperlink>
    </w:p>
    <w:p w14:paraId="4CD9468D" w14:textId="77777777" w:rsidR="0041146D" w:rsidRDefault="0041146D">
      <w:pPr>
        <w:pStyle w:val="20"/>
        <w:rPr>
          <w:rFonts w:ascii="Times New Roman" w:hAnsi="Times New Roman"/>
          <w:noProof/>
          <w:kern w:val="2"/>
          <w:szCs w:val="24"/>
        </w:rPr>
      </w:pPr>
      <w:hyperlink w:anchor="_Toc43796005" w:history="1">
        <w:r w:rsidRPr="00E67EE3">
          <w:rPr>
            <w:rStyle w:val="af3"/>
            <w:noProof/>
          </w:rPr>
          <w:t>5.2</w:t>
        </w:r>
        <w:r>
          <w:rPr>
            <w:rFonts w:ascii="Times New Roman" w:hAnsi="Times New Roman"/>
            <w:noProof/>
            <w:kern w:val="2"/>
            <w:szCs w:val="24"/>
          </w:rPr>
          <w:tab/>
        </w:r>
        <w:r w:rsidRPr="00E67EE3">
          <w:rPr>
            <w:rStyle w:val="af3"/>
            <w:rFonts w:hint="eastAsia"/>
            <w:noProof/>
          </w:rPr>
          <w:t>内部接口</w:t>
        </w:r>
        <w:r>
          <w:rPr>
            <w:noProof/>
            <w:webHidden/>
          </w:rPr>
          <w:tab/>
        </w:r>
        <w:r>
          <w:rPr>
            <w:noProof/>
            <w:webHidden/>
          </w:rPr>
          <w:fldChar w:fldCharType="begin"/>
        </w:r>
        <w:r>
          <w:rPr>
            <w:noProof/>
            <w:webHidden/>
          </w:rPr>
          <w:instrText xml:space="preserve"> PAGEREF _Toc43796005 \h </w:instrText>
        </w:r>
        <w:r>
          <w:rPr>
            <w:noProof/>
          </w:rPr>
        </w:r>
        <w:r>
          <w:rPr>
            <w:noProof/>
            <w:webHidden/>
          </w:rPr>
          <w:fldChar w:fldCharType="separate"/>
        </w:r>
        <w:r>
          <w:rPr>
            <w:noProof/>
            <w:webHidden/>
          </w:rPr>
          <w:t>11</w:t>
        </w:r>
        <w:r>
          <w:rPr>
            <w:noProof/>
            <w:webHidden/>
          </w:rPr>
          <w:fldChar w:fldCharType="end"/>
        </w:r>
      </w:hyperlink>
    </w:p>
    <w:p w14:paraId="467477E6" w14:textId="77777777" w:rsidR="0041146D" w:rsidRDefault="0041146D">
      <w:pPr>
        <w:pStyle w:val="30"/>
        <w:rPr>
          <w:rFonts w:ascii="Times New Roman" w:hAnsi="Times New Roman"/>
          <w:noProof/>
          <w:kern w:val="2"/>
          <w:szCs w:val="24"/>
        </w:rPr>
      </w:pPr>
      <w:hyperlink w:anchor="_Toc43796006" w:history="1">
        <w:r w:rsidRPr="00E67EE3">
          <w:rPr>
            <w:rStyle w:val="af3"/>
            <w:noProof/>
          </w:rPr>
          <w:t>5.2.1</w:t>
        </w:r>
        <w:r>
          <w:rPr>
            <w:rFonts w:ascii="Times New Roman" w:hAnsi="Times New Roman"/>
            <w:noProof/>
            <w:kern w:val="2"/>
            <w:szCs w:val="24"/>
          </w:rPr>
          <w:tab/>
        </w:r>
        <w:r w:rsidRPr="00E67EE3">
          <w:rPr>
            <w:rStyle w:val="af3"/>
            <w:rFonts w:hint="eastAsia"/>
            <w:noProof/>
          </w:rPr>
          <w:t>内部接口类型</w:t>
        </w:r>
        <w:r w:rsidRPr="00E67EE3">
          <w:rPr>
            <w:rStyle w:val="af3"/>
            <w:noProof/>
          </w:rPr>
          <w:t>1</w:t>
        </w:r>
        <w:r>
          <w:rPr>
            <w:noProof/>
            <w:webHidden/>
          </w:rPr>
          <w:tab/>
        </w:r>
        <w:r>
          <w:rPr>
            <w:noProof/>
            <w:webHidden/>
          </w:rPr>
          <w:fldChar w:fldCharType="begin"/>
        </w:r>
        <w:r>
          <w:rPr>
            <w:noProof/>
            <w:webHidden/>
          </w:rPr>
          <w:instrText xml:space="preserve"> PAGEREF _Toc43796006 \h </w:instrText>
        </w:r>
        <w:r>
          <w:rPr>
            <w:noProof/>
          </w:rPr>
        </w:r>
        <w:r>
          <w:rPr>
            <w:noProof/>
            <w:webHidden/>
          </w:rPr>
          <w:fldChar w:fldCharType="separate"/>
        </w:r>
        <w:r>
          <w:rPr>
            <w:noProof/>
            <w:webHidden/>
          </w:rPr>
          <w:t>11</w:t>
        </w:r>
        <w:r>
          <w:rPr>
            <w:noProof/>
            <w:webHidden/>
          </w:rPr>
          <w:fldChar w:fldCharType="end"/>
        </w:r>
      </w:hyperlink>
    </w:p>
    <w:p w14:paraId="7D2882E0" w14:textId="77777777" w:rsidR="0041146D" w:rsidRDefault="0041146D">
      <w:pPr>
        <w:pStyle w:val="30"/>
        <w:rPr>
          <w:rFonts w:ascii="Times New Roman" w:hAnsi="Times New Roman"/>
          <w:noProof/>
          <w:kern w:val="2"/>
          <w:szCs w:val="24"/>
        </w:rPr>
      </w:pPr>
      <w:hyperlink w:anchor="_Toc43796007" w:history="1">
        <w:r w:rsidRPr="00E67EE3">
          <w:rPr>
            <w:rStyle w:val="af3"/>
            <w:noProof/>
          </w:rPr>
          <w:t>5.2.2</w:t>
        </w:r>
        <w:r>
          <w:rPr>
            <w:rFonts w:ascii="Times New Roman" w:hAnsi="Times New Roman"/>
            <w:noProof/>
            <w:kern w:val="2"/>
            <w:szCs w:val="24"/>
          </w:rPr>
          <w:tab/>
        </w:r>
        <w:r w:rsidRPr="00E67EE3">
          <w:rPr>
            <w:rStyle w:val="af3"/>
            <w:rFonts w:hint="eastAsia"/>
            <w:noProof/>
          </w:rPr>
          <w:t>内外部接口类型</w:t>
        </w:r>
        <w:r w:rsidRPr="00E67EE3">
          <w:rPr>
            <w:rStyle w:val="af3"/>
            <w:noProof/>
          </w:rPr>
          <w:t>2</w:t>
        </w:r>
        <w:r>
          <w:rPr>
            <w:noProof/>
            <w:webHidden/>
          </w:rPr>
          <w:tab/>
        </w:r>
        <w:r>
          <w:rPr>
            <w:noProof/>
            <w:webHidden/>
          </w:rPr>
          <w:fldChar w:fldCharType="begin"/>
        </w:r>
        <w:r>
          <w:rPr>
            <w:noProof/>
            <w:webHidden/>
          </w:rPr>
          <w:instrText xml:space="preserve"> PAGEREF _Toc43796007 \h </w:instrText>
        </w:r>
        <w:r>
          <w:rPr>
            <w:noProof/>
          </w:rPr>
        </w:r>
        <w:r>
          <w:rPr>
            <w:noProof/>
            <w:webHidden/>
          </w:rPr>
          <w:fldChar w:fldCharType="separate"/>
        </w:r>
        <w:r>
          <w:rPr>
            <w:noProof/>
            <w:webHidden/>
          </w:rPr>
          <w:t>12</w:t>
        </w:r>
        <w:r>
          <w:rPr>
            <w:noProof/>
            <w:webHidden/>
          </w:rPr>
          <w:fldChar w:fldCharType="end"/>
        </w:r>
      </w:hyperlink>
    </w:p>
    <w:p w14:paraId="1631C0CA" w14:textId="77777777" w:rsidR="0041146D" w:rsidRDefault="0041146D">
      <w:pPr>
        <w:pStyle w:val="20"/>
        <w:rPr>
          <w:rFonts w:ascii="Times New Roman" w:hAnsi="Times New Roman"/>
          <w:noProof/>
          <w:kern w:val="2"/>
          <w:szCs w:val="24"/>
        </w:rPr>
      </w:pPr>
      <w:hyperlink w:anchor="_Toc43796008" w:history="1">
        <w:r w:rsidRPr="00E67EE3">
          <w:rPr>
            <w:rStyle w:val="af3"/>
            <w:noProof/>
          </w:rPr>
          <w:t>5.3</w:t>
        </w:r>
        <w:r>
          <w:rPr>
            <w:rFonts w:ascii="Times New Roman" w:hAnsi="Times New Roman"/>
            <w:noProof/>
            <w:kern w:val="2"/>
            <w:szCs w:val="24"/>
          </w:rPr>
          <w:tab/>
        </w:r>
        <w:r w:rsidRPr="00E67EE3">
          <w:rPr>
            <w:rStyle w:val="af3"/>
            <w:rFonts w:hint="eastAsia"/>
            <w:noProof/>
          </w:rPr>
          <w:t>调测接口</w:t>
        </w:r>
        <w:r>
          <w:rPr>
            <w:noProof/>
            <w:webHidden/>
          </w:rPr>
          <w:tab/>
        </w:r>
        <w:r>
          <w:rPr>
            <w:noProof/>
            <w:webHidden/>
          </w:rPr>
          <w:fldChar w:fldCharType="begin"/>
        </w:r>
        <w:r>
          <w:rPr>
            <w:noProof/>
            <w:webHidden/>
          </w:rPr>
          <w:instrText xml:space="preserve"> PAGEREF _Toc43796008 \h </w:instrText>
        </w:r>
        <w:r>
          <w:rPr>
            <w:noProof/>
          </w:rPr>
        </w:r>
        <w:r>
          <w:rPr>
            <w:noProof/>
            <w:webHidden/>
          </w:rPr>
          <w:fldChar w:fldCharType="separate"/>
        </w:r>
        <w:r>
          <w:rPr>
            <w:noProof/>
            <w:webHidden/>
          </w:rPr>
          <w:t>12</w:t>
        </w:r>
        <w:r>
          <w:rPr>
            <w:noProof/>
            <w:webHidden/>
          </w:rPr>
          <w:fldChar w:fldCharType="end"/>
        </w:r>
      </w:hyperlink>
    </w:p>
    <w:p w14:paraId="0DBDD124" w14:textId="77777777" w:rsidR="0041146D" w:rsidRDefault="0041146D">
      <w:pPr>
        <w:pStyle w:val="10"/>
        <w:tabs>
          <w:tab w:val="left" w:pos="454"/>
        </w:tabs>
        <w:rPr>
          <w:rFonts w:ascii="Times New Roman" w:hAnsi="Times New Roman"/>
          <w:noProof/>
          <w:kern w:val="2"/>
          <w:szCs w:val="24"/>
        </w:rPr>
      </w:pPr>
      <w:hyperlink w:anchor="_Toc43796009" w:history="1">
        <w:r w:rsidRPr="00E67EE3">
          <w:rPr>
            <w:rStyle w:val="af3"/>
            <w:noProof/>
          </w:rPr>
          <w:t>6</w:t>
        </w:r>
        <w:r>
          <w:rPr>
            <w:rFonts w:ascii="Times New Roman" w:hAnsi="Times New Roman"/>
            <w:noProof/>
            <w:kern w:val="2"/>
            <w:szCs w:val="24"/>
          </w:rPr>
          <w:tab/>
        </w:r>
        <w:r w:rsidRPr="00E67EE3">
          <w:rPr>
            <w:rStyle w:val="af3"/>
            <w:rFonts w:hint="eastAsia"/>
            <w:noProof/>
          </w:rPr>
          <w:t>单板软件需求和配套方案</w:t>
        </w:r>
        <w:r>
          <w:rPr>
            <w:noProof/>
            <w:webHidden/>
          </w:rPr>
          <w:tab/>
        </w:r>
        <w:r>
          <w:rPr>
            <w:noProof/>
            <w:webHidden/>
          </w:rPr>
          <w:fldChar w:fldCharType="begin"/>
        </w:r>
        <w:r>
          <w:rPr>
            <w:noProof/>
            <w:webHidden/>
          </w:rPr>
          <w:instrText xml:space="preserve"> PAGEREF _Toc43796009 \h </w:instrText>
        </w:r>
        <w:r>
          <w:rPr>
            <w:noProof/>
          </w:rPr>
        </w:r>
        <w:r>
          <w:rPr>
            <w:noProof/>
            <w:webHidden/>
          </w:rPr>
          <w:fldChar w:fldCharType="separate"/>
        </w:r>
        <w:r>
          <w:rPr>
            <w:noProof/>
            <w:webHidden/>
          </w:rPr>
          <w:t>12</w:t>
        </w:r>
        <w:r>
          <w:rPr>
            <w:noProof/>
            <w:webHidden/>
          </w:rPr>
          <w:fldChar w:fldCharType="end"/>
        </w:r>
      </w:hyperlink>
    </w:p>
    <w:p w14:paraId="460CF7B1" w14:textId="77777777" w:rsidR="0041146D" w:rsidRDefault="0041146D">
      <w:pPr>
        <w:pStyle w:val="20"/>
        <w:rPr>
          <w:rFonts w:ascii="Times New Roman" w:hAnsi="Times New Roman"/>
          <w:noProof/>
          <w:kern w:val="2"/>
          <w:szCs w:val="24"/>
        </w:rPr>
      </w:pPr>
      <w:hyperlink w:anchor="_Toc43796010" w:history="1">
        <w:r w:rsidRPr="00E67EE3">
          <w:rPr>
            <w:rStyle w:val="af3"/>
            <w:noProof/>
          </w:rPr>
          <w:t>6.1</w:t>
        </w:r>
        <w:r>
          <w:rPr>
            <w:rFonts w:ascii="Times New Roman" w:hAnsi="Times New Roman"/>
            <w:noProof/>
            <w:kern w:val="2"/>
            <w:szCs w:val="24"/>
          </w:rPr>
          <w:tab/>
        </w:r>
        <w:r w:rsidRPr="00E67EE3">
          <w:rPr>
            <w:rStyle w:val="af3"/>
            <w:rFonts w:hint="eastAsia"/>
            <w:noProof/>
          </w:rPr>
          <w:t>硬件对单板软件的需求</w:t>
        </w:r>
        <w:r>
          <w:rPr>
            <w:noProof/>
            <w:webHidden/>
          </w:rPr>
          <w:tab/>
        </w:r>
        <w:r>
          <w:rPr>
            <w:noProof/>
            <w:webHidden/>
          </w:rPr>
          <w:fldChar w:fldCharType="begin"/>
        </w:r>
        <w:r>
          <w:rPr>
            <w:noProof/>
            <w:webHidden/>
          </w:rPr>
          <w:instrText xml:space="preserve"> PAGEREF _Toc43796010 \h </w:instrText>
        </w:r>
        <w:r>
          <w:rPr>
            <w:noProof/>
          </w:rPr>
        </w:r>
        <w:r>
          <w:rPr>
            <w:noProof/>
            <w:webHidden/>
          </w:rPr>
          <w:fldChar w:fldCharType="separate"/>
        </w:r>
        <w:r>
          <w:rPr>
            <w:noProof/>
            <w:webHidden/>
          </w:rPr>
          <w:t>12</w:t>
        </w:r>
        <w:r>
          <w:rPr>
            <w:noProof/>
            <w:webHidden/>
          </w:rPr>
          <w:fldChar w:fldCharType="end"/>
        </w:r>
      </w:hyperlink>
    </w:p>
    <w:p w14:paraId="7A87222E" w14:textId="77777777" w:rsidR="0041146D" w:rsidRDefault="0041146D">
      <w:pPr>
        <w:pStyle w:val="30"/>
        <w:rPr>
          <w:rFonts w:ascii="Times New Roman" w:hAnsi="Times New Roman"/>
          <w:noProof/>
          <w:kern w:val="2"/>
          <w:szCs w:val="24"/>
        </w:rPr>
      </w:pPr>
      <w:hyperlink w:anchor="_Toc43796011" w:history="1">
        <w:r w:rsidRPr="00E67EE3">
          <w:rPr>
            <w:rStyle w:val="af3"/>
            <w:noProof/>
          </w:rPr>
          <w:t>6.1.1</w:t>
        </w:r>
        <w:r>
          <w:rPr>
            <w:rFonts w:ascii="Times New Roman" w:hAnsi="Times New Roman"/>
            <w:noProof/>
            <w:kern w:val="2"/>
            <w:szCs w:val="24"/>
          </w:rPr>
          <w:tab/>
        </w:r>
        <w:r w:rsidRPr="00E67EE3">
          <w:rPr>
            <w:rStyle w:val="af3"/>
            <w:rFonts w:hint="eastAsia"/>
            <w:noProof/>
          </w:rPr>
          <w:t>功能需求</w:t>
        </w:r>
        <w:r>
          <w:rPr>
            <w:noProof/>
            <w:webHidden/>
          </w:rPr>
          <w:tab/>
        </w:r>
        <w:r>
          <w:rPr>
            <w:noProof/>
            <w:webHidden/>
          </w:rPr>
          <w:fldChar w:fldCharType="begin"/>
        </w:r>
        <w:r>
          <w:rPr>
            <w:noProof/>
            <w:webHidden/>
          </w:rPr>
          <w:instrText xml:space="preserve"> PAGEREF _Toc43796011 \h </w:instrText>
        </w:r>
        <w:r>
          <w:rPr>
            <w:noProof/>
          </w:rPr>
        </w:r>
        <w:r>
          <w:rPr>
            <w:noProof/>
            <w:webHidden/>
          </w:rPr>
          <w:fldChar w:fldCharType="separate"/>
        </w:r>
        <w:r>
          <w:rPr>
            <w:noProof/>
            <w:webHidden/>
          </w:rPr>
          <w:t>12</w:t>
        </w:r>
        <w:r>
          <w:rPr>
            <w:noProof/>
            <w:webHidden/>
          </w:rPr>
          <w:fldChar w:fldCharType="end"/>
        </w:r>
      </w:hyperlink>
    </w:p>
    <w:p w14:paraId="2D373998" w14:textId="77777777" w:rsidR="0041146D" w:rsidRDefault="0041146D">
      <w:pPr>
        <w:pStyle w:val="30"/>
        <w:rPr>
          <w:rFonts w:ascii="Times New Roman" w:hAnsi="Times New Roman"/>
          <w:noProof/>
          <w:kern w:val="2"/>
          <w:szCs w:val="24"/>
        </w:rPr>
      </w:pPr>
      <w:hyperlink w:anchor="_Toc43796012" w:history="1">
        <w:r w:rsidRPr="00E67EE3">
          <w:rPr>
            <w:rStyle w:val="af3"/>
            <w:noProof/>
          </w:rPr>
          <w:t>6.1.2</w:t>
        </w:r>
        <w:r>
          <w:rPr>
            <w:rFonts w:ascii="Times New Roman" w:hAnsi="Times New Roman"/>
            <w:noProof/>
            <w:kern w:val="2"/>
            <w:szCs w:val="24"/>
          </w:rPr>
          <w:tab/>
        </w:r>
        <w:r w:rsidRPr="00E67EE3">
          <w:rPr>
            <w:rStyle w:val="af3"/>
            <w:rFonts w:hint="eastAsia"/>
            <w:noProof/>
          </w:rPr>
          <w:t>性能需求</w:t>
        </w:r>
        <w:r>
          <w:rPr>
            <w:noProof/>
            <w:webHidden/>
          </w:rPr>
          <w:tab/>
        </w:r>
        <w:r>
          <w:rPr>
            <w:noProof/>
            <w:webHidden/>
          </w:rPr>
          <w:fldChar w:fldCharType="begin"/>
        </w:r>
        <w:r>
          <w:rPr>
            <w:noProof/>
            <w:webHidden/>
          </w:rPr>
          <w:instrText xml:space="preserve"> PAGEREF _Toc43796012 \h </w:instrText>
        </w:r>
        <w:r>
          <w:rPr>
            <w:noProof/>
          </w:rPr>
        </w:r>
        <w:r>
          <w:rPr>
            <w:noProof/>
            <w:webHidden/>
          </w:rPr>
          <w:fldChar w:fldCharType="separate"/>
        </w:r>
        <w:r>
          <w:rPr>
            <w:noProof/>
            <w:webHidden/>
          </w:rPr>
          <w:t>12</w:t>
        </w:r>
        <w:r>
          <w:rPr>
            <w:noProof/>
            <w:webHidden/>
          </w:rPr>
          <w:fldChar w:fldCharType="end"/>
        </w:r>
      </w:hyperlink>
    </w:p>
    <w:p w14:paraId="3AA951DD" w14:textId="77777777" w:rsidR="0041146D" w:rsidRDefault="0041146D">
      <w:pPr>
        <w:pStyle w:val="30"/>
        <w:rPr>
          <w:rFonts w:ascii="Times New Roman" w:hAnsi="Times New Roman"/>
          <w:noProof/>
          <w:kern w:val="2"/>
          <w:szCs w:val="24"/>
        </w:rPr>
      </w:pPr>
      <w:hyperlink w:anchor="_Toc43796013" w:history="1">
        <w:r w:rsidRPr="00E67EE3">
          <w:rPr>
            <w:rStyle w:val="af3"/>
            <w:noProof/>
          </w:rPr>
          <w:t>6.1.3</w:t>
        </w:r>
        <w:r>
          <w:rPr>
            <w:rFonts w:ascii="Times New Roman" w:hAnsi="Times New Roman"/>
            <w:noProof/>
            <w:kern w:val="2"/>
            <w:szCs w:val="24"/>
          </w:rPr>
          <w:tab/>
        </w:r>
        <w:r w:rsidRPr="00E67EE3">
          <w:rPr>
            <w:rStyle w:val="af3"/>
            <w:rFonts w:hint="eastAsia"/>
            <w:noProof/>
          </w:rPr>
          <w:t>其他需求</w:t>
        </w:r>
        <w:r>
          <w:rPr>
            <w:noProof/>
            <w:webHidden/>
          </w:rPr>
          <w:tab/>
        </w:r>
        <w:r>
          <w:rPr>
            <w:noProof/>
            <w:webHidden/>
          </w:rPr>
          <w:fldChar w:fldCharType="begin"/>
        </w:r>
        <w:r>
          <w:rPr>
            <w:noProof/>
            <w:webHidden/>
          </w:rPr>
          <w:instrText xml:space="preserve"> PAGEREF _Toc43796013 \h </w:instrText>
        </w:r>
        <w:r>
          <w:rPr>
            <w:noProof/>
          </w:rPr>
        </w:r>
        <w:r>
          <w:rPr>
            <w:noProof/>
            <w:webHidden/>
          </w:rPr>
          <w:fldChar w:fldCharType="separate"/>
        </w:r>
        <w:r>
          <w:rPr>
            <w:noProof/>
            <w:webHidden/>
          </w:rPr>
          <w:t>13</w:t>
        </w:r>
        <w:r>
          <w:rPr>
            <w:noProof/>
            <w:webHidden/>
          </w:rPr>
          <w:fldChar w:fldCharType="end"/>
        </w:r>
      </w:hyperlink>
    </w:p>
    <w:p w14:paraId="0CB6565E" w14:textId="77777777" w:rsidR="0041146D" w:rsidRDefault="0041146D">
      <w:pPr>
        <w:pStyle w:val="30"/>
        <w:rPr>
          <w:rFonts w:ascii="Times New Roman" w:hAnsi="Times New Roman"/>
          <w:noProof/>
          <w:kern w:val="2"/>
          <w:szCs w:val="24"/>
        </w:rPr>
      </w:pPr>
      <w:hyperlink w:anchor="_Toc43796014" w:history="1">
        <w:r w:rsidRPr="00E67EE3">
          <w:rPr>
            <w:rStyle w:val="af3"/>
            <w:noProof/>
          </w:rPr>
          <w:t>6.1.4</w:t>
        </w:r>
        <w:r>
          <w:rPr>
            <w:rFonts w:ascii="Times New Roman" w:hAnsi="Times New Roman"/>
            <w:noProof/>
            <w:kern w:val="2"/>
            <w:szCs w:val="24"/>
          </w:rPr>
          <w:tab/>
        </w:r>
        <w:r w:rsidRPr="00E67EE3">
          <w:rPr>
            <w:rStyle w:val="af3"/>
            <w:rFonts w:hint="eastAsia"/>
            <w:noProof/>
          </w:rPr>
          <w:t>需求列表</w:t>
        </w:r>
        <w:r>
          <w:rPr>
            <w:noProof/>
            <w:webHidden/>
          </w:rPr>
          <w:tab/>
        </w:r>
        <w:r>
          <w:rPr>
            <w:noProof/>
            <w:webHidden/>
          </w:rPr>
          <w:fldChar w:fldCharType="begin"/>
        </w:r>
        <w:r>
          <w:rPr>
            <w:noProof/>
            <w:webHidden/>
          </w:rPr>
          <w:instrText xml:space="preserve"> PAGEREF _Toc43796014 \h </w:instrText>
        </w:r>
        <w:r>
          <w:rPr>
            <w:noProof/>
          </w:rPr>
        </w:r>
        <w:r>
          <w:rPr>
            <w:noProof/>
            <w:webHidden/>
          </w:rPr>
          <w:fldChar w:fldCharType="separate"/>
        </w:r>
        <w:r>
          <w:rPr>
            <w:noProof/>
            <w:webHidden/>
          </w:rPr>
          <w:t>13</w:t>
        </w:r>
        <w:r>
          <w:rPr>
            <w:noProof/>
            <w:webHidden/>
          </w:rPr>
          <w:fldChar w:fldCharType="end"/>
        </w:r>
      </w:hyperlink>
    </w:p>
    <w:p w14:paraId="4A1C07C6" w14:textId="77777777" w:rsidR="0041146D" w:rsidRDefault="0041146D">
      <w:pPr>
        <w:pStyle w:val="20"/>
        <w:rPr>
          <w:rFonts w:ascii="Times New Roman" w:hAnsi="Times New Roman"/>
          <w:noProof/>
          <w:kern w:val="2"/>
          <w:szCs w:val="24"/>
        </w:rPr>
      </w:pPr>
      <w:hyperlink w:anchor="_Toc43796015" w:history="1">
        <w:r w:rsidRPr="00E67EE3">
          <w:rPr>
            <w:rStyle w:val="af3"/>
            <w:noProof/>
          </w:rPr>
          <w:t>6.2</w:t>
        </w:r>
        <w:r>
          <w:rPr>
            <w:rFonts w:ascii="Times New Roman" w:hAnsi="Times New Roman"/>
            <w:noProof/>
            <w:kern w:val="2"/>
            <w:szCs w:val="24"/>
          </w:rPr>
          <w:tab/>
        </w:r>
        <w:r w:rsidRPr="00E67EE3">
          <w:rPr>
            <w:rStyle w:val="af3"/>
            <w:rFonts w:hint="eastAsia"/>
            <w:noProof/>
          </w:rPr>
          <w:t>业务处理软件对单板硬件的需求可实现性评估</w:t>
        </w:r>
        <w:r>
          <w:rPr>
            <w:noProof/>
            <w:webHidden/>
          </w:rPr>
          <w:tab/>
        </w:r>
        <w:r>
          <w:rPr>
            <w:noProof/>
            <w:webHidden/>
          </w:rPr>
          <w:fldChar w:fldCharType="begin"/>
        </w:r>
        <w:r>
          <w:rPr>
            <w:noProof/>
            <w:webHidden/>
          </w:rPr>
          <w:instrText xml:space="preserve"> PAGEREF _Toc43796015 \h </w:instrText>
        </w:r>
        <w:r>
          <w:rPr>
            <w:noProof/>
          </w:rPr>
        </w:r>
        <w:r>
          <w:rPr>
            <w:noProof/>
            <w:webHidden/>
          </w:rPr>
          <w:fldChar w:fldCharType="separate"/>
        </w:r>
        <w:r>
          <w:rPr>
            <w:noProof/>
            <w:webHidden/>
          </w:rPr>
          <w:t>13</w:t>
        </w:r>
        <w:r>
          <w:rPr>
            <w:noProof/>
            <w:webHidden/>
          </w:rPr>
          <w:fldChar w:fldCharType="end"/>
        </w:r>
      </w:hyperlink>
    </w:p>
    <w:p w14:paraId="3063168A" w14:textId="77777777" w:rsidR="0041146D" w:rsidRDefault="0041146D">
      <w:pPr>
        <w:pStyle w:val="20"/>
        <w:rPr>
          <w:rFonts w:ascii="Times New Roman" w:hAnsi="Times New Roman"/>
          <w:noProof/>
          <w:kern w:val="2"/>
          <w:szCs w:val="24"/>
        </w:rPr>
      </w:pPr>
      <w:hyperlink w:anchor="_Toc43796016" w:history="1">
        <w:r w:rsidRPr="00E67EE3">
          <w:rPr>
            <w:rStyle w:val="af3"/>
            <w:noProof/>
          </w:rPr>
          <w:t>6.3</w:t>
        </w:r>
        <w:r>
          <w:rPr>
            <w:rFonts w:ascii="Times New Roman" w:hAnsi="Times New Roman"/>
            <w:noProof/>
            <w:kern w:val="2"/>
            <w:szCs w:val="24"/>
          </w:rPr>
          <w:tab/>
        </w:r>
        <w:r w:rsidRPr="00E67EE3">
          <w:rPr>
            <w:rStyle w:val="af3"/>
            <w:rFonts w:hint="eastAsia"/>
            <w:noProof/>
          </w:rPr>
          <w:t>单板软件与硬件的接口关系和实现方案</w:t>
        </w:r>
        <w:r>
          <w:rPr>
            <w:noProof/>
            <w:webHidden/>
          </w:rPr>
          <w:tab/>
        </w:r>
        <w:r>
          <w:rPr>
            <w:noProof/>
            <w:webHidden/>
          </w:rPr>
          <w:fldChar w:fldCharType="begin"/>
        </w:r>
        <w:r>
          <w:rPr>
            <w:noProof/>
            <w:webHidden/>
          </w:rPr>
          <w:instrText xml:space="preserve"> PAGEREF _Toc43796016 \h </w:instrText>
        </w:r>
        <w:r>
          <w:rPr>
            <w:noProof/>
          </w:rPr>
        </w:r>
        <w:r>
          <w:rPr>
            <w:noProof/>
            <w:webHidden/>
          </w:rPr>
          <w:fldChar w:fldCharType="separate"/>
        </w:r>
        <w:r>
          <w:rPr>
            <w:noProof/>
            <w:webHidden/>
          </w:rPr>
          <w:t>14</w:t>
        </w:r>
        <w:r>
          <w:rPr>
            <w:noProof/>
            <w:webHidden/>
          </w:rPr>
          <w:fldChar w:fldCharType="end"/>
        </w:r>
      </w:hyperlink>
    </w:p>
    <w:p w14:paraId="64647D47" w14:textId="77777777" w:rsidR="0041146D" w:rsidRDefault="0041146D">
      <w:pPr>
        <w:pStyle w:val="10"/>
        <w:tabs>
          <w:tab w:val="left" w:pos="454"/>
        </w:tabs>
        <w:rPr>
          <w:rFonts w:ascii="Times New Roman" w:hAnsi="Times New Roman"/>
          <w:noProof/>
          <w:kern w:val="2"/>
          <w:szCs w:val="24"/>
        </w:rPr>
      </w:pPr>
      <w:hyperlink w:anchor="_Toc43796017" w:history="1">
        <w:r w:rsidRPr="00E67EE3">
          <w:rPr>
            <w:rStyle w:val="af3"/>
            <w:noProof/>
          </w:rPr>
          <w:t>7</w:t>
        </w:r>
        <w:r>
          <w:rPr>
            <w:rFonts w:ascii="Times New Roman" w:hAnsi="Times New Roman"/>
            <w:noProof/>
            <w:kern w:val="2"/>
            <w:szCs w:val="24"/>
          </w:rPr>
          <w:tab/>
        </w:r>
        <w:r w:rsidRPr="00E67EE3">
          <w:rPr>
            <w:rStyle w:val="af3"/>
            <w:rFonts w:hint="eastAsia"/>
            <w:noProof/>
          </w:rPr>
          <w:t>单板基本逻辑需求和配套方案</w:t>
        </w:r>
        <w:r>
          <w:rPr>
            <w:noProof/>
            <w:webHidden/>
          </w:rPr>
          <w:tab/>
        </w:r>
        <w:r>
          <w:rPr>
            <w:noProof/>
            <w:webHidden/>
          </w:rPr>
          <w:fldChar w:fldCharType="begin"/>
        </w:r>
        <w:r>
          <w:rPr>
            <w:noProof/>
            <w:webHidden/>
          </w:rPr>
          <w:instrText xml:space="preserve"> PAGEREF _Toc43796017 \h </w:instrText>
        </w:r>
        <w:r>
          <w:rPr>
            <w:noProof/>
          </w:rPr>
        </w:r>
        <w:r>
          <w:rPr>
            <w:noProof/>
            <w:webHidden/>
          </w:rPr>
          <w:fldChar w:fldCharType="separate"/>
        </w:r>
        <w:r>
          <w:rPr>
            <w:noProof/>
            <w:webHidden/>
          </w:rPr>
          <w:t>14</w:t>
        </w:r>
        <w:r>
          <w:rPr>
            <w:noProof/>
            <w:webHidden/>
          </w:rPr>
          <w:fldChar w:fldCharType="end"/>
        </w:r>
      </w:hyperlink>
    </w:p>
    <w:p w14:paraId="7E270221" w14:textId="77777777" w:rsidR="0041146D" w:rsidRDefault="0041146D">
      <w:pPr>
        <w:pStyle w:val="20"/>
        <w:rPr>
          <w:rFonts w:ascii="Times New Roman" w:hAnsi="Times New Roman"/>
          <w:noProof/>
          <w:kern w:val="2"/>
          <w:szCs w:val="24"/>
        </w:rPr>
      </w:pPr>
      <w:hyperlink w:anchor="_Toc43796018" w:history="1">
        <w:r w:rsidRPr="00E67EE3">
          <w:rPr>
            <w:rStyle w:val="af3"/>
            <w:noProof/>
          </w:rPr>
          <w:t>7.1</w:t>
        </w:r>
        <w:r>
          <w:rPr>
            <w:rFonts w:ascii="Times New Roman" w:hAnsi="Times New Roman"/>
            <w:noProof/>
            <w:kern w:val="2"/>
            <w:szCs w:val="24"/>
          </w:rPr>
          <w:tab/>
        </w:r>
        <w:r w:rsidRPr="00E67EE3">
          <w:rPr>
            <w:rStyle w:val="af3"/>
            <w:rFonts w:hint="eastAsia"/>
            <w:noProof/>
          </w:rPr>
          <w:t>单板内可编程逻辑设计需求</w:t>
        </w:r>
        <w:r>
          <w:rPr>
            <w:noProof/>
            <w:webHidden/>
          </w:rPr>
          <w:tab/>
        </w:r>
        <w:r>
          <w:rPr>
            <w:noProof/>
            <w:webHidden/>
          </w:rPr>
          <w:fldChar w:fldCharType="begin"/>
        </w:r>
        <w:r>
          <w:rPr>
            <w:noProof/>
            <w:webHidden/>
          </w:rPr>
          <w:instrText xml:space="preserve"> PAGEREF _Toc43796018 \h </w:instrText>
        </w:r>
        <w:r>
          <w:rPr>
            <w:noProof/>
          </w:rPr>
        </w:r>
        <w:r>
          <w:rPr>
            <w:noProof/>
            <w:webHidden/>
          </w:rPr>
          <w:fldChar w:fldCharType="separate"/>
        </w:r>
        <w:r>
          <w:rPr>
            <w:noProof/>
            <w:webHidden/>
          </w:rPr>
          <w:t>14</w:t>
        </w:r>
        <w:r>
          <w:rPr>
            <w:noProof/>
            <w:webHidden/>
          </w:rPr>
          <w:fldChar w:fldCharType="end"/>
        </w:r>
      </w:hyperlink>
    </w:p>
    <w:p w14:paraId="39899710" w14:textId="77777777" w:rsidR="0041146D" w:rsidRDefault="0041146D">
      <w:pPr>
        <w:pStyle w:val="30"/>
        <w:rPr>
          <w:rFonts w:ascii="Times New Roman" w:hAnsi="Times New Roman"/>
          <w:noProof/>
          <w:kern w:val="2"/>
          <w:szCs w:val="24"/>
        </w:rPr>
      </w:pPr>
      <w:hyperlink w:anchor="_Toc43796019" w:history="1">
        <w:r w:rsidRPr="00E67EE3">
          <w:rPr>
            <w:rStyle w:val="af3"/>
            <w:noProof/>
          </w:rPr>
          <w:t>7.1.1</w:t>
        </w:r>
        <w:r>
          <w:rPr>
            <w:rFonts w:ascii="Times New Roman" w:hAnsi="Times New Roman"/>
            <w:noProof/>
            <w:kern w:val="2"/>
            <w:szCs w:val="24"/>
          </w:rPr>
          <w:tab/>
        </w:r>
        <w:r w:rsidRPr="00E67EE3">
          <w:rPr>
            <w:rStyle w:val="af3"/>
            <w:rFonts w:hint="eastAsia"/>
            <w:noProof/>
          </w:rPr>
          <w:t>功能需求</w:t>
        </w:r>
        <w:r>
          <w:rPr>
            <w:noProof/>
            <w:webHidden/>
          </w:rPr>
          <w:tab/>
        </w:r>
        <w:r>
          <w:rPr>
            <w:noProof/>
            <w:webHidden/>
          </w:rPr>
          <w:fldChar w:fldCharType="begin"/>
        </w:r>
        <w:r>
          <w:rPr>
            <w:noProof/>
            <w:webHidden/>
          </w:rPr>
          <w:instrText xml:space="preserve"> PAGEREF _Toc43796019 \h </w:instrText>
        </w:r>
        <w:r>
          <w:rPr>
            <w:noProof/>
          </w:rPr>
        </w:r>
        <w:r>
          <w:rPr>
            <w:noProof/>
            <w:webHidden/>
          </w:rPr>
          <w:fldChar w:fldCharType="separate"/>
        </w:r>
        <w:r>
          <w:rPr>
            <w:noProof/>
            <w:webHidden/>
          </w:rPr>
          <w:t>14</w:t>
        </w:r>
        <w:r>
          <w:rPr>
            <w:noProof/>
            <w:webHidden/>
          </w:rPr>
          <w:fldChar w:fldCharType="end"/>
        </w:r>
      </w:hyperlink>
    </w:p>
    <w:p w14:paraId="6E750A04" w14:textId="77777777" w:rsidR="0041146D" w:rsidRDefault="0041146D">
      <w:pPr>
        <w:pStyle w:val="30"/>
        <w:rPr>
          <w:rFonts w:ascii="Times New Roman" w:hAnsi="Times New Roman"/>
          <w:noProof/>
          <w:kern w:val="2"/>
          <w:szCs w:val="24"/>
        </w:rPr>
      </w:pPr>
      <w:hyperlink w:anchor="_Toc43796020" w:history="1">
        <w:r w:rsidRPr="00E67EE3">
          <w:rPr>
            <w:rStyle w:val="af3"/>
            <w:noProof/>
          </w:rPr>
          <w:t>7.1.2</w:t>
        </w:r>
        <w:r>
          <w:rPr>
            <w:rFonts w:ascii="Times New Roman" w:hAnsi="Times New Roman"/>
            <w:noProof/>
            <w:kern w:val="2"/>
            <w:szCs w:val="24"/>
          </w:rPr>
          <w:tab/>
        </w:r>
        <w:r w:rsidRPr="00E67EE3">
          <w:rPr>
            <w:rStyle w:val="af3"/>
            <w:rFonts w:hint="eastAsia"/>
            <w:noProof/>
          </w:rPr>
          <w:t>性能需求</w:t>
        </w:r>
        <w:r>
          <w:rPr>
            <w:noProof/>
            <w:webHidden/>
          </w:rPr>
          <w:tab/>
        </w:r>
        <w:r>
          <w:rPr>
            <w:noProof/>
            <w:webHidden/>
          </w:rPr>
          <w:fldChar w:fldCharType="begin"/>
        </w:r>
        <w:r>
          <w:rPr>
            <w:noProof/>
            <w:webHidden/>
          </w:rPr>
          <w:instrText xml:space="preserve"> PAGEREF _Toc43796020 \h </w:instrText>
        </w:r>
        <w:r>
          <w:rPr>
            <w:noProof/>
          </w:rPr>
        </w:r>
        <w:r>
          <w:rPr>
            <w:noProof/>
            <w:webHidden/>
          </w:rPr>
          <w:fldChar w:fldCharType="separate"/>
        </w:r>
        <w:r>
          <w:rPr>
            <w:noProof/>
            <w:webHidden/>
          </w:rPr>
          <w:t>15</w:t>
        </w:r>
        <w:r>
          <w:rPr>
            <w:noProof/>
            <w:webHidden/>
          </w:rPr>
          <w:fldChar w:fldCharType="end"/>
        </w:r>
      </w:hyperlink>
    </w:p>
    <w:p w14:paraId="1B0E270D" w14:textId="77777777" w:rsidR="0041146D" w:rsidRDefault="0041146D">
      <w:pPr>
        <w:pStyle w:val="30"/>
        <w:rPr>
          <w:rFonts w:ascii="Times New Roman" w:hAnsi="Times New Roman"/>
          <w:noProof/>
          <w:kern w:val="2"/>
          <w:szCs w:val="24"/>
        </w:rPr>
      </w:pPr>
      <w:hyperlink w:anchor="_Toc43796021" w:history="1">
        <w:r w:rsidRPr="00E67EE3">
          <w:rPr>
            <w:rStyle w:val="af3"/>
            <w:noProof/>
          </w:rPr>
          <w:t>7.1.3</w:t>
        </w:r>
        <w:r>
          <w:rPr>
            <w:rFonts w:ascii="Times New Roman" w:hAnsi="Times New Roman"/>
            <w:noProof/>
            <w:kern w:val="2"/>
            <w:szCs w:val="24"/>
          </w:rPr>
          <w:tab/>
        </w:r>
        <w:r w:rsidRPr="00E67EE3">
          <w:rPr>
            <w:rStyle w:val="af3"/>
            <w:rFonts w:hint="eastAsia"/>
            <w:noProof/>
          </w:rPr>
          <w:t>其他需求</w:t>
        </w:r>
        <w:r>
          <w:rPr>
            <w:noProof/>
            <w:webHidden/>
          </w:rPr>
          <w:tab/>
        </w:r>
        <w:r>
          <w:rPr>
            <w:noProof/>
            <w:webHidden/>
          </w:rPr>
          <w:fldChar w:fldCharType="begin"/>
        </w:r>
        <w:r>
          <w:rPr>
            <w:noProof/>
            <w:webHidden/>
          </w:rPr>
          <w:instrText xml:space="preserve"> PAGEREF _Toc43796021 \h </w:instrText>
        </w:r>
        <w:r>
          <w:rPr>
            <w:noProof/>
          </w:rPr>
        </w:r>
        <w:r>
          <w:rPr>
            <w:noProof/>
            <w:webHidden/>
          </w:rPr>
          <w:fldChar w:fldCharType="separate"/>
        </w:r>
        <w:r>
          <w:rPr>
            <w:noProof/>
            <w:webHidden/>
          </w:rPr>
          <w:t>15</w:t>
        </w:r>
        <w:r>
          <w:rPr>
            <w:noProof/>
            <w:webHidden/>
          </w:rPr>
          <w:fldChar w:fldCharType="end"/>
        </w:r>
      </w:hyperlink>
    </w:p>
    <w:p w14:paraId="08FCF145" w14:textId="77777777" w:rsidR="0041146D" w:rsidRDefault="0041146D">
      <w:pPr>
        <w:pStyle w:val="30"/>
        <w:rPr>
          <w:rFonts w:ascii="Times New Roman" w:hAnsi="Times New Roman"/>
          <w:noProof/>
          <w:kern w:val="2"/>
          <w:szCs w:val="24"/>
        </w:rPr>
      </w:pPr>
      <w:hyperlink w:anchor="_Toc43796022" w:history="1">
        <w:r w:rsidRPr="00E67EE3">
          <w:rPr>
            <w:rStyle w:val="af3"/>
            <w:noProof/>
          </w:rPr>
          <w:t>7.1.4</w:t>
        </w:r>
        <w:r>
          <w:rPr>
            <w:rFonts w:ascii="Times New Roman" w:hAnsi="Times New Roman"/>
            <w:noProof/>
            <w:kern w:val="2"/>
            <w:szCs w:val="24"/>
          </w:rPr>
          <w:tab/>
        </w:r>
        <w:r w:rsidRPr="00E67EE3">
          <w:rPr>
            <w:rStyle w:val="af3"/>
            <w:rFonts w:hint="eastAsia"/>
            <w:noProof/>
          </w:rPr>
          <w:t>支持的接口类型及接口速率</w:t>
        </w:r>
        <w:r>
          <w:rPr>
            <w:noProof/>
            <w:webHidden/>
          </w:rPr>
          <w:tab/>
        </w:r>
        <w:r>
          <w:rPr>
            <w:noProof/>
            <w:webHidden/>
          </w:rPr>
          <w:fldChar w:fldCharType="begin"/>
        </w:r>
        <w:r>
          <w:rPr>
            <w:noProof/>
            <w:webHidden/>
          </w:rPr>
          <w:instrText xml:space="preserve"> PAGEREF _Toc43796022 \h </w:instrText>
        </w:r>
        <w:r>
          <w:rPr>
            <w:noProof/>
          </w:rPr>
        </w:r>
        <w:r>
          <w:rPr>
            <w:noProof/>
            <w:webHidden/>
          </w:rPr>
          <w:fldChar w:fldCharType="separate"/>
        </w:r>
        <w:r>
          <w:rPr>
            <w:noProof/>
            <w:webHidden/>
          </w:rPr>
          <w:t>15</w:t>
        </w:r>
        <w:r>
          <w:rPr>
            <w:noProof/>
            <w:webHidden/>
          </w:rPr>
          <w:fldChar w:fldCharType="end"/>
        </w:r>
      </w:hyperlink>
    </w:p>
    <w:p w14:paraId="6AC0ABD8" w14:textId="77777777" w:rsidR="0041146D" w:rsidRDefault="0041146D">
      <w:pPr>
        <w:pStyle w:val="30"/>
        <w:rPr>
          <w:rFonts w:ascii="Times New Roman" w:hAnsi="Times New Roman"/>
          <w:noProof/>
          <w:kern w:val="2"/>
          <w:szCs w:val="24"/>
        </w:rPr>
      </w:pPr>
      <w:hyperlink w:anchor="_Toc43796023" w:history="1">
        <w:r w:rsidRPr="00E67EE3">
          <w:rPr>
            <w:rStyle w:val="af3"/>
            <w:noProof/>
          </w:rPr>
          <w:t>7.1.5</w:t>
        </w:r>
        <w:r>
          <w:rPr>
            <w:rFonts w:ascii="Times New Roman" w:hAnsi="Times New Roman"/>
            <w:noProof/>
            <w:kern w:val="2"/>
            <w:szCs w:val="24"/>
          </w:rPr>
          <w:tab/>
        </w:r>
        <w:r w:rsidRPr="00E67EE3">
          <w:rPr>
            <w:rStyle w:val="af3"/>
            <w:rFonts w:hint="eastAsia"/>
            <w:noProof/>
          </w:rPr>
          <w:t>需求列表</w:t>
        </w:r>
        <w:r>
          <w:rPr>
            <w:noProof/>
            <w:webHidden/>
          </w:rPr>
          <w:tab/>
        </w:r>
        <w:r>
          <w:rPr>
            <w:noProof/>
            <w:webHidden/>
          </w:rPr>
          <w:fldChar w:fldCharType="begin"/>
        </w:r>
        <w:r>
          <w:rPr>
            <w:noProof/>
            <w:webHidden/>
          </w:rPr>
          <w:instrText xml:space="preserve"> PAGEREF _Toc43796023 \h </w:instrText>
        </w:r>
        <w:r>
          <w:rPr>
            <w:noProof/>
          </w:rPr>
        </w:r>
        <w:r>
          <w:rPr>
            <w:noProof/>
            <w:webHidden/>
          </w:rPr>
          <w:fldChar w:fldCharType="separate"/>
        </w:r>
        <w:r>
          <w:rPr>
            <w:noProof/>
            <w:webHidden/>
          </w:rPr>
          <w:t>15</w:t>
        </w:r>
        <w:r>
          <w:rPr>
            <w:noProof/>
            <w:webHidden/>
          </w:rPr>
          <w:fldChar w:fldCharType="end"/>
        </w:r>
      </w:hyperlink>
    </w:p>
    <w:p w14:paraId="7C8D7E1E" w14:textId="77777777" w:rsidR="0041146D" w:rsidRDefault="0041146D">
      <w:pPr>
        <w:pStyle w:val="20"/>
        <w:rPr>
          <w:rFonts w:ascii="Times New Roman" w:hAnsi="Times New Roman"/>
          <w:noProof/>
          <w:kern w:val="2"/>
          <w:szCs w:val="24"/>
        </w:rPr>
      </w:pPr>
      <w:hyperlink w:anchor="_Toc43796024" w:history="1">
        <w:r w:rsidRPr="00E67EE3">
          <w:rPr>
            <w:rStyle w:val="af3"/>
            <w:noProof/>
          </w:rPr>
          <w:t>7.2</w:t>
        </w:r>
        <w:r>
          <w:rPr>
            <w:rFonts w:ascii="Times New Roman" w:hAnsi="Times New Roman"/>
            <w:noProof/>
            <w:kern w:val="2"/>
            <w:szCs w:val="24"/>
          </w:rPr>
          <w:tab/>
        </w:r>
        <w:r w:rsidRPr="00E67EE3">
          <w:rPr>
            <w:rStyle w:val="af3"/>
            <w:rFonts w:hint="eastAsia"/>
            <w:noProof/>
          </w:rPr>
          <w:t>单板逻辑的配套方案</w:t>
        </w:r>
        <w:r>
          <w:rPr>
            <w:noProof/>
            <w:webHidden/>
          </w:rPr>
          <w:tab/>
        </w:r>
        <w:r>
          <w:rPr>
            <w:noProof/>
            <w:webHidden/>
          </w:rPr>
          <w:fldChar w:fldCharType="begin"/>
        </w:r>
        <w:r>
          <w:rPr>
            <w:noProof/>
            <w:webHidden/>
          </w:rPr>
          <w:instrText xml:space="preserve"> PAGEREF _Toc43796024 \h </w:instrText>
        </w:r>
        <w:r>
          <w:rPr>
            <w:noProof/>
          </w:rPr>
        </w:r>
        <w:r>
          <w:rPr>
            <w:noProof/>
            <w:webHidden/>
          </w:rPr>
          <w:fldChar w:fldCharType="separate"/>
        </w:r>
        <w:r>
          <w:rPr>
            <w:noProof/>
            <w:webHidden/>
          </w:rPr>
          <w:t>15</w:t>
        </w:r>
        <w:r>
          <w:rPr>
            <w:noProof/>
            <w:webHidden/>
          </w:rPr>
          <w:fldChar w:fldCharType="end"/>
        </w:r>
      </w:hyperlink>
    </w:p>
    <w:p w14:paraId="5B2C4061" w14:textId="77777777" w:rsidR="0041146D" w:rsidRDefault="0041146D">
      <w:pPr>
        <w:pStyle w:val="30"/>
        <w:rPr>
          <w:rFonts w:ascii="Times New Roman" w:hAnsi="Times New Roman"/>
          <w:noProof/>
          <w:kern w:val="2"/>
          <w:szCs w:val="24"/>
        </w:rPr>
      </w:pPr>
      <w:hyperlink w:anchor="_Toc43796025" w:history="1">
        <w:r w:rsidRPr="00E67EE3">
          <w:rPr>
            <w:rStyle w:val="af3"/>
            <w:noProof/>
          </w:rPr>
          <w:t>7.2.1</w:t>
        </w:r>
        <w:r>
          <w:rPr>
            <w:rFonts w:ascii="Times New Roman" w:hAnsi="Times New Roman"/>
            <w:noProof/>
            <w:kern w:val="2"/>
            <w:szCs w:val="24"/>
          </w:rPr>
          <w:tab/>
        </w:r>
        <w:r w:rsidRPr="00E67EE3">
          <w:rPr>
            <w:rStyle w:val="af3"/>
            <w:rFonts w:hint="eastAsia"/>
            <w:noProof/>
          </w:rPr>
          <w:t>基本逻辑的功能方案说明</w:t>
        </w:r>
        <w:r>
          <w:rPr>
            <w:noProof/>
            <w:webHidden/>
          </w:rPr>
          <w:tab/>
        </w:r>
        <w:r>
          <w:rPr>
            <w:noProof/>
            <w:webHidden/>
          </w:rPr>
          <w:fldChar w:fldCharType="begin"/>
        </w:r>
        <w:r>
          <w:rPr>
            <w:noProof/>
            <w:webHidden/>
          </w:rPr>
          <w:instrText xml:space="preserve"> PAGEREF _Toc43796025 \h </w:instrText>
        </w:r>
        <w:r>
          <w:rPr>
            <w:noProof/>
          </w:rPr>
        </w:r>
        <w:r>
          <w:rPr>
            <w:noProof/>
            <w:webHidden/>
          </w:rPr>
          <w:fldChar w:fldCharType="separate"/>
        </w:r>
        <w:r>
          <w:rPr>
            <w:noProof/>
            <w:webHidden/>
          </w:rPr>
          <w:t>15</w:t>
        </w:r>
        <w:r>
          <w:rPr>
            <w:noProof/>
            <w:webHidden/>
          </w:rPr>
          <w:fldChar w:fldCharType="end"/>
        </w:r>
      </w:hyperlink>
    </w:p>
    <w:p w14:paraId="4BAEB044" w14:textId="77777777" w:rsidR="0041146D" w:rsidRDefault="0041146D">
      <w:pPr>
        <w:pStyle w:val="30"/>
        <w:rPr>
          <w:rFonts w:ascii="Times New Roman" w:hAnsi="Times New Roman"/>
          <w:noProof/>
          <w:kern w:val="2"/>
          <w:szCs w:val="24"/>
        </w:rPr>
      </w:pPr>
      <w:hyperlink w:anchor="_Toc43796026" w:history="1">
        <w:r w:rsidRPr="00E67EE3">
          <w:rPr>
            <w:rStyle w:val="af3"/>
            <w:noProof/>
          </w:rPr>
          <w:t>7.2.2</w:t>
        </w:r>
        <w:r>
          <w:rPr>
            <w:rFonts w:ascii="Times New Roman" w:hAnsi="Times New Roman"/>
            <w:noProof/>
            <w:kern w:val="2"/>
            <w:szCs w:val="24"/>
          </w:rPr>
          <w:tab/>
        </w:r>
        <w:r w:rsidRPr="00E67EE3">
          <w:rPr>
            <w:rStyle w:val="af3"/>
            <w:rFonts w:hint="eastAsia"/>
            <w:noProof/>
          </w:rPr>
          <w:t>基本逻辑的支持方案</w:t>
        </w:r>
        <w:r>
          <w:rPr>
            <w:noProof/>
            <w:webHidden/>
          </w:rPr>
          <w:tab/>
        </w:r>
        <w:r>
          <w:rPr>
            <w:noProof/>
            <w:webHidden/>
          </w:rPr>
          <w:fldChar w:fldCharType="begin"/>
        </w:r>
        <w:r>
          <w:rPr>
            <w:noProof/>
            <w:webHidden/>
          </w:rPr>
          <w:instrText xml:space="preserve"> PAGEREF _Toc43796026 \h </w:instrText>
        </w:r>
        <w:r>
          <w:rPr>
            <w:noProof/>
          </w:rPr>
        </w:r>
        <w:r>
          <w:rPr>
            <w:noProof/>
            <w:webHidden/>
          </w:rPr>
          <w:fldChar w:fldCharType="separate"/>
        </w:r>
        <w:r>
          <w:rPr>
            <w:noProof/>
            <w:webHidden/>
          </w:rPr>
          <w:t>16</w:t>
        </w:r>
        <w:r>
          <w:rPr>
            <w:noProof/>
            <w:webHidden/>
          </w:rPr>
          <w:fldChar w:fldCharType="end"/>
        </w:r>
      </w:hyperlink>
    </w:p>
    <w:p w14:paraId="07ACF12E" w14:textId="77777777" w:rsidR="0041146D" w:rsidRDefault="0041146D">
      <w:pPr>
        <w:pStyle w:val="10"/>
        <w:tabs>
          <w:tab w:val="left" w:pos="454"/>
        </w:tabs>
        <w:rPr>
          <w:rFonts w:ascii="Times New Roman" w:hAnsi="Times New Roman"/>
          <w:noProof/>
          <w:kern w:val="2"/>
          <w:szCs w:val="24"/>
        </w:rPr>
      </w:pPr>
      <w:hyperlink w:anchor="_Toc43796027" w:history="1">
        <w:r w:rsidRPr="00E67EE3">
          <w:rPr>
            <w:rStyle w:val="af3"/>
            <w:noProof/>
          </w:rPr>
          <w:t>8</w:t>
        </w:r>
        <w:r>
          <w:rPr>
            <w:rFonts w:ascii="Times New Roman" w:hAnsi="Times New Roman"/>
            <w:noProof/>
            <w:kern w:val="2"/>
            <w:szCs w:val="24"/>
          </w:rPr>
          <w:tab/>
        </w:r>
        <w:r w:rsidRPr="00E67EE3">
          <w:rPr>
            <w:rStyle w:val="af3"/>
            <w:rFonts w:hint="eastAsia"/>
            <w:noProof/>
          </w:rPr>
          <w:t>单板大规模逻辑需求</w:t>
        </w:r>
        <w:r>
          <w:rPr>
            <w:noProof/>
            <w:webHidden/>
          </w:rPr>
          <w:tab/>
        </w:r>
        <w:r>
          <w:rPr>
            <w:noProof/>
            <w:webHidden/>
          </w:rPr>
          <w:fldChar w:fldCharType="begin"/>
        </w:r>
        <w:r>
          <w:rPr>
            <w:noProof/>
            <w:webHidden/>
          </w:rPr>
          <w:instrText xml:space="preserve"> PAGEREF _Toc43796027 \h </w:instrText>
        </w:r>
        <w:r>
          <w:rPr>
            <w:noProof/>
          </w:rPr>
        </w:r>
        <w:r>
          <w:rPr>
            <w:noProof/>
            <w:webHidden/>
          </w:rPr>
          <w:fldChar w:fldCharType="separate"/>
        </w:r>
        <w:r>
          <w:rPr>
            <w:noProof/>
            <w:webHidden/>
          </w:rPr>
          <w:t>16</w:t>
        </w:r>
        <w:r>
          <w:rPr>
            <w:noProof/>
            <w:webHidden/>
          </w:rPr>
          <w:fldChar w:fldCharType="end"/>
        </w:r>
      </w:hyperlink>
    </w:p>
    <w:p w14:paraId="10AD2856" w14:textId="77777777" w:rsidR="0041146D" w:rsidRDefault="0041146D">
      <w:pPr>
        <w:pStyle w:val="20"/>
        <w:rPr>
          <w:rFonts w:ascii="Times New Roman" w:hAnsi="Times New Roman"/>
          <w:noProof/>
          <w:kern w:val="2"/>
          <w:szCs w:val="24"/>
        </w:rPr>
      </w:pPr>
      <w:hyperlink w:anchor="_Toc43796028" w:history="1">
        <w:r w:rsidRPr="00E67EE3">
          <w:rPr>
            <w:rStyle w:val="af3"/>
            <w:noProof/>
          </w:rPr>
          <w:t>8.1</w:t>
        </w:r>
        <w:r>
          <w:rPr>
            <w:rFonts w:ascii="Times New Roman" w:hAnsi="Times New Roman"/>
            <w:noProof/>
            <w:kern w:val="2"/>
            <w:szCs w:val="24"/>
          </w:rPr>
          <w:tab/>
        </w:r>
        <w:r w:rsidRPr="00E67EE3">
          <w:rPr>
            <w:rStyle w:val="af3"/>
            <w:rFonts w:hint="eastAsia"/>
            <w:noProof/>
          </w:rPr>
          <w:t>功能需求</w:t>
        </w:r>
        <w:r>
          <w:rPr>
            <w:noProof/>
            <w:webHidden/>
          </w:rPr>
          <w:tab/>
        </w:r>
        <w:r>
          <w:rPr>
            <w:noProof/>
            <w:webHidden/>
          </w:rPr>
          <w:fldChar w:fldCharType="begin"/>
        </w:r>
        <w:r>
          <w:rPr>
            <w:noProof/>
            <w:webHidden/>
          </w:rPr>
          <w:instrText xml:space="preserve"> PAGEREF _Toc43796028 \h </w:instrText>
        </w:r>
        <w:r>
          <w:rPr>
            <w:noProof/>
          </w:rPr>
        </w:r>
        <w:r>
          <w:rPr>
            <w:noProof/>
            <w:webHidden/>
          </w:rPr>
          <w:fldChar w:fldCharType="separate"/>
        </w:r>
        <w:r>
          <w:rPr>
            <w:noProof/>
            <w:webHidden/>
          </w:rPr>
          <w:t>16</w:t>
        </w:r>
        <w:r>
          <w:rPr>
            <w:noProof/>
            <w:webHidden/>
          </w:rPr>
          <w:fldChar w:fldCharType="end"/>
        </w:r>
      </w:hyperlink>
    </w:p>
    <w:p w14:paraId="5DF12EAD" w14:textId="77777777" w:rsidR="0041146D" w:rsidRDefault="0041146D">
      <w:pPr>
        <w:pStyle w:val="20"/>
        <w:rPr>
          <w:rFonts w:ascii="Times New Roman" w:hAnsi="Times New Roman"/>
          <w:noProof/>
          <w:kern w:val="2"/>
          <w:szCs w:val="24"/>
        </w:rPr>
      </w:pPr>
      <w:hyperlink w:anchor="_Toc43796029" w:history="1">
        <w:r w:rsidRPr="00E67EE3">
          <w:rPr>
            <w:rStyle w:val="af3"/>
            <w:noProof/>
          </w:rPr>
          <w:t>8.2</w:t>
        </w:r>
        <w:r>
          <w:rPr>
            <w:rFonts w:ascii="Times New Roman" w:hAnsi="Times New Roman"/>
            <w:noProof/>
            <w:kern w:val="2"/>
            <w:szCs w:val="24"/>
          </w:rPr>
          <w:tab/>
        </w:r>
        <w:r w:rsidRPr="00E67EE3">
          <w:rPr>
            <w:rStyle w:val="af3"/>
            <w:rFonts w:hint="eastAsia"/>
            <w:noProof/>
          </w:rPr>
          <w:t>性能需求</w:t>
        </w:r>
        <w:r>
          <w:rPr>
            <w:noProof/>
            <w:webHidden/>
          </w:rPr>
          <w:tab/>
        </w:r>
        <w:r>
          <w:rPr>
            <w:noProof/>
            <w:webHidden/>
          </w:rPr>
          <w:fldChar w:fldCharType="begin"/>
        </w:r>
        <w:r>
          <w:rPr>
            <w:noProof/>
            <w:webHidden/>
          </w:rPr>
          <w:instrText xml:space="preserve"> PAGEREF _Toc43796029 \h </w:instrText>
        </w:r>
        <w:r>
          <w:rPr>
            <w:noProof/>
          </w:rPr>
        </w:r>
        <w:r>
          <w:rPr>
            <w:noProof/>
            <w:webHidden/>
          </w:rPr>
          <w:fldChar w:fldCharType="separate"/>
        </w:r>
        <w:r>
          <w:rPr>
            <w:noProof/>
            <w:webHidden/>
          </w:rPr>
          <w:t>16</w:t>
        </w:r>
        <w:r>
          <w:rPr>
            <w:noProof/>
            <w:webHidden/>
          </w:rPr>
          <w:fldChar w:fldCharType="end"/>
        </w:r>
      </w:hyperlink>
    </w:p>
    <w:p w14:paraId="08988EF9" w14:textId="77777777" w:rsidR="0041146D" w:rsidRDefault="0041146D">
      <w:pPr>
        <w:pStyle w:val="20"/>
        <w:rPr>
          <w:rFonts w:ascii="Times New Roman" w:hAnsi="Times New Roman"/>
          <w:noProof/>
          <w:kern w:val="2"/>
          <w:szCs w:val="24"/>
        </w:rPr>
      </w:pPr>
      <w:hyperlink w:anchor="_Toc43796030" w:history="1">
        <w:r w:rsidRPr="00E67EE3">
          <w:rPr>
            <w:rStyle w:val="af3"/>
            <w:noProof/>
          </w:rPr>
          <w:t>8.3</w:t>
        </w:r>
        <w:r>
          <w:rPr>
            <w:rFonts w:ascii="Times New Roman" w:hAnsi="Times New Roman"/>
            <w:noProof/>
            <w:kern w:val="2"/>
            <w:szCs w:val="24"/>
          </w:rPr>
          <w:tab/>
        </w:r>
        <w:r w:rsidRPr="00E67EE3">
          <w:rPr>
            <w:rStyle w:val="af3"/>
            <w:rFonts w:hint="eastAsia"/>
            <w:noProof/>
          </w:rPr>
          <w:t>其它需求</w:t>
        </w:r>
        <w:r>
          <w:rPr>
            <w:noProof/>
            <w:webHidden/>
          </w:rPr>
          <w:tab/>
        </w:r>
        <w:r>
          <w:rPr>
            <w:noProof/>
            <w:webHidden/>
          </w:rPr>
          <w:fldChar w:fldCharType="begin"/>
        </w:r>
        <w:r>
          <w:rPr>
            <w:noProof/>
            <w:webHidden/>
          </w:rPr>
          <w:instrText xml:space="preserve"> PAGEREF _Toc43796030 \h </w:instrText>
        </w:r>
        <w:r>
          <w:rPr>
            <w:noProof/>
          </w:rPr>
        </w:r>
        <w:r>
          <w:rPr>
            <w:noProof/>
            <w:webHidden/>
          </w:rPr>
          <w:fldChar w:fldCharType="separate"/>
        </w:r>
        <w:r>
          <w:rPr>
            <w:noProof/>
            <w:webHidden/>
          </w:rPr>
          <w:t>16</w:t>
        </w:r>
        <w:r>
          <w:rPr>
            <w:noProof/>
            <w:webHidden/>
          </w:rPr>
          <w:fldChar w:fldCharType="end"/>
        </w:r>
      </w:hyperlink>
    </w:p>
    <w:p w14:paraId="5FB19E0D" w14:textId="77777777" w:rsidR="0041146D" w:rsidRDefault="0041146D">
      <w:pPr>
        <w:pStyle w:val="20"/>
        <w:rPr>
          <w:rFonts w:ascii="Times New Roman" w:hAnsi="Times New Roman"/>
          <w:noProof/>
          <w:kern w:val="2"/>
          <w:szCs w:val="24"/>
        </w:rPr>
      </w:pPr>
      <w:hyperlink w:anchor="_Toc43796031" w:history="1">
        <w:r w:rsidRPr="00E67EE3">
          <w:rPr>
            <w:rStyle w:val="af3"/>
            <w:noProof/>
          </w:rPr>
          <w:t>8.4</w:t>
        </w:r>
        <w:r>
          <w:rPr>
            <w:rFonts w:ascii="Times New Roman" w:hAnsi="Times New Roman"/>
            <w:noProof/>
            <w:kern w:val="2"/>
            <w:szCs w:val="24"/>
          </w:rPr>
          <w:tab/>
        </w:r>
        <w:r w:rsidRPr="00E67EE3">
          <w:rPr>
            <w:rStyle w:val="af3"/>
            <w:rFonts w:hint="eastAsia"/>
            <w:noProof/>
          </w:rPr>
          <w:t>大规模逻辑与其他单元的接口</w:t>
        </w:r>
        <w:r>
          <w:rPr>
            <w:noProof/>
            <w:webHidden/>
          </w:rPr>
          <w:tab/>
        </w:r>
        <w:r>
          <w:rPr>
            <w:noProof/>
            <w:webHidden/>
          </w:rPr>
          <w:fldChar w:fldCharType="begin"/>
        </w:r>
        <w:r>
          <w:rPr>
            <w:noProof/>
            <w:webHidden/>
          </w:rPr>
          <w:instrText xml:space="preserve"> PAGEREF _Toc43796031 \h </w:instrText>
        </w:r>
        <w:r>
          <w:rPr>
            <w:noProof/>
          </w:rPr>
        </w:r>
        <w:r>
          <w:rPr>
            <w:noProof/>
            <w:webHidden/>
          </w:rPr>
          <w:fldChar w:fldCharType="separate"/>
        </w:r>
        <w:r>
          <w:rPr>
            <w:noProof/>
            <w:webHidden/>
          </w:rPr>
          <w:t>17</w:t>
        </w:r>
        <w:r>
          <w:rPr>
            <w:noProof/>
            <w:webHidden/>
          </w:rPr>
          <w:fldChar w:fldCharType="end"/>
        </w:r>
      </w:hyperlink>
    </w:p>
    <w:p w14:paraId="3C095062" w14:textId="77777777" w:rsidR="0041146D" w:rsidRDefault="0041146D">
      <w:pPr>
        <w:pStyle w:val="10"/>
        <w:tabs>
          <w:tab w:val="left" w:pos="454"/>
        </w:tabs>
        <w:rPr>
          <w:rFonts w:ascii="Times New Roman" w:hAnsi="Times New Roman"/>
          <w:noProof/>
          <w:kern w:val="2"/>
          <w:szCs w:val="24"/>
        </w:rPr>
      </w:pPr>
      <w:hyperlink w:anchor="_Toc43796032" w:history="1">
        <w:r w:rsidRPr="00E67EE3">
          <w:rPr>
            <w:rStyle w:val="af3"/>
            <w:noProof/>
          </w:rPr>
          <w:t>9</w:t>
        </w:r>
        <w:r>
          <w:rPr>
            <w:rFonts w:ascii="Times New Roman" w:hAnsi="Times New Roman"/>
            <w:noProof/>
            <w:kern w:val="2"/>
            <w:szCs w:val="24"/>
          </w:rPr>
          <w:tab/>
        </w:r>
        <w:r w:rsidRPr="00E67EE3">
          <w:rPr>
            <w:rStyle w:val="af3"/>
            <w:rFonts w:hint="eastAsia"/>
            <w:noProof/>
          </w:rPr>
          <w:t>单板的产品化设计方案</w:t>
        </w:r>
        <w:r>
          <w:rPr>
            <w:noProof/>
            <w:webHidden/>
          </w:rPr>
          <w:tab/>
        </w:r>
        <w:r>
          <w:rPr>
            <w:noProof/>
            <w:webHidden/>
          </w:rPr>
          <w:fldChar w:fldCharType="begin"/>
        </w:r>
        <w:r>
          <w:rPr>
            <w:noProof/>
            <w:webHidden/>
          </w:rPr>
          <w:instrText xml:space="preserve"> PAGEREF _Toc43796032 \h </w:instrText>
        </w:r>
        <w:r>
          <w:rPr>
            <w:noProof/>
          </w:rPr>
        </w:r>
        <w:r>
          <w:rPr>
            <w:noProof/>
            <w:webHidden/>
          </w:rPr>
          <w:fldChar w:fldCharType="separate"/>
        </w:r>
        <w:r>
          <w:rPr>
            <w:noProof/>
            <w:webHidden/>
          </w:rPr>
          <w:t>17</w:t>
        </w:r>
        <w:r>
          <w:rPr>
            <w:noProof/>
            <w:webHidden/>
          </w:rPr>
          <w:fldChar w:fldCharType="end"/>
        </w:r>
      </w:hyperlink>
    </w:p>
    <w:p w14:paraId="4C5D9C83" w14:textId="77777777" w:rsidR="0041146D" w:rsidRDefault="0041146D">
      <w:pPr>
        <w:pStyle w:val="20"/>
        <w:rPr>
          <w:rFonts w:ascii="Times New Roman" w:hAnsi="Times New Roman"/>
          <w:noProof/>
          <w:kern w:val="2"/>
          <w:szCs w:val="24"/>
        </w:rPr>
      </w:pPr>
      <w:hyperlink w:anchor="_Toc43796033" w:history="1">
        <w:r w:rsidRPr="00E67EE3">
          <w:rPr>
            <w:rStyle w:val="af3"/>
            <w:noProof/>
          </w:rPr>
          <w:t>9.1</w:t>
        </w:r>
        <w:r>
          <w:rPr>
            <w:rFonts w:ascii="Times New Roman" w:hAnsi="Times New Roman"/>
            <w:noProof/>
            <w:kern w:val="2"/>
            <w:szCs w:val="24"/>
          </w:rPr>
          <w:tab/>
        </w:r>
        <w:r w:rsidRPr="00E67EE3">
          <w:rPr>
            <w:rStyle w:val="af3"/>
            <w:rFonts w:hint="eastAsia"/>
            <w:noProof/>
          </w:rPr>
          <w:t>可靠性综合设计</w:t>
        </w:r>
        <w:r>
          <w:rPr>
            <w:noProof/>
            <w:webHidden/>
          </w:rPr>
          <w:tab/>
        </w:r>
        <w:r>
          <w:rPr>
            <w:noProof/>
            <w:webHidden/>
          </w:rPr>
          <w:fldChar w:fldCharType="begin"/>
        </w:r>
        <w:r>
          <w:rPr>
            <w:noProof/>
            <w:webHidden/>
          </w:rPr>
          <w:instrText xml:space="preserve"> PAGEREF _Toc43796033 \h </w:instrText>
        </w:r>
        <w:r>
          <w:rPr>
            <w:noProof/>
          </w:rPr>
        </w:r>
        <w:r>
          <w:rPr>
            <w:noProof/>
            <w:webHidden/>
          </w:rPr>
          <w:fldChar w:fldCharType="separate"/>
        </w:r>
        <w:r>
          <w:rPr>
            <w:noProof/>
            <w:webHidden/>
          </w:rPr>
          <w:t>17</w:t>
        </w:r>
        <w:r>
          <w:rPr>
            <w:noProof/>
            <w:webHidden/>
          </w:rPr>
          <w:fldChar w:fldCharType="end"/>
        </w:r>
      </w:hyperlink>
    </w:p>
    <w:p w14:paraId="3E4A306C" w14:textId="77777777" w:rsidR="0041146D" w:rsidRDefault="0041146D">
      <w:pPr>
        <w:pStyle w:val="30"/>
        <w:rPr>
          <w:rFonts w:ascii="Times New Roman" w:hAnsi="Times New Roman"/>
          <w:noProof/>
          <w:kern w:val="2"/>
          <w:szCs w:val="24"/>
        </w:rPr>
      </w:pPr>
      <w:hyperlink w:anchor="_Toc43796034" w:history="1">
        <w:r w:rsidRPr="00E67EE3">
          <w:rPr>
            <w:rStyle w:val="af3"/>
            <w:noProof/>
          </w:rPr>
          <w:t>9.1.1</w:t>
        </w:r>
        <w:r>
          <w:rPr>
            <w:rFonts w:ascii="Times New Roman" w:hAnsi="Times New Roman"/>
            <w:noProof/>
            <w:kern w:val="2"/>
            <w:szCs w:val="24"/>
          </w:rPr>
          <w:tab/>
        </w:r>
        <w:r w:rsidRPr="00E67EE3">
          <w:rPr>
            <w:rStyle w:val="af3"/>
            <w:rFonts w:hint="eastAsia"/>
            <w:noProof/>
          </w:rPr>
          <w:t>单板可靠性指标要求</w:t>
        </w:r>
        <w:r>
          <w:rPr>
            <w:noProof/>
            <w:webHidden/>
          </w:rPr>
          <w:tab/>
        </w:r>
        <w:r>
          <w:rPr>
            <w:noProof/>
            <w:webHidden/>
          </w:rPr>
          <w:fldChar w:fldCharType="begin"/>
        </w:r>
        <w:r>
          <w:rPr>
            <w:noProof/>
            <w:webHidden/>
          </w:rPr>
          <w:instrText xml:space="preserve"> PAGEREF _Toc43796034 \h </w:instrText>
        </w:r>
        <w:r>
          <w:rPr>
            <w:noProof/>
          </w:rPr>
        </w:r>
        <w:r>
          <w:rPr>
            <w:noProof/>
            <w:webHidden/>
          </w:rPr>
          <w:fldChar w:fldCharType="separate"/>
        </w:r>
        <w:r>
          <w:rPr>
            <w:noProof/>
            <w:webHidden/>
          </w:rPr>
          <w:t>17</w:t>
        </w:r>
        <w:r>
          <w:rPr>
            <w:noProof/>
            <w:webHidden/>
          </w:rPr>
          <w:fldChar w:fldCharType="end"/>
        </w:r>
      </w:hyperlink>
    </w:p>
    <w:p w14:paraId="3F30691D" w14:textId="77777777" w:rsidR="0041146D" w:rsidRDefault="0041146D">
      <w:pPr>
        <w:pStyle w:val="30"/>
        <w:rPr>
          <w:rFonts w:ascii="Times New Roman" w:hAnsi="Times New Roman"/>
          <w:noProof/>
          <w:kern w:val="2"/>
          <w:szCs w:val="24"/>
        </w:rPr>
      </w:pPr>
      <w:hyperlink w:anchor="_Toc43796035" w:history="1">
        <w:r w:rsidRPr="00E67EE3">
          <w:rPr>
            <w:rStyle w:val="af3"/>
            <w:noProof/>
          </w:rPr>
          <w:t>9.1.2</w:t>
        </w:r>
        <w:r>
          <w:rPr>
            <w:rFonts w:ascii="Times New Roman" w:hAnsi="Times New Roman"/>
            <w:noProof/>
            <w:kern w:val="2"/>
            <w:szCs w:val="24"/>
          </w:rPr>
          <w:tab/>
        </w:r>
        <w:r w:rsidRPr="00E67EE3">
          <w:rPr>
            <w:rStyle w:val="af3"/>
            <w:rFonts w:hint="eastAsia"/>
            <w:noProof/>
          </w:rPr>
          <w:t>单板故障管理设计</w:t>
        </w:r>
        <w:r>
          <w:rPr>
            <w:noProof/>
            <w:webHidden/>
          </w:rPr>
          <w:tab/>
        </w:r>
        <w:r>
          <w:rPr>
            <w:noProof/>
            <w:webHidden/>
          </w:rPr>
          <w:fldChar w:fldCharType="begin"/>
        </w:r>
        <w:r>
          <w:rPr>
            <w:noProof/>
            <w:webHidden/>
          </w:rPr>
          <w:instrText xml:space="preserve"> PAGEREF _Toc43796035 \h </w:instrText>
        </w:r>
        <w:r>
          <w:rPr>
            <w:noProof/>
          </w:rPr>
        </w:r>
        <w:r>
          <w:rPr>
            <w:noProof/>
            <w:webHidden/>
          </w:rPr>
          <w:fldChar w:fldCharType="separate"/>
        </w:r>
        <w:r>
          <w:rPr>
            <w:noProof/>
            <w:webHidden/>
          </w:rPr>
          <w:t>19</w:t>
        </w:r>
        <w:r>
          <w:rPr>
            <w:noProof/>
            <w:webHidden/>
          </w:rPr>
          <w:fldChar w:fldCharType="end"/>
        </w:r>
      </w:hyperlink>
    </w:p>
    <w:p w14:paraId="3F3D5B1F" w14:textId="77777777" w:rsidR="0041146D" w:rsidRDefault="0041146D">
      <w:pPr>
        <w:pStyle w:val="20"/>
        <w:rPr>
          <w:rFonts w:ascii="Times New Roman" w:hAnsi="Times New Roman"/>
          <w:noProof/>
          <w:kern w:val="2"/>
          <w:szCs w:val="24"/>
        </w:rPr>
      </w:pPr>
      <w:hyperlink w:anchor="_Toc43796036" w:history="1">
        <w:r w:rsidRPr="00E67EE3">
          <w:rPr>
            <w:rStyle w:val="af3"/>
            <w:noProof/>
          </w:rPr>
          <w:t>9.2</w:t>
        </w:r>
        <w:r>
          <w:rPr>
            <w:rFonts w:ascii="Times New Roman" w:hAnsi="Times New Roman"/>
            <w:noProof/>
            <w:kern w:val="2"/>
            <w:szCs w:val="24"/>
          </w:rPr>
          <w:tab/>
        </w:r>
        <w:r w:rsidRPr="00E67EE3">
          <w:rPr>
            <w:rStyle w:val="af3"/>
            <w:rFonts w:hint="eastAsia"/>
            <w:noProof/>
          </w:rPr>
          <w:t>可维护性设计</w:t>
        </w:r>
        <w:r>
          <w:rPr>
            <w:noProof/>
            <w:webHidden/>
          </w:rPr>
          <w:tab/>
        </w:r>
        <w:r>
          <w:rPr>
            <w:noProof/>
            <w:webHidden/>
          </w:rPr>
          <w:fldChar w:fldCharType="begin"/>
        </w:r>
        <w:r>
          <w:rPr>
            <w:noProof/>
            <w:webHidden/>
          </w:rPr>
          <w:instrText xml:space="preserve"> PAGEREF _Toc43796036 \h </w:instrText>
        </w:r>
        <w:r>
          <w:rPr>
            <w:noProof/>
          </w:rPr>
        </w:r>
        <w:r>
          <w:rPr>
            <w:noProof/>
            <w:webHidden/>
          </w:rPr>
          <w:fldChar w:fldCharType="separate"/>
        </w:r>
        <w:r>
          <w:rPr>
            <w:noProof/>
            <w:webHidden/>
          </w:rPr>
          <w:t>21</w:t>
        </w:r>
        <w:r>
          <w:rPr>
            <w:noProof/>
            <w:webHidden/>
          </w:rPr>
          <w:fldChar w:fldCharType="end"/>
        </w:r>
      </w:hyperlink>
    </w:p>
    <w:p w14:paraId="2FDD8915" w14:textId="77777777" w:rsidR="0041146D" w:rsidRDefault="0041146D">
      <w:pPr>
        <w:pStyle w:val="20"/>
        <w:rPr>
          <w:rFonts w:ascii="Times New Roman" w:hAnsi="Times New Roman"/>
          <w:noProof/>
          <w:kern w:val="2"/>
          <w:szCs w:val="24"/>
        </w:rPr>
      </w:pPr>
      <w:hyperlink w:anchor="_Toc43796037" w:history="1">
        <w:r w:rsidRPr="00E67EE3">
          <w:rPr>
            <w:rStyle w:val="af3"/>
            <w:noProof/>
          </w:rPr>
          <w:t>9.3</w:t>
        </w:r>
        <w:r>
          <w:rPr>
            <w:rFonts w:ascii="Times New Roman" w:hAnsi="Times New Roman"/>
            <w:noProof/>
            <w:kern w:val="2"/>
            <w:szCs w:val="24"/>
          </w:rPr>
          <w:tab/>
        </w:r>
        <w:r w:rsidRPr="00E67EE3">
          <w:rPr>
            <w:rStyle w:val="af3"/>
            <w:rFonts w:hint="eastAsia"/>
            <w:noProof/>
          </w:rPr>
          <w:t>单板整体</w:t>
        </w:r>
        <w:r w:rsidRPr="00E67EE3">
          <w:rPr>
            <w:rStyle w:val="af3"/>
            <w:noProof/>
          </w:rPr>
          <w:t>EMC</w:t>
        </w:r>
        <w:r w:rsidRPr="00E67EE3">
          <w:rPr>
            <w:rStyle w:val="af3"/>
            <w:rFonts w:hint="eastAsia"/>
            <w:noProof/>
          </w:rPr>
          <w:t>、安规、防护和环境适应性设计</w:t>
        </w:r>
        <w:r>
          <w:rPr>
            <w:noProof/>
            <w:webHidden/>
          </w:rPr>
          <w:tab/>
        </w:r>
        <w:r>
          <w:rPr>
            <w:noProof/>
            <w:webHidden/>
          </w:rPr>
          <w:fldChar w:fldCharType="begin"/>
        </w:r>
        <w:r>
          <w:rPr>
            <w:noProof/>
            <w:webHidden/>
          </w:rPr>
          <w:instrText xml:space="preserve"> PAGEREF _Toc43796037 \h </w:instrText>
        </w:r>
        <w:r>
          <w:rPr>
            <w:noProof/>
          </w:rPr>
        </w:r>
        <w:r>
          <w:rPr>
            <w:noProof/>
            <w:webHidden/>
          </w:rPr>
          <w:fldChar w:fldCharType="separate"/>
        </w:r>
        <w:r>
          <w:rPr>
            <w:noProof/>
            <w:webHidden/>
          </w:rPr>
          <w:t>22</w:t>
        </w:r>
        <w:r>
          <w:rPr>
            <w:noProof/>
            <w:webHidden/>
          </w:rPr>
          <w:fldChar w:fldCharType="end"/>
        </w:r>
      </w:hyperlink>
    </w:p>
    <w:p w14:paraId="60E0B5C8" w14:textId="77777777" w:rsidR="0041146D" w:rsidRDefault="0041146D">
      <w:pPr>
        <w:pStyle w:val="30"/>
        <w:rPr>
          <w:rFonts w:ascii="Times New Roman" w:hAnsi="Times New Roman"/>
          <w:noProof/>
          <w:kern w:val="2"/>
          <w:szCs w:val="24"/>
        </w:rPr>
      </w:pPr>
      <w:hyperlink w:anchor="_Toc43796038" w:history="1">
        <w:r w:rsidRPr="00E67EE3">
          <w:rPr>
            <w:rStyle w:val="af3"/>
            <w:noProof/>
          </w:rPr>
          <w:t>9.3.1</w:t>
        </w:r>
        <w:r>
          <w:rPr>
            <w:rFonts w:ascii="Times New Roman" w:hAnsi="Times New Roman"/>
            <w:noProof/>
            <w:kern w:val="2"/>
            <w:szCs w:val="24"/>
          </w:rPr>
          <w:tab/>
        </w:r>
        <w:r w:rsidRPr="00E67EE3">
          <w:rPr>
            <w:rStyle w:val="af3"/>
            <w:rFonts w:hint="eastAsia"/>
            <w:noProof/>
          </w:rPr>
          <w:t>单板整体</w:t>
        </w:r>
        <w:r w:rsidRPr="00E67EE3">
          <w:rPr>
            <w:rStyle w:val="af3"/>
            <w:noProof/>
          </w:rPr>
          <w:t>EMC</w:t>
        </w:r>
        <w:r w:rsidRPr="00E67EE3">
          <w:rPr>
            <w:rStyle w:val="af3"/>
            <w:rFonts w:hint="eastAsia"/>
            <w:noProof/>
          </w:rPr>
          <w:t>设计</w:t>
        </w:r>
        <w:r>
          <w:rPr>
            <w:noProof/>
            <w:webHidden/>
          </w:rPr>
          <w:tab/>
        </w:r>
        <w:r>
          <w:rPr>
            <w:noProof/>
            <w:webHidden/>
          </w:rPr>
          <w:fldChar w:fldCharType="begin"/>
        </w:r>
        <w:r>
          <w:rPr>
            <w:noProof/>
            <w:webHidden/>
          </w:rPr>
          <w:instrText xml:space="preserve"> PAGEREF _Toc43796038 \h </w:instrText>
        </w:r>
        <w:r>
          <w:rPr>
            <w:noProof/>
          </w:rPr>
        </w:r>
        <w:r>
          <w:rPr>
            <w:noProof/>
            <w:webHidden/>
          </w:rPr>
          <w:fldChar w:fldCharType="separate"/>
        </w:r>
        <w:r>
          <w:rPr>
            <w:noProof/>
            <w:webHidden/>
          </w:rPr>
          <w:t>22</w:t>
        </w:r>
        <w:r>
          <w:rPr>
            <w:noProof/>
            <w:webHidden/>
          </w:rPr>
          <w:fldChar w:fldCharType="end"/>
        </w:r>
      </w:hyperlink>
    </w:p>
    <w:p w14:paraId="27AA9A9E" w14:textId="77777777" w:rsidR="0041146D" w:rsidRDefault="0041146D">
      <w:pPr>
        <w:pStyle w:val="30"/>
        <w:rPr>
          <w:rFonts w:ascii="Times New Roman" w:hAnsi="Times New Roman"/>
          <w:noProof/>
          <w:kern w:val="2"/>
          <w:szCs w:val="24"/>
        </w:rPr>
      </w:pPr>
      <w:hyperlink w:anchor="_Toc43796039" w:history="1">
        <w:r w:rsidRPr="00E67EE3">
          <w:rPr>
            <w:rStyle w:val="af3"/>
            <w:noProof/>
          </w:rPr>
          <w:t>9.3.2</w:t>
        </w:r>
        <w:r>
          <w:rPr>
            <w:rFonts w:ascii="Times New Roman" w:hAnsi="Times New Roman"/>
            <w:noProof/>
            <w:kern w:val="2"/>
            <w:szCs w:val="24"/>
          </w:rPr>
          <w:tab/>
        </w:r>
        <w:r w:rsidRPr="00E67EE3">
          <w:rPr>
            <w:rStyle w:val="af3"/>
            <w:rFonts w:hint="eastAsia"/>
            <w:noProof/>
          </w:rPr>
          <w:t>单板安规设计</w:t>
        </w:r>
        <w:r>
          <w:rPr>
            <w:noProof/>
            <w:webHidden/>
          </w:rPr>
          <w:tab/>
        </w:r>
        <w:r>
          <w:rPr>
            <w:noProof/>
            <w:webHidden/>
          </w:rPr>
          <w:fldChar w:fldCharType="begin"/>
        </w:r>
        <w:r>
          <w:rPr>
            <w:noProof/>
            <w:webHidden/>
          </w:rPr>
          <w:instrText xml:space="preserve"> PAGEREF _Toc43796039 \h </w:instrText>
        </w:r>
        <w:r>
          <w:rPr>
            <w:noProof/>
          </w:rPr>
        </w:r>
        <w:r>
          <w:rPr>
            <w:noProof/>
            <w:webHidden/>
          </w:rPr>
          <w:fldChar w:fldCharType="separate"/>
        </w:r>
        <w:r>
          <w:rPr>
            <w:noProof/>
            <w:webHidden/>
          </w:rPr>
          <w:t>22</w:t>
        </w:r>
        <w:r>
          <w:rPr>
            <w:noProof/>
            <w:webHidden/>
          </w:rPr>
          <w:fldChar w:fldCharType="end"/>
        </w:r>
      </w:hyperlink>
    </w:p>
    <w:p w14:paraId="56FA5486" w14:textId="77777777" w:rsidR="0041146D" w:rsidRDefault="0041146D">
      <w:pPr>
        <w:pStyle w:val="30"/>
        <w:rPr>
          <w:rFonts w:ascii="Times New Roman" w:hAnsi="Times New Roman"/>
          <w:noProof/>
          <w:kern w:val="2"/>
          <w:szCs w:val="24"/>
        </w:rPr>
      </w:pPr>
      <w:hyperlink w:anchor="_Toc43796040" w:history="1">
        <w:r w:rsidRPr="00E67EE3">
          <w:rPr>
            <w:rStyle w:val="af3"/>
            <w:noProof/>
          </w:rPr>
          <w:t>9.3.3</w:t>
        </w:r>
        <w:r>
          <w:rPr>
            <w:rFonts w:ascii="Times New Roman" w:hAnsi="Times New Roman"/>
            <w:noProof/>
            <w:kern w:val="2"/>
            <w:szCs w:val="24"/>
          </w:rPr>
          <w:tab/>
        </w:r>
        <w:r w:rsidRPr="00E67EE3">
          <w:rPr>
            <w:rStyle w:val="af3"/>
            <w:rFonts w:hint="eastAsia"/>
            <w:noProof/>
          </w:rPr>
          <w:t>环境适应性设计</w:t>
        </w:r>
        <w:r>
          <w:rPr>
            <w:noProof/>
            <w:webHidden/>
          </w:rPr>
          <w:tab/>
        </w:r>
        <w:r>
          <w:rPr>
            <w:noProof/>
            <w:webHidden/>
          </w:rPr>
          <w:fldChar w:fldCharType="begin"/>
        </w:r>
        <w:r>
          <w:rPr>
            <w:noProof/>
            <w:webHidden/>
          </w:rPr>
          <w:instrText xml:space="preserve"> PAGEREF _Toc43796040 \h </w:instrText>
        </w:r>
        <w:r>
          <w:rPr>
            <w:noProof/>
          </w:rPr>
        </w:r>
        <w:r>
          <w:rPr>
            <w:noProof/>
            <w:webHidden/>
          </w:rPr>
          <w:fldChar w:fldCharType="separate"/>
        </w:r>
        <w:r>
          <w:rPr>
            <w:noProof/>
            <w:webHidden/>
          </w:rPr>
          <w:t>22</w:t>
        </w:r>
        <w:r>
          <w:rPr>
            <w:noProof/>
            <w:webHidden/>
          </w:rPr>
          <w:fldChar w:fldCharType="end"/>
        </w:r>
      </w:hyperlink>
    </w:p>
    <w:p w14:paraId="5C896A33" w14:textId="77777777" w:rsidR="0041146D" w:rsidRDefault="0041146D">
      <w:pPr>
        <w:pStyle w:val="20"/>
        <w:rPr>
          <w:rFonts w:ascii="Times New Roman" w:hAnsi="Times New Roman"/>
          <w:noProof/>
          <w:kern w:val="2"/>
          <w:szCs w:val="24"/>
        </w:rPr>
      </w:pPr>
      <w:hyperlink w:anchor="_Toc43796041" w:history="1">
        <w:r w:rsidRPr="00E67EE3">
          <w:rPr>
            <w:rStyle w:val="af3"/>
            <w:noProof/>
          </w:rPr>
          <w:t>9.4</w:t>
        </w:r>
        <w:r>
          <w:rPr>
            <w:rFonts w:ascii="Times New Roman" w:hAnsi="Times New Roman"/>
            <w:noProof/>
            <w:kern w:val="2"/>
            <w:szCs w:val="24"/>
          </w:rPr>
          <w:tab/>
        </w:r>
        <w:r w:rsidRPr="00E67EE3">
          <w:rPr>
            <w:rStyle w:val="af3"/>
            <w:rFonts w:hint="eastAsia"/>
            <w:noProof/>
          </w:rPr>
          <w:t>可测试性设计</w:t>
        </w:r>
        <w:r>
          <w:rPr>
            <w:noProof/>
            <w:webHidden/>
          </w:rPr>
          <w:tab/>
        </w:r>
        <w:r>
          <w:rPr>
            <w:noProof/>
            <w:webHidden/>
          </w:rPr>
          <w:fldChar w:fldCharType="begin"/>
        </w:r>
        <w:r>
          <w:rPr>
            <w:noProof/>
            <w:webHidden/>
          </w:rPr>
          <w:instrText xml:space="preserve"> PAGEREF _Toc43796041 \h </w:instrText>
        </w:r>
        <w:r>
          <w:rPr>
            <w:noProof/>
          </w:rPr>
        </w:r>
        <w:r>
          <w:rPr>
            <w:noProof/>
            <w:webHidden/>
          </w:rPr>
          <w:fldChar w:fldCharType="separate"/>
        </w:r>
        <w:r>
          <w:rPr>
            <w:noProof/>
            <w:webHidden/>
          </w:rPr>
          <w:t>23</w:t>
        </w:r>
        <w:r>
          <w:rPr>
            <w:noProof/>
            <w:webHidden/>
          </w:rPr>
          <w:fldChar w:fldCharType="end"/>
        </w:r>
      </w:hyperlink>
    </w:p>
    <w:p w14:paraId="1EBC1859" w14:textId="77777777" w:rsidR="0041146D" w:rsidRDefault="0041146D">
      <w:pPr>
        <w:pStyle w:val="30"/>
        <w:rPr>
          <w:rFonts w:ascii="Times New Roman" w:hAnsi="Times New Roman"/>
          <w:noProof/>
          <w:kern w:val="2"/>
          <w:szCs w:val="24"/>
        </w:rPr>
      </w:pPr>
      <w:hyperlink w:anchor="_Toc43796042" w:history="1">
        <w:r w:rsidRPr="00E67EE3">
          <w:rPr>
            <w:rStyle w:val="af3"/>
            <w:noProof/>
          </w:rPr>
          <w:t>9.4.1</w:t>
        </w:r>
        <w:r>
          <w:rPr>
            <w:rFonts w:ascii="Times New Roman" w:hAnsi="Times New Roman"/>
            <w:noProof/>
            <w:kern w:val="2"/>
            <w:szCs w:val="24"/>
          </w:rPr>
          <w:tab/>
        </w:r>
        <w:r w:rsidRPr="00E67EE3">
          <w:rPr>
            <w:rStyle w:val="af3"/>
            <w:rFonts w:hint="eastAsia"/>
            <w:noProof/>
          </w:rPr>
          <w:t>单板可测试性设计需求</w:t>
        </w:r>
        <w:r>
          <w:rPr>
            <w:noProof/>
            <w:webHidden/>
          </w:rPr>
          <w:tab/>
        </w:r>
        <w:r>
          <w:rPr>
            <w:noProof/>
            <w:webHidden/>
          </w:rPr>
          <w:fldChar w:fldCharType="begin"/>
        </w:r>
        <w:r>
          <w:rPr>
            <w:noProof/>
            <w:webHidden/>
          </w:rPr>
          <w:instrText xml:space="preserve"> PAGEREF _Toc43796042 \h </w:instrText>
        </w:r>
        <w:r>
          <w:rPr>
            <w:noProof/>
          </w:rPr>
        </w:r>
        <w:r>
          <w:rPr>
            <w:noProof/>
            <w:webHidden/>
          </w:rPr>
          <w:fldChar w:fldCharType="separate"/>
        </w:r>
        <w:r>
          <w:rPr>
            <w:noProof/>
            <w:webHidden/>
          </w:rPr>
          <w:t>23</w:t>
        </w:r>
        <w:r>
          <w:rPr>
            <w:noProof/>
            <w:webHidden/>
          </w:rPr>
          <w:fldChar w:fldCharType="end"/>
        </w:r>
      </w:hyperlink>
    </w:p>
    <w:p w14:paraId="30FEBE70" w14:textId="77777777" w:rsidR="0041146D" w:rsidRDefault="0041146D">
      <w:pPr>
        <w:pStyle w:val="30"/>
        <w:rPr>
          <w:rFonts w:ascii="Times New Roman" w:hAnsi="Times New Roman"/>
          <w:noProof/>
          <w:kern w:val="2"/>
          <w:szCs w:val="24"/>
        </w:rPr>
      </w:pPr>
      <w:hyperlink w:anchor="_Toc43796043" w:history="1">
        <w:r w:rsidRPr="00E67EE3">
          <w:rPr>
            <w:rStyle w:val="af3"/>
            <w:noProof/>
          </w:rPr>
          <w:t>9.4.2</w:t>
        </w:r>
        <w:r>
          <w:rPr>
            <w:rFonts w:ascii="Times New Roman" w:hAnsi="Times New Roman"/>
            <w:noProof/>
            <w:kern w:val="2"/>
            <w:szCs w:val="24"/>
          </w:rPr>
          <w:tab/>
        </w:r>
        <w:r w:rsidRPr="00E67EE3">
          <w:rPr>
            <w:rStyle w:val="af3"/>
            <w:rFonts w:hint="eastAsia"/>
            <w:noProof/>
          </w:rPr>
          <w:t>单板主要可测试性实现方案</w:t>
        </w:r>
        <w:r>
          <w:rPr>
            <w:noProof/>
            <w:webHidden/>
          </w:rPr>
          <w:tab/>
        </w:r>
        <w:r>
          <w:rPr>
            <w:noProof/>
            <w:webHidden/>
          </w:rPr>
          <w:fldChar w:fldCharType="begin"/>
        </w:r>
        <w:r>
          <w:rPr>
            <w:noProof/>
            <w:webHidden/>
          </w:rPr>
          <w:instrText xml:space="preserve"> PAGEREF _Toc43796043 \h </w:instrText>
        </w:r>
        <w:r>
          <w:rPr>
            <w:noProof/>
          </w:rPr>
        </w:r>
        <w:r>
          <w:rPr>
            <w:noProof/>
            <w:webHidden/>
          </w:rPr>
          <w:fldChar w:fldCharType="separate"/>
        </w:r>
        <w:r>
          <w:rPr>
            <w:noProof/>
            <w:webHidden/>
          </w:rPr>
          <w:t>23</w:t>
        </w:r>
        <w:r>
          <w:rPr>
            <w:noProof/>
            <w:webHidden/>
          </w:rPr>
          <w:fldChar w:fldCharType="end"/>
        </w:r>
      </w:hyperlink>
    </w:p>
    <w:p w14:paraId="37DC99B1" w14:textId="77777777" w:rsidR="0041146D" w:rsidRDefault="0041146D">
      <w:pPr>
        <w:pStyle w:val="20"/>
        <w:rPr>
          <w:rFonts w:ascii="Times New Roman" w:hAnsi="Times New Roman"/>
          <w:noProof/>
          <w:kern w:val="2"/>
          <w:szCs w:val="24"/>
        </w:rPr>
      </w:pPr>
      <w:hyperlink w:anchor="_Toc43796044" w:history="1">
        <w:r w:rsidRPr="00E67EE3">
          <w:rPr>
            <w:rStyle w:val="af3"/>
            <w:noProof/>
          </w:rPr>
          <w:t>9.5</w:t>
        </w:r>
        <w:r>
          <w:rPr>
            <w:rFonts w:ascii="Times New Roman" w:hAnsi="Times New Roman"/>
            <w:noProof/>
            <w:kern w:val="2"/>
            <w:szCs w:val="24"/>
          </w:rPr>
          <w:tab/>
        </w:r>
        <w:r w:rsidRPr="00E67EE3">
          <w:rPr>
            <w:rStyle w:val="af3"/>
            <w:rFonts w:hint="eastAsia"/>
            <w:noProof/>
          </w:rPr>
          <w:t>电源设计</w:t>
        </w:r>
        <w:r>
          <w:rPr>
            <w:noProof/>
            <w:webHidden/>
          </w:rPr>
          <w:tab/>
        </w:r>
        <w:r>
          <w:rPr>
            <w:noProof/>
            <w:webHidden/>
          </w:rPr>
          <w:fldChar w:fldCharType="begin"/>
        </w:r>
        <w:r>
          <w:rPr>
            <w:noProof/>
            <w:webHidden/>
          </w:rPr>
          <w:instrText xml:space="preserve"> PAGEREF _Toc43796044 \h </w:instrText>
        </w:r>
        <w:r>
          <w:rPr>
            <w:noProof/>
          </w:rPr>
        </w:r>
        <w:r>
          <w:rPr>
            <w:noProof/>
            <w:webHidden/>
          </w:rPr>
          <w:fldChar w:fldCharType="separate"/>
        </w:r>
        <w:r>
          <w:rPr>
            <w:noProof/>
            <w:webHidden/>
          </w:rPr>
          <w:t>23</w:t>
        </w:r>
        <w:r>
          <w:rPr>
            <w:noProof/>
            <w:webHidden/>
          </w:rPr>
          <w:fldChar w:fldCharType="end"/>
        </w:r>
      </w:hyperlink>
    </w:p>
    <w:p w14:paraId="2500EE53" w14:textId="77777777" w:rsidR="0041146D" w:rsidRDefault="0041146D">
      <w:pPr>
        <w:pStyle w:val="30"/>
        <w:rPr>
          <w:rFonts w:ascii="Times New Roman" w:hAnsi="Times New Roman"/>
          <w:noProof/>
          <w:kern w:val="2"/>
          <w:szCs w:val="24"/>
        </w:rPr>
      </w:pPr>
      <w:hyperlink w:anchor="_Toc43796045" w:history="1">
        <w:r w:rsidRPr="00E67EE3">
          <w:rPr>
            <w:rStyle w:val="af3"/>
            <w:noProof/>
          </w:rPr>
          <w:t>9.5.1</w:t>
        </w:r>
        <w:r>
          <w:rPr>
            <w:rFonts w:ascii="Times New Roman" w:hAnsi="Times New Roman"/>
            <w:noProof/>
            <w:kern w:val="2"/>
            <w:szCs w:val="24"/>
          </w:rPr>
          <w:tab/>
        </w:r>
        <w:r w:rsidRPr="00E67EE3">
          <w:rPr>
            <w:rStyle w:val="af3"/>
            <w:rFonts w:hint="eastAsia"/>
            <w:noProof/>
          </w:rPr>
          <w:t>单板总功耗估算</w:t>
        </w:r>
        <w:r>
          <w:rPr>
            <w:noProof/>
            <w:webHidden/>
          </w:rPr>
          <w:tab/>
        </w:r>
        <w:r>
          <w:rPr>
            <w:noProof/>
            <w:webHidden/>
          </w:rPr>
          <w:fldChar w:fldCharType="begin"/>
        </w:r>
        <w:r>
          <w:rPr>
            <w:noProof/>
            <w:webHidden/>
          </w:rPr>
          <w:instrText xml:space="preserve"> PAGEREF _Toc43796045 \h </w:instrText>
        </w:r>
        <w:r>
          <w:rPr>
            <w:noProof/>
          </w:rPr>
        </w:r>
        <w:r>
          <w:rPr>
            <w:noProof/>
            <w:webHidden/>
          </w:rPr>
          <w:fldChar w:fldCharType="separate"/>
        </w:r>
        <w:r>
          <w:rPr>
            <w:noProof/>
            <w:webHidden/>
          </w:rPr>
          <w:t>24</w:t>
        </w:r>
        <w:r>
          <w:rPr>
            <w:noProof/>
            <w:webHidden/>
          </w:rPr>
          <w:fldChar w:fldCharType="end"/>
        </w:r>
      </w:hyperlink>
    </w:p>
    <w:p w14:paraId="2FC3A385" w14:textId="77777777" w:rsidR="0041146D" w:rsidRDefault="0041146D">
      <w:pPr>
        <w:pStyle w:val="30"/>
        <w:rPr>
          <w:rFonts w:ascii="Times New Roman" w:hAnsi="Times New Roman"/>
          <w:noProof/>
          <w:kern w:val="2"/>
          <w:szCs w:val="24"/>
        </w:rPr>
      </w:pPr>
      <w:hyperlink w:anchor="_Toc43796046" w:history="1">
        <w:r w:rsidRPr="00E67EE3">
          <w:rPr>
            <w:rStyle w:val="af3"/>
            <w:noProof/>
          </w:rPr>
          <w:t>9.5.2</w:t>
        </w:r>
        <w:r>
          <w:rPr>
            <w:rFonts w:ascii="Times New Roman" w:hAnsi="Times New Roman"/>
            <w:noProof/>
            <w:kern w:val="2"/>
            <w:szCs w:val="24"/>
          </w:rPr>
          <w:tab/>
        </w:r>
        <w:r w:rsidRPr="00E67EE3">
          <w:rPr>
            <w:rStyle w:val="af3"/>
            <w:rFonts w:hint="eastAsia"/>
            <w:noProof/>
          </w:rPr>
          <w:t>单板电源电压、功率分配表</w:t>
        </w:r>
        <w:r>
          <w:rPr>
            <w:noProof/>
            <w:webHidden/>
          </w:rPr>
          <w:tab/>
        </w:r>
        <w:r>
          <w:rPr>
            <w:noProof/>
            <w:webHidden/>
          </w:rPr>
          <w:fldChar w:fldCharType="begin"/>
        </w:r>
        <w:r>
          <w:rPr>
            <w:noProof/>
            <w:webHidden/>
          </w:rPr>
          <w:instrText xml:space="preserve"> PAGEREF _Toc43796046 \h </w:instrText>
        </w:r>
        <w:r>
          <w:rPr>
            <w:noProof/>
          </w:rPr>
        </w:r>
        <w:r>
          <w:rPr>
            <w:noProof/>
            <w:webHidden/>
          </w:rPr>
          <w:fldChar w:fldCharType="separate"/>
        </w:r>
        <w:r>
          <w:rPr>
            <w:noProof/>
            <w:webHidden/>
          </w:rPr>
          <w:t>24</w:t>
        </w:r>
        <w:r>
          <w:rPr>
            <w:noProof/>
            <w:webHidden/>
          </w:rPr>
          <w:fldChar w:fldCharType="end"/>
        </w:r>
      </w:hyperlink>
    </w:p>
    <w:p w14:paraId="7F64F616" w14:textId="77777777" w:rsidR="0041146D" w:rsidRDefault="0041146D">
      <w:pPr>
        <w:pStyle w:val="30"/>
        <w:rPr>
          <w:rFonts w:ascii="Times New Roman" w:hAnsi="Times New Roman"/>
          <w:noProof/>
          <w:kern w:val="2"/>
          <w:szCs w:val="24"/>
        </w:rPr>
      </w:pPr>
      <w:hyperlink w:anchor="_Toc43796047" w:history="1">
        <w:r w:rsidRPr="00E67EE3">
          <w:rPr>
            <w:rStyle w:val="af3"/>
            <w:noProof/>
          </w:rPr>
          <w:t>9.5.3</w:t>
        </w:r>
        <w:r>
          <w:rPr>
            <w:rFonts w:ascii="Times New Roman" w:hAnsi="Times New Roman"/>
            <w:noProof/>
            <w:kern w:val="2"/>
            <w:szCs w:val="24"/>
          </w:rPr>
          <w:tab/>
        </w:r>
        <w:r w:rsidRPr="00E67EE3">
          <w:rPr>
            <w:rStyle w:val="af3"/>
            <w:rFonts w:hint="eastAsia"/>
            <w:noProof/>
          </w:rPr>
          <w:t>单板供电设计</w:t>
        </w:r>
        <w:r>
          <w:rPr>
            <w:noProof/>
            <w:webHidden/>
          </w:rPr>
          <w:tab/>
        </w:r>
        <w:r>
          <w:rPr>
            <w:noProof/>
            <w:webHidden/>
          </w:rPr>
          <w:fldChar w:fldCharType="begin"/>
        </w:r>
        <w:r>
          <w:rPr>
            <w:noProof/>
            <w:webHidden/>
          </w:rPr>
          <w:instrText xml:space="preserve"> PAGEREF _Toc43796047 \h </w:instrText>
        </w:r>
        <w:r>
          <w:rPr>
            <w:noProof/>
          </w:rPr>
        </w:r>
        <w:r>
          <w:rPr>
            <w:noProof/>
            <w:webHidden/>
          </w:rPr>
          <w:fldChar w:fldCharType="separate"/>
        </w:r>
        <w:r>
          <w:rPr>
            <w:noProof/>
            <w:webHidden/>
          </w:rPr>
          <w:t>24</w:t>
        </w:r>
        <w:r>
          <w:rPr>
            <w:noProof/>
            <w:webHidden/>
          </w:rPr>
          <w:fldChar w:fldCharType="end"/>
        </w:r>
      </w:hyperlink>
    </w:p>
    <w:p w14:paraId="5F41A2DA" w14:textId="77777777" w:rsidR="0041146D" w:rsidRDefault="0041146D">
      <w:pPr>
        <w:pStyle w:val="20"/>
        <w:rPr>
          <w:rFonts w:ascii="Times New Roman" w:hAnsi="Times New Roman"/>
          <w:noProof/>
          <w:kern w:val="2"/>
          <w:szCs w:val="24"/>
        </w:rPr>
      </w:pPr>
      <w:hyperlink w:anchor="_Toc43796048" w:history="1">
        <w:r w:rsidRPr="00E67EE3">
          <w:rPr>
            <w:rStyle w:val="af3"/>
            <w:noProof/>
          </w:rPr>
          <w:t>9.6</w:t>
        </w:r>
        <w:r>
          <w:rPr>
            <w:rFonts w:ascii="Times New Roman" w:hAnsi="Times New Roman"/>
            <w:noProof/>
            <w:kern w:val="2"/>
            <w:szCs w:val="24"/>
          </w:rPr>
          <w:tab/>
        </w:r>
        <w:r w:rsidRPr="00E67EE3">
          <w:rPr>
            <w:rStyle w:val="af3"/>
            <w:rFonts w:hint="eastAsia"/>
            <w:noProof/>
          </w:rPr>
          <w:t>热设计及单板温度监控</w:t>
        </w:r>
        <w:r>
          <w:rPr>
            <w:noProof/>
            <w:webHidden/>
          </w:rPr>
          <w:tab/>
        </w:r>
        <w:r>
          <w:rPr>
            <w:noProof/>
            <w:webHidden/>
          </w:rPr>
          <w:fldChar w:fldCharType="begin"/>
        </w:r>
        <w:r>
          <w:rPr>
            <w:noProof/>
            <w:webHidden/>
          </w:rPr>
          <w:instrText xml:space="preserve"> PAGEREF _Toc43796048 \h </w:instrText>
        </w:r>
        <w:r>
          <w:rPr>
            <w:noProof/>
          </w:rPr>
        </w:r>
        <w:r>
          <w:rPr>
            <w:noProof/>
            <w:webHidden/>
          </w:rPr>
          <w:fldChar w:fldCharType="separate"/>
        </w:r>
        <w:r>
          <w:rPr>
            <w:noProof/>
            <w:webHidden/>
          </w:rPr>
          <w:t>25</w:t>
        </w:r>
        <w:r>
          <w:rPr>
            <w:noProof/>
            <w:webHidden/>
          </w:rPr>
          <w:fldChar w:fldCharType="end"/>
        </w:r>
      </w:hyperlink>
    </w:p>
    <w:p w14:paraId="74115E95" w14:textId="77777777" w:rsidR="0041146D" w:rsidRDefault="0041146D">
      <w:pPr>
        <w:pStyle w:val="30"/>
        <w:rPr>
          <w:rFonts w:ascii="Times New Roman" w:hAnsi="Times New Roman"/>
          <w:noProof/>
          <w:kern w:val="2"/>
          <w:szCs w:val="24"/>
        </w:rPr>
      </w:pPr>
      <w:hyperlink w:anchor="_Toc43796049" w:history="1">
        <w:r w:rsidRPr="00E67EE3">
          <w:rPr>
            <w:rStyle w:val="af3"/>
            <w:noProof/>
          </w:rPr>
          <w:t>9.6.1</w:t>
        </w:r>
        <w:r>
          <w:rPr>
            <w:rFonts w:ascii="Times New Roman" w:hAnsi="Times New Roman"/>
            <w:noProof/>
            <w:kern w:val="2"/>
            <w:szCs w:val="24"/>
          </w:rPr>
          <w:tab/>
        </w:r>
        <w:r w:rsidRPr="00E67EE3">
          <w:rPr>
            <w:rStyle w:val="af3"/>
            <w:rFonts w:hint="eastAsia"/>
            <w:noProof/>
          </w:rPr>
          <w:t>各单元功耗和热参数分析</w:t>
        </w:r>
        <w:r>
          <w:rPr>
            <w:noProof/>
            <w:webHidden/>
          </w:rPr>
          <w:tab/>
        </w:r>
        <w:r>
          <w:rPr>
            <w:noProof/>
            <w:webHidden/>
          </w:rPr>
          <w:fldChar w:fldCharType="begin"/>
        </w:r>
        <w:r>
          <w:rPr>
            <w:noProof/>
            <w:webHidden/>
          </w:rPr>
          <w:instrText xml:space="preserve"> PAGEREF _Toc43796049 \h </w:instrText>
        </w:r>
        <w:r>
          <w:rPr>
            <w:noProof/>
          </w:rPr>
        </w:r>
        <w:r>
          <w:rPr>
            <w:noProof/>
            <w:webHidden/>
          </w:rPr>
          <w:fldChar w:fldCharType="separate"/>
        </w:r>
        <w:r>
          <w:rPr>
            <w:noProof/>
            <w:webHidden/>
          </w:rPr>
          <w:t>25</w:t>
        </w:r>
        <w:r>
          <w:rPr>
            <w:noProof/>
            <w:webHidden/>
          </w:rPr>
          <w:fldChar w:fldCharType="end"/>
        </w:r>
      </w:hyperlink>
    </w:p>
    <w:p w14:paraId="59666EB7" w14:textId="77777777" w:rsidR="0041146D" w:rsidRDefault="0041146D">
      <w:pPr>
        <w:pStyle w:val="30"/>
        <w:rPr>
          <w:rFonts w:ascii="Times New Roman" w:hAnsi="Times New Roman"/>
          <w:noProof/>
          <w:kern w:val="2"/>
          <w:szCs w:val="24"/>
        </w:rPr>
      </w:pPr>
      <w:hyperlink w:anchor="_Toc43796050" w:history="1">
        <w:r w:rsidRPr="00E67EE3">
          <w:rPr>
            <w:rStyle w:val="af3"/>
            <w:noProof/>
          </w:rPr>
          <w:t>9.6.2</w:t>
        </w:r>
        <w:r>
          <w:rPr>
            <w:rFonts w:ascii="Times New Roman" w:hAnsi="Times New Roman"/>
            <w:noProof/>
            <w:kern w:val="2"/>
            <w:szCs w:val="24"/>
          </w:rPr>
          <w:tab/>
        </w:r>
        <w:r w:rsidRPr="00E67EE3">
          <w:rPr>
            <w:rStyle w:val="af3"/>
            <w:rFonts w:hint="eastAsia"/>
            <w:noProof/>
          </w:rPr>
          <w:t>单板热设计</w:t>
        </w:r>
        <w:r>
          <w:rPr>
            <w:noProof/>
            <w:webHidden/>
          </w:rPr>
          <w:tab/>
        </w:r>
        <w:r>
          <w:rPr>
            <w:noProof/>
            <w:webHidden/>
          </w:rPr>
          <w:fldChar w:fldCharType="begin"/>
        </w:r>
        <w:r>
          <w:rPr>
            <w:noProof/>
            <w:webHidden/>
          </w:rPr>
          <w:instrText xml:space="preserve"> PAGEREF _Toc43796050 \h </w:instrText>
        </w:r>
        <w:r>
          <w:rPr>
            <w:noProof/>
          </w:rPr>
        </w:r>
        <w:r>
          <w:rPr>
            <w:noProof/>
            <w:webHidden/>
          </w:rPr>
          <w:fldChar w:fldCharType="separate"/>
        </w:r>
        <w:r>
          <w:rPr>
            <w:noProof/>
            <w:webHidden/>
          </w:rPr>
          <w:t>25</w:t>
        </w:r>
        <w:r>
          <w:rPr>
            <w:noProof/>
            <w:webHidden/>
          </w:rPr>
          <w:fldChar w:fldCharType="end"/>
        </w:r>
      </w:hyperlink>
    </w:p>
    <w:p w14:paraId="49B25499" w14:textId="77777777" w:rsidR="0041146D" w:rsidRDefault="0041146D">
      <w:pPr>
        <w:pStyle w:val="30"/>
        <w:rPr>
          <w:rFonts w:ascii="Times New Roman" w:hAnsi="Times New Roman"/>
          <w:noProof/>
          <w:kern w:val="2"/>
          <w:szCs w:val="24"/>
        </w:rPr>
      </w:pPr>
      <w:hyperlink w:anchor="_Toc43796051" w:history="1">
        <w:r w:rsidRPr="00E67EE3">
          <w:rPr>
            <w:rStyle w:val="af3"/>
            <w:noProof/>
          </w:rPr>
          <w:t>9.6.3</w:t>
        </w:r>
        <w:r>
          <w:rPr>
            <w:rFonts w:ascii="Times New Roman" w:hAnsi="Times New Roman"/>
            <w:noProof/>
            <w:kern w:val="2"/>
            <w:szCs w:val="24"/>
          </w:rPr>
          <w:tab/>
        </w:r>
        <w:r w:rsidRPr="00E67EE3">
          <w:rPr>
            <w:rStyle w:val="af3"/>
            <w:rFonts w:hint="eastAsia"/>
            <w:noProof/>
          </w:rPr>
          <w:t>单板温度监控设计</w:t>
        </w:r>
        <w:r>
          <w:rPr>
            <w:noProof/>
            <w:webHidden/>
          </w:rPr>
          <w:tab/>
        </w:r>
        <w:r>
          <w:rPr>
            <w:noProof/>
            <w:webHidden/>
          </w:rPr>
          <w:fldChar w:fldCharType="begin"/>
        </w:r>
        <w:r>
          <w:rPr>
            <w:noProof/>
            <w:webHidden/>
          </w:rPr>
          <w:instrText xml:space="preserve"> PAGEREF _Toc43796051 \h </w:instrText>
        </w:r>
        <w:r>
          <w:rPr>
            <w:noProof/>
          </w:rPr>
        </w:r>
        <w:r>
          <w:rPr>
            <w:noProof/>
            <w:webHidden/>
          </w:rPr>
          <w:fldChar w:fldCharType="separate"/>
        </w:r>
        <w:r>
          <w:rPr>
            <w:noProof/>
            <w:webHidden/>
          </w:rPr>
          <w:t>25</w:t>
        </w:r>
        <w:r>
          <w:rPr>
            <w:noProof/>
            <w:webHidden/>
          </w:rPr>
          <w:fldChar w:fldCharType="end"/>
        </w:r>
      </w:hyperlink>
    </w:p>
    <w:p w14:paraId="59643D8F" w14:textId="77777777" w:rsidR="0041146D" w:rsidRDefault="0041146D">
      <w:pPr>
        <w:pStyle w:val="20"/>
        <w:rPr>
          <w:rFonts w:ascii="Times New Roman" w:hAnsi="Times New Roman"/>
          <w:noProof/>
          <w:kern w:val="2"/>
          <w:szCs w:val="24"/>
        </w:rPr>
      </w:pPr>
      <w:hyperlink w:anchor="_Toc43796052" w:history="1">
        <w:r w:rsidRPr="00E67EE3">
          <w:rPr>
            <w:rStyle w:val="af3"/>
            <w:noProof/>
          </w:rPr>
          <w:t>9.7</w:t>
        </w:r>
        <w:r>
          <w:rPr>
            <w:rFonts w:ascii="Times New Roman" w:hAnsi="Times New Roman"/>
            <w:noProof/>
            <w:kern w:val="2"/>
            <w:szCs w:val="24"/>
          </w:rPr>
          <w:tab/>
        </w:r>
        <w:r w:rsidRPr="00E67EE3">
          <w:rPr>
            <w:rStyle w:val="af3"/>
            <w:rFonts w:hint="eastAsia"/>
            <w:noProof/>
          </w:rPr>
          <w:t>单板工艺设计</w:t>
        </w:r>
        <w:r>
          <w:rPr>
            <w:noProof/>
            <w:webHidden/>
          </w:rPr>
          <w:tab/>
        </w:r>
        <w:r>
          <w:rPr>
            <w:noProof/>
            <w:webHidden/>
          </w:rPr>
          <w:fldChar w:fldCharType="begin"/>
        </w:r>
        <w:r>
          <w:rPr>
            <w:noProof/>
            <w:webHidden/>
          </w:rPr>
          <w:instrText xml:space="preserve"> PAGEREF _Toc43796052 \h </w:instrText>
        </w:r>
        <w:r>
          <w:rPr>
            <w:noProof/>
          </w:rPr>
        </w:r>
        <w:r>
          <w:rPr>
            <w:noProof/>
            <w:webHidden/>
          </w:rPr>
          <w:fldChar w:fldCharType="separate"/>
        </w:r>
        <w:r>
          <w:rPr>
            <w:noProof/>
            <w:webHidden/>
          </w:rPr>
          <w:t>26</w:t>
        </w:r>
        <w:r>
          <w:rPr>
            <w:noProof/>
            <w:webHidden/>
          </w:rPr>
          <w:fldChar w:fldCharType="end"/>
        </w:r>
      </w:hyperlink>
    </w:p>
    <w:p w14:paraId="759A77D4" w14:textId="77777777" w:rsidR="0041146D" w:rsidRDefault="0041146D">
      <w:pPr>
        <w:pStyle w:val="30"/>
        <w:rPr>
          <w:rFonts w:ascii="Times New Roman" w:hAnsi="Times New Roman"/>
          <w:noProof/>
          <w:kern w:val="2"/>
          <w:szCs w:val="24"/>
        </w:rPr>
      </w:pPr>
      <w:hyperlink w:anchor="_Toc43796053" w:history="1">
        <w:r w:rsidRPr="00E67EE3">
          <w:rPr>
            <w:rStyle w:val="af3"/>
            <w:noProof/>
          </w:rPr>
          <w:t>9.7.1</w:t>
        </w:r>
        <w:r>
          <w:rPr>
            <w:rFonts w:ascii="Times New Roman" w:hAnsi="Times New Roman"/>
            <w:noProof/>
            <w:kern w:val="2"/>
            <w:szCs w:val="24"/>
          </w:rPr>
          <w:tab/>
        </w:r>
        <w:r w:rsidRPr="00E67EE3">
          <w:rPr>
            <w:rStyle w:val="af3"/>
            <w:rFonts w:hint="eastAsia"/>
            <w:noProof/>
          </w:rPr>
          <w:t>关键器件工艺性及</w:t>
        </w:r>
        <w:r w:rsidRPr="00E67EE3">
          <w:rPr>
            <w:rStyle w:val="af3"/>
            <w:noProof/>
          </w:rPr>
          <w:t>PCB</w:t>
        </w:r>
        <w:r w:rsidRPr="00E67EE3">
          <w:rPr>
            <w:rStyle w:val="af3"/>
            <w:rFonts w:hint="eastAsia"/>
            <w:noProof/>
          </w:rPr>
          <w:t>基材、尺寸设计</w:t>
        </w:r>
        <w:r>
          <w:rPr>
            <w:noProof/>
            <w:webHidden/>
          </w:rPr>
          <w:tab/>
        </w:r>
        <w:r>
          <w:rPr>
            <w:noProof/>
            <w:webHidden/>
          </w:rPr>
          <w:fldChar w:fldCharType="begin"/>
        </w:r>
        <w:r>
          <w:rPr>
            <w:noProof/>
            <w:webHidden/>
          </w:rPr>
          <w:instrText xml:space="preserve"> PAGEREF _Toc43796053 \h </w:instrText>
        </w:r>
        <w:r>
          <w:rPr>
            <w:noProof/>
          </w:rPr>
        </w:r>
        <w:r>
          <w:rPr>
            <w:noProof/>
            <w:webHidden/>
          </w:rPr>
          <w:fldChar w:fldCharType="separate"/>
        </w:r>
        <w:r>
          <w:rPr>
            <w:noProof/>
            <w:webHidden/>
          </w:rPr>
          <w:t>26</w:t>
        </w:r>
        <w:r>
          <w:rPr>
            <w:noProof/>
            <w:webHidden/>
          </w:rPr>
          <w:fldChar w:fldCharType="end"/>
        </w:r>
      </w:hyperlink>
    </w:p>
    <w:p w14:paraId="41F3FAE6" w14:textId="77777777" w:rsidR="0041146D" w:rsidRDefault="0041146D">
      <w:pPr>
        <w:pStyle w:val="30"/>
        <w:rPr>
          <w:rFonts w:ascii="Times New Roman" w:hAnsi="Times New Roman"/>
          <w:noProof/>
          <w:kern w:val="2"/>
          <w:szCs w:val="24"/>
        </w:rPr>
      </w:pPr>
      <w:hyperlink w:anchor="_Toc43796054" w:history="1">
        <w:r w:rsidRPr="00E67EE3">
          <w:rPr>
            <w:rStyle w:val="af3"/>
            <w:noProof/>
          </w:rPr>
          <w:t>9.7.2</w:t>
        </w:r>
        <w:r>
          <w:rPr>
            <w:rFonts w:ascii="Times New Roman" w:hAnsi="Times New Roman"/>
            <w:noProof/>
            <w:kern w:val="2"/>
            <w:szCs w:val="24"/>
          </w:rPr>
          <w:tab/>
        </w:r>
        <w:r w:rsidRPr="00E67EE3">
          <w:rPr>
            <w:rStyle w:val="af3"/>
            <w:rFonts w:hint="eastAsia"/>
            <w:noProof/>
          </w:rPr>
          <w:t>单板工艺路线设计</w:t>
        </w:r>
        <w:r>
          <w:rPr>
            <w:noProof/>
            <w:webHidden/>
          </w:rPr>
          <w:tab/>
        </w:r>
        <w:r>
          <w:rPr>
            <w:noProof/>
            <w:webHidden/>
          </w:rPr>
          <w:fldChar w:fldCharType="begin"/>
        </w:r>
        <w:r>
          <w:rPr>
            <w:noProof/>
            <w:webHidden/>
          </w:rPr>
          <w:instrText xml:space="preserve"> PAGEREF _Toc43796054 \h </w:instrText>
        </w:r>
        <w:r>
          <w:rPr>
            <w:noProof/>
          </w:rPr>
        </w:r>
        <w:r>
          <w:rPr>
            <w:noProof/>
            <w:webHidden/>
          </w:rPr>
          <w:fldChar w:fldCharType="separate"/>
        </w:r>
        <w:r>
          <w:rPr>
            <w:noProof/>
            <w:webHidden/>
          </w:rPr>
          <w:t>26</w:t>
        </w:r>
        <w:r>
          <w:rPr>
            <w:noProof/>
            <w:webHidden/>
          </w:rPr>
          <w:fldChar w:fldCharType="end"/>
        </w:r>
      </w:hyperlink>
    </w:p>
    <w:p w14:paraId="47ED1F33" w14:textId="77777777" w:rsidR="0041146D" w:rsidRDefault="0041146D">
      <w:pPr>
        <w:pStyle w:val="30"/>
        <w:rPr>
          <w:rFonts w:ascii="Times New Roman" w:hAnsi="Times New Roman"/>
          <w:noProof/>
          <w:kern w:val="2"/>
          <w:szCs w:val="24"/>
        </w:rPr>
      </w:pPr>
      <w:hyperlink w:anchor="_Toc43796055" w:history="1">
        <w:r w:rsidRPr="00E67EE3">
          <w:rPr>
            <w:rStyle w:val="af3"/>
            <w:noProof/>
          </w:rPr>
          <w:t>9.7.3</w:t>
        </w:r>
        <w:r>
          <w:rPr>
            <w:rFonts w:ascii="Times New Roman" w:hAnsi="Times New Roman"/>
            <w:noProof/>
            <w:kern w:val="2"/>
            <w:szCs w:val="24"/>
          </w:rPr>
          <w:tab/>
        </w:r>
        <w:r w:rsidRPr="00E67EE3">
          <w:rPr>
            <w:rStyle w:val="af3"/>
            <w:rFonts w:hint="eastAsia"/>
            <w:noProof/>
          </w:rPr>
          <w:t>单板工艺互连可靠性设计</w:t>
        </w:r>
        <w:r>
          <w:rPr>
            <w:noProof/>
            <w:webHidden/>
          </w:rPr>
          <w:tab/>
        </w:r>
        <w:r>
          <w:rPr>
            <w:noProof/>
            <w:webHidden/>
          </w:rPr>
          <w:fldChar w:fldCharType="begin"/>
        </w:r>
        <w:r>
          <w:rPr>
            <w:noProof/>
            <w:webHidden/>
          </w:rPr>
          <w:instrText xml:space="preserve"> PAGEREF _Toc43796055 \h </w:instrText>
        </w:r>
        <w:r>
          <w:rPr>
            <w:noProof/>
          </w:rPr>
        </w:r>
        <w:r>
          <w:rPr>
            <w:noProof/>
            <w:webHidden/>
          </w:rPr>
          <w:fldChar w:fldCharType="separate"/>
        </w:r>
        <w:r>
          <w:rPr>
            <w:noProof/>
            <w:webHidden/>
          </w:rPr>
          <w:t>26</w:t>
        </w:r>
        <w:r>
          <w:rPr>
            <w:noProof/>
            <w:webHidden/>
          </w:rPr>
          <w:fldChar w:fldCharType="end"/>
        </w:r>
      </w:hyperlink>
    </w:p>
    <w:p w14:paraId="6ED2B29A" w14:textId="77777777" w:rsidR="0041146D" w:rsidRDefault="0041146D">
      <w:pPr>
        <w:pStyle w:val="20"/>
        <w:rPr>
          <w:rFonts w:ascii="Times New Roman" w:hAnsi="Times New Roman"/>
          <w:noProof/>
          <w:kern w:val="2"/>
          <w:szCs w:val="24"/>
        </w:rPr>
      </w:pPr>
      <w:hyperlink w:anchor="_Toc43796056" w:history="1">
        <w:r w:rsidRPr="00E67EE3">
          <w:rPr>
            <w:rStyle w:val="af3"/>
            <w:noProof/>
          </w:rPr>
          <w:t>9.8</w:t>
        </w:r>
        <w:r>
          <w:rPr>
            <w:rFonts w:ascii="Times New Roman" w:hAnsi="Times New Roman"/>
            <w:noProof/>
            <w:kern w:val="2"/>
            <w:szCs w:val="24"/>
          </w:rPr>
          <w:tab/>
        </w:r>
        <w:r w:rsidRPr="00E67EE3">
          <w:rPr>
            <w:rStyle w:val="af3"/>
            <w:rFonts w:hint="eastAsia"/>
            <w:noProof/>
          </w:rPr>
          <w:t>器件工程可靠性需求分析</w:t>
        </w:r>
        <w:r>
          <w:rPr>
            <w:noProof/>
            <w:webHidden/>
          </w:rPr>
          <w:tab/>
        </w:r>
        <w:r>
          <w:rPr>
            <w:noProof/>
            <w:webHidden/>
          </w:rPr>
          <w:fldChar w:fldCharType="begin"/>
        </w:r>
        <w:r>
          <w:rPr>
            <w:noProof/>
            <w:webHidden/>
          </w:rPr>
          <w:instrText xml:space="preserve"> PAGEREF _Toc43796056 \h </w:instrText>
        </w:r>
        <w:r>
          <w:rPr>
            <w:noProof/>
          </w:rPr>
        </w:r>
        <w:r>
          <w:rPr>
            <w:noProof/>
            <w:webHidden/>
          </w:rPr>
          <w:fldChar w:fldCharType="separate"/>
        </w:r>
        <w:r>
          <w:rPr>
            <w:noProof/>
            <w:webHidden/>
          </w:rPr>
          <w:t>26</w:t>
        </w:r>
        <w:r>
          <w:rPr>
            <w:noProof/>
            <w:webHidden/>
          </w:rPr>
          <w:fldChar w:fldCharType="end"/>
        </w:r>
      </w:hyperlink>
    </w:p>
    <w:p w14:paraId="241ABE4D" w14:textId="77777777" w:rsidR="0041146D" w:rsidRDefault="0041146D">
      <w:pPr>
        <w:pStyle w:val="30"/>
        <w:rPr>
          <w:rFonts w:ascii="Times New Roman" w:hAnsi="Times New Roman"/>
          <w:noProof/>
          <w:kern w:val="2"/>
          <w:szCs w:val="24"/>
        </w:rPr>
      </w:pPr>
      <w:hyperlink w:anchor="_Toc43796057" w:history="1">
        <w:r w:rsidRPr="00E67EE3">
          <w:rPr>
            <w:rStyle w:val="af3"/>
            <w:noProof/>
          </w:rPr>
          <w:t>9.8.1</w:t>
        </w:r>
        <w:r>
          <w:rPr>
            <w:rFonts w:ascii="Times New Roman" w:hAnsi="Times New Roman"/>
            <w:noProof/>
            <w:kern w:val="2"/>
            <w:szCs w:val="24"/>
          </w:rPr>
          <w:tab/>
        </w:r>
        <w:r w:rsidRPr="00E67EE3">
          <w:rPr>
            <w:rStyle w:val="af3"/>
            <w:rFonts w:hint="eastAsia"/>
            <w:noProof/>
          </w:rPr>
          <w:t>与器件相关的产品工程规格（可选）</w:t>
        </w:r>
        <w:r>
          <w:rPr>
            <w:noProof/>
            <w:webHidden/>
          </w:rPr>
          <w:tab/>
        </w:r>
        <w:r>
          <w:rPr>
            <w:noProof/>
            <w:webHidden/>
          </w:rPr>
          <w:fldChar w:fldCharType="begin"/>
        </w:r>
        <w:r>
          <w:rPr>
            <w:noProof/>
            <w:webHidden/>
          </w:rPr>
          <w:instrText xml:space="preserve"> PAGEREF _Toc43796057 \h </w:instrText>
        </w:r>
        <w:r>
          <w:rPr>
            <w:noProof/>
          </w:rPr>
        </w:r>
        <w:r>
          <w:rPr>
            <w:noProof/>
            <w:webHidden/>
          </w:rPr>
          <w:fldChar w:fldCharType="separate"/>
        </w:r>
        <w:r>
          <w:rPr>
            <w:noProof/>
            <w:webHidden/>
          </w:rPr>
          <w:t>27</w:t>
        </w:r>
        <w:r>
          <w:rPr>
            <w:noProof/>
            <w:webHidden/>
          </w:rPr>
          <w:fldChar w:fldCharType="end"/>
        </w:r>
      </w:hyperlink>
    </w:p>
    <w:p w14:paraId="3103494B" w14:textId="77777777" w:rsidR="0041146D" w:rsidRDefault="0041146D">
      <w:pPr>
        <w:pStyle w:val="30"/>
        <w:rPr>
          <w:rFonts w:ascii="Times New Roman" w:hAnsi="Times New Roman"/>
          <w:noProof/>
          <w:kern w:val="2"/>
          <w:szCs w:val="24"/>
        </w:rPr>
      </w:pPr>
      <w:hyperlink w:anchor="_Toc43796058" w:history="1">
        <w:r w:rsidRPr="00E67EE3">
          <w:rPr>
            <w:rStyle w:val="af3"/>
            <w:noProof/>
          </w:rPr>
          <w:t>9.8.2</w:t>
        </w:r>
        <w:r>
          <w:rPr>
            <w:rFonts w:ascii="Times New Roman" w:hAnsi="Times New Roman"/>
            <w:noProof/>
            <w:kern w:val="2"/>
            <w:szCs w:val="24"/>
          </w:rPr>
          <w:tab/>
        </w:r>
        <w:r w:rsidRPr="00E67EE3">
          <w:rPr>
            <w:rStyle w:val="af3"/>
            <w:rFonts w:hint="eastAsia"/>
            <w:noProof/>
          </w:rPr>
          <w:t>器件工程可靠性需求分析</w:t>
        </w:r>
        <w:r>
          <w:rPr>
            <w:noProof/>
            <w:webHidden/>
          </w:rPr>
          <w:tab/>
        </w:r>
        <w:r>
          <w:rPr>
            <w:noProof/>
            <w:webHidden/>
          </w:rPr>
          <w:fldChar w:fldCharType="begin"/>
        </w:r>
        <w:r>
          <w:rPr>
            <w:noProof/>
            <w:webHidden/>
          </w:rPr>
          <w:instrText xml:space="preserve"> PAGEREF _Toc43796058 \h </w:instrText>
        </w:r>
        <w:r>
          <w:rPr>
            <w:noProof/>
          </w:rPr>
        </w:r>
        <w:r>
          <w:rPr>
            <w:noProof/>
            <w:webHidden/>
          </w:rPr>
          <w:fldChar w:fldCharType="separate"/>
        </w:r>
        <w:r>
          <w:rPr>
            <w:noProof/>
            <w:webHidden/>
          </w:rPr>
          <w:t>27</w:t>
        </w:r>
        <w:r>
          <w:rPr>
            <w:noProof/>
            <w:webHidden/>
          </w:rPr>
          <w:fldChar w:fldCharType="end"/>
        </w:r>
      </w:hyperlink>
    </w:p>
    <w:p w14:paraId="661F9A5C" w14:textId="77777777" w:rsidR="0041146D" w:rsidRDefault="0041146D">
      <w:pPr>
        <w:pStyle w:val="20"/>
        <w:rPr>
          <w:rFonts w:ascii="Times New Roman" w:hAnsi="Times New Roman"/>
          <w:noProof/>
          <w:kern w:val="2"/>
          <w:szCs w:val="24"/>
        </w:rPr>
      </w:pPr>
      <w:hyperlink w:anchor="_Toc43796059" w:history="1">
        <w:r w:rsidRPr="00E67EE3">
          <w:rPr>
            <w:rStyle w:val="af3"/>
            <w:noProof/>
          </w:rPr>
          <w:t>9.9</w:t>
        </w:r>
        <w:r>
          <w:rPr>
            <w:rFonts w:ascii="Times New Roman" w:hAnsi="Times New Roman"/>
            <w:noProof/>
            <w:kern w:val="2"/>
            <w:szCs w:val="24"/>
          </w:rPr>
          <w:tab/>
        </w:r>
        <w:r w:rsidRPr="00E67EE3">
          <w:rPr>
            <w:rStyle w:val="af3"/>
            <w:rFonts w:hint="eastAsia"/>
            <w:noProof/>
          </w:rPr>
          <w:t>信号完整性分析规划</w:t>
        </w:r>
        <w:r>
          <w:rPr>
            <w:noProof/>
            <w:webHidden/>
          </w:rPr>
          <w:tab/>
        </w:r>
        <w:r>
          <w:rPr>
            <w:noProof/>
            <w:webHidden/>
          </w:rPr>
          <w:fldChar w:fldCharType="begin"/>
        </w:r>
        <w:r>
          <w:rPr>
            <w:noProof/>
            <w:webHidden/>
          </w:rPr>
          <w:instrText xml:space="preserve"> PAGEREF _Toc43796059 \h </w:instrText>
        </w:r>
        <w:r>
          <w:rPr>
            <w:noProof/>
          </w:rPr>
        </w:r>
        <w:r>
          <w:rPr>
            <w:noProof/>
            <w:webHidden/>
          </w:rPr>
          <w:fldChar w:fldCharType="separate"/>
        </w:r>
        <w:r>
          <w:rPr>
            <w:noProof/>
            <w:webHidden/>
          </w:rPr>
          <w:t>29</w:t>
        </w:r>
        <w:r>
          <w:rPr>
            <w:noProof/>
            <w:webHidden/>
          </w:rPr>
          <w:fldChar w:fldCharType="end"/>
        </w:r>
      </w:hyperlink>
    </w:p>
    <w:p w14:paraId="6571ACA3" w14:textId="77777777" w:rsidR="0041146D" w:rsidRDefault="0041146D">
      <w:pPr>
        <w:pStyle w:val="30"/>
        <w:rPr>
          <w:rFonts w:ascii="Times New Roman" w:hAnsi="Times New Roman"/>
          <w:noProof/>
          <w:kern w:val="2"/>
          <w:szCs w:val="24"/>
        </w:rPr>
      </w:pPr>
      <w:hyperlink w:anchor="_Toc43796060" w:history="1">
        <w:r w:rsidRPr="00E67EE3">
          <w:rPr>
            <w:rStyle w:val="af3"/>
            <w:noProof/>
          </w:rPr>
          <w:t>9.9.1</w:t>
        </w:r>
        <w:r>
          <w:rPr>
            <w:rFonts w:ascii="Times New Roman" w:hAnsi="Times New Roman"/>
            <w:noProof/>
            <w:kern w:val="2"/>
            <w:szCs w:val="24"/>
          </w:rPr>
          <w:tab/>
        </w:r>
        <w:r w:rsidRPr="00E67EE3">
          <w:rPr>
            <w:rStyle w:val="af3"/>
            <w:rFonts w:hint="eastAsia"/>
            <w:noProof/>
          </w:rPr>
          <w:t>关键器件及相关信息</w:t>
        </w:r>
        <w:r>
          <w:rPr>
            <w:noProof/>
            <w:webHidden/>
          </w:rPr>
          <w:tab/>
        </w:r>
        <w:r>
          <w:rPr>
            <w:noProof/>
            <w:webHidden/>
          </w:rPr>
          <w:fldChar w:fldCharType="begin"/>
        </w:r>
        <w:r>
          <w:rPr>
            <w:noProof/>
            <w:webHidden/>
          </w:rPr>
          <w:instrText xml:space="preserve"> PAGEREF _Toc43796060 \h </w:instrText>
        </w:r>
        <w:r>
          <w:rPr>
            <w:noProof/>
          </w:rPr>
        </w:r>
        <w:r>
          <w:rPr>
            <w:noProof/>
            <w:webHidden/>
          </w:rPr>
          <w:fldChar w:fldCharType="separate"/>
        </w:r>
        <w:r>
          <w:rPr>
            <w:noProof/>
            <w:webHidden/>
          </w:rPr>
          <w:t>29</w:t>
        </w:r>
        <w:r>
          <w:rPr>
            <w:noProof/>
            <w:webHidden/>
          </w:rPr>
          <w:fldChar w:fldCharType="end"/>
        </w:r>
      </w:hyperlink>
    </w:p>
    <w:p w14:paraId="54F8D4A9" w14:textId="77777777" w:rsidR="0041146D" w:rsidRDefault="0041146D">
      <w:pPr>
        <w:pStyle w:val="30"/>
        <w:rPr>
          <w:rFonts w:ascii="Times New Roman" w:hAnsi="Times New Roman"/>
          <w:noProof/>
          <w:kern w:val="2"/>
          <w:szCs w:val="24"/>
        </w:rPr>
      </w:pPr>
      <w:hyperlink w:anchor="_Toc43796061" w:history="1">
        <w:r w:rsidRPr="00E67EE3">
          <w:rPr>
            <w:rStyle w:val="af3"/>
            <w:noProof/>
          </w:rPr>
          <w:t>9.9.2</w:t>
        </w:r>
        <w:r>
          <w:rPr>
            <w:rFonts w:ascii="Times New Roman" w:hAnsi="Times New Roman"/>
            <w:noProof/>
            <w:kern w:val="2"/>
            <w:szCs w:val="24"/>
          </w:rPr>
          <w:tab/>
        </w:r>
        <w:r w:rsidRPr="00E67EE3">
          <w:rPr>
            <w:rStyle w:val="af3"/>
            <w:rFonts w:hint="eastAsia"/>
            <w:noProof/>
          </w:rPr>
          <w:t>物理实现关键技术分析</w:t>
        </w:r>
        <w:r>
          <w:rPr>
            <w:noProof/>
            <w:webHidden/>
          </w:rPr>
          <w:tab/>
        </w:r>
        <w:r>
          <w:rPr>
            <w:noProof/>
            <w:webHidden/>
          </w:rPr>
          <w:fldChar w:fldCharType="begin"/>
        </w:r>
        <w:r>
          <w:rPr>
            <w:noProof/>
            <w:webHidden/>
          </w:rPr>
          <w:instrText xml:space="preserve"> PAGEREF _Toc43796061 \h </w:instrText>
        </w:r>
        <w:r>
          <w:rPr>
            <w:noProof/>
          </w:rPr>
        </w:r>
        <w:r>
          <w:rPr>
            <w:noProof/>
            <w:webHidden/>
          </w:rPr>
          <w:fldChar w:fldCharType="separate"/>
        </w:r>
        <w:r>
          <w:rPr>
            <w:noProof/>
            <w:webHidden/>
          </w:rPr>
          <w:t>29</w:t>
        </w:r>
        <w:r>
          <w:rPr>
            <w:noProof/>
            <w:webHidden/>
          </w:rPr>
          <w:fldChar w:fldCharType="end"/>
        </w:r>
      </w:hyperlink>
    </w:p>
    <w:p w14:paraId="6903435D" w14:textId="77777777" w:rsidR="0041146D" w:rsidRDefault="0041146D">
      <w:pPr>
        <w:pStyle w:val="20"/>
        <w:rPr>
          <w:rFonts w:ascii="Times New Roman" w:hAnsi="Times New Roman"/>
          <w:noProof/>
          <w:kern w:val="2"/>
          <w:szCs w:val="24"/>
        </w:rPr>
      </w:pPr>
      <w:hyperlink w:anchor="_Toc43796062" w:history="1">
        <w:r w:rsidRPr="00E67EE3">
          <w:rPr>
            <w:rStyle w:val="af3"/>
            <w:noProof/>
          </w:rPr>
          <w:t>9.10</w:t>
        </w:r>
        <w:r>
          <w:rPr>
            <w:rFonts w:ascii="Times New Roman" w:hAnsi="Times New Roman"/>
            <w:noProof/>
            <w:kern w:val="2"/>
            <w:szCs w:val="24"/>
          </w:rPr>
          <w:tab/>
        </w:r>
        <w:r w:rsidRPr="00E67EE3">
          <w:rPr>
            <w:rStyle w:val="af3"/>
            <w:rFonts w:hint="eastAsia"/>
            <w:noProof/>
          </w:rPr>
          <w:t>单板结构设计</w:t>
        </w:r>
        <w:r>
          <w:rPr>
            <w:noProof/>
            <w:webHidden/>
          </w:rPr>
          <w:tab/>
        </w:r>
        <w:r>
          <w:rPr>
            <w:noProof/>
            <w:webHidden/>
          </w:rPr>
          <w:fldChar w:fldCharType="begin"/>
        </w:r>
        <w:r>
          <w:rPr>
            <w:noProof/>
            <w:webHidden/>
          </w:rPr>
          <w:instrText xml:space="preserve"> PAGEREF _Toc43796062 \h </w:instrText>
        </w:r>
        <w:r>
          <w:rPr>
            <w:noProof/>
          </w:rPr>
        </w:r>
        <w:r>
          <w:rPr>
            <w:noProof/>
            <w:webHidden/>
          </w:rPr>
          <w:fldChar w:fldCharType="separate"/>
        </w:r>
        <w:r>
          <w:rPr>
            <w:noProof/>
            <w:webHidden/>
          </w:rPr>
          <w:t>30</w:t>
        </w:r>
        <w:r>
          <w:rPr>
            <w:noProof/>
            <w:webHidden/>
          </w:rPr>
          <w:fldChar w:fldCharType="end"/>
        </w:r>
      </w:hyperlink>
    </w:p>
    <w:p w14:paraId="3D3C3D2C" w14:textId="77777777" w:rsidR="0041146D" w:rsidRDefault="0041146D">
      <w:pPr>
        <w:pStyle w:val="10"/>
        <w:tabs>
          <w:tab w:val="left" w:pos="454"/>
        </w:tabs>
        <w:rPr>
          <w:rFonts w:ascii="Times New Roman" w:hAnsi="Times New Roman"/>
          <w:noProof/>
          <w:kern w:val="2"/>
          <w:szCs w:val="24"/>
        </w:rPr>
      </w:pPr>
      <w:hyperlink w:anchor="_Toc43796063" w:history="1">
        <w:r w:rsidRPr="00E67EE3">
          <w:rPr>
            <w:rStyle w:val="af3"/>
            <w:noProof/>
          </w:rPr>
          <w:t>10</w:t>
        </w:r>
        <w:r>
          <w:rPr>
            <w:rFonts w:ascii="Times New Roman" w:hAnsi="Times New Roman"/>
            <w:noProof/>
            <w:kern w:val="2"/>
            <w:szCs w:val="24"/>
          </w:rPr>
          <w:tab/>
        </w:r>
        <w:r w:rsidRPr="00E67EE3">
          <w:rPr>
            <w:rStyle w:val="af3"/>
            <w:rFonts w:hint="eastAsia"/>
            <w:noProof/>
          </w:rPr>
          <w:t>开发环境</w:t>
        </w:r>
        <w:r>
          <w:rPr>
            <w:noProof/>
            <w:webHidden/>
          </w:rPr>
          <w:tab/>
        </w:r>
        <w:r>
          <w:rPr>
            <w:noProof/>
            <w:webHidden/>
          </w:rPr>
          <w:fldChar w:fldCharType="begin"/>
        </w:r>
        <w:r>
          <w:rPr>
            <w:noProof/>
            <w:webHidden/>
          </w:rPr>
          <w:instrText xml:space="preserve"> PAGEREF _Toc43796063 \h </w:instrText>
        </w:r>
        <w:r>
          <w:rPr>
            <w:noProof/>
          </w:rPr>
        </w:r>
        <w:r>
          <w:rPr>
            <w:noProof/>
            <w:webHidden/>
          </w:rPr>
          <w:fldChar w:fldCharType="separate"/>
        </w:r>
        <w:r>
          <w:rPr>
            <w:noProof/>
            <w:webHidden/>
          </w:rPr>
          <w:t>30</w:t>
        </w:r>
        <w:r>
          <w:rPr>
            <w:noProof/>
            <w:webHidden/>
          </w:rPr>
          <w:fldChar w:fldCharType="end"/>
        </w:r>
      </w:hyperlink>
    </w:p>
    <w:p w14:paraId="4B039A86" w14:textId="77777777" w:rsidR="0041146D" w:rsidRDefault="0041146D">
      <w:pPr>
        <w:pStyle w:val="10"/>
        <w:tabs>
          <w:tab w:val="left" w:pos="454"/>
        </w:tabs>
        <w:rPr>
          <w:rFonts w:ascii="Times New Roman" w:hAnsi="Times New Roman"/>
          <w:noProof/>
          <w:kern w:val="2"/>
          <w:szCs w:val="24"/>
        </w:rPr>
      </w:pPr>
      <w:hyperlink w:anchor="_Toc43796064" w:history="1">
        <w:r w:rsidRPr="00E67EE3">
          <w:rPr>
            <w:rStyle w:val="af3"/>
            <w:noProof/>
          </w:rPr>
          <w:t>11</w:t>
        </w:r>
        <w:r>
          <w:rPr>
            <w:rFonts w:ascii="Times New Roman" w:hAnsi="Times New Roman"/>
            <w:noProof/>
            <w:kern w:val="2"/>
            <w:szCs w:val="24"/>
          </w:rPr>
          <w:tab/>
        </w:r>
        <w:r w:rsidRPr="00E67EE3">
          <w:rPr>
            <w:rStyle w:val="af3"/>
            <w:rFonts w:hint="eastAsia"/>
            <w:noProof/>
          </w:rPr>
          <w:t>其他</w:t>
        </w:r>
        <w:r>
          <w:rPr>
            <w:noProof/>
            <w:webHidden/>
          </w:rPr>
          <w:tab/>
        </w:r>
        <w:r>
          <w:rPr>
            <w:noProof/>
            <w:webHidden/>
          </w:rPr>
          <w:fldChar w:fldCharType="begin"/>
        </w:r>
        <w:r>
          <w:rPr>
            <w:noProof/>
            <w:webHidden/>
          </w:rPr>
          <w:instrText xml:space="preserve"> PAGEREF _Toc43796064 \h </w:instrText>
        </w:r>
        <w:r>
          <w:rPr>
            <w:noProof/>
          </w:rPr>
        </w:r>
        <w:r>
          <w:rPr>
            <w:noProof/>
            <w:webHidden/>
          </w:rPr>
          <w:fldChar w:fldCharType="separate"/>
        </w:r>
        <w:r>
          <w:rPr>
            <w:noProof/>
            <w:webHidden/>
          </w:rPr>
          <w:t>30</w:t>
        </w:r>
        <w:r>
          <w:rPr>
            <w:noProof/>
            <w:webHidden/>
          </w:rPr>
          <w:fldChar w:fldCharType="end"/>
        </w:r>
      </w:hyperlink>
    </w:p>
    <w:p w14:paraId="644BE2D7" w14:textId="77777777" w:rsidR="00836EF6" w:rsidRDefault="00836EF6" w:rsidP="00AC2FAC">
      <w:pPr>
        <w:pStyle w:val="10"/>
        <w:tabs>
          <w:tab w:val="left" w:pos="794"/>
        </w:tabs>
      </w:pPr>
      <w:r>
        <w:fldChar w:fldCharType="end"/>
      </w:r>
    </w:p>
    <w:p w14:paraId="4E4A3BFB" w14:textId="77777777" w:rsidR="002A1790" w:rsidRDefault="00836EF6" w:rsidP="007F5A7F">
      <w:pPr>
        <w:pStyle w:val="ae"/>
        <w:pageBreakBefore w:val="0"/>
        <w:rPr>
          <w:noProof/>
        </w:rPr>
      </w:pPr>
      <w:r>
        <w:br w:type="page"/>
      </w:r>
      <w:r w:rsidRPr="00361615">
        <w:rPr>
          <w:rFonts w:hint="eastAsia"/>
        </w:rPr>
        <w:lastRenderedPageBreak/>
        <w:t>表目录</w:t>
      </w:r>
      <w:r w:rsidRPr="00361615">
        <w:rPr>
          <w:rFonts w:hint="eastAsia"/>
        </w:rPr>
        <w:fldChar w:fldCharType="begin"/>
      </w:r>
      <w:r w:rsidRPr="00361615">
        <w:rPr>
          <w:rFonts w:hint="eastAsia"/>
        </w:rPr>
        <w:instrText xml:space="preserve"> TOC \h \z \t "表号,1" </w:instrText>
      </w:r>
      <w:r w:rsidRPr="00361615">
        <w:rPr>
          <w:rFonts w:hint="eastAsia"/>
        </w:rPr>
        <w:fldChar w:fldCharType="separate"/>
      </w:r>
    </w:p>
    <w:p w14:paraId="10EBD8EA" w14:textId="77777777" w:rsidR="002A1790" w:rsidRDefault="002A1790">
      <w:pPr>
        <w:pStyle w:val="10"/>
        <w:rPr>
          <w:rFonts w:ascii="Times New Roman" w:hAnsi="Times New Roman"/>
          <w:noProof/>
          <w:kern w:val="2"/>
          <w:szCs w:val="24"/>
        </w:rPr>
      </w:pPr>
      <w:hyperlink w:anchor="_Toc37050284" w:history="1">
        <w:r w:rsidRPr="00E00D60">
          <w:rPr>
            <w:rStyle w:val="af3"/>
            <w:rFonts w:ascii="黑体" w:eastAsia="黑体" w:hint="eastAsia"/>
            <w:noProof/>
          </w:rPr>
          <w:t>表1</w:t>
        </w:r>
        <w:r w:rsidRPr="00E00D60">
          <w:rPr>
            <w:rStyle w:val="af3"/>
            <w:rFonts w:hint="eastAsia"/>
            <w:noProof/>
          </w:rPr>
          <w:t xml:space="preserve"> </w:t>
        </w:r>
        <w:r w:rsidRPr="00E00D60">
          <w:rPr>
            <w:rStyle w:val="af3"/>
            <w:rFonts w:hint="eastAsia"/>
            <w:noProof/>
          </w:rPr>
          <w:t>性能指标描述表</w:t>
        </w:r>
        <w:r>
          <w:rPr>
            <w:noProof/>
            <w:webHidden/>
          </w:rPr>
          <w:tab/>
        </w:r>
        <w:r>
          <w:rPr>
            <w:noProof/>
            <w:webHidden/>
          </w:rPr>
          <w:fldChar w:fldCharType="begin"/>
        </w:r>
        <w:r>
          <w:rPr>
            <w:noProof/>
            <w:webHidden/>
          </w:rPr>
          <w:instrText xml:space="preserve"> PAGEREF _Toc37050284 \h </w:instrText>
        </w:r>
        <w:r>
          <w:rPr>
            <w:noProof/>
          </w:rPr>
        </w:r>
        <w:r>
          <w:rPr>
            <w:noProof/>
            <w:webHidden/>
          </w:rPr>
          <w:fldChar w:fldCharType="separate"/>
        </w:r>
        <w:r>
          <w:rPr>
            <w:noProof/>
            <w:webHidden/>
          </w:rPr>
          <w:t>8</w:t>
        </w:r>
        <w:r>
          <w:rPr>
            <w:noProof/>
            <w:webHidden/>
          </w:rPr>
          <w:fldChar w:fldCharType="end"/>
        </w:r>
      </w:hyperlink>
    </w:p>
    <w:p w14:paraId="42ED3C7C" w14:textId="77777777" w:rsidR="002A1790" w:rsidRDefault="002A1790">
      <w:pPr>
        <w:pStyle w:val="10"/>
        <w:rPr>
          <w:rFonts w:ascii="Times New Roman" w:hAnsi="Times New Roman"/>
          <w:noProof/>
          <w:kern w:val="2"/>
          <w:szCs w:val="24"/>
        </w:rPr>
      </w:pPr>
      <w:hyperlink w:anchor="_Toc37050285" w:history="1">
        <w:r w:rsidRPr="00E00D60">
          <w:rPr>
            <w:rStyle w:val="af3"/>
            <w:rFonts w:ascii="黑体" w:eastAsia="黑体" w:hint="eastAsia"/>
            <w:noProof/>
          </w:rPr>
          <w:t>表2</w:t>
        </w:r>
        <w:r w:rsidRPr="00E00D60">
          <w:rPr>
            <w:rStyle w:val="af3"/>
            <w:rFonts w:hint="eastAsia"/>
            <w:noProof/>
          </w:rPr>
          <w:t xml:space="preserve"> </w:t>
        </w:r>
        <w:r w:rsidRPr="00E00D60">
          <w:rPr>
            <w:rStyle w:val="af3"/>
            <w:rFonts w:hint="eastAsia"/>
            <w:noProof/>
          </w:rPr>
          <w:t>硬件对单板软件的需求列表</w:t>
        </w:r>
        <w:r>
          <w:rPr>
            <w:noProof/>
            <w:webHidden/>
          </w:rPr>
          <w:tab/>
        </w:r>
        <w:r>
          <w:rPr>
            <w:noProof/>
            <w:webHidden/>
          </w:rPr>
          <w:fldChar w:fldCharType="begin"/>
        </w:r>
        <w:r>
          <w:rPr>
            <w:noProof/>
            <w:webHidden/>
          </w:rPr>
          <w:instrText xml:space="preserve"> PAGEREF _Toc37050285 \h </w:instrText>
        </w:r>
        <w:r>
          <w:rPr>
            <w:noProof/>
          </w:rPr>
        </w:r>
        <w:r>
          <w:rPr>
            <w:noProof/>
            <w:webHidden/>
          </w:rPr>
          <w:fldChar w:fldCharType="separate"/>
        </w:r>
        <w:r>
          <w:rPr>
            <w:noProof/>
            <w:webHidden/>
          </w:rPr>
          <w:t>13</w:t>
        </w:r>
        <w:r>
          <w:rPr>
            <w:noProof/>
            <w:webHidden/>
          </w:rPr>
          <w:fldChar w:fldCharType="end"/>
        </w:r>
      </w:hyperlink>
    </w:p>
    <w:p w14:paraId="223632B9" w14:textId="77777777" w:rsidR="002A1790" w:rsidRDefault="002A1790">
      <w:pPr>
        <w:pStyle w:val="10"/>
        <w:rPr>
          <w:rFonts w:ascii="Times New Roman" w:hAnsi="Times New Roman"/>
          <w:noProof/>
          <w:kern w:val="2"/>
          <w:szCs w:val="24"/>
        </w:rPr>
      </w:pPr>
      <w:hyperlink w:anchor="_Toc37050286" w:history="1">
        <w:r w:rsidRPr="00E00D60">
          <w:rPr>
            <w:rStyle w:val="af3"/>
            <w:rFonts w:ascii="黑体" w:eastAsia="黑体" w:hint="eastAsia"/>
            <w:noProof/>
          </w:rPr>
          <w:t>表3</w:t>
        </w:r>
        <w:r w:rsidRPr="00E00D60">
          <w:rPr>
            <w:rStyle w:val="af3"/>
            <w:rFonts w:hint="eastAsia"/>
            <w:noProof/>
          </w:rPr>
          <w:t xml:space="preserve"> </w:t>
        </w:r>
        <w:r w:rsidRPr="00E00D60">
          <w:rPr>
            <w:rStyle w:val="af3"/>
            <w:rFonts w:hint="eastAsia"/>
            <w:noProof/>
          </w:rPr>
          <w:t>逻辑设计需求列表</w:t>
        </w:r>
        <w:r>
          <w:rPr>
            <w:noProof/>
            <w:webHidden/>
          </w:rPr>
          <w:tab/>
        </w:r>
        <w:r>
          <w:rPr>
            <w:noProof/>
            <w:webHidden/>
          </w:rPr>
          <w:fldChar w:fldCharType="begin"/>
        </w:r>
        <w:r>
          <w:rPr>
            <w:noProof/>
            <w:webHidden/>
          </w:rPr>
          <w:instrText xml:space="preserve"> PAGEREF _Toc37050286 \h </w:instrText>
        </w:r>
        <w:r>
          <w:rPr>
            <w:noProof/>
          </w:rPr>
        </w:r>
        <w:r>
          <w:rPr>
            <w:noProof/>
            <w:webHidden/>
          </w:rPr>
          <w:fldChar w:fldCharType="separate"/>
        </w:r>
        <w:r>
          <w:rPr>
            <w:noProof/>
            <w:webHidden/>
          </w:rPr>
          <w:t>15</w:t>
        </w:r>
        <w:r>
          <w:rPr>
            <w:noProof/>
            <w:webHidden/>
          </w:rPr>
          <w:fldChar w:fldCharType="end"/>
        </w:r>
      </w:hyperlink>
    </w:p>
    <w:p w14:paraId="1444963C" w14:textId="77777777" w:rsidR="002A1790" w:rsidRDefault="002A1790">
      <w:pPr>
        <w:pStyle w:val="10"/>
        <w:rPr>
          <w:rFonts w:ascii="Times New Roman" w:hAnsi="Times New Roman"/>
          <w:noProof/>
          <w:kern w:val="2"/>
          <w:szCs w:val="24"/>
        </w:rPr>
      </w:pPr>
      <w:hyperlink w:anchor="_Toc37050287" w:history="1">
        <w:r w:rsidRPr="00E00D60">
          <w:rPr>
            <w:rStyle w:val="af3"/>
            <w:rFonts w:ascii="黑体" w:eastAsia="黑体" w:hint="eastAsia"/>
            <w:noProof/>
          </w:rPr>
          <w:t>表4</w:t>
        </w:r>
        <w:r w:rsidRPr="00E00D60">
          <w:rPr>
            <w:rStyle w:val="af3"/>
            <w:rFonts w:hint="eastAsia"/>
            <w:noProof/>
          </w:rPr>
          <w:t xml:space="preserve"> </w:t>
        </w:r>
        <w:r w:rsidRPr="00E00D60">
          <w:rPr>
            <w:rStyle w:val="af3"/>
            <w:rFonts w:hint="eastAsia"/>
            <w:noProof/>
          </w:rPr>
          <w:t>单板失效率估算表</w:t>
        </w:r>
        <w:r>
          <w:rPr>
            <w:noProof/>
            <w:webHidden/>
          </w:rPr>
          <w:tab/>
        </w:r>
        <w:r>
          <w:rPr>
            <w:noProof/>
            <w:webHidden/>
          </w:rPr>
          <w:fldChar w:fldCharType="begin"/>
        </w:r>
        <w:r>
          <w:rPr>
            <w:noProof/>
            <w:webHidden/>
          </w:rPr>
          <w:instrText xml:space="preserve"> PAGEREF _Toc37050287 \h </w:instrText>
        </w:r>
        <w:r>
          <w:rPr>
            <w:noProof/>
          </w:rPr>
        </w:r>
        <w:r>
          <w:rPr>
            <w:noProof/>
            <w:webHidden/>
          </w:rPr>
          <w:fldChar w:fldCharType="separate"/>
        </w:r>
        <w:r>
          <w:rPr>
            <w:noProof/>
            <w:webHidden/>
          </w:rPr>
          <w:t>18</w:t>
        </w:r>
        <w:r>
          <w:rPr>
            <w:noProof/>
            <w:webHidden/>
          </w:rPr>
          <w:fldChar w:fldCharType="end"/>
        </w:r>
      </w:hyperlink>
    </w:p>
    <w:p w14:paraId="26444A06" w14:textId="77777777" w:rsidR="002A1790" w:rsidRDefault="002A1790" w:rsidP="00DD00E9">
      <w:pPr>
        <w:pStyle w:val="10"/>
        <w:tabs>
          <w:tab w:val="left" w:pos="540"/>
        </w:tabs>
        <w:rPr>
          <w:rFonts w:ascii="Times New Roman" w:hAnsi="Times New Roman"/>
          <w:noProof/>
          <w:kern w:val="2"/>
          <w:szCs w:val="24"/>
        </w:rPr>
      </w:pPr>
      <w:hyperlink w:anchor="_Toc37050288" w:history="1">
        <w:r w:rsidRPr="00E00D60">
          <w:rPr>
            <w:rStyle w:val="af3"/>
            <w:rFonts w:ascii="黑体" w:eastAsia="黑体" w:hint="eastAsia"/>
            <w:noProof/>
          </w:rPr>
          <w:t>表5</w:t>
        </w:r>
        <w:r w:rsidRPr="00E00D60">
          <w:rPr>
            <w:rStyle w:val="af3"/>
            <w:rFonts w:hint="eastAsia"/>
            <w:noProof/>
          </w:rPr>
          <w:t xml:space="preserve"> </w:t>
        </w:r>
        <w:r w:rsidRPr="00E00D60">
          <w:rPr>
            <w:rStyle w:val="af3"/>
            <w:rFonts w:hint="eastAsia"/>
            <w:noProof/>
          </w:rPr>
          <w:t>板间接口信号故障模式分析表</w:t>
        </w:r>
        <w:r>
          <w:rPr>
            <w:noProof/>
            <w:webHidden/>
          </w:rPr>
          <w:tab/>
        </w:r>
        <w:r>
          <w:rPr>
            <w:noProof/>
            <w:webHidden/>
          </w:rPr>
          <w:fldChar w:fldCharType="begin"/>
        </w:r>
        <w:r>
          <w:rPr>
            <w:noProof/>
            <w:webHidden/>
          </w:rPr>
          <w:instrText xml:space="preserve"> PAGEREF _Toc37050288 \h </w:instrText>
        </w:r>
        <w:r>
          <w:rPr>
            <w:noProof/>
          </w:rPr>
        </w:r>
        <w:r>
          <w:rPr>
            <w:noProof/>
            <w:webHidden/>
          </w:rPr>
          <w:fldChar w:fldCharType="separate"/>
        </w:r>
        <w:r>
          <w:rPr>
            <w:noProof/>
            <w:webHidden/>
          </w:rPr>
          <w:t>19</w:t>
        </w:r>
        <w:r>
          <w:rPr>
            <w:noProof/>
            <w:webHidden/>
          </w:rPr>
          <w:fldChar w:fldCharType="end"/>
        </w:r>
      </w:hyperlink>
    </w:p>
    <w:p w14:paraId="24D893EF" w14:textId="77777777" w:rsidR="002A1790" w:rsidRDefault="002A1790">
      <w:pPr>
        <w:pStyle w:val="10"/>
        <w:rPr>
          <w:rFonts w:ascii="Times New Roman" w:hAnsi="Times New Roman"/>
          <w:noProof/>
          <w:kern w:val="2"/>
          <w:szCs w:val="24"/>
        </w:rPr>
      </w:pPr>
      <w:hyperlink w:anchor="_Toc37050289" w:history="1">
        <w:r w:rsidRPr="00E00D60">
          <w:rPr>
            <w:rStyle w:val="af3"/>
            <w:rFonts w:ascii="黑体" w:eastAsia="黑体" w:hint="eastAsia"/>
            <w:noProof/>
          </w:rPr>
          <w:t>表6</w:t>
        </w:r>
        <w:r w:rsidRPr="00E00D60">
          <w:rPr>
            <w:rStyle w:val="af3"/>
            <w:rFonts w:hint="eastAsia"/>
            <w:noProof/>
          </w:rPr>
          <w:t xml:space="preserve"> </w:t>
        </w:r>
        <w:r w:rsidRPr="00E00D60">
          <w:rPr>
            <w:rStyle w:val="af3"/>
            <w:rFonts w:hint="eastAsia"/>
            <w:noProof/>
          </w:rPr>
          <w:t>单板电源电压、功率分配表</w:t>
        </w:r>
        <w:r>
          <w:rPr>
            <w:noProof/>
            <w:webHidden/>
          </w:rPr>
          <w:tab/>
        </w:r>
        <w:r>
          <w:rPr>
            <w:noProof/>
            <w:webHidden/>
          </w:rPr>
          <w:fldChar w:fldCharType="begin"/>
        </w:r>
        <w:r>
          <w:rPr>
            <w:noProof/>
            <w:webHidden/>
          </w:rPr>
          <w:instrText xml:space="preserve"> PAGEREF _Toc37050289 \h </w:instrText>
        </w:r>
        <w:r>
          <w:rPr>
            <w:noProof/>
          </w:rPr>
        </w:r>
        <w:r>
          <w:rPr>
            <w:noProof/>
            <w:webHidden/>
          </w:rPr>
          <w:fldChar w:fldCharType="separate"/>
        </w:r>
        <w:r>
          <w:rPr>
            <w:noProof/>
            <w:webHidden/>
          </w:rPr>
          <w:t>24</w:t>
        </w:r>
        <w:r>
          <w:rPr>
            <w:noProof/>
            <w:webHidden/>
          </w:rPr>
          <w:fldChar w:fldCharType="end"/>
        </w:r>
      </w:hyperlink>
    </w:p>
    <w:p w14:paraId="23B003CE" w14:textId="77777777" w:rsidR="002A1790" w:rsidRDefault="002A1790">
      <w:pPr>
        <w:pStyle w:val="10"/>
        <w:rPr>
          <w:rFonts w:ascii="Times New Roman" w:hAnsi="Times New Roman"/>
          <w:noProof/>
          <w:kern w:val="2"/>
          <w:szCs w:val="24"/>
        </w:rPr>
      </w:pPr>
      <w:hyperlink w:anchor="_Toc37050290" w:history="1">
        <w:r w:rsidRPr="00E00D60">
          <w:rPr>
            <w:rStyle w:val="af3"/>
            <w:rFonts w:ascii="黑体" w:eastAsia="黑体" w:hint="eastAsia"/>
            <w:noProof/>
          </w:rPr>
          <w:t>表7</w:t>
        </w:r>
        <w:r w:rsidRPr="00E00D60">
          <w:rPr>
            <w:rStyle w:val="af3"/>
            <w:rFonts w:hint="eastAsia"/>
            <w:noProof/>
          </w:rPr>
          <w:t xml:space="preserve"> </w:t>
        </w:r>
        <w:r w:rsidRPr="00E00D60">
          <w:rPr>
            <w:rStyle w:val="af3"/>
            <w:rFonts w:hint="eastAsia"/>
            <w:noProof/>
          </w:rPr>
          <w:t>关键器件热参数描述表</w:t>
        </w:r>
        <w:r>
          <w:rPr>
            <w:noProof/>
            <w:webHidden/>
          </w:rPr>
          <w:tab/>
        </w:r>
        <w:r>
          <w:rPr>
            <w:noProof/>
            <w:webHidden/>
          </w:rPr>
          <w:fldChar w:fldCharType="begin"/>
        </w:r>
        <w:r>
          <w:rPr>
            <w:noProof/>
            <w:webHidden/>
          </w:rPr>
          <w:instrText xml:space="preserve"> PAGEREF _Toc37050290 \h </w:instrText>
        </w:r>
        <w:r>
          <w:rPr>
            <w:noProof/>
          </w:rPr>
        </w:r>
        <w:r>
          <w:rPr>
            <w:noProof/>
            <w:webHidden/>
          </w:rPr>
          <w:fldChar w:fldCharType="separate"/>
        </w:r>
        <w:r>
          <w:rPr>
            <w:noProof/>
            <w:webHidden/>
          </w:rPr>
          <w:t>25</w:t>
        </w:r>
        <w:r>
          <w:rPr>
            <w:noProof/>
            <w:webHidden/>
          </w:rPr>
          <w:fldChar w:fldCharType="end"/>
        </w:r>
      </w:hyperlink>
    </w:p>
    <w:p w14:paraId="328EB05B" w14:textId="77777777" w:rsidR="002A1790" w:rsidRDefault="002A1790">
      <w:pPr>
        <w:pStyle w:val="10"/>
        <w:rPr>
          <w:rFonts w:ascii="Times New Roman" w:hAnsi="Times New Roman"/>
          <w:noProof/>
          <w:kern w:val="2"/>
          <w:szCs w:val="24"/>
        </w:rPr>
      </w:pPr>
      <w:hyperlink w:anchor="_Toc37050291" w:history="1">
        <w:r w:rsidRPr="00E00D60">
          <w:rPr>
            <w:rStyle w:val="af3"/>
            <w:rFonts w:ascii="黑体" w:eastAsia="黑体" w:hint="eastAsia"/>
            <w:noProof/>
          </w:rPr>
          <w:t>表8</w:t>
        </w:r>
        <w:r w:rsidRPr="00E00D60">
          <w:rPr>
            <w:rStyle w:val="af3"/>
            <w:rFonts w:hint="eastAsia"/>
            <w:noProof/>
          </w:rPr>
          <w:t xml:space="preserve"> </w:t>
        </w:r>
        <w:r w:rsidRPr="00E00D60">
          <w:rPr>
            <w:rStyle w:val="af3"/>
            <w:rFonts w:hint="eastAsia"/>
            <w:noProof/>
          </w:rPr>
          <w:t>特殊质量要求器件列表</w:t>
        </w:r>
        <w:r>
          <w:rPr>
            <w:noProof/>
            <w:webHidden/>
          </w:rPr>
          <w:tab/>
        </w:r>
        <w:r>
          <w:rPr>
            <w:noProof/>
            <w:webHidden/>
          </w:rPr>
          <w:fldChar w:fldCharType="begin"/>
        </w:r>
        <w:r>
          <w:rPr>
            <w:noProof/>
            <w:webHidden/>
          </w:rPr>
          <w:instrText xml:space="preserve"> PAGEREF _Toc37050291 \h </w:instrText>
        </w:r>
        <w:r>
          <w:rPr>
            <w:noProof/>
          </w:rPr>
        </w:r>
        <w:r>
          <w:rPr>
            <w:noProof/>
            <w:webHidden/>
          </w:rPr>
          <w:fldChar w:fldCharType="separate"/>
        </w:r>
        <w:r>
          <w:rPr>
            <w:noProof/>
            <w:webHidden/>
          </w:rPr>
          <w:t>27</w:t>
        </w:r>
        <w:r>
          <w:rPr>
            <w:noProof/>
            <w:webHidden/>
          </w:rPr>
          <w:fldChar w:fldCharType="end"/>
        </w:r>
      </w:hyperlink>
    </w:p>
    <w:p w14:paraId="27106794" w14:textId="77777777" w:rsidR="002A1790" w:rsidRDefault="002A1790" w:rsidP="00DD00E9">
      <w:pPr>
        <w:pStyle w:val="10"/>
        <w:rPr>
          <w:rFonts w:ascii="Times New Roman" w:hAnsi="Times New Roman"/>
          <w:noProof/>
          <w:kern w:val="2"/>
          <w:szCs w:val="24"/>
        </w:rPr>
      </w:pPr>
      <w:hyperlink w:anchor="_Toc37050292" w:history="1">
        <w:r w:rsidRPr="00E00D60">
          <w:rPr>
            <w:rStyle w:val="af3"/>
            <w:rFonts w:ascii="黑体" w:eastAsia="黑体" w:hint="eastAsia"/>
            <w:noProof/>
          </w:rPr>
          <w:t>表9</w:t>
        </w:r>
        <w:r w:rsidRPr="00E00D60">
          <w:rPr>
            <w:rStyle w:val="af3"/>
            <w:rFonts w:hint="eastAsia"/>
            <w:noProof/>
          </w:rPr>
          <w:t xml:space="preserve"> </w:t>
        </w:r>
        <w:r w:rsidRPr="00E00D60">
          <w:rPr>
            <w:rStyle w:val="af3"/>
            <w:rFonts w:hint="eastAsia"/>
            <w:noProof/>
          </w:rPr>
          <w:t>特殊器件加工要求列表</w:t>
        </w:r>
        <w:r>
          <w:rPr>
            <w:noProof/>
            <w:webHidden/>
          </w:rPr>
          <w:tab/>
        </w:r>
        <w:r>
          <w:rPr>
            <w:noProof/>
            <w:webHidden/>
          </w:rPr>
          <w:fldChar w:fldCharType="begin"/>
        </w:r>
        <w:r>
          <w:rPr>
            <w:noProof/>
            <w:webHidden/>
          </w:rPr>
          <w:instrText xml:space="preserve"> PAGEREF _Toc37050292 \h </w:instrText>
        </w:r>
        <w:r>
          <w:rPr>
            <w:noProof/>
          </w:rPr>
        </w:r>
        <w:r>
          <w:rPr>
            <w:noProof/>
            <w:webHidden/>
          </w:rPr>
          <w:fldChar w:fldCharType="separate"/>
        </w:r>
        <w:r>
          <w:rPr>
            <w:noProof/>
            <w:webHidden/>
          </w:rPr>
          <w:t>27</w:t>
        </w:r>
        <w:r>
          <w:rPr>
            <w:noProof/>
            <w:webHidden/>
          </w:rPr>
          <w:fldChar w:fldCharType="end"/>
        </w:r>
      </w:hyperlink>
    </w:p>
    <w:p w14:paraId="3B626E69" w14:textId="77777777" w:rsidR="002A1790" w:rsidRDefault="002A1790">
      <w:pPr>
        <w:pStyle w:val="10"/>
        <w:rPr>
          <w:rFonts w:ascii="Times New Roman" w:hAnsi="Times New Roman"/>
          <w:noProof/>
          <w:kern w:val="2"/>
          <w:szCs w:val="24"/>
        </w:rPr>
      </w:pPr>
      <w:hyperlink w:anchor="_Toc37050293" w:history="1">
        <w:r w:rsidRPr="00E00D60">
          <w:rPr>
            <w:rStyle w:val="af3"/>
            <w:rFonts w:ascii="黑体" w:eastAsia="黑体" w:hint="eastAsia"/>
            <w:noProof/>
          </w:rPr>
          <w:t>表10</w:t>
        </w:r>
        <w:r w:rsidRPr="00E00D60">
          <w:rPr>
            <w:rStyle w:val="af3"/>
            <w:rFonts w:hint="eastAsia"/>
            <w:noProof/>
          </w:rPr>
          <w:t xml:space="preserve"> </w:t>
        </w:r>
        <w:r w:rsidRPr="00E00D60">
          <w:rPr>
            <w:rStyle w:val="af3"/>
            <w:rFonts w:hint="eastAsia"/>
            <w:noProof/>
          </w:rPr>
          <w:t>器件工作环境影响因素列表</w:t>
        </w:r>
        <w:r>
          <w:rPr>
            <w:noProof/>
            <w:webHidden/>
          </w:rPr>
          <w:tab/>
        </w:r>
        <w:r>
          <w:rPr>
            <w:noProof/>
            <w:webHidden/>
          </w:rPr>
          <w:fldChar w:fldCharType="begin"/>
        </w:r>
        <w:r>
          <w:rPr>
            <w:noProof/>
            <w:webHidden/>
          </w:rPr>
          <w:instrText xml:space="preserve"> PAGEREF _Toc37050293 \h </w:instrText>
        </w:r>
        <w:r>
          <w:rPr>
            <w:noProof/>
          </w:rPr>
        </w:r>
        <w:r>
          <w:rPr>
            <w:noProof/>
            <w:webHidden/>
          </w:rPr>
          <w:fldChar w:fldCharType="separate"/>
        </w:r>
        <w:r>
          <w:rPr>
            <w:noProof/>
            <w:webHidden/>
          </w:rPr>
          <w:t>28</w:t>
        </w:r>
        <w:r>
          <w:rPr>
            <w:noProof/>
            <w:webHidden/>
          </w:rPr>
          <w:fldChar w:fldCharType="end"/>
        </w:r>
      </w:hyperlink>
    </w:p>
    <w:p w14:paraId="4A327D39" w14:textId="77777777" w:rsidR="002A1790" w:rsidRDefault="002A1790">
      <w:pPr>
        <w:pStyle w:val="10"/>
        <w:rPr>
          <w:rFonts w:ascii="Times New Roman" w:hAnsi="Times New Roman"/>
          <w:noProof/>
          <w:kern w:val="2"/>
          <w:szCs w:val="24"/>
        </w:rPr>
      </w:pPr>
      <w:hyperlink w:anchor="_Toc37050294" w:history="1">
        <w:r w:rsidRPr="00E00D60">
          <w:rPr>
            <w:rStyle w:val="af3"/>
            <w:rFonts w:ascii="黑体" w:eastAsia="黑体" w:hint="eastAsia"/>
            <w:noProof/>
          </w:rPr>
          <w:t>表11</w:t>
        </w:r>
        <w:r w:rsidRPr="00E00D60">
          <w:rPr>
            <w:rStyle w:val="af3"/>
            <w:rFonts w:hint="eastAsia"/>
            <w:noProof/>
          </w:rPr>
          <w:t xml:space="preserve"> </w:t>
        </w:r>
        <w:r w:rsidRPr="00E00D60">
          <w:rPr>
            <w:rStyle w:val="af3"/>
            <w:rFonts w:hint="eastAsia"/>
            <w:noProof/>
          </w:rPr>
          <w:t>器件寿命及维护措施列表</w:t>
        </w:r>
        <w:r>
          <w:rPr>
            <w:noProof/>
            <w:webHidden/>
          </w:rPr>
          <w:tab/>
        </w:r>
        <w:r>
          <w:rPr>
            <w:noProof/>
            <w:webHidden/>
          </w:rPr>
          <w:fldChar w:fldCharType="begin"/>
        </w:r>
        <w:r>
          <w:rPr>
            <w:noProof/>
            <w:webHidden/>
          </w:rPr>
          <w:instrText xml:space="preserve"> PAGEREF _Toc37050294 \h </w:instrText>
        </w:r>
        <w:r>
          <w:rPr>
            <w:noProof/>
          </w:rPr>
        </w:r>
        <w:r>
          <w:rPr>
            <w:noProof/>
            <w:webHidden/>
          </w:rPr>
          <w:fldChar w:fldCharType="separate"/>
        </w:r>
        <w:r>
          <w:rPr>
            <w:noProof/>
            <w:webHidden/>
          </w:rPr>
          <w:t>28</w:t>
        </w:r>
        <w:r>
          <w:rPr>
            <w:noProof/>
            <w:webHidden/>
          </w:rPr>
          <w:fldChar w:fldCharType="end"/>
        </w:r>
      </w:hyperlink>
    </w:p>
    <w:p w14:paraId="0DFACDB3" w14:textId="77777777" w:rsidR="002A1790" w:rsidRDefault="002A1790">
      <w:pPr>
        <w:pStyle w:val="10"/>
        <w:rPr>
          <w:rFonts w:ascii="Times New Roman" w:hAnsi="Times New Roman"/>
          <w:noProof/>
          <w:kern w:val="2"/>
          <w:szCs w:val="24"/>
        </w:rPr>
      </w:pPr>
      <w:hyperlink w:anchor="_Toc37050295" w:history="1">
        <w:r w:rsidRPr="00E00D60">
          <w:rPr>
            <w:rStyle w:val="af3"/>
            <w:rFonts w:ascii="黑体" w:eastAsia="黑体" w:hint="eastAsia"/>
            <w:noProof/>
          </w:rPr>
          <w:t>表12</w:t>
        </w:r>
        <w:r w:rsidRPr="00E00D60">
          <w:rPr>
            <w:rStyle w:val="af3"/>
            <w:rFonts w:hint="eastAsia"/>
            <w:noProof/>
          </w:rPr>
          <w:t xml:space="preserve"> </w:t>
        </w:r>
        <w:r w:rsidRPr="00E00D60">
          <w:rPr>
            <w:rStyle w:val="af3"/>
            <w:rFonts w:hint="eastAsia"/>
            <w:noProof/>
          </w:rPr>
          <w:t>关键器件及相关信息</w:t>
        </w:r>
        <w:r>
          <w:rPr>
            <w:noProof/>
            <w:webHidden/>
          </w:rPr>
          <w:tab/>
        </w:r>
        <w:r>
          <w:rPr>
            <w:noProof/>
            <w:webHidden/>
          </w:rPr>
          <w:fldChar w:fldCharType="begin"/>
        </w:r>
        <w:r>
          <w:rPr>
            <w:noProof/>
            <w:webHidden/>
          </w:rPr>
          <w:instrText xml:space="preserve"> PAGEREF _Toc37050295 \h </w:instrText>
        </w:r>
        <w:r>
          <w:rPr>
            <w:noProof/>
          </w:rPr>
        </w:r>
        <w:r>
          <w:rPr>
            <w:noProof/>
            <w:webHidden/>
          </w:rPr>
          <w:fldChar w:fldCharType="separate"/>
        </w:r>
        <w:r>
          <w:rPr>
            <w:noProof/>
            <w:webHidden/>
          </w:rPr>
          <w:t>29</w:t>
        </w:r>
        <w:r>
          <w:rPr>
            <w:noProof/>
            <w:webHidden/>
          </w:rPr>
          <w:fldChar w:fldCharType="end"/>
        </w:r>
      </w:hyperlink>
    </w:p>
    <w:p w14:paraId="69B20545" w14:textId="77777777" w:rsidR="00836EF6" w:rsidRPr="00D37565" w:rsidRDefault="00836EF6" w:rsidP="007F5A7F">
      <w:pPr>
        <w:pStyle w:val="ae"/>
        <w:pageBreakBefore w:val="0"/>
      </w:pPr>
      <w:r>
        <w:fldChar w:fldCharType="end"/>
      </w:r>
      <w:r>
        <w:rPr>
          <w:rFonts w:hint="eastAsia"/>
        </w:rPr>
        <w:t>图</w:t>
      </w:r>
      <w:r w:rsidRPr="00361615">
        <w:rPr>
          <w:rFonts w:hint="eastAsia"/>
        </w:rPr>
        <w:t>目录</w:t>
      </w:r>
    </w:p>
    <w:p w14:paraId="6D811F93" w14:textId="77777777" w:rsidR="00EF520E" w:rsidRPr="00EF520E" w:rsidRDefault="00836EF6" w:rsidP="00EF520E">
      <w:pPr>
        <w:pStyle w:val="10"/>
        <w:tabs>
          <w:tab w:val="left" w:pos="454"/>
        </w:tabs>
        <w:rPr>
          <w:rStyle w:val="af3"/>
        </w:rPr>
      </w:pPr>
      <w:r w:rsidRPr="00CE3F8D">
        <w:rPr>
          <w:rStyle w:val="af3"/>
        </w:rPr>
        <w:fldChar w:fldCharType="begin"/>
      </w:r>
      <w:r w:rsidRPr="00CE3F8D">
        <w:rPr>
          <w:rStyle w:val="af3"/>
        </w:rPr>
        <w:instrText xml:space="preserve"> TOC </w:instrText>
      </w:r>
      <w:r w:rsidRPr="00CE3F8D">
        <w:rPr>
          <w:rStyle w:val="af3"/>
          <w:rFonts w:hint="eastAsia"/>
        </w:rPr>
        <w:instrText>\h \z \t "</w:instrText>
      </w:r>
      <w:r w:rsidRPr="00CE3F8D">
        <w:rPr>
          <w:rStyle w:val="af3"/>
          <w:rFonts w:hint="eastAsia"/>
        </w:rPr>
        <w:instrText>图号</w:instrText>
      </w:r>
      <w:r w:rsidRPr="00CE3F8D">
        <w:rPr>
          <w:rStyle w:val="af3"/>
          <w:rFonts w:hint="eastAsia"/>
        </w:rPr>
        <w:instrText>,1"</w:instrText>
      </w:r>
      <w:r w:rsidRPr="00CE3F8D">
        <w:rPr>
          <w:rStyle w:val="af3"/>
        </w:rPr>
        <w:instrText xml:space="preserve"> </w:instrText>
      </w:r>
      <w:r w:rsidRPr="00CE3F8D">
        <w:rPr>
          <w:rStyle w:val="af3"/>
        </w:rPr>
        <w:fldChar w:fldCharType="separate"/>
      </w:r>
      <w:hyperlink w:anchor="_Toc37056587" w:history="1">
        <w:r w:rsidR="00EF520E" w:rsidRPr="00155D0D">
          <w:rPr>
            <w:rStyle w:val="af3"/>
            <w:rFonts w:hint="eastAsia"/>
            <w:noProof/>
          </w:rPr>
          <w:t>图</w:t>
        </w:r>
        <w:r w:rsidR="00EF520E" w:rsidRPr="00155D0D">
          <w:rPr>
            <w:rStyle w:val="af3"/>
            <w:rFonts w:hint="eastAsia"/>
            <w:noProof/>
          </w:rPr>
          <w:t>1</w:t>
        </w:r>
        <w:r w:rsidR="00EF520E" w:rsidRPr="00EF520E">
          <w:rPr>
            <w:rStyle w:val="af3"/>
          </w:rPr>
          <w:tab/>
        </w:r>
        <w:r w:rsidR="00EF520E" w:rsidRPr="00155D0D">
          <w:rPr>
            <w:rStyle w:val="af3"/>
            <w:rFonts w:hint="eastAsia"/>
            <w:noProof/>
          </w:rPr>
          <w:t>单板物理架构框图</w:t>
        </w:r>
        <w:r w:rsidR="00EF520E" w:rsidRPr="00EF520E">
          <w:rPr>
            <w:rStyle w:val="af3"/>
            <w:webHidden/>
          </w:rPr>
          <w:tab/>
        </w:r>
        <w:r w:rsidR="00EF520E" w:rsidRPr="00EF520E">
          <w:rPr>
            <w:rStyle w:val="af3"/>
            <w:webHidden/>
          </w:rPr>
          <w:fldChar w:fldCharType="begin"/>
        </w:r>
        <w:r w:rsidR="00EF520E" w:rsidRPr="00EF520E">
          <w:rPr>
            <w:rStyle w:val="af3"/>
            <w:webHidden/>
          </w:rPr>
          <w:instrText xml:space="preserve"> PAGEREF _Toc37056587 \h </w:instrText>
        </w:r>
        <w:r w:rsidR="00EF520E" w:rsidRPr="00EF520E">
          <w:rPr>
            <w:rStyle w:val="af3"/>
          </w:rPr>
        </w:r>
        <w:r w:rsidR="00EF520E" w:rsidRPr="00EF520E">
          <w:rPr>
            <w:rStyle w:val="af3"/>
            <w:webHidden/>
          </w:rPr>
          <w:fldChar w:fldCharType="separate"/>
        </w:r>
        <w:r w:rsidR="00EF520E" w:rsidRPr="00EF520E">
          <w:rPr>
            <w:rStyle w:val="af3"/>
            <w:webHidden/>
          </w:rPr>
          <w:t>9</w:t>
        </w:r>
        <w:r w:rsidR="00EF520E" w:rsidRPr="00EF520E">
          <w:rPr>
            <w:rStyle w:val="af3"/>
            <w:webHidden/>
          </w:rPr>
          <w:fldChar w:fldCharType="end"/>
        </w:r>
      </w:hyperlink>
    </w:p>
    <w:p w14:paraId="0DA53FBE" w14:textId="77777777" w:rsidR="00EF520E" w:rsidRPr="00EF520E" w:rsidRDefault="00EF520E" w:rsidP="00EF520E">
      <w:pPr>
        <w:pStyle w:val="10"/>
        <w:tabs>
          <w:tab w:val="left" w:pos="454"/>
        </w:tabs>
        <w:rPr>
          <w:rStyle w:val="af3"/>
        </w:rPr>
      </w:pPr>
      <w:hyperlink w:anchor="_Toc37056588" w:history="1">
        <w:r w:rsidRPr="00155D0D">
          <w:rPr>
            <w:rStyle w:val="af3"/>
            <w:rFonts w:hint="eastAsia"/>
            <w:noProof/>
          </w:rPr>
          <w:t>图</w:t>
        </w:r>
        <w:r w:rsidRPr="00155D0D">
          <w:rPr>
            <w:rStyle w:val="af3"/>
            <w:rFonts w:hint="eastAsia"/>
            <w:noProof/>
          </w:rPr>
          <w:t>2</w:t>
        </w:r>
        <w:r w:rsidRPr="00EF520E">
          <w:rPr>
            <w:rStyle w:val="af3"/>
          </w:rPr>
          <w:tab/>
        </w:r>
        <w:r w:rsidRPr="00155D0D">
          <w:rPr>
            <w:rStyle w:val="af3"/>
            <w:rFonts w:hint="eastAsia"/>
            <w:noProof/>
          </w:rPr>
          <w:t>单板信息处理逻辑架构框图</w:t>
        </w:r>
        <w:r w:rsidRPr="00EF520E">
          <w:rPr>
            <w:rStyle w:val="af3"/>
            <w:webHidden/>
          </w:rPr>
          <w:tab/>
        </w:r>
        <w:r w:rsidRPr="00EF520E">
          <w:rPr>
            <w:rStyle w:val="af3"/>
            <w:webHidden/>
          </w:rPr>
          <w:fldChar w:fldCharType="begin"/>
        </w:r>
        <w:r w:rsidRPr="00EF520E">
          <w:rPr>
            <w:rStyle w:val="af3"/>
            <w:webHidden/>
          </w:rPr>
          <w:instrText xml:space="preserve"> PAGEREF _Toc37056588 \h </w:instrText>
        </w:r>
        <w:r w:rsidRPr="00EF520E">
          <w:rPr>
            <w:rStyle w:val="af3"/>
          </w:rPr>
        </w:r>
        <w:r w:rsidRPr="00EF520E">
          <w:rPr>
            <w:rStyle w:val="af3"/>
            <w:webHidden/>
          </w:rPr>
          <w:fldChar w:fldCharType="separate"/>
        </w:r>
        <w:r w:rsidRPr="00EF520E">
          <w:rPr>
            <w:rStyle w:val="af3"/>
            <w:webHidden/>
          </w:rPr>
          <w:t>9</w:t>
        </w:r>
        <w:r w:rsidRPr="00EF520E">
          <w:rPr>
            <w:rStyle w:val="af3"/>
            <w:webHidden/>
          </w:rPr>
          <w:fldChar w:fldCharType="end"/>
        </w:r>
      </w:hyperlink>
    </w:p>
    <w:p w14:paraId="178B20E3" w14:textId="77777777" w:rsidR="00EF520E" w:rsidRPr="00EF520E" w:rsidRDefault="00EF520E" w:rsidP="00EF520E">
      <w:pPr>
        <w:pStyle w:val="10"/>
        <w:tabs>
          <w:tab w:val="left" w:pos="454"/>
        </w:tabs>
        <w:rPr>
          <w:rStyle w:val="af3"/>
        </w:rPr>
      </w:pPr>
      <w:hyperlink w:anchor="_Toc37056589" w:history="1">
        <w:r w:rsidRPr="00155D0D">
          <w:rPr>
            <w:rStyle w:val="af3"/>
            <w:rFonts w:hint="eastAsia"/>
            <w:noProof/>
          </w:rPr>
          <w:t>图</w:t>
        </w:r>
        <w:r w:rsidRPr="00155D0D">
          <w:rPr>
            <w:rStyle w:val="af3"/>
            <w:rFonts w:hint="eastAsia"/>
            <w:noProof/>
          </w:rPr>
          <w:t>3</w:t>
        </w:r>
        <w:r w:rsidRPr="00EF520E">
          <w:rPr>
            <w:rStyle w:val="af3"/>
          </w:rPr>
          <w:tab/>
        </w:r>
        <w:r w:rsidRPr="00155D0D">
          <w:rPr>
            <w:rStyle w:val="af3"/>
            <w:rFonts w:hint="eastAsia"/>
            <w:noProof/>
          </w:rPr>
          <w:t>单板软件简要框图</w:t>
        </w:r>
        <w:r w:rsidRPr="00EF520E">
          <w:rPr>
            <w:rStyle w:val="af3"/>
            <w:webHidden/>
          </w:rPr>
          <w:tab/>
        </w:r>
        <w:r w:rsidRPr="00EF520E">
          <w:rPr>
            <w:rStyle w:val="af3"/>
            <w:webHidden/>
          </w:rPr>
          <w:fldChar w:fldCharType="begin"/>
        </w:r>
        <w:r w:rsidRPr="00EF520E">
          <w:rPr>
            <w:rStyle w:val="af3"/>
            <w:webHidden/>
          </w:rPr>
          <w:instrText xml:space="preserve"> PAGEREF _Toc37056589 \h </w:instrText>
        </w:r>
        <w:r w:rsidRPr="00EF520E">
          <w:rPr>
            <w:rStyle w:val="af3"/>
          </w:rPr>
        </w:r>
        <w:r w:rsidRPr="00EF520E">
          <w:rPr>
            <w:rStyle w:val="af3"/>
            <w:webHidden/>
          </w:rPr>
          <w:fldChar w:fldCharType="separate"/>
        </w:r>
        <w:r w:rsidRPr="00EF520E">
          <w:rPr>
            <w:rStyle w:val="af3"/>
            <w:webHidden/>
          </w:rPr>
          <w:t>14</w:t>
        </w:r>
        <w:r w:rsidRPr="00EF520E">
          <w:rPr>
            <w:rStyle w:val="af3"/>
            <w:webHidden/>
          </w:rPr>
          <w:fldChar w:fldCharType="end"/>
        </w:r>
      </w:hyperlink>
    </w:p>
    <w:p w14:paraId="4F79552B" w14:textId="77777777" w:rsidR="00EF520E" w:rsidRDefault="00EF520E" w:rsidP="00EF520E">
      <w:pPr>
        <w:pStyle w:val="10"/>
        <w:tabs>
          <w:tab w:val="left" w:pos="454"/>
        </w:tabs>
        <w:rPr>
          <w:rFonts w:ascii="Times New Roman" w:hAnsi="Times New Roman"/>
          <w:noProof/>
          <w:kern w:val="2"/>
          <w:szCs w:val="24"/>
        </w:rPr>
      </w:pPr>
      <w:hyperlink w:anchor="_Toc37056590" w:history="1">
        <w:r w:rsidRPr="00155D0D">
          <w:rPr>
            <w:rStyle w:val="af3"/>
            <w:rFonts w:hint="eastAsia"/>
            <w:noProof/>
          </w:rPr>
          <w:t>图</w:t>
        </w:r>
        <w:r w:rsidRPr="00155D0D">
          <w:rPr>
            <w:rStyle w:val="af3"/>
            <w:rFonts w:hint="eastAsia"/>
            <w:noProof/>
          </w:rPr>
          <w:t>4</w:t>
        </w:r>
        <w:r w:rsidRPr="00EF520E">
          <w:rPr>
            <w:rStyle w:val="af3"/>
          </w:rPr>
          <w:tab/>
        </w:r>
        <w:r w:rsidRPr="00155D0D">
          <w:rPr>
            <w:rStyle w:val="af3"/>
            <w:rFonts w:hint="eastAsia"/>
            <w:noProof/>
          </w:rPr>
          <w:t>单板逻辑简要框图</w:t>
        </w:r>
        <w:r w:rsidRPr="00EF520E">
          <w:rPr>
            <w:rStyle w:val="af3"/>
            <w:webHidden/>
          </w:rPr>
          <w:tab/>
        </w:r>
        <w:r w:rsidRPr="00EF520E">
          <w:rPr>
            <w:rStyle w:val="af3"/>
            <w:webHidden/>
          </w:rPr>
          <w:fldChar w:fldCharType="begin"/>
        </w:r>
        <w:r w:rsidRPr="00EF520E">
          <w:rPr>
            <w:rStyle w:val="af3"/>
            <w:webHidden/>
          </w:rPr>
          <w:instrText xml:space="preserve"> PAGEREF _Toc37056590 \h </w:instrText>
        </w:r>
        <w:r w:rsidRPr="00EF520E">
          <w:rPr>
            <w:rStyle w:val="af3"/>
          </w:rPr>
        </w:r>
        <w:r w:rsidRPr="00EF520E">
          <w:rPr>
            <w:rStyle w:val="af3"/>
            <w:webHidden/>
          </w:rPr>
          <w:fldChar w:fldCharType="separate"/>
        </w:r>
        <w:r w:rsidRPr="00EF520E">
          <w:rPr>
            <w:rStyle w:val="af3"/>
            <w:webHidden/>
          </w:rPr>
          <w:t>16</w:t>
        </w:r>
        <w:r w:rsidRPr="00EF520E">
          <w:rPr>
            <w:rStyle w:val="af3"/>
            <w:webHidden/>
          </w:rPr>
          <w:fldChar w:fldCharType="end"/>
        </w:r>
      </w:hyperlink>
    </w:p>
    <w:p w14:paraId="7CC52F01" w14:textId="77777777" w:rsidR="00287DD4" w:rsidRDefault="00836EF6" w:rsidP="00DD00E9">
      <w:pPr>
        <w:pStyle w:val="10"/>
        <w:tabs>
          <w:tab w:val="left" w:pos="437"/>
        </w:tabs>
        <w:rPr>
          <w:rStyle w:val="af3"/>
        </w:rPr>
      </w:pPr>
      <w:r w:rsidRPr="00CE3F8D">
        <w:rPr>
          <w:rStyle w:val="af3"/>
        </w:rPr>
        <w:fldChar w:fldCharType="end"/>
      </w:r>
    </w:p>
    <w:p w14:paraId="33A93825" w14:textId="77777777" w:rsidR="00836EF6" w:rsidRPr="00420C8E" w:rsidRDefault="00287DD4" w:rsidP="00836EF6">
      <w:pPr>
        <w:pStyle w:val="ac"/>
        <w:rPr>
          <w:rFonts w:hint="eastAsia"/>
        </w:rPr>
      </w:pPr>
      <w:r>
        <w:rPr>
          <w:rStyle w:val="af3"/>
        </w:rPr>
        <w:br w:type="page"/>
      </w:r>
      <w:r w:rsidR="009E548B">
        <w:rPr>
          <w:rFonts w:hint="eastAsia"/>
          <w:i/>
          <w:iCs/>
          <w:color w:val="0000FF"/>
        </w:rPr>
        <w:lastRenderedPageBreak/>
        <w:t xml:space="preserve"> </w:t>
      </w:r>
      <w:r w:rsidR="00917EAD">
        <w:rPr>
          <w:rFonts w:hint="eastAsia"/>
        </w:rPr>
        <w:t xml:space="preserve"> </w:t>
      </w:r>
      <w:r w:rsidR="009E548B">
        <w:rPr>
          <w:rFonts w:hint="eastAsia"/>
          <w:i/>
          <w:iCs/>
          <w:color w:val="0000FF"/>
        </w:rPr>
        <w:t xml:space="preserve"> </w:t>
      </w:r>
      <w:r w:rsidR="00836EF6" w:rsidRPr="00291522">
        <w:rPr>
          <w:rFonts w:hint="eastAsia"/>
        </w:rPr>
        <w:t>单板总体设计方案</w:t>
      </w:r>
    </w:p>
    <w:p w14:paraId="7DDBA3CD" w14:textId="77777777" w:rsidR="00836EF6" w:rsidRPr="00D9442E" w:rsidRDefault="00836EF6" w:rsidP="00836EF6">
      <w:pPr>
        <w:pStyle w:val="ab"/>
        <w:rPr>
          <w:b w:val="0"/>
        </w:rPr>
      </w:pPr>
      <w:r>
        <w:rPr>
          <w:rFonts w:hint="eastAsia"/>
        </w:rPr>
        <w:t>关键词：</w:t>
      </w:r>
      <w:r w:rsidRPr="00D9442E">
        <w:rPr>
          <w:rFonts w:hint="eastAsia"/>
          <w:b w:val="0"/>
        </w:rPr>
        <w:t>能够体现文档描述内容主要方面的词汇。</w:t>
      </w:r>
    </w:p>
    <w:p w14:paraId="6E27F0CC" w14:textId="77777777" w:rsidR="00836EF6" w:rsidRDefault="00836EF6" w:rsidP="00836EF6">
      <w:pPr>
        <w:pStyle w:val="aa"/>
      </w:pPr>
      <w:r>
        <w:rPr>
          <w:rFonts w:hint="eastAsia"/>
        </w:rPr>
        <w:t>摘</w:t>
      </w:r>
      <w:r>
        <w:t xml:space="preserve">  </w:t>
      </w:r>
      <w:r>
        <w:rPr>
          <w:rFonts w:hint="eastAsia"/>
        </w:rPr>
        <w:t>要：</w:t>
      </w:r>
    </w:p>
    <w:p w14:paraId="0D4DAFBC" w14:textId="77777777" w:rsidR="00836EF6" w:rsidRDefault="00836EF6" w:rsidP="003E27F5">
      <w:pPr>
        <w:pStyle w:val="aa"/>
      </w:pPr>
      <w:r w:rsidRPr="002A638E">
        <w:rPr>
          <w:rFonts w:hint="eastAsia"/>
        </w:rPr>
        <w:t>缩略语清单：</w:t>
      </w:r>
      <w:r w:rsidRPr="003E27F5">
        <w:rPr>
          <w:rFonts w:hint="eastAsia"/>
          <w:b w:val="0"/>
          <w:iCs/>
        </w:rPr>
        <w:t>对本文所用缩略语进行说明，要求提供每个缩略语的英文全名和中文解释。</w:t>
      </w:r>
    </w:p>
    <w:tbl>
      <w:tblPr>
        <w:tblW w:w="5000" w:type="pct"/>
        <w:jc w:val="center"/>
        <w:tblCellMar>
          <w:left w:w="57" w:type="dxa"/>
          <w:right w:w="57" w:type="dxa"/>
        </w:tblCellMar>
        <w:tblLook w:val="0000" w:firstRow="0" w:lastRow="0" w:firstColumn="0" w:lastColumn="0" w:noHBand="0" w:noVBand="0"/>
      </w:tblPr>
      <w:tblGrid>
        <w:gridCol w:w="2093"/>
        <w:gridCol w:w="3233"/>
        <w:gridCol w:w="3478"/>
      </w:tblGrid>
      <w:tr w:rsidR="00836EF6" w:rsidRPr="00E37BEF" w14:paraId="4F7F8E71" w14:textId="77777777">
        <w:tblPrEx>
          <w:tblCellMar>
            <w:top w:w="0" w:type="dxa"/>
            <w:bottom w:w="0" w:type="dxa"/>
          </w:tblCellMar>
        </w:tblPrEx>
        <w:trPr>
          <w:jc w:val="center"/>
        </w:trPr>
        <w:tc>
          <w:tcPr>
            <w:tcW w:w="1189" w:type="pct"/>
            <w:tcBorders>
              <w:top w:val="single" w:sz="6" w:space="0" w:color="auto"/>
              <w:left w:val="single" w:sz="6" w:space="0" w:color="auto"/>
              <w:bottom w:val="single" w:sz="6" w:space="0" w:color="auto"/>
              <w:right w:val="single" w:sz="6" w:space="0" w:color="auto"/>
            </w:tcBorders>
          </w:tcPr>
          <w:p w14:paraId="785B68E1" w14:textId="77777777" w:rsidR="00836EF6" w:rsidRPr="00E37BEF" w:rsidRDefault="00836EF6" w:rsidP="00836EF6">
            <w:pPr>
              <w:pStyle w:val="af"/>
              <w:rPr>
                <w:rFonts w:hint="eastAsia"/>
              </w:rPr>
            </w:pPr>
            <w:r>
              <w:rPr>
                <w:rFonts w:hint="eastAsia"/>
              </w:rPr>
              <w:t>缩略语</w:t>
            </w:r>
          </w:p>
        </w:tc>
        <w:tc>
          <w:tcPr>
            <w:tcW w:w="1836" w:type="pct"/>
            <w:tcBorders>
              <w:top w:val="single" w:sz="6" w:space="0" w:color="auto"/>
              <w:left w:val="single" w:sz="6" w:space="0" w:color="auto"/>
              <w:bottom w:val="single" w:sz="6" w:space="0" w:color="auto"/>
              <w:right w:val="single" w:sz="6" w:space="0" w:color="auto"/>
            </w:tcBorders>
          </w:tcPr>
          <w:p w14:paraId="65D378AC" w14:textId="77777777" w:rsidR="00836EF6" w:rsidRPr="00E37BEF" w:rsidRDefault="00836EF6" w:rsidP="00836EF6">
            <w:pPr>
              <w:pStyle w:val="af"/>
              <w:rPr>
                <w:rFonts w:hint="eastAsia"/>
              </w:rPr>
            </w:pPr>
            <w:r>
              <w:rPr>
                <w:rFonts w:hint="eastAsia"/>
              </w:rPr>
              <w:t>英文全名</w:t>
            </w:r>
          </w:p>
        </w:tc>
        <w:tc>
          <w:tcPr>
            <w:tcW w:w="1975" w:type="pct"/>
            <w:tcBorders>
              <w:top w:val="single" w:sz="6" w:space="0" w:color="auto"/>
              <w:left w:val="single" w:sz="6" w:space="0" w:color="auto"/>
              <w:bottom w:val="single" w:sz="6" w:space="0" w:color="auto"/>
              <w:right w:val="single" w:sz="6" w:space="0" w:color="auto"/>
            </w:tcBorders>
          </w:tcPr>
          <w:p w14:paraId="7CC93EEA" w14:textId="77777777" w:rsidR="00836EF6" w:rsidRPr="00E37BEF" w:rsidRDefault="00836EF6" w:rsidP="00836EF6">
            <w:pPr>
              <w:pStyle w:val="af"/>
              <w:rPr>
                <w:rFonts w:hint="eastAsia"/>
              </w:rPr>
            </w:pPr>
            <w:r>
              <w:rPr>
                <w:rFonts w:hint="eastAsia"/>
              </w:rPr>
              <w:t>中文解释</w:t>
            </w:r>
          </w:p>
        </w:tc>
      </w:tr>
      <w:tr w:rsidR="00836EF6" w:rsidRPr="00E37BEF" w14:paraId="6E316DD5" w14:textId="77777777">
        <w:tblPrEx>
          <w:tblCellMar>
            <w:top w:w="0" w:type="dxa"/>
            <w:bottom w:w="0" w:type="dxa"/>
          </w:tblCellMar>
        </w:tblPrEx>
        <w:trPr>
          <w:jc w:val="center"/>
        </w:trPr>
        <w:tc>
          <w:tcPr>
            <w:tcW w:w="1189" w:type="pct"/>
            <w:tcBorders>
              <w:top w:val="single" w:sz="6" w:space="0" w:color="auto"/>
              <w:left w:val="single" w:sz="6" w:space="0" w:color="auto"/>
              <w:bottom w:val="single" w:sz="6" w:space="0" w:color="auto"/>
              <w:right w:val="single" w:sz="6" w:space="0" w:color="auto"/>
            </w:tcBorders>
          </w:tcPr>
          <w:p w14:paraId="6B887391" w14:textId="77777777" w:rsidR="00836EF6" w:rsidRPr="00E37BEF" w:rsidRDefault="00836EF6" w:rsidP="00836EF6">
            <w:pPr>
              <w:pStyle w:val="Char2"/>
            </w:pPr>
          </w:p>
        </w:tc>
        <w:tc>
          <w:tcPr>
            <w:tcW w:w="1836" w:type="pct"/>
            <w:tcBorders>
              <w:top w:val="single" w:sz="6" w:space="0" w:color="auto"/>
              <w:left w:val="single" w:sz="6" w:space="0" w:color="auto"/>
              <w:bottom w:val="single" w:sz="6" w:space="0" w:color="auto"/>
              <w:right w:val="single" w:sz="6" w:space="0" w:color="auto"/>
            </w:tcBorders>
          </w:tcPr>
          <w:p w14:paraId="6CC67ECE" w14:textId="77777777" w:rsidR="00836EF6" w:rsidRPr="00E37BEF" w:rsidRDefault="00836EF6" w:rsidP="00836EF6">
            <w:pPr>
              <w:pStyle w:val="Char2"/>
            </w:pPr>
          </w:p>
        </w:tc>
        <w:tc>
          <w:tcPr>
            <w:tcW w:w="1975" w:type="pct"/>
            <w:tcBorders>
              <w:top w:val="single" w:sz="6" w:space="0" w:color="auto"/>
              <w:left w:val="single" w:sz="6" w:space="0" w:color="auto"/>
              <w:bottom w:val="single" w:sz="6" w:space="0" w:color="auto"/>
              <w:right w:val="single" w:sz="6" w:space="0" w:color="auto"/>
            </w:tcBorders>
          </w:tcPr>
          <w:p w14:paraId="15FB8BDE" w14:textId="77777777" w:rsidR="00836EF6" w:rsidRPr="00E37BEF" w:rsidRDefault="00836EF6" w:rsidP="00836EF6">
            <w:pPr>
              <w:pStyle w:val="Char2"/>
            </w:pPr>
          </w:p>
        </w:tc>
      </w:tr>
      <w:tr w:rsidR="00836EF6" w:rsidRPr="00E37BEF" w14:paraId="184BD1CC" w14:textId="77777777">
        <w:tblPrEx>
          <w:tblCellMar>
            <w:top w:w="0" w:type="dxa"/>
            <w:bottom w:w="0" w:type="dxa"/>
          </w:tblCellMar>
        </w:tblPrEx>
        <w:trPr>
          <w:jc w:val="center"/>
        </w:trPr>
        <w:tc>
          <w:tcPr>
            <w:tcW w:w="1189" w:type="pct"/>
            <w:tcBorders>
              <w:top w:val="single" w:sz="6" w:space="0" w:color="auto"/>
              <w:left w:val="single" w:sz="6" w:space="0" w:color="auto"/>
              <w:bottom w:val="single" w:sz="6" w:space="0" w:color="auto"/>
              <w:right w:val="single" w:sz="6" w:space="0" w:color="auto"/>
            </w:tcBorders>
          </w:tcPr>
          <w:p w14:paraId="794F6855" w14:textId="77777777" w:rsidR="00836EF6" w:rsidRPr="00E37BEF" w:rsidRDefault="00836EF6" w:rsidP="00836EF6">
            <w:pPr>
              <w:pStyle w:val="Char2"/>
            </w:pPr>
          </w:p>
        </w:tc>
        <w:tc>
          <w:tcPr>
            <w:tcW w:w="1836" w:type="pct"/>
            <w:tcBorders>
              <w:top w:val="single" w:sz="6" w:space="0" w:color="auto"/>
              <w:left w:val="single" w:sz="6" w:space="0" w:color="auto"/>
              <w:bottom w:val="single" w:sz="6" w:space="0" w:color="auto"/>
              <w:right w:val="single" w:sz="6" w:space="0" w:color="auto"/>
            </w:tcBorders>
          </w:tcPr>
          <w:p w14:paraId="76626AB4" w14:textId="77777777" w:rsidR="00836EF6" w:rsidRPr="00E37BEF" w:rsidRDefault="00836EF6" w:rsidP="00836EF6">
            <w:pPr>
              <w:pStyle w:val="Char2"/>
            </w:pPr>
          </w:p>
        </w:tc>
        <w:tc>
          <w:tcPr>
            <w:tcW w:w="1975" w:type="pct"/>
            <w:tcBorders>
              <w:top w:val="single" w:sz="6" w:space="0" w:color="auto"/>
              <w:left w:val="single" w:sz="6" w:space="0" w:color="auto"/>
              <w:bottom w:val="single" w:sz="6" w:space="0" w:color="auto"/>
              <w:right w:val="single" w:sz="6" w:space="0" w:color="auto"/>
            </w:tcBorders>
          </w:tcPr>
          <w:p w14:paraId="38A475E6" w14:textId="77777777" w:rsidR="00836EF6" w:rsidRPr="00E37BEF" w:rsidRDefault="00836EF6" w:rsidP="00836EF6">
            <w:pPr>
              <w:pStyle w:val="Char2"/>
            </w:pPr>
          </w:p>
        </w:tc>
      </w:tr>
      <w:tr w:rsidR="00836EF6" w:rsidRPr="00E37BEF" w14:paraId="39FAFB34" w14:textId="77777777">
        <w:tblPrEx>
          <w:tblCellMar>
            <w:top w:w="0" w:type="dxa"/>
            <w:bottom w:w="0" w:type="dxa"/>
          </w:tblCellMar>
        </w:tblPrEx>
        <w:trPr>
          <w:jc w:val="center"/>
        </w:trPr>
        <w:tc>
          <w:tcPr>
            <w:tcW w:w="1189" w:type="pct"/>
            <w:tcBorders>
              <w:top w:val="single" w:sz="6" w:space="0" w:color="auto"/>
              <w:left w:val="single" w:sz="6" w:space="0" w:color="auto"/>
              <w:bottom w:val="single" w:sz="6" w:space="0" w:color="auto"/>
              <w:right w:val="single" w:sz="6" w:space="0" w:color="auto"/>
            </w:tcBorders>
          </w:tcPr>
          <w:p w14:paraId="2FBC3F66" w14:textId="77777777" w:rsidR="00836EF6" w:rsidRPr="00E37BEF" w:rsidRDefault="00836EF6" w:rsidP="00836EF6">
            <w:pPr>
              <w:pStyle w:val="Char2"/>
            </w:pPr>
          </w:p>
        </w:tc>
        <w:tc>
          <w:tcPr>
            <w:tcW w:w="1836" w:type="pct"/>
            <w:tcBorders>
              <w:top w:val="single" w:sz="6" w:space="0" w:color="auto"/>
              <w:left w:val="single" w:sz="6" w:space="0" w:color="auto"/>
              <w:bottom w:val="single" w:sz="6" w:space="0" w:color="auto"/>
              <w:right w:val="single" w:sz="6" w:space="0" w:color="auto"/>
            </w:tcBorders>
          </w:tcPr>
          <w:p w14:paraId="63D9000C" w14:textId="77777777" w:rsidR="00836EF6" w:rsidRPr="00E37BEF" w:rsidRDefault="00836EF6" w:rsidP="00836EF6">
            <w:pPr>
              <w:pStyle w:val="Char2"/>
            </w:pPr>
          </w:p>
        </w:tc>
        <w:tc>
          <w:tcPr>
            <w:tcW w:w="1975" w:type="pct"/>
            <w:tcBorders>
              <w:top w:val="single" w:sz="6" w:space="0" w:color="auto"/>
              <w:left w:val="single" w:sz="6" w:space="0" w:color="auto"/>
              <w:bottom w:val="single" w:sz="6" w:space="0" w:color="auto"/>
              <w:right w:val="single" w:sz="6" w:space="0" w:color="auto"/>
            </w:tcBorders>
          </w:tcPr>
          <w:p w14:paraId="16E3BDF4" w14:textId="77777777" w:rsidR="00836EF6" w:rsidRPr="00E37BEF" w:rsidRDefault="00836EF6" w:rsidP="00836EF6">
            <w:pPr>
              <w:pStyle w:val="Char2"/>
            </w:pPr>
          </w:p>
        </w:tc>
      </w:tr>
      <w:tr w:rsidR="00836EF6" w:rsidRPr="00E37BEF" w14:paraId="4C77FF6E" w14:textId="77777777">
        <w:tblPrEx>
          <w:tblCellMar>
            <w:top w:w="0" w:type="dxa"/>
            <w:bottom w:w="0" w:type="dxa"/>
          </w:tblCellMar>
        </w:tblPrEx>
        <w:trPr>
          <w:jc w:val="center"/>
        </w:trPr>
        <w:tc>
          <w:tcPr>
            <w:tcW w:w="1189" w:type="pct"/>
            <w:tcBorders>
              <w:top w:val="single" w:sz="6" w:space="0" w:color="auto"/>
              <w:left w:val="single" w:sz="6" w:space="0" w:color="auto"/>
              <w:bottom w:val="single" w:sz="6" w:space="0" w:color="auto"/>
              <w:right w:val="single" w:sz="6" w:space="0" w:color="auto"/>
            </w:tcBorders>
          </w:tcPr>
          <w:p w14:paraId="6C83D141" w14:textId="77777777" w:rsidR="00836EF6" w:rsidRPr="00E37BEF" w:rsidRDefault="00836EF6" w:rsidP="00836EF6">
            <w:pPr>
              <w:pStyle w:val="Char2"/>
            </w:pPr>
          </w:p>
        </w:tc>
        <w:tc>
          <w:tcPr>
            <w:tcW w:w="1836" w:type="pct"/>
            <w:tcBorders>
              <w:top w:val="single" w:sz="6" w:space="0" w:color="auto"/>
              <w:left w:val="single" w:sz="6" w:space="0" w:color="auto"/>
              <w:bottom w:val="single" w:sz="6" w:space="0" w:color="auto"/>
              <w:right w:val="single" w:sz="6" w:space="0" w:color="auto"/>
            </w:tcBorders>
          </w:tcPr>
          <w:p w14:paraId="17FFA2E0" w14:textId="77777777" w:rsidR="00836EF6" w:rsidRPr="00E37BEF" w:rsidRDefault="00836EF6" w:rsidP="00836EF6">
            <w:pPr>
              <w:pStyle w:val="Char2"/>
            </w:pPr>
          </w:p>
        </w:tc>
        <w:tc>
          <w:tcPr>
            <w:tcW w:w="1975" w:type="pct"/>
            <w:tcBorders>
              <w:top w:val="single" w:sz="6" w:space="0" w:color="auto"/>
              <w:left w:val="single" w:sz="6" w:space="0" w:color="auto"/>
              <w:bottom w:val="single" w:sz="6" w:space="0" w:color="auto"/>
              <w:right w:val="single" w:sz="6" w:space="0" w:color="auto"/>
            </w:tcBorders>
          </w:tcPr>
          <w:p w14:paraId="45183362" w14:textId="77777777" w:rsidR="00836EF6" w:rsidRPr="00E37BEF" w:rsidRDefault="00836EF6" w:rsidP="00836EF6">
            <w:pPr>
              <w:pStyle w:val="Char2"/>
            </w:pPr>
          </w:p>
        </w:tc>
      </w:tr>
    </w:tbl>
    <w:p w14:paraId="328F0E15" w14:textId="77777777" w:rsidR="00836EF6" w:rsidRDefault="00836EF6" w:rsidP="008C122D">
      <w:pPr>
        <w:pStyle w:val="1"/>
      </w:pPr>
      <w:r>
        <w:br w:type="page"/>
      </w:r>
      <w:bookmarkStart w:id="0" w:name="_Toc43795979"/>
      <w:r>
        <w:rPr>
          <w:rFonts w:hint="eastAsia"/>
        </w:rPr>
        <w:lastRenderedPageBreak/>
        <w:t>概述</w:t>
      </w:r>
      <w:bookmarkEnd w:id="0"/>
    </w:p>
    <w:p w14:paraId="351BFD6B" w14:textId="77777777" w:rsidR="00836EF6" w:rsidRDefault="00836EF6" w:rsidP="008C122D">
      <w:pPr>
        <w:pStyle w:val="2"/>
      </w:pPr>
      <w:bookmarkStart w:id="1" w:name="_Toc43795980"/>
      <w:r>
        <w:rPr>
          <w:rFonts w:hint="eastAsia"/>
        </w:rPr>
        <w:t>文档版本说明</w:t>
      </w:r>
      <w:bookmarkEnd w:id="1"/>
    </w:p>
    <w:p w14:paraId="0DD5B7C8" w14:textId="77777777" w:rsidR="00836EF6" w:rsidRDefault="00836EF6" w:rsidP="00DD5C04">
      <w:pPr>
        <w:pStyle w:val="a7"/>
      </w:pPr>
      <w:r>
        <w:t>&lt;</w:t>
      </w:r>
      <w:r>
        <w:rPr>
          <w:rFonts w:hint="eastAsia"/>
        </w:rPr>
        <w:t>如果该文档不是第一版本，应说明导致文档升级的主要设计更改和指出这些改变在本文档中的章节位置。</w:t>
      </w:r>
      <w:r>
        <w:t>&gt;</w:t>
      </w:r>
    </w:p>
    <w:p w14:paraId="5AF83930" w14:textId="77777777" w:rsidR="00836EF6" w:rsidRPr="00FD09FE" w:rsidRDefault="00836EF6" w:rsidP="00BE3E57">
      <w:pPr>
        <w:pStyle w:val="af7"/>
      </w:pPr>
    </w:p>
    <w:p w14:paraId="7FB6D5DA" w14:textId="77777777" w:rsidR="00836EF6" w:rsidRDefault="00836EF6" w:rsidP="00836EF6">
      <w:pPr>
        <w:pStyle w:val="2"/>
      </w:pPr>
      <w:bookmarkStart w:id="2" w:name="_Toc43795981"/>
      <w:r>
        <w:rPr>
          <w:rFonts w:hint="eastAsia"/>
        </w:rPr>
        <w:t>单板名称及版本号</w:t>
      </w:r>
      <w:bookmarkEnd w:id="2"/>
    </w:p>
    <w:p w14:paraId="24371039" w14:textId="77777777" w:rsidR="00836EF6" w:rsidRDefault="00836EF6" w:rsidP="00DD5C04">
      <w:pPr>
        <w:pStyle w:val="a7"/>
      </w:pPr>
      <w:r>
        <w:t>&lt;</w:t>
      </w:r>
      <w:r>
        <w:rPr>
          <w:rFonts w:hint="eastAsia"/>
        </w:rPr>
        <w:t>说明本文档当前版本对应的单板的正式名称及版本</w:t>
      </w:r>
      <w:r>
        <w:t>&gt;</w:t>
      </w:r>
    </w:p>
    <w:p w14:paraId="6F761047" w14:textId="77777777" w:rsidR="00836EF6" w:rsidRPr="00FD09FE" w:rsidRDefault="00836EF6" w:rsidP="00BE3E57">
      <w:pPr>
        <w:pStyle w:val="af7"/>
      </w:pPr>
    </w:p>
    <w:p w14:paraId="1F5B6F21" w14:textId="77777777" w:rsidR="00836EF6" w:rsidRDefault="00836EF6" w:rsidP="00836EF6">
      <w:pPr>
        <w:pStyle w:val="2"/>
      </w:pPr>
      <w:bookmarkStart w:id="3" w:name="_Toc43795982"/>
      <w:r>
        <w:rPr>
          <w:rFonts w:hint="eastAsia"/>
        </w:rPr>
        <w:t>开发目标</w:t>
      </w:r>
      <w:bookmarkEnd w:id="3"/>
    </w:p>
    <w:p w14:paraId="11C2F7DE" w14:textId="77777777" w:rsidR="00836EF6" w:rsidRDefault="00836EF6" w:rsidP="00DD5C04">
      <w:pPr>
        <w:pStyle w:val="a7"/>
      </w:pPr>
      <w:r>
        <w:t>&lt;</w:t>
      </w:r>
      <w:r>
        <w:rPr>
          <w:rFonts w:hint="eastAsia"/>
        </w:rPr>
        <w:t>说明开发该单板的具体目标。具体目标可能包括这几种情况：一，面向产品，实现产品功能；二，面向方案，包括关键器件或电路的方案选择等；三，面向试验，通过单板的调试过程决定某些可选功能（及相关电路和</w:t>
      </w:r>
      <w:r>
        <w:t>/</w:t>
      </w:r>
      <w:r>
        <w:rPr>
          <w:rFonts w:hint="eastAsia"/>
        </w:rPr>
        <w:t>或软件模块）的增删。</w:t>
      </w:r>
    </w:p>
    <w:p w14:paraId="7FABBFEF" w14:textId="77777777" w:rsidR="00836EF6" w:rsidRDefault="00836EF6" w:rsidP="00DD5C04">
      <w:pPr>
        <w:pStyle w:val="a7"/>
      </w:pPr>
      <w:r>
        <w:rPr>
          <w:rFonts w:hint="eastAsia"/>
        </w:rPr>
        <w:t>可以引用上一级设计文件（产品设计规格书）中的相关内容，并根据需要适当补充。</w:t>
      </w:r>
      <w:r>
        <w:t>&gt;</w:t>
      </w:r>
    </w:p>
    <w:p w14:paraId="7AEF2E2E" w14:textId="77777777" w:rsidR="00836EF6" w:rsidRDefault="00836EF6" w:rsidP="00BE3E57">
      <w:pPr>
        <w:pStyle w:val="af7"/>
      </w:pPr>
    </w:p>
    <w:p w14:paraId="44CB8C61" w14:textId="77777777" w:rsidR="00836EF6" w:rsidRDefault="00836EF6" w:rsidP="00BE3E57">
      <w:pPr>
        <w:pStyle w:val="af7"/>
      </w:pPr>
    </w:p>
    <w:p w14:paraId="4FD52DD8" w14:textId="77777777" w:rsidR="00836EF6" w:rsidRDefault="00836EF6" w:rsidP="00BE3E57">
      <w:pPr>
        <w:pStyle w:val="af7"/>
      </w:pPr>
    </w:p>
    <w:p w14:paraId="404C91AF" w14:textId="77777777" w:rsidR="00836EF6" w:rsidRDefault="00836EF6" w:rsidP="00836EF6">
      <w:pPr>
        <w:pStyle w:val="2"/>
      </w:pPr>
      <w:bookmarkStart w:id="4" w:name="_Toc43795983"/>
      <w:r>
        <w:rPr>
          <w:rFonts w:hint="eastAsia"/>
        </w:rPr>
        <w:t>背景说明</w:t>
      </w:r>
      <w:bookmarkEnd w:id="4"/>
    </w:p>
    <w:p w14:paraId="547DB4B9" w14:textId="77777777" w:rsidR="00836EF6" w:rsidRDefault="00836EF6" w:rsidP="00DD5C04">
      <w:pPr>
        <w:pStyle w:val="a7"/>
      </w:pPr>
      <w:r>
        <w:t>&lt;</w:t>
      </w:r>
      <w:r>
        <w:rPr>
          <w:rFonts w:hint="eastAsia"/>
        </w:rPr>
        <w:t>包括与以前相关开发预研课题或产品的继承关系、改变等。如果牵涉到重用技术，建议在这里进行说明。</w:t>
      </w:r>
      <w:r>
        <w:t>&gt;</w:t>
      </w:r>
    </w:p>
    <w:p w14:paraId="758B085A" w14:textId="77777777" w:rsidR="00836EF6" w:rsidRPr="00FD09FE" w:rsidRDefault="00836EF6" w:rsidP="00BE3E57">
      <w:pPr>
        <w:pStyle w:val="af7"/>
      </w:pPr>
    </w:p>
    <w:p w14:paraId="71CC5B27" w14:textId="77777777" w:rsidR="00836EF6" w:rsidRPr="00FD09FE" w:rsidRDefault="00836EF6" w:rsidP="00BE3E57">
      <w:pPr>
        <w:pStyle w:val="af7"/>
      </w:pPr>
    </w:p>
    <w:p w14:paraId="47D1EE1D" w14:textId="77777777" w:rsidR="00836EF6" w:rsidRPr="00FD09FE" w:rsidRDefault="00836EF6" w:rsidP="00BE3E57">
      <w:pPr>
        <w:pStyle w:val="af7"/>
      </w:pPr>
    </w:p>
    <w:p w14:paraId="5BA8AD9E" w14:textId="77777777" w:rsidR="00836EF6" w:rsidRDefault="00836EF6" w:rsidP="00836EF6">
      <w:pPr>
        <w:pStyle w:val="2"/>
      </w:pPr>
      <w:bookmarkStart w:id="5" w:name="_Toc43795984"/>
      <w:r>
        <w:rPr>
          <w:rFonts w:hint="eastAsia"/>
        </w:rPr>
        <w:t>位置、作用、</w:t>
      </w:r>
      <w:bookmarkEnd w:id="5"/>
    </w:p>
    <w:p w14:paraId="7119737E" w14:textId="77777777" w:rsidR="00836EF6" w:rsidRDefault="00836EF6" w:rsidP="00DD5C04">
      <w:pPr>
        <w:pStyle w:val="a7"/>
      </w:pPr>
      <w:r>
        <w:t>&lt;</w:t>
      </w:r>
      <w:r>
        <w:rPr>
          <w:rFonts w:hint="eastAsia"/>
        </w:rPr>
        <w:t>简要说明单板在系统中的位置和主要作用，最好用框图表示（应与产品设计规格书保持一致）</w:t>
      </w:r>
      <w:r>
        <w:t>&gt;</w:t>
      </w:r>
    </w:p>
    <w:p w14:paraId="78709498" w14:textId="77777777" w:rsidR="00836EF6" w:rsidRPr="00FD09FE" w:rsidRDefault="00836EF6" w:rsidP="00BE3E57">
      <w:pPr>
        <w:pStyle w:val="af7"/>
      </w:pPr>
    </w:p>
    <w:p w14:paraId="120173BF" w14:textId="77777777" w:rsidR="00836EF6" w:rsidRPr="00FD09FE" w:rsidRDefault="00836EF6" w:rsidP="00BE3E57">
      <w:pPr>
        <w:pStyle w:val="af7"/>
      </w:pPr>
    </w:p>
    <w:p w14:paraId="5CC228D9" w14:textId="77777777" w:rsidR="00836EF6" w:rsidRDefault="00836EF6" w:rsidP="00836EF6">
      <w:pPr>
        <w:pStyle w:val="2"/>
      </w:pPr>
      <w:bookmarkStart w:id="6" w:name="_Toc43795985"/>
      <w:r>
        <w:rPr>
          <w:rFonts w:hint="eastAsia"/>
        </w:rPr>
        <w:lastRenderedPageBreak/>
        <w:t>采用标准</w:t>
      </w:r>
      <w:bookmarkEnd w:id="6"/>
    </w:p>
    <w:p w14:paraId="1FA5EB18" w14:textId="77777777" w:rsidR="00836EF6" w:rsidRDefault="00836EF6" w:rsidP="00DD5C04">
      <w:pPr>
        <w:pStyle w:val="a7"/>
      </w:pPr>
      <w:r>
        <w:t>&lt;</w:t>
      </w:r>
      <w:r>
        <w:rPr>
          <w:rFonts w:hint="eastAsia"/>
        </w:rPr>
        <w:t>简要说明单板采用的标准（与产品设计规格一致，并细化）。注意遵循公司所有有关的开发设计技术规范。</w:t>
      </w:r>
      <w:r>
        <w:t>&gt;</w:t>
      </w:r>
    </w:p>
    <w:p w14:paraId="3B38BE87" w14:textId="77777777" w:rsidR="00836EF6" w:rsidRPr="00FD09FE" w:rsidRDefault="00836EF6" w:rsidP="00BE3E57">
      <w:pPr>
        <w:pStyle w:val="af7"/>
      </w:pPr>
    </w:p>
    <w:p w14:paraId="0AF20D79" w14:textId="77777777" w:rsidR="00836EF6" w:rsidRPr="00FD09FE" w:rsidRDefault="00836EF6" w:rsidP="00BE3E57">
      <w:pPr>
        <w:pStyle w:val="af7"/>
      </w:pPr>
    </w:p>
    <w:p w14:paraId="02FB98ED" w14:textId="77777777" w:rsidR="00836EF6" w:rsidRPr="00FD09FE" w:rsidRDefault="00836EF6" w:rsidP="00BE3E57">
      <w:pPr>
        <w:pStyle w:val="af7"/>
      </w:pPr>
    </w:p>
    <w:p w14:paraId="092677E5" w14:textId="77777777" w:rsidR="00836EF6" w:rsidRDefault="00836EF6" w:rsidP="00836EF6">
      <w:pPr>
        <w:pStyle w:val="2"/>
      </w:pPr>
      <w:bookmarkStart w:id="7" w:name="_Toc43795986"/>
      <w:r>
        <w:rPr>
          <w:rFonts w:hint="eastAsia"/>
        </w:rPr>
        <w:t>单板尺寸（单位）</w:t>
      </w:r>
      <w:bookmarkEnd w:id="7"/>
    </w:p>
    <w:p w14:paraId="23D23DB9" w14:textId="77777777" w:rsidR="00836EF6" w:rsidRDefault="00836EF6" w:rsidP="00DD5C04">
      <w:pPr>
        <w:pStyle w:val="a7"/>
      </w:pPr>
      <w:r>
        <w:t>&lt;</w:t>
      </w:r>
      <w:r>
        <w:rPr>
          <w:rFonts w:hint="eastAsia"/>
        </w:rPr>
        <w:t>说明单板的尺寸（含扣板、特殊器件）和单位。在采用非标准尺寸或尺寸要求特别严格的情况下，应说明使用该尺寸的足够理由。</w:t>
      </w:r>
      <w:r>
        <w:t>&gt;</w:t>
      </w:r>
    </w:p>
    <w:p w14:paraId="5396AF26" w14:textId="77777777" w:rsidR="00836EF6" w:rsidRPr="00FD09FE" w:rsidRDefault="00836EF6" w:rsidP="00BE3E57">
      <w:pPr>
        <w:pStyle w:val="af7"/>
      </w:pPr>
    </w:p>
    <w:p w14:paraId="56CA244D" w14:textId="77777777" w:rsidR="00836EF6" w:rsidRPr="00FD09FE" w:rsidRDefault="00836EF6" w:rsidP="00BE3E57">
      <w:pPr>
        <w:pStyle w:val="af7"/>
      </w:pPr>
    </w:p>
    <w:p w14:paraId="23DF77E3" w14:textId="77777777" w:rsidR="00836EF6" w:rsidRPr="00FD09FE" w:rsidRDefault="00836EF6" w:rsidP="00BE3E57">
      <w:pPr>
        <w:pStyle w:val="af7"/>
      </w:pPr>
    </w:p>
    <w:p w14:paraId="4F07181B" w14:textId="77777777" w:rsidR="00836EF6" w:rsidRDefault="00836EF6" w:rsidP="00836EF6">
      <w:pPr>
        <w:pStyle w:val="1"/>
      </w:pPr>
      <w:bookmarkStart w:id="8" w:name="_Toc43795987"/>
      <w:r>
        <w:rPr>
          <w:rFonts w:hint="eastAsia"/>
        </w:rPr>
        <w:t>单板功能描述和主要性能指标</w:t>
      </w:r>
      <w:bookmarkEnd w:id="8"/>
    </w:p>
    <w:p w14:paraId="5E349913" w14:textId="77777777" w:rsidR="00836EF6" w:rsidRDefault="00836EF6" w:rsidP="00DD5C04">
      <w:pPr>
        <w:pStyle w:val="a7"/>
        <w:rPr>
          <w:rFonts w:hint="eastAsia"/>
        </w:rPr>
      </w:pPr>
      <w:r w:rsidRPr="00085EB4">
        <w:t>&lt;</w:t>
      </w:r>
      <w:r w:rsidRPr="00085EB4">
        <w:rPr>
          <w:rFonts w:hint="eastAsia"/>
        </w:rPr>
        <w:t>单板的功能和性能要求主要来自产品设计规格书，以引用其中的相关内容，并作详细解释。注意区分相关单板的功能划分和性能差异。</w:t>
      </w:r>
      <w:r w:rsidRPr="00085EB4">
        <w:t>&gt;</w:t>
      </w:r>
    </w:p>
    <w:p w14:paraId="22E162DE" w14:textId="77777777" w:rsidR="00DD5C04" w:rsidRPr="00085EB4" w:rsidRDefault="00DD5C04" w:rsidP="00DD5C04">
      <w:pPr>
        <w:pStyle w:val="af7"/>
        <w:rPr>
          <w:rFonts w:hint="eastAsia"/>
        </w:rPr>
      </w:pPr>
    </w:p>
    <w:p w14:paraId="3B9AA6E1" w14:textId="77777777" w:rsidR="00836EF6" w:rsidRDefault="00836EF6" w:rsidP="00836EF6">
      <w:pPr>
        <w:pStyle w:val="2"/>
      </w:pPr>
      <w:bookmarkStart w:id="9" w:name="_Toc43795988"/>
      <w:r>
        <w:rPr>
          <w:rFonts w:hint="eastAsia"/>
        </w:rPr>
        <w:t>单板功能描述</w:t>
      </w:r>
      <w:bookmarkEnd w:id="9"/>
    </w:p>
    <w:p w14:paraId="3700E379" w14:textId="77777777" w:rsidR="00836EF6" w:rsidRDefault="00836EF6" w:rsidP="00BF03AF">
      <w:pPr>
        <w:pStyle w:val="a7"/>
      </w:pPr>
      <w:r>
        <w:t>&lt;</w:t>
      </w:r>
      <w:r>
        <w:rPr>
          <w:rFonts w:hint="eastAsia"/>
        </w:rPr>
        <w:t>本节主要是从单板整体角度说明单板完成的功能，不区分单元电路</w:t>
      </w:r>
      <w:r>
        <w:t>&gt;</w:t>
      </w:r>
    </w:p>
    <w:p w14:paraId="38237BB7" w14:textId="77777777" w:rsidR="00836EF6" w:rsidRDefault="00351859" w:rsidP="00BE3E57">
      <w:pPr>
        <w:pStyle w:val="af7"/>
        <w:rPr>
          <w:rFonts w:hint="eastAsia"/>
        </w:rPr>
      </w:pPr>
      <w:r>
        <w:rPr>
          <w:rFonts w:hint="eastAsia"/>
        </w:rPr>
        <w:t>随着越来越多的高清相机的应用，所得图像分辨率很大提高，数据速率达到</w:t>
      </w:r>
      <w:r>
        <w:t>~</w:t>
      </w:r>
      <w:r>
        <w:rPr>
          <w:rFonts w:hint="eastAsia"/>
        </w:rPr>
        <w:t>Gbs</w:t>
      </w:r>
      <w:r>
        <w:rPr>
          <w:rFonts w:hint="eastAsia"/>
        </w:rPr>
        <w:t>，所以，如何提高数据传输速率，带宽是现在电子中</w:t>
      </w:r>
      <w:r w:rsidR="00861484">
        <w:rPr>
          <w:rFonts w:hint="eastAsia"/>
        </w:rPr>
        <w:t>效率</w:t>
      </w:r>
      <w:r>
        <w:rPr>
          <w:rFonts w:hint="eastAsia"/>
        </w:rPr>
        <w:t>要求很高的。</w:t>
      </w:r>
      <w:r w:rsidR="00CF7A52">
        <w:rPr>
          <w:rFonts w:hint="eastAsia"/>
        </w:rPr>
        <w:t>（高清）</w:t>
      </w:r>
    </w:p>
    <w:p w14:paraId="444DDE64" w14:textId="77777777" w:rsidR="00CF3993" w:rsidRPr="00CF3993" w:rsidRDefault="00681AF5" w:rsidP="003B7413">
      <w:pPr>
        <w:pStyle w:val="afc"/>
        <w:spacing w:line="300" w:lineRule="auto"/>
        <w:ind w:firstLineChars="202" w:firstLine="424"/>
        <w:rPr>
          <w:rFonts w:ascii="Times New Roman" w:hAnsi="Times New Roman" w:cs="Times New Roman"/>
          <w:sz w:val="21"/>
          <w:szCs w:val="21"/>
        </w:rPr>
      </w:pPr>
      <w:r w:rsidRPr="00CF3993">
        <w:rPr>
          <w:rFonts w:ascii="Times New Roman" w:hAnsi="Times New Roman" w:cs="Times New Roman" w:hint="eastAsia"/>
          <w:sz w:val="21"/>
          <w:szCs w:val="21"/>
        </w:rPr>
        <w:t>本项目实现一种基于</w:t>
      </w:r>
      <w:r w:rsidRPr="00CF3993">
        <w:rPr>
          <w:rFonts w:ascii="Times New Roman" w:hAnsi="Times New Roman" w:cs="Times New Roman" w:hint="eastAsia"/>
          <w:sz w:val="21"/>
          <w:szCs w:val="21"/>
        </w:rPr>
        <w:t>FPGA</w:t>
      </w:r>
      <w:r w:rsidRPr="00CF3993">
        <w:rPr>
          <w:rFonts w:ascii="Times New Roman" w:hAnsi="Times New Roman" w:cs="Times New Roman" w:hint="eastAsia"/>
          <w:sz w:val="21"/>
          <w:szCs w:val="21"/>
        </w:rPr>
        <w:t>和</w:t>
      </w:r>
      <w:r w:rsidRPr="00CF3993">
        <w:rPr>
          <w:rFonts w:ascii="Times New Roman" w:hAnsi="Times New Roman" w:cs="Times New Roman" w:hint="eastAsia"/>
          <w:sz w:val="21"/>
          <w:szCs w:val="21"/>
        </w:rPr>
        <w:t>DSP</w:t>
      </w:r>
      <w:r w:rsidRPr="00CF3993">
        <w:rPr>
          <w:rFonts w:ascii="Times New Roman" w:hAnsi="Times New Roman" w:cs="Times New Roman" w:hint="eastAsia"/>
          <w:sz w:val="21"/>
          <w:szCs w:val="21"/>
        </w:rPr>
        <w:t>高清视频图像系统，</w:t>
      </w:r>
      <w:r w:rsidRPr="00CF3993">
        <w:rPr>
          <w:rFonts w:ascii="Times New Roman" w:hAnsi="Times New Roman" w:cs="Times New Roman"/>
          <w:sz w:val="21"/>
          <w:szCs w:val="21"/>
        </w:rPr>
        <w:t>最高支持分辨率为</w:t>
      </w:r>
      <w:r w:rsidRPr="00CF3993">
        <w:rPr>
          <w:rFonts w:ascii="Times New Roman" w:hAnsi="Times New Roman" w:cs="Times New Roman"/>
          <w:sz w:val="21"/>
          <w:szCs w:val="21"/>
        </w:rPr>
        <w:t>1 280× 720</w:t>
      </w:r>
      <w:r w:rsidRPr="00CF3993">
        <w:rPr>
          <w:rFonts w:ascii="Times New Roman" w:hAnsi="Times New Roman" w:cs="Times New Roman"/>
          <w:sz w:val="21"/>
          <w:szCs w:val="21"/>
        </w:rPr>
        <w:t>，每秒</w:t>
      </w:r>
      <w:r w:rsidRPr="00CF3993">
        <w:rPr>
          <w:rFonts w:ascii="Times New Roman" w:hAnsi="Times New Roman" w:cs="Times New Roman"/>
          <w:sz w:val="21"/>
          <w:szCs w:val="21"/>
        </w:rPr>
        <w:t>25</w:t>
      </w:r>
      <w:r w:rsidRPr="00CF3993">
        <w:rPr>
          <w:rFonts w:ascii="Times New Roman" w:hAnsi="Times New Roman" w:cs="Times New Roman"/>
          <w:sz w:val="21"/>
          <w:szCs w:val="21"/>
        </w:rPr>
        <w:t>帧的</w:t>
      </w:r>
      <w:r w:rsidRPr="00CF3993">
        <w:rPr>
          <w:rFonts w:ascii="Times New Roman" w:hAnsi="Times New Roman" w:cs="Times New Roman"/>
          <w:sz w:val="21"/>
          <w:szCs w:val="21"/>
        </w:rPr>
        <w:t>MPEG-4</w:t>
      </w:r>
      <w:r w:rsidRPr="00CF3993">
        <w:rPr>
          <w:rFonts w:ascii="Times New Roman" w:hAnsi="Times New Roman" w:cs="Times New Roman"/>
          <w:sz w:val="21"/>
          <w:szCs w:val="21"/>
        </w:rPr>
        <w:t>实时视频编解码，码速率在</w:t>
      </w:r>
      <w:r w:rsidRPr="00CF3993">
        <w:rPr>
          <w:rFonts w:ascii="Times New Roman" w:hAnsi="Times New Roman" w:cs="Times New Roman"/>
          <w:sz w:val="21"/>
          <w:szCs w:val="21"/>
        </w:rPr>
        <w:t>5 Mbps</w:t>
      </w:r>
      <w:r w:rsidRPr="00CF3993">
        <w:rPr>
          <w:rFonts w:ascii="Times New Roman" w:hAnsi="Times New Roman" w:cs="Times New Roman"/>
          <w:sz w:val="21"/>
          <w:szCs w:val="21"/>
        </w:rPr>
        <w:t>以下</w:t>
      </w:r>
      <w:r w:rsidRPr="00CF3993">
        <w:rPr>
          <w:rFonts w:ascii="Times New Roman" w:hAnsi="Times New Roman" w:cs="Times New Roman" w:hint="eastAsia"/>
          <w:sz w:val="21"/>
          <w:szCs w:val="21"/>
        </w:rPr>
        <w:t>。</w:t>
      </w:r>
      <w:r w:rsidR="00CF3993" w:rsidRPr="00CF3993">
        <w:rPr>
          <w:rFonts w:ascii="Times New Roman" w:hAnsi="Times New Roman" w:cs="Times New Roman"/>
          <w:sz w:val="21"/>
          <w:szCs w:val="21"/>
        </w:rPr>
        <w:t>并可通过上行遥控指令动态切换图像分辨率和视频码率，同时实现了视频数据与遥测数据的组帧传输。</w:t>
      </w:r>
    </w:p>
    <w:p w14:paraId="7A598408" w14:textId="77777777" w:rsidR="00681AF5" w:rsidRPr="00CF3993" w:rsidRDefault="00E14958" w:rsidP="003B7413">
      <w:pPr>
        <w:pStyle w:val="af7"/>
        <w:spacing w:line="300" w:lineRule="auto"/>
        <w:ind w:firstLineChars="0" w:firstLine="0"/>
      </w:pPr>
      <w:r w:rsidRPr="00CF3993">
        <w:rPr>
          <w:rFonts w:hint="eastAsia"/>
        </w:rPr>
        <w:t>（设计要求）</w:t>
      </w:r>
    </w:p>
    <w:p w14:paraId="572B21B6" w14:textId="77777777" w:rsidR="00836EF6" w:rsidRDefault="00836EF6" w:rsidP="00836EF6">
      <w:pPr>
        <w:pStyle w:val="2"/>
      </w:pPr>
      <w:bookmarkStart w:id="10" w:name="_Toc43795989"/>
      <w:r>
        <w:rPr>
          <w:rFonts w:hint="eastAsia"/>
        </w:rPr>
        <w:t>单板运行环境说明</w:t>
      </w:r>
      <w:bookmarkEnd w:id="10"/>
    </w:p>
    <w:p w14:paraId="2CB9383B" w14:textId="77777777" w:rsidR="00836EF6" w:rsidRPr="00085EB4" w:rsidRDefault="00836EF6" w:rsidP="00BF03AF">
      <w:pPr>
        <w:pStyle w:val="a7"/>
      </w:pPr>
      <w:r w:rsidRPr="00085EB4">
        <w:t>&lt;</w:t>
      </w:r>
      <w:r>
        <w:rPr>
          <w:rFonts w:hint="eastAsia"/>
        </w:rPr>
        <w:t>需要说明各种可能的物理环境和逻辑环境、软件支持环境等。</w:t>
      </w:r>
      <w:r w:rsidRPr="00085EB4">
        <w:t>&gt;</w:t>
      </w:r>
    </w:p>
    <w:p w14:paraId="58AF059A" w14:textId="77777777" w:rsidR="00836EF6" w:rsidRPr="00FD09FE" w:rsidRDefault="00836EF6" w:rsidP="00BE3E57">
      <w:pPr>
        <w:pStyle w:val="af7"/>
      </w:pPr>
    </w:p>
    <w:p w14:paraId="4D76BA70" w14:textId="77777777" w:rsidR="00836EF6" w:rsidRDefault="00836EF6" w:rsidP="00836EF6">
      <w:pPr>
        <w:pStyle w:val="2"/>
      </w:pPr>
      <w:bookmarkStart w:id="11" w:name="_Toc43795990"/>
      <w:r>
        <w:rPr>
          <w:rFonts w:hint="eastAsia"/>
        </w:rPr>
        <w:t>重要性能指标</w:t>
      </w:r>
      <w:bookmarkEnd w:id="11"/>
    </w:p>
    <w:p w14:paraId="5EDB3E31" w14:textId="77777777" w:rsidR="00836EF6" w:rsidRDefault="00836EF6" w:rsidP="00BF03AF">
      <w:pPr>
        <w:pStyle w:val="a7"/>
      </w:pPr>
      <w:r>
        <w:t>&lt;</w:t>
      </w:r>
      <w:r>
        <w:rPr>
          <w:rFonts w:hint="eastAsia"/>
        </w:rPr>
        <w:t>列出单板的主要性能指标，例如处理器性能，缓存容量，端口通信速率等等这些指标；说明指标分配的计算过程和设计思路等。应该说明这些指标的参考标准，比如时钟方面、</w:t>
      </w:r>
      <w:r>
        <w:t>EMC</w:t>
      </w:r>
      <w:r>
        <w:rPr>
          <w:rFonts w:hint="eastAsia"/>
        </w:rPr>
        <w:t>方面</w:t>
      </w:r>
      <w:r>
        <w:rPr>
          <w:rFonts w:hint="eastAsia"/>
        </w:rPr>
        <w:lastRenderedPageBreak/>
        <w:t>等</w:t>
      </w:r>
      <w:r>
        <w:t>&gt;</w:t>
      </w:r>
    </w:p>
    <w:p w14:paraId="1BEDC009" w14:textId="77777777" w:rsidR="00836EF6" w:rsidRPr="00BC23FF" w:rsidRDefault="00836EF6" w:rsidP="00BC23FF">
      <w:pPr>
        <w:pStyle w:val="a"/>
      </w:pPr>
      <w:bookmarkStart w:id="12" w:name="_Toc35745964"/>
      <w:bookmarkStart w:id="13" w:name="_Toc37050284"/>
      <w:r w:rsidRPr="00BC23FF">
        <w:rPr>
          <w:rFonts w:hint="eastAsia"/>
        </w:rPr>
        <w:t>性能指标描述表</w:t>
      </w:r>
      <w:bookmarkEnd w:id="12"/>
      <w:bookmarkEnd w:id="13"/>
    </w:p>
    <w:tbl>
      <w:tblPr>
        <w:tblW w:w="9072" w:type="dxa"/>
        <w:tblInd w:w="51" w:type="dxa"/>
        <w:tblLayout w:type="fixed"/>
        <w:tblCellMar>
          <w:left w:w="51" w:type="dxa"/>
          <w:right w:w="51" w:type="dxa"/>
        </w:tblCellMar>
        <w:tblLook w:val="0000" w:firstRow="0" w:lastRow="0" w:firstColumn="0" w:lastColumn="0" w:noHBand="0" w:noVBand="0"/>
      </w:tblPr>
      <w:tblGrid>
        <w:gridCol w:w="1465"/>
        <w:gridCol w:w="3780"/>
        <w:gridCol w:w="3827"/>
      </w:tblGrid>
      <w:tr w:rsidR="00836EF6" w14:paraId="1F2870EB" w14:textId="77777777">
        <w:tblPrEx>
          <w:tblCellMar>
            <w:top w:w="0" w:type="dxa"/>
            <w:bottom w:w="0" w:type="dxa"/>
          </w:tblCellMar>
        </w:tblPrEx>
        <w:trPr>
          <w:tblHeader/>
        </w:trPr>
        <w:tc>
          <w:tcPr>
            <w:tcW w:w="1465" w:type="dxa"/>
            <w:tcBorders>
              <w:top w:val="single" w:sz="6" w:space="0" w:color="auto"/>
              <w:left w:val="single" w:sz="6" w:space="0" w:color="auto"/>
              <w:bottom w:val="single" w:sz="6" w:space="0" w:color="auto"/>
              <w:right w:val="single" w:sz="6" w:space="0" w:color="auto"/>
            </w:tcBorders>
          </w:tcPr>
          <w:p w14:paraId="0AECD1C5" w14:textId="77777777" w:rsidR="00836EF6" w:rsidRPr="00BF03AF" w:rsidRDefault="00836EF6" w:rsidP="00BF03AF">
            <w:pPr>
              <w:pStyle w:val="af"/>
            </w:pPr>
            <w:r w:rsidRPr="00BF03AF">
              <w:rPr>
                <w:rFonts w:hint="eastAsia"/>
              </w:rPr>
              <w:t>性能指标名称</w:t>
            </w:r>
          </w:p>
        </w:tc>
        <w:tc>
          <w:tcPr>
            <w:tcW w:w="3780" w:type="dxa"/>
            <w:tcBorders>
              <w:top w:val="single" w:sz="6" w:space="0" w:color="auto"/>
              <w:left w:val="single" w:sz="6" w:space="0" w:color="auto"/>
              <w:bottom w:val="single" w:sz="6" w:space="0" w:color="auto"/>
              <w:right w:val="single" w:sz="6" w:space="0" w:color="auto"/>
            </w:tcBorders>
          </w:tcPr>
          <w:p w14:paraId="3A382465" w14:textId="77777777" w:rsidR="00836EF6" w:rsidRPr="00BF03AF" w:rsidRDefault="00836EF6" w:rsidP="00BF03AF">
            <w:pPr>
              <w:pStyle w:val="af"/>
            </w:pPr>
            <w:r w:rsidRPr="00BF03AF">
              <w:rPr>
                <w:rFonts w:hint="eastAsia"/>
              </w:rPr>
              <w:t>性能指标要求</w:t>
            </w:r>
          </w:p>
        </w:tc>
        <w:tc>
          <w:tcPr>
            <w:tcW w:w="3827" w:type="dxa"/>
            <w:tcBorders>
              <w:top w:val="single" w:sz="6" w:space="0" w:color="auto"/>
              <w:left w:val="single" w:sz="6" w:space="0" w:color="auto"/>
              <w:bottom w:val="single" w:sz="6" w:space="0" w:color="auto"/>
              <w:right w:val="single" w:sz="6" w:space="0" w:color="auto"/>
            </w:tcBorders>
          </w:tcPr>
          <w:p w14:paraId="16D90884" w14:textId="77777777" w:rsidR="00836EF6" w:rsidRPr="00BF03AF" w:rsidRDefault="00836EF6" w:rsidP="00BF03AF">
            <w:pPr>
              <w:pStyle w:val="af"/>
            </w:pPr>
            <w:r w:rsidRPr="00BF03AF">
              <w:rPr>
                <w:rFonts w:hint="eastAsia"/>
              </w:rPr>
              <w:t>说明</w:t>
            </w:r>
          </w:p>
        </w:tc>
      </w:tr>
      <w:tr w:rsidR="00836EF6" w:rsidRPr="00BF03AF" w14:paraId="6E290BDD" w14:textId="77777777">
        <w:tblPrEx>
          <w:tblCellMar>
            <w:top w:w="0" w:type="dxa"/>
            <w:bottom w:w="0" w:type="dxa"/>
          </w:tblCellMar>
        </w:tblPrEx>
        <w:tc>
          <w:tcPr>
            <w:tcW w:w="1465" w:type="dxa"/>
            <w:tcBorders>
              <w:top w:val="single" w:sz="6" w:space="0" w:color="auto"/>
              <w:left w:val="single" w:sz="6" w:space="0" w:color="auto"/>
              <w:bottom w:val="single" w:sz="6" w:space="0" w:color="auto"/>
              <w:right w:val="single" w:sz="6" w:space="0" w:color="auto"/>
            </w:tcBorders>
          </w:tcPr>
          <w:p w14:paraId="6D80AD5A" w14:textId="77777777" w:rsidR="00836EF6" w:rsidRDefault="00836EF6" w:rsidP="00836EF6">
            <w:pPr>
              <w:pStyle w:val="Char2"/>
            </w:pPr>
          </w:p>
        </w:tc>
        <w:tc>
          <w:tcPr>
            <w:tcW w:w="3780" w:type="dxa"/>
            <w:tcBorders>
              <w:top w:val="single" w:sz="6" w:space="0" w:color="auto"/>
              <w:left w:val="single" w:sz="6" w:space="0" w:color="auto"/>
              <w:bottom w:val="single" w:sz="6" w:space="0" w:color="auto"/>
              <w:right w:val="single" w:sz="6" w:space="0" w:color="auto"/>
            </w:tcBorders>
          </w:tcPr>
          <w:p w14:paraId="7C87488F" w14:textId="77777777" w:rsidR="00836EF6" w:rsidRDefault="00836EF6" w:rsidP="00836EF6">
            <w:pPr>
              <w:pStyle w:val="Char2"/>
            </w:pPr>
          </w:p>
        </w:tc>
        <w:tc>
          <w:tcPr>
            <w:tcW w:w="3827" w:type="dxa"/>
            <w:tcBorders>
              <w:top w:val="single" w:sz="6" w:space="0" w:color="auto"/>
              <w:left w:val="single" w:sz="6" w:space="0" w:color="auto"/>
              <w:bottom w:val="single" w:sz="6" w:space="0" w:color="auto"/>
              <w:right w:val="single" w:sz="6" w:space="0" w:color="auto"/>
            </w:tcBorders>
          </w:tcPr>
          <w:p w14:paraId="6CF78152" w14:textId="77777777" w:rsidR="00836EF6" w:rsidRDefault="00836EF6" w:rsidP="00836EF6">
            <w:pPr>
              <w:pStyle w:val="Char2"/>
            </w:pPr>
          </w:p>
        </w:tc>
      </w:tr>
      <w:tr w:rsidR="00836EF6" w:rsidRPr="00BF03AF" w14:paraId="5F7F8495" w14:textId="77777777">
        <w:tblPrEx>
          <w:tblCellMar>
            <w:top w:w="0" w:type="dxa"/>
            <w:bottom w:w="0" w:type="dxa"/>
          </w:tblCellMar>
        </w:tblPrEx>
        <w:tc>
          <w:tcPr>
            <w:tcW w:w="1465" w:type="dxa"/>
            <w:tcBorders>
              <w:top w:val="single" w:sz="6" w:space="0" w:color="auto"/>
              <w:left w:val="single" w:sz="6" w:space="0" w:color="auto"/>
              <w:bottom w:val="single" w:sz="6" w:space="0" w:color="auto"/>
              <w:right w:val="single" w:sz="6" w:space="0" w:color="auto"/>
            </w:tcBorders>
          </w:tcPr>
          <w:p w14:paraId="37B91ED6" w14:textId="77777777" w:rsidR="00836EF6" w:rsidRDefault="00836EF6" w:rsidP="00836EF6">
            <w:pPr>
              <w:pStyle w:val="Char2"/>
            </w:pPr>
          </w:p>
        </w:tc>
        <w:tc>
          <w:tcPr>
            <w:tcW w:w="3780" w:type="dxa"/>
            <w:tcBorders>
              <w:top w:val="single" w:sz="6" w:space="0" w:color="auto"/>
              <w:left w:val="single" w:sz="6" w:space="0" w:color="auto"/>
              <w:bottom w:val="single" w:sz="6" w:space="0" w:color="auto"/>
              <w:right w:val="single" w:sz="6" w:space="0" w:color="auto"/>
            </w:tcBorders>
          </w:tcPr>
          <w:p w14:paraId="53E0D3D4" w14:textId="77777777" w:rsidR="00836EF6" w:rsidRDefault="00836EF6" w:rsidP="00836EF6">
            <w:pPr>
              <w:pStyle w:val="Char2"/>
            </w:pPr>
          </w:p>
        </w:tc>
        <w:tc>
          <w:tcPr>
            <w:tcW w:w="3827" w:type="dxa"/>
            <w:tcBorders>
              <w:top w:val="single" w:sz="6" w:space="0" w:color="auto"/>
              <w:left w:val="single" w:sz="6" w:space="0" w:color="auto"/>
              <w:bottom w:val="single" w:sz="6" w:space="0" w:color="auto"/>
              <w:right w:val="single" w:sz="6" w:space="0" w:color="auto"/>
            </w:tcBorders>
          </w:tcPr>
          <w:p w14:paraId="732B4EEB" w14:textId="77777777" w:rsidR="00836EF6" w:rsidRDefault="00836EF6" w:rsidP="00836EF6">
            <w:pPr>
              <w:pStyle w:val="Char2"/>
            </w:pPr>
          </w:p>
        </w:tc>
      </w:tr>
      <w:tr w:rsidR="00836EF6" w:rsidRPr="00BF03AF" w14:paraId="153464A3" w14:textId="77777777">
        <w:tblPrEx>
          <w:tblCellMar>
            <w:top w:w="0" w:type="dxa"/>
            <w:bottom w:w="0" w:type="dxa"/>
          </w:tblCellMar>
        </w:tblPrEx>
        <w:tc>
          <w:tcPr>
            <w:tcW w:w="1465" w:type="dxa"/>
            <w:tcBorders>
              <w:top w:val="single" w:sz="6" w:space="0" w:color="auto"/>
              <w:left w:val="single" w:sz="6" w:space="0" w:color="auto"/>
              <w:bottom w:val="single" w:sz="6" w:space="0" w:color="auto"/>
              <w:right w:val="single" w:sz="6" w:space="0" w:color="auto"/>
            </w:tcBorders>
          </w:tcPr>
          <w:p w14:paraId="3A0E21AB" w14:textId="77777777" w:rsidR="00836EF6" w:rsidRDefault="00836EF6" w:rsidP="00836EF6">
            <w:pPr>
              <w:pStyle w:val="Char2"/>
            </w:pPr>
          </w:p>
        </w:tc>
        <w:tc>
          <w:tcPr>
            <w:tcW w:w="3780" w:type="dxa"/>
            <w:tcBorders>
              <w:top w:val="single" w:sz="6" w:space="0" w:color="auto"/>
              <w:left w:val="single" w:sz="6" w:space="0" w:color="auto"/>
              <w:bottom w:val="single" w:sz="6" w:space="0" w:color="auto"/>
              <w:right w:val="single" w:sz="6" w:space="0" w:color="auto"/>
            </w:tcBorders>
          </w:tcPr>
          <w:p w14:paraId="4B2E7948" w14:textId="77777777" w:rsidR="00836EF6" w:rsidRDefault="00836EF6" w:rsidP="00836EF6">
            <w:pPr>
              <w:pStyle w:val="Char2"/>
            </w:pPr>
          </w:p>
        </w:tc>
        <w:tc>
          <w:tcPr>
            <w:tcW w:w="3827" w:type="dxa"/>
            <w:tcBorders>
              <w:top w:val="single" w:sz="6" w:space="0" w:color="auto"/>
              <w:left w:val="single" w:sz="6" w:space="0" w:color="auto"/>
              <w:bottom w:val="single" w:sz="6" w:space="0" w:color="auto"/>
              <w:right w:val="single" w:sz="6" w:space="0" w:color="auto"/>
            </w:tcBorders>
          </w:tcPr>
          <w:p w14:paraId="50EFA907" w14:textId="77777777" w:rsidR="00836EF6" w:rsidRDefault="00836EF6" w:rsidP="00836EF6">
            <w:pPr>
              <w:pStyle w:val="Char2"/>
            </w:pPr>
          </w:p>
        </w:tc>
      </w:tr>
      <w:tr w:rsidR="00836EF6" w:rsidRPr="00BF03AF" w14:paraId="0155CB10" w14:textId="77777777">
        <w:tblPrEx>
          <w:tblCellMar>
            <w:top w:w="0" w:type="dxa"/>
            <w:bottom w:w="0" w:type="dxa"/>
          </w:tblCellMar>
        </w:tblPrEx>
        <w:tc>
          <w:tcPr>
            <w:tcW w:w="1465" w:type="dxa"/>
            <w:tcBorders>
              <w:top w:val="single" w:sz="6" w:space="0" w:color="auto"/>
              <w:left w:val="single" w:sz="6" w:space="0" w:color="auto"/>
              <w:bottom w:val="single" w:sz="6" w:space="0" w:color="auto"/>
              <w:right w:val="single" w:sz="6" w:space="0" w:color="auto"/>
            </w:tcBorders>
          </w:tcPr>
          <w:p w14:paraId="160574B2" w14:textId="77777777" w:rsidR="00836EF6" w:rsidRDefault="00836EF6" w:rsidP="00836EF6">
            <w:pPr>
              <w:pStyle w:val="Char2"/>
            </w:pPr>
          </w:p>
        </w:tc>
        <w:tc>
          <w:tcPr>
            <w:tcW w:w="3780" w:type="dxa"/>
            <w:tcBorders>
              <w:top w:val="single" w:sz="6" w:space="0" w:color="auto"/>
              <w:left w:val="single" w:sz="6" w:space="0" w:color="auto"/>
              <w:bottom w:val="single" w:sz="6" w:space="0" w:color="auto"/>
              <w:right w:val="single" w:sz="6" w:space="0" w:color="auto"/>
            </w:tcBorders>
          </w:tcPr>
          <w:p w14:paraId="6A5A7BF8" w14:textId="77777777" w:rsidR="00836EF6" w:rsidRDefault="00836EF6" w:rsidP="00836EF6">
            <w:pPr>
              <w:pStyle w:val="Char2"/>
            </w:pPr>
          </w:p>
        </w:tc>
        <w:tc>
          <w:tcPr>
            <w:tcW w:w="3827" w:type="dxa"/>
            <w:tcBorders>
              <w:top w:val="single" w:sz="6" w:space="0" w:color="auto"/>
              <w:left w:val="single" w:sz="6" w:space="0" w:color="auto"/>
              <w:bottom w:val="single" w:sz="6" w:space="0" w:color="auto"/>
              <w:right w:val="single" w:sz="6" w:space="0" w:color="auto"/>
            </w:tcBorders>
          </w:tcPr>
          <w:p w14:paraId="2C52D8D9" w14:textId="77777777" w:rsidR="00836EF6" w:rsidRDefault="00836EF6" w:rsidP="00836EF6">
            <w:pPr>
              <w:pStyle w:val="Char2"/>
            </w:pPr>
          </w:p>
        </w:tc>
      </w:tr>
      <w:tr w:rsidR="00836EF6" w:rsidRPr="00BF03AF" w14:paraId="0A9D2B24" w14:textId="77777777">
        <w:tblPrEx>
          <w:tblCellMar>
            <w:top w:w="0" w:type="dxa"/>
            <w:bottom w:w="0" w:type="dxa"/>
          </w:tblCellMar>
        </w:tblPrEx>
        <w:tc>
          <w:tcPr>
            <w:tcW w:w="1465" w:type="dxa"/>
            <w:tcBorders>
              <w:top w:val="single" w:sz="6" w:space="0" w:color="auto"/>
              <w:left w:val="single" w:sz="6" w:space="0" w:color="auto"/>
              <w:bottom w:val="single" w:sz="6" w:space="0" w:color="auto"/>
              <w:right w:val="single" w:sz="6" w:space="0" w:color="auto"/>
            </w:tcBorders>
          </w:tcPr>
          <w:p w14:paraId="535BCA33" w14:textId="77777777" w:rsidR="00836EF6" w:rsidRDefault="00836EF6" w:rsidP="00836EF6">
            <w:pPr>
              <w:pStyle w:val="Char2"/>
            </w:pPr>
          </w:p>
        </w:tc>
        <w:tc>
          <w:tcPr>
            <w:tcW w:w="3780" w:type="dxa"/>
            <w:tcBorders>
              <w:top w:val="single" w:sz="6" w:space="0" w:color="auto"/>
              <w:left w:val="single" w:sz="6" w:space="0" w:color="auto"/>
              <w:bottom w:val="single" w:sz="6" w:space="0" w:color="auto"/>
              <w:right w:val="single" w:sz="6" w:space="0" w:color="auto"/>
            </w:tcBorders>
          </w:tcPr>
          <w:p w14:paraId="0368F8E0" w14:textId="77777777" w:rsidR="00836EF6" w:rsidRDefault="00836EF6" w:rsidP="00836EF6">
            <w:pPr>
              <w:pStyle w:val="Char2"/>
            </w:pPr>
          </w:p>
        </w:tc>
        <w:tc>
          <w:tcPr>
            <w:tcW w:w="3827" w:type="dxa"/>
            <w:tcBorders>
              <w:top w:val="single" w:sz="6" w:space="0" w:color="auto"/>
              <w:left w:val="single" w:sz="6" w:space="0" w:color="auto"/>
              <w:bottom w:val="single" w:sz="6" w:space="0" w:color="auto"/>
              <w:right w:val="single" w:sz="6" w:space="0" w:color="auto"/>
            </w:tcBorders>
          </w:tcPr>
          <w:p w14:paraId="6D2048FE" w14:textId="77777777" w:rsidR="00836EF6" w:rsidRDefault="00836EF6" w:rsidP="00836EF6">
            <w:pPr>
              <w:pStyle w:val="Char2"/>
            </w:pPr>
          </w:p>
        </w:tc>
      </w:tr>
    </w:tbl>
    <w:p w14:paraId="4A8CC916" w14:textId="77777777" w:rsidR="00836EF6" w:rsidRPr="00EA2C10" w:rsidRDefault="00836EF6" w:rsidP="00BE3E57">
      <w:pPr>
        <w:pStyle w:val="af7"/>
      </w:pPr>
    </w:p>
    <w:p w14:paraId="160B3600" w14:textId="77777777" w:rsidR="00836EF6" w:rsidRPr="00EA2C10" w:rsidRDefault="00836EF6" w:rsidP="00BE3E57">
      <w:pPr>
        <w:pStyle w:val="af7"/>
      </w:pPr>
    </w:p>
    <w:p w14:paraId="47234BC8" w14:textId="77777777" w:rsidR="00836EF6" w:rsidRDefault="00836EF6" w:rsidP="00BF03AF">
      <w:pPr>
        <w:pStyle w:val="1"/>
      </w:pPr>
      <w:bookmarkStart w:id="14" w:name="_Toc43795991"/>
      <w:r>
        <w:rPr>
          <w:rFonts w:hint="eastAsia"/>
        </w:rPr>
        <w:t>单板总体框图及各功能单元说明</w:t>
      </w:r>
      <w:bookmarkEnd w:id="14"/>
    </w:p>
    <w:p w14:paraId="301F10D2" w14:textId="77777777" w:rsidR="00836EF6" w:rsidRDefault="00836EF6" w:rsidP="00BF03AF">
      <w:pPr>
        <w:pStyle w:val="a7"/>
        <w:rPr>
          <w:rFonts w:hint="eastAsia"/>
        </w:rPr>
      </w:pPr>
      <w:r>
        <w:t>&lt;</w:t>
      </w:r>
      <w:r>
        <w:rPr>
          <w:rFonts w:hint="eastAsia"/>
        </w:rPr>
        <w:t>说明各硬件单元、逻辑电路的划分，并说明单板软件、业务软件与硬件的支撑关系；建议采用框图和说明文字相结合的方式。不同的单元划分方式通常会影响各项性能指标、单板的可生产性和</w:t>
      </w:r>
      <w:r>
        <w:t>PCB</w:t>
      </w:r>
      <w:r>
        <w:rPr>
          <w:rFonts w:hint="eastAsia"/>
        </w:rPr>
        <w:t>设计的难易程度，如果功能单元划分的设计对这些方面有较大促进，应在此说明。需要说明各单元与其他单元的配合接口关系，主要接口类型和信息流向、处理关系等。各单元的实现方案中需要说明方案对功能和性能的支撑依据，以及与其他方案比较本方案是否最合适、可重用技术分析等。</w:t>
      </w:r>
      <w:r>
        <w:t>&gt;</w:t>
      </w:r>
    </w:p>
    <w:p w14:paraId="32D527F9" w14:textId="77777777" w:rsidR="00BF03AF" w:rsidRDefault="00BF03AF" w:rsidP="00BF03AF">
      <w:pPr>
        <w:pStyle w:val="af7"/>
        <w:rPr>
          <w:rFonts w:hint="eastAsia"/>
        </w:rPr>
      </w:pPr>
    </w:p>
    <w:p w14:paraId="366B5393" w14:textId="77777777" w:rsidR="00836EF6" w:rsidRDefault="00836EF6" w:rsidP="00BF03AF">
      <w:pPr>
        <w:pStyle w:val="2"/>
      </w:pPr>
      <w:bookmarkStart w:id="15" w:name="_Toc43795992"/>
      <w:r>
        <w:rPr>
          <w:rFonts w:hint="eastAsia"/>
        </w:rPr>
        <w:t>单板总体框图</w:t>
      </w:r>
      <w:bookmarkEnd w:id="15"/>
    </w:p>
    <w:p w14:paraId="4E71F941" w14:textId="77777777" w:rsidR="00836EF6" w:rsidDel="000B0208" w:rsidRDefault="00836EF6" w:rsidP="00203297">
      <w:pPr>
        <w:pStyle w:val="a7"/>
        <w:rPr>
          <w:del w:id="16" w:author="acer" w:date="2012-04-04T16:05:00Z"/>
          <w:rFonts w:hint="eastAsia"/>
        </w:rPr>
      </w:pPr>
      <w:r>
        <w:t>&lt;</w:t>
      </w:r>
      <w:r>
        <w:rPr>
          <w:rFonts w:hint="eastAsia"/>
        </w:rPr>
        <w:t>本节主要说明单板的物理实体的连接关系，主要是以关键器件、组件为核心，说明单板上各单元分别实现哪些功能，单元之间的接口关系</w:t>
      </w:r>
      <w:r>
        <w:t>&gt;</w:t>
      </w:r>
    </w:p>
    <w:p w14:paraId="05741E10" w14:textId="77777777" w:rsidR="00203297" w:rsidRDefault="000B0208" w:rsidP="000B0208">
      <w:pPr>
        <w:pStyle w:val="a7"/>
        <w:jc w:val="center"/>
        <w:rPr>
          <w:rFonts w:hint="eastAsia"/>
        </w:rPr>
      </w:pPr>
      <w:r>
        <w:object w:dxaOrig="8163" w:dyaOrig="6037" w14:anchorId="77D899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25pt;height:256.5pt" o:ole="">
            <v:imagedata r:id="rId13" o:title=""/>
          </v:shape>
          <o:OLEObject Type="Embed" ProgID="Visio.Drawing.11" ShapeID="_x0000_i1025" DrawAspect="Content" ObjectID="_1698178945" r:id="rId14"/>
        </w:object>
      </w:r>
    </w:p>
    <w:p w14:paraId="52B2116C" w14:textId="77777777" w:rsidR="000B0208" w:rsidRPr="00AC36E4" w:rsidRDefault="000B0208" w:rsidP="00203297">
      <w:pPr>
        <w:pStyle w:val="af7"/>
        <w:jc w:val="center"/>
      </w:pPr>
    </w:p>
    <w:p w14:paraId="14532C43" w14:textId="77777777" w:rsidR="00836EF6" w:rsidRPr="006308E2" w:rsidRDefault="00836EF6" w:rsidP="006308E2">
      <w:pPr>
        <w:pStyle w:val="a0"/>
      </w:pPr>
      <w:bookmarkStart w:id="17" w:name="_Toc35745976"/>
      <w:bookmarkStart w:id="18" w:name="_Toc37056587"/>
      <w:r w:rsidRPr="006308E2">
        <w:rPr>
          <w:rFonts w:hint="eastAsia"/>
        </w:rPr>
        <w:t>单板物理架构框图</w:t>
      </w:r>
      <w:bookmarkEnd w:id="17"/>
      <w:bookmarkEnd w:id="18"/>
    </w:p>
    <w:p w14:paraId="55D5B984" w14:textId="77777777" w:rsidR="00836EF6" w:rsidRPr="00AC36E4" w:rsidRDefault="00AE59EC" w:rsidP="00BE3E57">
      <w:pPr>
        <w:pStyle w:val="af7"/>
      </w:pPr>
      <w:ins w:id="19" w:author="acer" w:date="2012-04-04T15:13:00Z">
        <w:r>
          <w:rPr>
            <w:rFonts w:hint="eastAsia"/>
          </w:rPr>
          <w:t>系统采用</w:t>
        </w:r>
        <w:r>
          <w:rPr>
            <w:rFonts w:hint="eastAsia"/>
          </w:rPr>
          <w:t>FPGA</w:t>
        </w:r>
      </w:ins>
      <w:ins w:id="20" w:author="acer" w:date="2012-04-04T15:14:00Z">
        <w:r>
          <w:rPr>
            <w:rFonts w:hint="eastAsia"/>
          </w:rPr>
          <w:t>内部逻辑单元，实现上图所示功能模块，</w:t>
        </w:r>
      </w:ins>
    </w:p>
    <w:p w14:paraId="033AD91E" w14:textId="77777777" w:rsidR="00836EF6" w:rsidRPr="00AC36E4" w:rsidRDefault="00836EF6" w:rsidP="00BE3E57">
      <w:pPr>
        <w:pStyle w:val="af7"/>
      </w:pPr>
    </w:p>
    <w:p w14:paraId="03A8176A" w14:textId="77777777" w:rsidR="00836EF6" w:rsidRPr="006503C0" w:rsidRDefault="00836EF6" w:rsidP="00BF03AF">
      <w:pPr>
        <w:pStyle w:val="3"/>
      </w:pPr>
      <w:bookmarkStart w:id="21" w:name="_Toc35750821"/>
      <w:bookmarkStart w:id="22" w:name="_Toc43795993"/>
      <w:r w:rsidRPr="006503C0">
        <w:rPr>
          <w:rFonts w:hint="eastAsia"/>
        </w:rPr>
        <w:t>单板数据和控制通道流程和图表说明</w:t>
      </w:r>
      <w:bookmarkEnd w:id="21"/>
      <w:bookmarkEnd w:id="22"/>
    </w:p>
    <w:p w14:paraId="6296E3DF" w14:textId="77777777" w:rsidR="00836EF6" w:rsidRDefault="00836EF6" w:rsidP="00EC609B">
      <w:pPr>
        <w:pStyle w:val="a7"/>
        <w:rPr>
          <w:ins w:id="23" w:author="acer" w:date="2012-04-04T16:14:00Z"/>
          <w:rFonts w:hint="eastAsia"/>
        </w:rPr>
      </w:pPr>
      <w:r>
        <w:t>&lt;</w:t>
      </w:r>
      <w:r>
        <w:rPr>
          <w:rFonts w:hint="eastAsia"/>
        </w:rPr>
        <w:t>本节需要说明单板的逻辑架构与物理架构的对应关系。对主要业务处理流程和各功能单元间配合关系进行分析说明；应给出单板逻辑功能框图、单板数据通道流程和图表、单板管理通道流程和图表、有关</w:t>
      </w:r>
      <w:r>
        <w:t>CPU</w:t>
      </w:r>
      <w:r>
        <w:rPr>
          <w:rFonts w:hint="eastAsia"/>
        </w:rPr>
        <w:t>总线连接关系图、逻辑功能模块接口定义标准、模块间通信协议和标准。应该在图中说明各信息流分支的功能、标准等关键特征。如果在一张图中能够同时表达上述信息，可以用一张图表示，否则要用多张图表示。</w:t>
      </w:r>
      <w:r>
        <w:t>&gt;</w:t>
      </w:r>
    </w:p>
    <w:p w14:paraId="51B0D2D8" w14:textId="77777777" w:rsidR="00B4229D" w:rsidRDefault="00B4229D" w:rsidP="00B4229D">
      <w:pPr>
        <w:pStyle w:val="a7"/>
        <w:jc w:val="center"/>
        <w:rPr>
          <w:rFonts w:hint="eastAsia"/>
        </w:rPr>
      </w:pPr>
    </w:p>
    <w:p w14:paraId="07958828" w14:textId="77777777" w:rsidR="001E4891" w:rsidRDefault="001E4891" w:rsidP="00B4229D">
      <w:pPr>
        <w:pStyle w:val="a7"/>
        <w:jc w:val="center"/>
      </w:pPr>
      <w:r>
        <w:object w:dxaOrig="5753" w:dyaOrig="3485" w14:anchorId="4B85527C">
          <v:shape id="_x0000_i1026" type="#_x0000_t75" style="width:4in;height:174pt" o:ole="">
            <v:imagedata r:id="rId15" o:title=""/>
          </v:shape>
          <o:OLEObject Type="Embed" ProgID="Visio.Drawing.11" ShapeID="_x0000_i1026" DrawAspect="Content" ObjectID="_1698178946" r:id="rId16"/>
        </w:object>
      </w:r>
    </w:p>
    <w:p w14:paraId="0E951849" w14:textId="77777777" w:rsidR="00836EF6" w:rsidRPr="006308E2" w:rsidRDefault="00836EF6" w:rsidP="006308E2">
      <w:pPr>
        <w:pStyle w:val="a0"/>
      </w:pPr>
      <w:bookmarkStart w:id="24" w:name="_Toc35745977"/>
      <w:bookmarkStart w:id="25" w:name="_Toc37056588"/>
      <w:r w:rsidRPr="006308E2">
        <w:rPr>
          <w:rFonts w:hint="eastAsia"/>
        </w:rPr>
        <w:t>单板信息处理逻辑架构框图</w:t>
      </w:r>
      <w:bookmarkEnd w:id="24"/>
      <w:bookmarkEnd w:id="25"/>
    </w:p>
    <w:p w14:paraId="08D17360" w14:textId="77777777" w:rsidR="00836EF6" w:rsidRPr="00EA2C10" w:rsidRDefault="00836EF6" w:rsidP="00BE3E57">
      <w:pPr>
        <w:pStyle w:val="af7"/>
      </w:pPr>
    </w:p>
    <w:p w14:paraId="6643EEF5" w14:textId="77777777" w:rsidR="00836EF6" w:rsidRPr="006503C0" w:rsidRDefault="00836EF6" w:rsidP="000904B7">
      <w:pPr>
        <w:pStyle w:val="3"/>
      </w:pPr>
      <w:bookmarkStart w:id="26" w:name="_Toc35750822"/>
      <w:bookmarkStart w:id="27" w:name="_Toc43795994"/>
      <w:r w:rsidRPr="006503C0">
        <w:rPr>
          <w:rFonts w:hint="eastAsia"/>
        </w:rPr>
        <w:t>逻辑功能模块接口和通信协议和标准说明</w:t>
      </w:r>
      <w:bookmarkEnd w:id="26"/>
      <w:bookmarkEnd w:id="27"/>
    </w:p>
    <w:p w14:paraId="573318F9" w14:textId="77777777" w:rsidR="00836EF6" w:rsidRDefault="00807C3D" w:rsidP="00BE3E57">
      <w:pPr>
        <w:pStyle w:val="af7"/>
        <w:rPr>
          <w:rFonts w:hint="eastAsia"/>
        </w:rPr>
      </w:pPr>
      <w:r>
        <w:rPr>
          <w:rFonts w:hint="eastAsia"/>
        </w:rPr>
        <w:t>EMIF</w:t>
      </w:r>
      <w:r>
        <w:rPr>
          <w:rFonts w:hint="eastAsia"/>
        </w:rPr>
        <w:t>接口：</w:t>
      </w:r>
      <w:r w:rsidR="00626BE2">
        <w:rPr>
          <w:rFonts w:hint="eastAsia"/>
        </w:rPr>
        <w:t>DM642</w:t>
      </w:r>
      <w:r w:rsidR="00626BE2">
        <w:rPr>
          <w:rFonts w:hint="eastAsia"/>
        </w:rPr>
        <w:t>采用第二代增强型超长指令集（</w:t>
      </w:r>
      <w:r w:rsidR="00626BE2">
        <w:rPr>
          <w:rFonts w:hint="eastAsia"/>
        </w:rPr>
        <w:t>VelociTI1.2</w:t>
      </w:r>
      <w:r w:rsidR="00626BE2">
        <w:rPr>
          <w:rFonts w:hint="eastAsia"/>
        </w:rPr>
        <w:t>），它的</w:t>
      </w:r>
      <w:r w:rsidR="00626BE2">
        <w:rPr>
          <w:rFonts w:hint="eastAsia"/>
        </w:rPr>
        <w:t>EMIFA</w:t>
      </w:r>
      <w:r w:rsidR="00626BE2">
        <w:rPr>
          <w:rFonts w:hint="eastAsia"/>
        </w:rPr>
        <w:t>接口数据总线宽度为</w:t>
      </w:r>
      <w:r w:rsidR="00626BE2">
        <w:rPr>
          <w:rFonts w:hint="eastAsia"/>
        </w:rPr>
        <w:t>64</w:t>
      </w:r>
      <w:r w:rsidR="00626BE2">
        <w:rPr>
          <w:rFonts w:hint="eastAsia"/>
        </w:rPr>
        <w:t>位，最高数据存取频率</w:t>
      </w:r>
      <w:r w:rsidR="00626BE2">
        <w:rPr>
          <w:rFonts w:hint="eastAsia"/>
        </w:rPr>
        <w:t>133MHz</w:t>
      </w:r>
      <w:r w:rsidR="00626BE2">
        <w:rPr>
          <w:rFonts w:hint="eastAsia"/>
        </w:rPr>
        <w:t>，可直接与大容量、低成本的</w:t>
      </w:r>
      <w:r w:rsidR="00626BE2">
        <w:rPr>
          <w:rFonts w:hint="eastAsia"/>
        </w:rPr>
        <w:t>SDRAM</w:t>
      </w:r>
      <w:r w:rsidR="00626BE2">
        <w:rPr>
          <w:rFonts w:hint="eastAsia"/>
        </w:rPr>
        <w:t>芯片、异步存储器</w:t>
      </w:r>
      <w:r w:rsidR="00626BE2">
        <w:rPr>
          <w:rFonts w:hint="eastAsia"/>
        </w:rPr>
        <w:t>SRAM/EPROM</w:t>
      </w:r>
      <w:r w:rsidR="00626BE2">
        <w:rPr>
          <w:rFonts w:hint="eastAsia"/>
        </w:rPr>
        <w:t>、同步存储器（</w:t>
      </w:r>
      <w:r w:rsidR="00626BE2">
        <w:rPr>
          <w:rFonts w:hint="eastAsia"/>
        </w:rPr>
        <w:t>SBSRM</w:t>
      </w:r>
      <w:r w:rsidR="00626BE2">
        <w:rPr>
          <w:rFonts w:hint="eastAsia"/>
        </w:rPr>
        <w:t>、</w:t>
      </w:r>
      <w:r w:rsidR="00626BE2">
        <w:rPr>
          <w:rFonts w:hint="eastAsia"/>
        </w:rPr>
        <w:t>ZBT SRAM</w:t>
      </w:r>
      <w:r w:rsidR="00626BE2">
        <w:rPr>
          <w:rFonts w:hint="eastAsia"/>
        </w:rPr>
        <w:t>、</w:t>
      </w:r>
      <w:r w:rsidR="00626BE2">
        <w:rPr>
          <w:rFonts w:hint="eastAsia"/>
        </w:rPr>
        <w:t>FIFO</w:t>
      </w:r>
      <w:r w:rsidR="00626BE2">
        <w:rPr>
          <w:rFonts w:hint="eastAsia"/>
        </w:rPr>
        <w:t>）无缝连接，外部存储器最大可寻址空间为</w:t>
      </w:r>
      <w:r w:rsidR="00626BE2">
        <w:rPr>
          <w:rFonts w:hint="eastAsia"/>
        </w:rPr>
        <w:t>1024MB</w:t>
      </w:r>
      <w:r w:rsidR="00626BE2">
        <w:rPr>
          <w:rFonts w:hint="eastAsia"/>
        </w:rPr>
        <w:t>。</w:t>
      </w:r>
    </w:p>
    <w:p w14:paraId="5E51FED8" w14:textId="77777777" w:rsidR="00626BE2" w:rsidRDefault="00626BE2" w:rsidP="00BE3E57">
      <w:pPr>
        <w:pStyle w:val="af7"/>
        <w:rPr>
          <w:rFonts w:hint="eastAsia"/>
        </w:rPr>
      </w:pPr>
      <w:r>
        <w:rPr>
          <w:rFonts w:hint="eastAsia"/>
        </w:rPr>
        <w:t>EMIF</w:t>
      </w:r>
      <w:r>
        <w:rPr>
          <w:rFonts w:hint="eastAsia"/>
        </w:rPr>
        <w:t>可以同时支持</w:t>
      </w:r>
      <w:r>
        <w:rPr>
          <w:rFonts w:hint="eastAsia"/>
        </w:rPr>
        <w:t>3</w:t>
      </w:r>
      <w:r>
        <w:rPr>
          <w:rFonts w:hint="eastAsia"/>
        </w:rPr>
        <w:t>种类型的存储器（</w:t>
      </w:r>
      <w:r>
        <w:rPr>
          <w:rFonts w:hint="eastAsia"/>
        </w:rPr>
        <w:t>SBSAM</w:t>
      </w:r>
      <w:r>
        <w:rPr>
          <w:rFonts w:hint="eastAsia"/>
        </w:rPr>
        <w:t>、</w:t>
      </w:r>
      <w:r>
        <w:rPr>
          <w:rFonts w:hint="eastAsia"/>
        </w:rPr>
        <w:t>SDRAM</w:t>
      </w:r>
      <w:r>
        <w:rPr>
          <w:rFonts w:hint="eastAsia"/>
        </w:rPr>
        <w:t>、异步设备），其中，</w:t>
      </w:r>
      <w:r>
        <w:rPr>
          <w:rFonts w:hint="eastAsia"/>
        </w:rPr>
        <w:t>SDRAM</w:t>
      </w:r>
      <w:r>
        <w:rPr>
          <w:rFonts w:hint="eastAsia"/>
        </w:rPr>
        <w:t>在</w:t>
      </w:r>
      <w:r>
        <w:rPr>
          <w:rFonts w:hint="eastAsia"/>
        </w:rPr>
        <w:t>SDCLK</w:t>
      </w:r>
      <w:r>
        <w:rPr>
          <w:rFonts w:hint="eastAsia"/>
        </w:rPr>
        <w:t>时钟下运行，</w:t>
      </w:r>
      <w:r>
        <w:rPr>
          <w:rFonts w:hint="eastAsia"/>
        </w:rPr>
        <w:t>SBSRAM</w:t>
      </w:r>
      <w:r>
        <w:rPr>
          <w:rFonts w:hint="eastAsia"/>
        </w:rPr>
        <w:t>在</w:t>
      </w:r>
      <w:r>
        <w:rPr>
          <w:rFonts w:hint="eastAsia"/>
        </w:rPr>
        <w:t>SSCLK</w:t>
      </w:r>
      <w:r>
        <w:rPr>
          <w:rFonts w:hint="eastAsia"/>
        </w:rPr>
        <w:t>时钟下工作。</w:t>
      </w:r>
    </w:p>
    <w:p w14:paraId="0AAA7E03" w14:textId="77777777" w:rsidR="00E67639" w:rsidRDefault="00E67639" w:rsidP="00BE3E57">
      <w:pPr>
        <w:pStyle w:val="af7"/>
        <w:rPr>
          <w:rFonts w:hint="eastAsia"/>
        </w:rPr>
      </w:pPr>
      <w:r>
        <w:rPr>
          <w:rFonts w:hint="eastAsia"/>
        </w:rPr>
        <w:t>EMIF</w:t>
      </w:r>
      <w:r>
        <w:rPr>
          <w:rFonts w:hint="eastAsia"/>
        </w:rPr>
        <w:t>信号说明：</w:t>
      </w:r>
    </w:p>
    <w:p w14:paraId="49B0EEE3" w14:textId="77777777" w:rsidR="00E67639" w:rsidRDefault="00E67639" w:rsidP="00BE3E57">
      <w:pPr>
        <w:pStyle w:val="af7"/>
        <w:rPr>
          <w:rFonts w:hint="eastAsia"/>
        </w:rPr>
      </w:pPr>
      <w:r>
        <w:rPr>
          <w:rFonts w:hint="eastAsia"/>
        </w:rPr>
        <w:t>EMIF</w:t>
      </w:r>
      <w:r>
        <w:rPr>
          <w:rFonts w:hint="eastAsia"/>
        </w:rPr>
        <w:t>接口信号参考图：</w:t>
      </w:r>
    </w:p>
    <w:p w14:paraId="23C96457" w14:textId="77777777" w:rsidR="00807C3D" w:rsidRDefault="00E67639" w:rsidP="00BE3E57">
      <w:pPr>
        <w:pStyle w:val="af7"/>
        <w:rPr>
          <w:rFonts w:hint="eastAsia"/>
        </w:rPr>
      </w:pPr>
      <w:r>
        <w:rPr>
          <w:rFonts w:hint="eastAsia"/>
        </w:rPr>
        <w:t>本方案通过</w:t>
      </w:r>
      <w:r>
        <w:rPr>
          <w:rFonts w:hint="eastAsia"/>
        </w:rPr>
        <w:t>EMIF</w:t>
      </w:r>
      <w:r>
        <w:rPr>
          <w:rFonts w:hint="eastAsia"/>
        </w:rPr>
        <w:t>实现异步接口与</w:t>
      </w:r>
      <w:r>
        <w:rPr>
          <w:rFonts w:hint="eastAsia"/>
        </w:rPr>
        <w:t>FPGA</w:t>
      </w:r>
      <w:r>
        <w:rPr>
          <w:rFonts w:hint="eastAsia"/>
        </w:rPr>
        <w:t>通信。</w:t>
      </w:r>
    </w:p>
    <w:p w14:paraId="001B2A56" w14:textId="77777777" w:rsidR="00807C3D" w:rsidRDefault="00807C3D" w:rsidP="00BE3E57">
      <w:pPr>
        <w:pStyle w:val="af7"/>
        <w:rPr>
          <w:rFonts w:hint="eastAsia"/>
        </w:rPr>
      </w:pPr>
      <w:r>
        <w:rPr>
          <w:rFonts w:hint="eastAsia"/>
        </w:rPr>
        <w:lastRenderedPageBreak/>
        <w:t>GXB</w:t>
      </w:r>
      <w:r>
        <w:rPr>
          <w:rFonts w:hint="eastAsia"/>
        </w:rPr>
        <w:t>接口：</w:t>
      </w:r>
      <w:r w:rsidR="00FC16EB">
        <w:rPr>
          <w:rFonts w:hint="eastAsia"/>
        </w:rPr>
        <w:t>Stratix V</w:t>
      </w:r>
      <w:r w:rsidR="00FC16EB">
        <w:rPr>
          <w:rFonts w:hint="eastAsia"/>
        </w:rPr>
        <w:t>集成内部可变类型的</w:t>
      </w:r>
      <w:r w:rsidR="00FC16EB">
        <w:rPr>
          <w:rFonts w:hint="eastAsia"/>
        </w:rPr>
        <w:t>GT</w:t>
      </w:r>
      <w:r w:rsidR="00FC16EB">
        <w:rPr>
          <w:rFonts w:hint="eastAsia"/>
        </w:rPr>
        <w:t>、</w:t>
      </w:r>
      <w:r w:rsidR="00FC16EB">
        <w:rPr>
          <w:rFonts w:hint="eastAsia"/>
        </w:rPr>
        <w:t>GX</w:t>
      </w:r>
      <w:r w:rsidR="00FC16EB">
        <w:rPr>
          <w:rFonts w:hint="eastAsia"/>
        </w:rPr>
        <w:t>和</w:t>
      </w:r>
      <w:r w:rsidR="00FC16EB">
        <w:rPr>
          <w:rFonts w:hint="eastAsia"/>
        </w:rPr>
        <w:t>GS</w:t>
      </w:r>
      <w:r w:rsidR="00FC16EB">
        <w:rPr>
          <w:rFonts w:hint="eastAsia"/>
        </w:rPr>
        <w:t>收发器结构、收发通道和</w:t>
      </w:r>
      <w:r w:rsidR="00FC16EB">
        <w:rPr>
          <w:rFonts w:hint="eastAsia"/>
        </w:rPr>
        <w:t>TX</w:t>
      </w:r>
      <w:r w:rsidR="00FC16EB">
        <w:rPr>
          <w:rFonts w:hint="eastAsia"/>
        </w:rPr>
        <w:t>、</w:t>
      </w:r>
      <w:r w:rsidR="00FC16EB">
        <w:rPr>
          <w:rFonts w:hint="eastAsia"/>
        </w:rPr>
        <w:t>RX</w:t>
      </w:r>
      <w:r w:rsidR="00FC16EB">
        <w:rPr>
          <w:rFonts w:hint="eastAsia"/>
        </w:rPr>
        <w:t>数据链路通道。</w:t>
      </w:r>
      <w:r w:rsidR="00FC16EB">
        <w:rPr>
          <w:rFonts w:hint="eastAsia"/>
        </w:rPr>
        <w:t>Stratix V GT</w:t>
      </w:r>
      <w:r w:rsidR="00FC16EB">
        <w:rPr>
          <w:rFonts w:hint="eastAsia"/>
        </w:rPr>
        <w:t>设备</w:t>
      </w:r>
      <w:r w:rsidR="00FC16EB">
        <w:rPr>
          <w:rFonts w:hint="eastAsia"/>
        </w:rPr>
        <w:t>GT</w:t>
      </w:r>
      <w:r w:rsidR="00FC16EB">
        <w:rPr>
          <w:rFonts w:hint="eastAsia"/>
        </w:rPr>
        <w:t>通道串行数据速率范围</w:t>
      </w:r>
      <w:r w:rsidR="00FC16EB">
        <w:rPr>
          <w:rFonts w:hint="eastAsia"/>
        </w:rPr>
        <w:t>20Gbps</w:t>
      </w:r>
      <w:r w:rsidR="00FC16EB">
        <w:rPr>
          <w:rFonts w:hint="eastAsia"/>
        </w:rPr>
        <w:t>～</w:t>
      </w:r>
      <w:r w:rsidR="00FC16EB">
        <w:rPr>
          <w:rFonts w:hint="eastAsia"/>
        </w:rPr>
        <w:t>28Gbps</w:t>
      </w:r>
      <w:r w:rsidR="00FC16EB">
        <w:rPr>
          <w:rFonts w:hint="eastAsia"/>
        </w:rPr>
        <w:t>，</w:t>
      </w:r>
      <w:r w:rsidR="00FC16EB">
        <w:rPr>
          <w:rFonts w:hint="eastAsia"/>
        </w:rPr>
        <w:t>GX</w:t>
      </w:r>
      <w:r w:rsidR="00FC16EB">
        <w:rPr>
          <w:rFonts w:hint="eastAsia"/>
        </w:rPr>
        <w:t>通道最大速率可达到</w:t>
      </w:r>
      <w:r w:rsidR="00FC16EB">
        <w:rPr>
          <w:rFonts w:hint="eastAsia"/>
        </w:rPr>
        <w:t>12.5Gbps</w:t>
      </w:r>
      <w:r w:rsidR="00FC16EB">
        <w:rPr>
          <w:rFonts w:hint="eastAsia"/>
        </w:rPr>
        <w:t>。</w:t>
      </w:r>
      <w:r w:rsidR="00FC16EB">
        <w:rPr>
          <w:rFonts w:hint="eastAsia"/>
        </w:rPr>
        <w:t>GX</w:t>
      </w:r>
      <w:r w:rsidR="00FC16EB">
        <w:rPr>
          <w:rFonts w:hint="eastAsia"/>
        </w:rPr>
        <w:t>和</w:t>
      </w:r>
      <w:r w:rsidR="00FC16EB">
        <w:rPr>
          <w:rFonts w:hint="eastAsia"/>
        </w:rPr>
        <w:t>GS</w:t>
      </w:r>
      <w:r w:rsidR="00FC16EB">
        <w:rPr>
          <w:rFonts w:hint="eastAsia"/>
        </w:rPr>
        <w:t>设备</w:t>
      </w:r>
      <w:r w:rsidR="00FC16EB">
        <w:rPr>
          <w:rFonts w:hint="eastAsia"/>
        </w:rPr>
        <w:t>GX</w:t>
      </w:r>
      <w:r w:rsidR="00FC16EB">
        <w:rPr>
          <w:rFonts w:hint="eastAsia"/>
        </w:rPr>
        <w:t>通道串行数据速率范围为</w:t>
      </w:r>
      <w:r w:rsidR="00FC16EB">
        <w:rPr>
          <w:rFonts w:hint="eastAsia"/>
        </w:rPr>
        <w:t>600Mbps</w:t>
      </w:r>
      <w:r w:rsidR="00FC16EB">
        <w:rPr>
          <w:rFonts w:hint="eastAsia"/>
        </w:rPr>
        <w:t>～</w:t>
      </w:r>
      <w:r w:rsidR="00FC16EB">
        <w:rPr>
          <w:rFonts w:hint="eastAsia"/>
        </w:rPr>
        <w:t>14.1Gbps</w:t>
      </w:r>
      <w:r w:rsidR="00FC16EB">
        <w:rPr>
          <w:rFonts w:hint="eastAsia"/>
        </w:rPr>
        <w:t>。</w:t>
      </w:r>
      <w:r w:rsidR="000B2643">
        <w:rPr>
          <w:rFonts w:hint="eastAsia"/>
        </w:rPr>
        <w:t>下图为</w:t>
      </w:r>
      <w:r w:rsidR="00F471F2">
        <w:rPr>
          <w:rFonts w:hint="eastAsia"/>
        </w:rPr>
        <w:t>GX</w:t>
      </w:r>
      <w:r w:rsidR="000B2643">
        <w:rPr>
          <w:rFonts w:hint="eastAsia"/>
        </w:rPr>
        <w:t>内部结构：</w:t>
      </w:r>
    </w:p>
    <w:p w14:paraId="2D33D8B8" w14:textId="1071A4D1" w:rsidR="000B2643" w:rsidRDefault="008001A7" w:rsidP="000B2643">
      <w:pPr>
        <w:pStyle w:val="af7"/>
        <w:jc w:val="center"/>
        <w:rPr>
          <w:rFonts w:hint="eastAsia"/>
        </w:rPr>
      </w:pPr>
      <w:r>
        <w:rPr>
          <w:rFonts w:hint="eastAsia"/>
          <w:noProof/>
        </w:rPr>
        <w:drawing>
          <wp:inline distT="0" distB="0" distL="0" distR="0" wp14:anchorId="54BA4579" wp14:editId="0A44E77F">
            <wp:extent cx="4791075" cy="2724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1075" cy="2724150"/>
                    </a:xfrm>
                    <a:prstGeom prst="rect">
                      <a:avLst/>
                    </a:prstGeom>
                    <a:noFill/>
                    <a:ln>
                      <a:noFill/>
                    </a:ln>
                  </pic:spPr>
                </pic:pic>
              </a:graphicData>
            </a:graphic>
          </wp:inline>
        </w:drawing>
      </w:r>
    </w:p>
    <w:p w14:paraId="390DDC85" w14:textId="77777777" w:rsidR="00B4229D" w:rsidRPr="003A7F2B" w:rsidRDefault="00B4229D" w:rsidP="00BE3E57">
      <w:pPr>
        <w:pStyle w:val="af7"/>
      </w:pPr>
    </w:p>
    <w:p w14:paraId="63D19BBA" w14:textId="77777777" w:rsidR="00836EF6" w:rsidRPr="003A7F2B" w:rsidRDefault="00836EF6" w:rsidP="00BE3E57">
      <w:pPr>
        <w:pStyle w:val="af7"/>
      </w:pPr>
    </w:p>
    <w:p w14:paraId="7B501E5C" w14:textId="77777777" w:rsidR="00836EF6" w:rsidRPr="006503C0" w:rsidRDefault="00836EF6" w:rsidP="000904B7">
      <w:pPr>
        <w:pStyle w:val="3"/>
      </w:pPr>
      <w:bookmarkStart w:id="28" w:name="_Toc35750823"/>
      <w:bookmarkStart w:id="29" w:name="_Toc43795995"/>
      <w:r w:rsidRPr="006503C0">
        <w:rPr>
          <w:rFonts w:hint="eastAsia"/>
        </w:rPr>
        <w:t>其他说明</w:t>
      </w:r>
      <w:bookmarkEnd w:id="28"/>
      <w:bookmarkEnd w:id="29"/>
    </w:p>
    <w:p w14:paraId="4BA9AFEC" w14:textId="77777777" w:rsidR="00836EF6" w:rsidRPr="003A7F2B" w:rsidRDefault="00836EF6" w:rsidP="00BE3E57">
      <w:pPr>
        <w:pStyle w:val="af7"/>
      </w:pPr>
    </w:p>
    <w:p w14:paraId="47CEDE5B" w14:textId="77777777" w:rsidR="00836EF6" w:rsidRPr="003A7F2B" w:rsidRDefault="00836EF6" w:rsidP="00BE3E57">
      <w:pPr>
        <w:pStyle w:val="af7"/>
      </w:pPr>
    </w:p>
    <w:p w14:paraId="663518EE" w14:textId="77777777" w:rsidR="00836EF6" w:rsidRPr="003A7F2B" w:rsidRDefault="00836EF6" w:rsidP="00BE3E57">
      <w:pPr>
        <w:pStyle w:val="af7"/>
      </w:pPr>
    </w:p>
    <w:p w14:paraId="1E0A546E" w14:textId="77777777" w:rsidR="00836EF6" w:rsidRDefault="00836EF6" w:rsidP="00836EF6">
      <w:pPr>
        <w:pStyle w:val="2"/>
      </w:pPr>
      <w:bookmarkStart w:id="30" w:name="_Toc43795996"/>
      <w:r>
        <w:rPr>
          <w:rFonts w:hint="eastAsia"/>
        </w:rPr>
        <w:t>单板重用和配套技术分析</w:t>
      </w:r>
      <w:bookmarkEnd w:id="30"/>
    </w:p>
    <w:p w14:paraId="0D55BE01" w14:textId="77777777" w:rsidR="00836EF6" w:rsidRDefault="00836EF6" w:rsidP="001B468A">
      <w:pPr>
        <w:pStyle w:val="a7"/>
      </w:pPr>
      <w:r>
        <w:t>&lt;</w:t>
      </w:r>
      <w:r>
        <w:rPr>
          <w:rFonts w:hint="eastAsia"/>
        </w:rPr>
        <w:t>本节主要考虑本单板是否可能借用以前成熟的技术方案或电路单元。如果有必要，也应尽量考虑本单板中的部分单元是否可能设计成标准化的共享模块，供将来的单板借用。本节还需要说明在单板上需要其他部门、其他项目人员配套设计的情况</w:t>
      </w:r>
      <w:r>
        <w:t>&gt;</w:t>
      </w:r>
    </w:p>
    <w:p w14:paraId="2D66EF20" w14:textId="77777777" w:rsidR="00836EF6" w:rsidRPr="003A7F2B" w:rsidRDefault="00836EF6" w:rsidP="00BE3E57">
      <w:pPr>
        <w:pStyle w:val="af7"/>
      </w:pPr>
    </w:p>
    <w:p w14:paraId="60F07265" w14:textId="77777777" w:rsidR="00836EF6" w:rsidRPr="003A7F2B" w:rsidRDefault="00836EF6" w:rsidP="00BE3E57">
      <w:pPr>
        <w:pStyle w:val="af7"/>
      </w:pPr>
    </w:p>
    <w:p w14:paraId="03616962" w14:textId="77777777" w:rsidR="00836EF6" w:rsidRDefault="00D8166A" w:rsidP="00836EF6">
      <w:pPr>
        <w:pStyle w:val="2"/>
      </w:pPr>
      <w:bookmarkStart w:id="31" w:name="_Toc43795997"/>
      <w:r>
        <w:rPr>
          <w:rFonts w:hint="eastAsia"/>
        </w:rPr>
        <w:t>FPGA</w:t>
      </w:r>
      <w:r>
        <w:rPr>
          <w:rFonts w:hint="eastAsia"/>
        </w:rPr>
        <w:t>控制单元</w:t>
      </w:r>
      <w:bookmarkEnd w:id="31"/>
    </w:p>
    <w:p w14:paraId="4B147C2A" w14:textId="77777777" w:rsidR="00836EF6" w:rsidRDefault="00836EF6" w:rsidP="001B468A">
      <w:pPr>
        <w:pStyle w:val="a7"/>
      </w:pPr>
      <w:r>
        <w:t>&lt;</w:t>
      </w:r>
      <w:r>
        <w:rPr>
          <w:rFonts w:hint="eastAsia"/>
        </w:rPr>
        <w:t>本节需要说明单板中其中一个单元（例如</w:t>
      </w:r>
      <w:r>
        <w:t>CPU</w:t>
      </w:r>
      <w:r>
        <w:rPr>
          <w:rFonts w:hint="eastAsia"/>
        </w:rPr>
        <w:t>控制单元、线路切换处理单元等）的功能和实现框架方案。如果单板有性能指标要求，需要说明（证明）单元的设计怎样能保证满足性能需求。需要说明单元的物理实体与逻辑信息处理功能的对应关系。需标识出与本功能模块相关的下载接口，调试接口指示灯。本节的编写内容主要是从可实现性的角度说明单元的关键技术、业务功能配合关系；不需要说明单元内的具体连线</w:t>
      </w:r>
      <w:r>
        <w:t>&gt;</w:t>
      </w:r>
    </w:p>
    <w:p w14:paraId="6BEC2D7F" w14:textId="77777777" w:rsidR="00836EF6" w:rsidRPr="003A7F2B" w:rsidRDefault="008B109C" w:rsidP="00BE3E57">
      <w:pPr>
        <w:pStyle w:val="af7"/>
      </w:pPr>
      <w:r>
        <w:rPr>
          <w:rFonts w:hint="eastAsia"/>
        </w:rPr>
        <w:lastRenderedPageBreak/>
        <w:t>数据采集单元将转化为数字信号传递给</w:t>
      </w:r>
      <w:r>
        <w:rPr>
          <w:rFonts w:hint="eastAsia"/>
        </w:rPr>
        <w:t>FPGA</w:t>
      </w:r>
      <w:r>
        <w:rPr>
          <w:rFonts w:hint="eastAsia"/>
        </w:rPr>
        <w:t>，</w:t>
      </w:r>
      <w:r>
        <w:rPr>
          <w:rFonts w:hint="eastAsia"/>
        </w:rPr>
        <w:t>FPGA</w:t>
      </w:r>
      <w:r>
        <w:rPr>
          <w:rFonts w:hint="eastAsia"/>
        </w:rPr>
        <w:t>将预处理后的原始数字视频数据传递给</w:t>
      </w:r>
      <w:r>
        <w:rPr>
          <w:rFonts w:hint="eastAsia"/>
        </w:rPr>
        <w:t>DSP</w:t>
      </w:r>
      <w:r>
        <w:rPr>
          <w:rFonts w:hint="eastAsia"/>
        </w:rPr>
        <w:t>进行实时视频编码；同时上行遥控指令进入</w:t>
      </w:r>
      <w:r>
        <w:rPr>
          <w:rFonts w:hint="eastAsia"/>
        </w:rPr>
        <w:t>FPGA</w:t>
      </w:r>
      <w:r>
        <w:rPr>
          <w:rFonts w:hint="eastAsia"/>
        </w:rPr>
        <w:t>，对图像分辨率、视频码率进行控制。</w:t>
      </w:r>
    </w:p>
    <w:p w14:paraId="5E9A63F6" w14:textId="77777777" w:rsidR="00836EF6" w:rsidRPr="003A7F2B" w:rsidRDefault="00836EF6" w:rsidP="00BE3E57">
      <w:pPr>
        <w:pStyle w:val="af7"/>
      </w:pPr>
    </w:p>
    <w:p w14:paraId="63F9B3E6" w14:textId="77777777" w:rsidR="00836EF6" w:rsidRPr="003A7F2B" w:rsidRDefault="00836EF6" w:rsidP="00BE3E57">
      <w:pPr>
        <w:pStyle w:val="af7"/>
      </w:pPr>
    </w:p>
    <w:p w14:paraId="7D776F18" w14:textId="77777777" w:rsidR="00836EF6" w:rsidRDefault="00D8166A" w:rsidP="00836EF6">
      <w:pPr>
        <w:pStyle w:val="2"/>
      </w:pPr>
      <w:r>
        <w:rPr>
          <w:rFonts w:hint="eastAsia"/>
        </w:rPr>
        <w:t>数据采集单元</w:t>
      </w:r>
    </w:p>
    <w:p w14:paraId="69EDE52D" w14:textId="77777777" w:rsidR="00836EF6" w:rsidRPr="003A7F2B" w:rsidRDefault="00836EF6" w:rsidP="00BE3E57">
      <w:pPr>
        <w:pStyle w:val="af7"/>
      </w:pPr>
    </w:p>
    <w:p w14:paraId="667DDA1E" w14:textId="77777777" w:rsidR="00836EF6" w:rsidRDefault="00D8166A" w:rsidP="00FE2634">
      <w:pPr>
        <w:pStyle w:val="2"/>
        <w:rPr>
          <w:ins w:id="32" w:author="acer" w:date="2012-04-05T06:57:00Z"/>
          <w:rFonts w:hint="eastAsia"/>
        </w:rPr>
      </w:pPr>
      <w:r>
        <w:rPr>
          <w:rFonts w:hint="eastAsia"/>
        </w:rPr>
        <w:t>存储器配置单元</w:t>
      </w:r>
    </w:p>
    <w:p w14:paraId="0525AAE3" w14:textId="77777777" w:rsidR="00D8166A" w:rsidRPr="00D8166A" w:rsidRDefault="00D8166A" w:rsidP="00D8166A">
      <w:pPr>
        <w:rPr>
          <w:rFonts w:hint="eastAsia"/>
        </w:rPr>
      </w:pPr>
    </w:p>
    <w:p w14:paraId="11196EDB" w14:textId="77777777" w:rsidR="00D8166A" w:rsidRPr="00D8166A" w:rsidRDefault="00D8166A" w:rsidP="00FE2634">
      <w:pPr>
        <w:pStyle w:val="2"/>
      </w:pPr>
      <w:r>
        <w:rPr>
          <w:rFonts w:hint="eastAsia"/>
        </w:rPr>
        <w:t>数据转发</w:t>
      </w:r>
      <w:r w:rsidR="001E4891">
        <w:rPr>
          <w:rFonts w:hint="eastAsia"/>
        </w:rPr>
        <w:t>接口</w:t>
      </w:r>
    </w:p>
    <w:p w14:paraId="17BE775E" w14:textId="77777777" w:rsidR="00836EF6" w:rsidRPr="003A7F2B" w:rsidRDefault="001E4891" w:rsidP="00BE3E57">
      <w:pPr>
        <w:pStyle w:val="af7"/>
      </w:pPr>
      <w:ins w:id="33" w:author="acer" w:date="2012-04-05T08:33:00Z">
        <w:r>
          <w:rPr>
            <w:rFonts w:hint="eastAsia"/>
          </w:rPr>
          <w:t>DSP</w:t>
        </w:r>
        <w:r>
          <w:rPr>
            <w:rFonts w:hint="eastAsia"/>
          </w:rPr>
          <w:t>与</w:t>
        </w:r>
        <w:r>
          <w:rPr>
            <w:rFonts w:hint="eastAsia"/>
          </w:rPr>
          <w:t>FPGA</w:t>
        </w:r>
        <w:r>
          <w:rPr>
            <w:rFonts w:hint="eastAsia"/>
          </w:rPr>
          <w:t>之间通过</w:t>
        </w:r>
        <w:r>
          <w:rPr>
            <w:rFonts w:hint="eastAsia"/>
          </w:rPr>
          <w:t>DSP</w:t>
        </w:r>
        <w:r>
          <w:rPr>
            <w:rFonts w:hint="eastAsia"/>
          </w:rPr>
          <w:t>的</w:t>
        </w:r>
        <w:r>
          <w:rPr>
            <w:rFonts w:hint="eastAsia"/>
          </w:rPr>
          <w:t>EMIFA</w:t>
        </w:r>
        <w:r>
          <w:rPr>
            <w:rFonts w:hint="eastAsia"/>
          </w:rPr>
          <w:t>接口</w:t>
        </w:r>
      </w:ins>
      <w:ins w:id="34" w:author="acer" w:date="2012-04-05T08:34:00Z">
        <w:r>
          <w:rPr>
            <w:rFonts w:hint="eastAsia"/>
          </w:rPr>
          <w:t>通讯，</w:t>
        </w:r>
        <w:r>
          <w:rPr>
            <w:rFonts w:hint="eastAsia"/>
          </w:rPr>
          <w:t>FPGA</w:t>
        </w:r>
        <w:r>
          <w:rPr>
            <w:rFonts w:hint="eastAsia"/>
          </w:rPr>
          <w:t>内部开辟</w:t>
        </w:r>
        <w:r>
          <w:rPr>
            <w:rFonts w:hint="eastAsia"/>
          </w:rPr>
          <w:t>FIFO</w:t>
        </w:r>
        <w:r>
          <w:rPr>
            <w:rFonts w:hint="eastAsia"/>
          </w:rPr>
          <w:t>空间，</w:t>
        </w:r>
        <w:r>
          <w:rPr>
            <w:rFonts w:hint="eastAsia"/>
          </w:rPr>
          <w:t>DSP</w:t>
        </w:r>
        <w:r>
          <w:rPr>
            <w:rFonts w:hint="eastAsia"/>
          </w:rPr>
          <w:t>通过</w:t>
        </w:r>
        <w:r>
          <w:rPr>
            <w:rFonts w:hint="eastAsia"/>
          </w:rPr>
          <w:t>EMIFA</w:t>
        </w:r>
        <w:r>
          <w:rPr>
            <w:rFonts w:hint="eastAsia"/>
          </w:rPr>
          <w:t>接口读写</w:t>
        </w:r>
        <w:r>
          <w:rPr>
            <w:rFonts w:hint="eastAsia"/>
          </w:rPr>
          <w:t>FIFO</w:t>
        </w:r>
        <w:r>
          <w:rPr>
            <w:rFonts w:hint="eastAsia"/>
          </w:rPr>
          <w:t>寄存器内的数据实现数据</w:t>
        </w:r>
      </w:ins>
      <w:ins w:id="35" w:author="acer" w:date="2012-04-05T08:35:00Z">
        <w:r>
          <w:rPr>
            <w:rFonts w:hint="eastAsia"/>
          </w:rPr>
          <w:t>传输。</w:t>
        </w:r>
      </w:ins>
    </w:p>
    <w:p w14:paraId="00F60048" w14:textId="77777777" w:rsidR="00836EF6" w:rsidRPr="003A7F2B" w:rsidRDefault="00836EF6" w:rsidP="00BE3E57">
      <w:pPr>
        <w:pStyle w:val="af7"/>
      </w:pPr>
    </w:p>
    <w:p w14:paraId="7875874B" w14:textId="77777777" w:rsidR="00836EF6" w:rsidRDefault="00836EF6" w:rsidP="00836EF6">
      <w:pPr>
        <w:pStyle w:val="1"/>
      </w:pPr>
      <w:bookmarkStart w:id="36" w:name="_Toc43796000"/>
      <w:r>
        <w:rPr>
          <w:rFonts w:hint="eastAsia"/>
        </w:rPr>
        <w:t>关键器件选型</w:t>
      </w:r>
      <w:bookmarkEnd w:id="36"/>
    </w:p>
    <w:p w14:paraId="4FD450D7" w14:textId="77777777" w:rsidR="00836EF6" w:rsidRDefault="00836EF6" w:rsidP="001B468A">
      <w:pPr>
        <w:pStyle w:val="a7"/>
      </w:pPr>
      <w:r>
        <w:t>&lt;</w:t>
      </w:r>
      <w:r>
        <w:rPr>
          <w:rFonts w:hint="eastAsia"/>
        </w:rPr>
        <w:t>考虑单板关键器件的选型，说明关键器件的选型是如何满足需求的（分析其功能、性能、质量、成本、商务条件、技术可行性、供货风险和应对措施等）；器件封装类型（考虑可加工性）。（选用新接插件要考虑线缆之匹配，并进行可装配性分析，与单板工艺设计配套考虑）</w:t>
      </w:r>
      <w:r>
        <w:t>&gt;</w:t>
      </w:r>
    </w:p>
    <w:p w14:paraId="1F2E3295" w14:textId="77777777" w:rsidR="00836EF6" w:rsidRDefault="000D52B2" w:rsidP="00BE3E57">
      <w:pPr>
        <w:pStyle w:val="af7"/>
        <w:rPr>
          <w:rFonts w:hint="eastAsia"/>
        </w:rPr>
      </w:pPr>
      <w:r>
        <w:rPr>
          <w:rFonts w:hint="eastAsia"/>
        </w:rPr>
        <w:t>FPGA</w:t>
      </w:r>
      <w:r>
        <w:rPr>
          <w:rFonts w:hint="eastAsia"/>
        </w:rPr>
        <w:t>芯片选型：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6"/>
        <w:gridCol w:w="1287"/>
        <w:gridCol w:w="1237"/>
        <w:gridCol w:w="1240"/>
        <w:gridCol w:w="1237"/>
        <w:gridCol w:w="1237"/>
        <w:gridCol w:w="1336"/>
      </w:tblGrid>
      <w:tr w:rsidR="008F1205" w14:paraId="34117B0B" w14:textId="77777777" w:rsidTr="002F791B">
        <w:tc>
          <w:tcPr>
            <w:tcW w:w="1290" w:type="dxa"/>
          </w:tcPr>
          <w:p w14:paraId="4A5735E0" w14:textId="77777777" w:rsidR="008F1205" w:rsidRDefault="008F1205" w:rsidP="002F791B">
            <w:pPr>
              <w:pStyle w:val="af7"/>
              <w:ind w:firstLineChars="0" w:firstLine="0"/>
              <w:rPr>
                <w:rFonts w:hint="eastAsia"/>
              </w:rPr>
            </w:pPr>
          </w:p>
        </w:tc>
        <w:tc>
          <w:tcPr>
            <w:tcW w:w="1291" w:type="dxa"/>
          </w:tcPr>
          <w:p w14:paraId="0EBAB19D" w14:textId="77777777" w:rsidR="008F1205" w:rsidRDefault="008F1205" w:rsidP="002F791B">
            <w:pPr>
              <w:pStyle w:val="af7"/>
              <w:ind w:firstLineChars="0" w:firstLine="0"/>
              <w:rPr>
                <w:rFonts w:hint="eastAsia"/>
              </w:rPr>
            </w:pPr>
            <w:r>
              <w:rPr>
                <w:rFonts w:hint="eastAsia"/>
              </w:rPr>
              <w:t>收发器</w:t>
            </w:r>
          </w:p>
          <w:p w14:paraId="2B3C8258" w14:textId="77777777" w:rsidR="008F1205" w:rsidRDefault="008F1205" w:rsidP="002F791B">
            <w:pPr>
              <w:pStyle w:val="af7"/>
              <w:ind w:firstLineChars="0" w:firstLine="0"/>
              <w:rPr>
                <w:rFonts w:hint="eastAsia"/>
              </w:rPr>
            </w:pPr>
            <w:r>
              <w:rPr>
                <w:rFonts w:hint="eastAsia"/>
              </w:rPr>
              <w:t>（</w:t>
            </w:r>
            <w:r>
              <w:rPr>
                <w:rFonts w:hint="eastAsia"/>
              </w:rPr>
              <w:t>SerDer</w:t>
            </w:r>
            <w:r>
              <w:rPr>
                <w:rFonts w:hint="eastAsia"/>
              </w:rPr>
              <w:t>）</w:t>
            </w:r>
          </w:p>
        </w:tc>
        <w:tc>
          <w:tcPr>
            <w:tcW w:w="1291" w:type="dxa"/>
          </w:tcPr>
          <w:p w14:paraId="4B61272F" w14:textId="77777777" w:rsidR="008F1205" w:rsidRDefault="008F1205" w:rsidP="002F791B">
            <w:pPr>
              <w:pStyle w:val="af7"/>
              <w:ind w:firstLineChars="0" w:firstLine="0"/>
              <w:rPr>
                <w:rFonts w:hint="eastAsia"/>
              </w:rPr>
            </w:pPr>
            <w:r>
              <w:rPr>
                <w:rFonts w:hint="eastAsia"/>
              </w:rPr>
              <w:t>外部存储器接口</w:t>
            </w:r>
          </w:p>
        </w:tc>
        <w:tc>
          <w:tcPr>
            <w:tcW w:w="1291" w:type="dxa"/>
          </w:tcPr>
          <w:p w14:paraId="69291F45" w14:textId="77777777" w:rsidR="008F1205" w:rsidRDefault="008F1205" w:rsidP="002F791B">
            <w:pPr>
              <w:pStyle w:val="af7"/>
              <w:ind w:firstLineChars="0" w:firstLine="0"/>
              <w:rPr>
                <w:rFonts w:hint="eastAsia"/>
              </w:rPr>
            </w:pPr>
            <w:r>
              <w:rPr>
                <w:rFonts w:hint="eastAsia"/>
              </w:rPr>
              <w:t>逻辑单元</w:t>
            </w:r>
          </w:p>
          <w:p w14:paraId="69A19B2A" w14:textId="77777777" w:rsidR="008F1205" w:rsidRDefault="008F1205" w:rsidP="002F791B">
            <w:pPr>
              <w:pStyle w:val="af7"/>
              <w:ind w:firstLineChars="0" w:firstLine="0"/>
              <w:rPr>
                <w:rFonts w:hint="eastAsia"/>
              </w:rPr>
            </w:pPr>
            <w:r>
              <w:rPr>
                <w:rFonts w:hint="eastAsia"/>
              </w:rPr>
              <w:t>LE</w:t>
            </w:r>
          </w:p>
        </w:tc>
        <w:tc>
          <w:tcPr>
            <w:tcW w:w="1291" w:type="dxa"/>
          </w:tcPr>
          <w:p w14:paraId="77CA992F" w14:textId="77777777" w:rsidR="008F1205" w:rsidRDefault="008F1205" w:rsidP="002F791B">
            <w:pPr>
              <w:pStyle w:val="af7"/>
              <w:ind w:firstLineChars="0" w:firstLine="0"/>
              <w:rPr>
                <w:rFonts w:hint="eastAsia"/>
              </w:rPr>
            </w:pPr>
            <w:r>
              <w:rPr>
                <w:rFonts w:hint="eastAsia"/>
              </w:rPr>
              <w:t>功能</w:t>
            </w:r>
          </w:p>
          <w:p w14:paraId="326394BD" w14:textId="77777777" w:rsidR="008F1205" w:rsidRDefault="008F1205" w:rsidP="002F791B">
            <w:pPr>
              <w:pStyle w:val="af7"/>
              <w:ind w:firstLineChars="0" w:firstLine="0"/>
              <w:rPr>
                <w:rFonts w:hint="eastAsia"/>
              </w:rPr>
            </w:pPr>
            <w:r>
              <w:rPr>
                <w:rFonts w:hint="eastAsia"/>
              </w:rPr>
              <w:t>性能</w:t>
            </w:r>
          </w:p>
        </w:tc>
        <w:tc>
          <w:tcPr>
            <w:tcW w:w="1291" w:type="dxa"/>
          </w:tcPr>
          <w:p w14:paraId="314DE975" w14:textId="77777777" w:rsidR="008F1205" w:rsidRDefault="008F1205" w:rsidP="002F791B">
            <w:pPr>
              <w:pStyle w:val="af7"/>
              <w:ind w:firstLineChars="0" w:firstLine="0"/>
              <w:rPr>
                <w:rFonts w:hint="eastAsia"/>
              </w:rPr>
            </w:pPr>
            <w:r>
              <w:rPr>
                <w:rFonts w:hint="eastAsia"/>
              </w:rPr>
              <w:t>嵌入处理器类型</w:t>
            </w:r>
          </w:p>
        </w:tc>
        <w:tc>
          <w:tcPr>
            <w:tcW w:w="1291" w:type="dxa"/>
          </w:tcPr>
          <w:p w14:paraId="1501FC55" w14:textId="77777777" w:rsidR="008F1205" w:rsidRDefault="008F1205" w:rsidP="002F791B">
            <w:pPr>
              <w:pStyle w:val="af7"/>
              <w:ind w:firstLineChars="0" w:firstLine="0"/>
              <w:rPr>
                <w:rFonts w:hint="eastAsia"/>
              </w:rPr>
            </w:pPr>
            <w:r>
              <w:rPr>
                <w:rFonts w:hint="eastAsia"/>
              </w:rPr>
              <w:t>封装</w:t>
            </w:r>
          </w:p>
          <w:p w14:paraId="0839FFA8" w14:textId="77777777" w:rsidR="008F1205" w:rsidRDefault="008F1205" w:rsidP="002F791B">
            <w:pPr>
              <w:pStyle w:val="af7"/>
              <w:ind w:firstLineChars="0" w:firstLine="0"/>
              <w:rPr>
                <w:rFonts w:hint="eastAsia"/>
              </w:rPr>
            </w:pPr>
            <w:r>
              <w:rPr>
                <w:rFonts w:hint="eastAsia"/>
              </w:rPr>
              <w:t>（</w:t>
            </w:r>
            <w:r>
              <w:rPr>
                <w:rFonts w:hint="eastAsia"/>
              </w:rPr>
              <w:t>Package</w:t>
            </w:r>
            <w:r>
              <w:rPr>
                <w:rFonts w:hint="eastAsia"/>
              </w:rPr>
              <w:t>）</w:t>
            </w:r>
          </w:p>
        </w:tc>
      </w:tr>
      <w:tr w:rsidR="008F1205" w14:paraId="2934BA07" w14:textId="77777777" w:rsidTr="002F791B">
        <w:tc>
          <w:tcPr>
            <w:tcW w:w="1290" w:type="dxa"/>
          </w:tcPr>
          <w:p w14:paraId="1DAA1284" w14:textId="77777777" w:rsidR="008F1205" w:rsidRDefault="008F1205" w:rsidP="002F791B">
            <w:pPr>
              <w:pStyle w:val="af7"/>
              <w:ind w:firstLineChars="0" w:firstLine="0"/>
              <w:rPr>
                <w:rFonts w:hint="eastAsia"/>
              </w:rPr>
            </w:pPr>
            <w:r>
              <w:rPr>
                <w:rFonts w:hint="eastAsia"/>
              </w:rPr>
              <w:t>高端</w:t>
            </w:r>
          </w:p>
        </w:tc>
        <w:tc>
          <w:tcPr>
            <w:tcW w:w="1291" w:type="dxa"/>
          </w:tcPr>
          <w:p w14:paraId="20950A4D" w14:textId="77777777" w:rsidR="008F1205" w:rsidRDefault="008F1205" w:rsidP="002F791B">
            <w:pPr>
              <w:pStyle w:val="af7"/>
              <w:ind w:firstLineChars="0" w:firstLine="0"/>
              <w:rPr>
                <w:rFonts w:hint="eastAsia"/>
              </w:rPr>
            </w:pPr>
          </w:p>
        </w:tc>
        <w:tc>
          <w:tcPr>
            <w:tcW w:w="1291" w:type="dxa"/>
          </w:tcPr>
          <w:p w14:paraId="10B8F63B" w14:textId="77777777" w:rsidR="008F1205" w:rsidRDefault="008F1205" w:rsidP="002F791B">
            <w:pPr>
              <w:pStyle w:val="af7"/>
              <w:ind w:firstLineChars="0" w:firstLine="0"/>
              <w:rPr>
                <w:rFonts w:hint="eastAsia"/>
              </w:rPr>
            </w:pPr>
          </w:p>
        </w:tc>
        <w:tc>
          <w:tcPr>
            <w:tcW w:w="1291" w:type="dxa"/>
          </w:tcPr>
          <w:p w14:paraId="22CAE923" w14:textId="77777777" w:rsidR="008F1205" w:rsidRDefault="008F1205" w:rsidP="002F791B">
            <w:pPr>
              <w:pStyle w:val="af7"/>
              <w:ind w:firstLineChars="0" w:firstLine="0"/>
              <w:rPr>
                <w:rFonts w:hint="eastAsia"/>
              </w:rPr>
            </w:pPr>
          </w:p>
        </w:tc>
        <w:tc>
          <w:tcPr>
            <w:tcW w:w="1291" w:type="dxa"/>
          </w:tcPr>
          <w:p w14:paraId="5D5EA3ED" w14:textId="77777777" w:rsidR="008F1205" w:rsidRDefault="008F1205" w:rsidP="002F791B">
            <w:pPr>
              <w:pStyle w:val="af7"/>
              <w:ind w:firstLineChars="0" w:firstLine="0"/>
              <w:rPr>
                <w:rFonts w:hint="eastAsia"/>
              </w:rPr>
            </w:pPr>
          </w:p>
        </w:tc>
        <w:tc>
          <w:tcPr>
            <w:tcW w:w="1291" w:type="dxa"/>
          </w:tcPr>
          <w:p w14:paraId="12C3AE7E" w14:textId="77777777" w:rsidR="008F1205" w:rsidRDefault="008F1205" w:rsidP="002F791B">
            <w:pPr>
              <w:pStyle w:val="af7"/>
              <w:ind w:firstLineChars="0" w:firstLine="0"/>
              <w:rPr>
                <w:rFonts w:hint="eastAsia"/>
              </w:rPr>
            </w:pPr>
          </w:p>
        </w:tc>
        <w:tc>
          <w:tcPr>
            <w:tcW w:w="1291" w:type="dxa"/>
          </w:tcPr>
          <w:p w14:paraId="7809C0C2" w14:textId="77777777" w:rsidR="008F1205" w:rsidRDefault="008F1205" w:rsidP="002F791B">
            <w:pPr>
              <w:pStyle w:val="af7"/>
              <w:ind w:firstLineChars="0" w:firstLine="0"/>
              <w:rPr>
                <w:rFonts w:hint="eastAsia"/>
              </w:rPr>
            </w:pPr>
          </w:p>
        </w:tc>
      </w:tr>
      <w:tr w:rsidR="008F1205" w14:paraId="01401A38" w14:textId="77777777" w:rsidTr="002F791B">
        <w:tc>
          <w:tcPr>
            <w:tcW w:w="1290" w:type="dxa"/>
          </w:tcPr>
          <w:p w14:paraId="66D17994" w14:textId="77777777" w:rsidR="008F1205" w:rsidRDefault="008F1205" w:rsidP="002F791B">
            <w:pPr>
              <w:pStyle w:val="af7"/>
              <w:ind w:firstLineChars="0" w:firstLine="0"/>
              <w:rPr>
                <w:rFonts w:hint="eastAsia"/>
              </w:rPr>
            </w:pPr>
            <w:r>
              <w:rPr>
                <w:rFonts w:hint="eastAsia"/>
              </w:rPr>
              <w:t>中端</w:t>
            </w:r>
          </w:p>
        </w:tc>
        <w:tc>
          <w:tcPr>
            <w:tcW w:w="1291" w:type="dxa"/>
          </w:tcPr>
          <w:p w14:paraId="0D321735" w14:textId="77777777" w:rsidR="008F1205" w:rsidRDefault="008F1205" w:rsidP="002F791B">
            <w:pPr>
              <w:pStyle w:val="af7"/>
              <w:ind w:firstLineChars="0" w:firstLine="0"/>
              <w:rPr>
                <w:rFonts w:hint="eastAsia"/>
              </w:rPr>
            </w:pPr>
          </w:p>
        </w:tc>
        <w:tc>
          <w:tcPr>
            <w:tcW w:w="1291" w:type="dxa"/>
          </w:tcPr>
          <w:p w14:paraId="55B10A12" w14:textId="77777777" w:rsidR="008F1205" w:rsidRDefault="008F1205" w:rsidP="002F791B">
            <w:pPr>
              <w:pStyle w:val="af7"/>
              <w:ind w:firstLineChars="0" w:firstLine="0"/>
              <w:rPr>
                <w:rFonts w:hint="eastAsia"/>
              </w:rPr>
            </w:pPr>
          </w:p>
        </w:tc>
        <w:tc>
          <w:tcPr>
            <w:tcW w:w="1291" w:type="dxa"/>
          </w:tcPr>
          <w:p w14:paraId="03DC28C3" w14:textId="77777777" w:rsidR="008F1205" w:rsidRDefault="008F1205" w:rsidP="002F791B">
            <w:pPr>
              <w:pStyle w:val="af7"/>
              <w:ind w:firstLineChars="0" w:firstLine="0"/>
              <w:rPr>
                <w:rFonts w:hint="eastAsia"/>
              </w:rPr>
            </w:pPr>
          </w:p>
        </w:tc>
        <w:tc>
          <w:tcPr>
            <w:tcW w:w="1291" w:type="dxa"/>
          </w:tcPr>
          <w:p w14:paraId="30147A9C" w14:textId="77777777" w:rsidR="008F1205" w:rsidRDefault="008F1205" w:rsidP="002F791B">
            <w:pPr>
              <w:pStyle w:val="af7"/>
              <w:ind w:firstLineChars="0" w:firstLine="0"/>
              <w:rPr>
                <w:rFonts w:hint="eastAsia"/>
              </w:rPr>
            </w:pPr>
          </w:p>
        </w:tc>
        <w:tc>
          <w:tcPr>
            <w:tcW w:w="1291" w:type="dxa"/>
          </w:tcPr>
          <w:p w14:paraId="1CB08E3D" w14:textId="77777777" w:rsidR="008F1205" w:rsidRDefault="008F1205" w:rsidP="002F791B">
            <w:pPr>
              <w:pStyle w:val="af7"/>
              <w:ind w:firstLineChars="0" w:firstLine="0"/>
              <w:rPr>
                <w:rFonts w:hint="eastAsia"/>
              </w:rPr>
            </w:pPr>
          </w:p>
        </w:tc>
        <w:tc>
          <w:tcPr>
            <w:tcW w:w="1291" w:type="dxa"/>
          </w:tcPr>
          <w:p w14:paraId="3C4D6C4A" w14:textId="77777777" w:rsidR="008F1205" w:rsidRDefault="008F1205" w:rsidP="002F791B">
            <w:pPr>
              <w:pStyle w:val="af7"/>
              <w:ind w:firstLineChars="0" w:firstLine="0"/>
              <w:rPr>
                <w:rFonts w:hint="eastAsia"/>
              </w:rPr>
            </w:pPr>
          </w:p>
        </w:tc>
      </w:tr>
      <w:tr w:rsidR="002F791B" w14:paraId="3B73CE88" w14:textId="77777777" w:rsidTr="002F791B">
        <w:tc>
          <w:tcPr>
            <w:tcW w:w="1290" w:type="dxa"/>
          </w:tcPr>
          <w:p w14:paraId="133A86D3" w14:textId="77777777" w:rsidR="008F1205" w:rsidRDefault="008F1205" w:rsidP="002F791B">
            <w:pPr>
              <w:pStyle w:val="af7"/>
              <w:ind w:firstLineChars="0" w:firstLine="0"/>
              <w:rPr>
                <w:rFonts w:hint="eastAsia"/>
              </w:rPr>
            </w:pPr>
            <w:r>
              <w:rPr>
                <w:rFonts w:hint="eastAsia"/>
              </w:rPr>
              <w:t>低端</w:t>
            </w:r>
          </w:p>
        </w:tc>
        <w:tc>
          <w:tcPr>
            <w:tcW w:w="1291" w:type="dxa"/>
          </w:tcPr>
          <w:p w14:paraId="47531423" w14:textId="77777777" w:rsidR="008F1205" w:rsidRDefault="008F1205" w:rsidP="002F791B">
            <w:pPr>
              <w:pStyle w:val="af7"/>
              <w:ind w:firstLineChars="0" w:firstLine="0"/>
              <w:rPr>
                <w:rFonts w:hint="eastAsia"/>
              </w:rPr>
            </w:pPr>
          </w:p>
        </w:tc>
        <w:tc>
          <w:tcPr>
            <w:tcW w:w="1291" w:type="dxa"/>
          </w:tcPr>
          <w:p w14:paraId="59384CA1" w14:textId="77777777" w:rsidR="008F1205" w:rsidRDefault="008F1205" w:rsidP="002F791B">
            <w:pPr>
              <w:pStyle w:val="af7"/>
              <w:ind w:firstLineChars="0" w:firstLine="0"/>
              <w:rPr>
                <w:rFonts w:hint="eastAsia"/>
              </w:rPr>
            </w:pPr>
          </w:p>
        </w:tc>
        <w:tc>
          <w:tcPr>
            <w:tcW w:w="1291" w:type="dxa"/>
          </w:tcPr>
          <w:p w14:paraId="5FE0B0C6" w14:textId="77777777" w:rsidR="008F1205" w:rsidRDefault="008F1205" w:rsidP="002F791B">
            <w:pPr>
              <w:pStyle w:val="af7"/>
              <w:ind w:firstLineChars="0" w:firstLine="0"/>
              <w:rPr>
                <w:rFonts w:hint="eastAsia"/>
              </w:rPr>
            </w:pPr>
          </w:p>
        </w:tc>
        <w:tc>
          <w:tcPr>
            <w:tcW w:w="1291" w:type="dxa"/>
          </w:tcPr>
          <w:p w14:paraId="49EA9889" w14:textId="77777777" w:rsidR="008F1205" w:rsidRDefault="008F1205" w:rsidP="002F791B">
            <w:pPr>
              <w:pStyle w:val="af7"/>
              <w:ind w:firstLineChars="0" w:firstLine="0"/>
              <w:rPr>
                <w:rFonts w:hint="eastAsia"/>
              </w:rPr>
            </w:pPr>
          </w:p>
        </w:tc>
        <w:tc>
          <w:tcPr>
            <w:tcW w:w="1291" w:type="dxa"/>
          </w:tcPr>
          <w:p w14:paraId="47EA9C3B" w14:textId="77777777" w:rsidR="008F1205" w:rsidRDefault="008F1205" w:rsidP="002F791B">
            <w:pPr>
              <w:pStyle w:val="af7"/>
              <w:ind w:firstLineChars="0" w:firstLine="0"/>
              <w:rPr>
                <w:rFonts w:hint="eastAsia"/>
              </w:rPr>
            </w:pPr>
          </w:p>
        </w:tc>
        <w:tc>
          <w:tcPr>
            <w:tcW w:w="1291" w:type="dxa"/>
          </w:tcPr>
          <w:p w14:paraId="0E7862D2" w14:textId="77777777" w:rsidR="008F1205" w:rsidRDefault="008F1205" w:rsidP="002F791B">
            <w:pPr>
              <w:pStyle w:val="af7"/>
              <w:ind w:firstLineChars="0" w:firstLine="0"/>
              <w:rPr>
                <w:rFonts w:hint="eastAsia"/>
              </w:rPr>
            </w:pPr>
          </w:p>
        </w:tc>
      </w:tr>
    </w:tbl>
    <w:p w14:paraId="64C712BE" w14:textId="77777777" w:rsidR="008F1205" w:rsidRDefault="003B2780" w:rsidP="00BE3E57">
      <w:pPr>
        <w:pStyle w:val="af7"/>
        <w:rPr>
          <w:rFonts w:hint="eastAsia"/>
        </w:rPr>
      </w:pPr>
      <w:r>
        <w:rPr>
          <w:rFonts w:hint="eastAsia"/>
        </w:rPr>
        <w:t>Stratix V</w:t>
      </w:r>
      <w:r>
        <w:rPr>
          <w:rFonts w:hint="eastAsia"/>
        </w:rPr>
        <w:t>是</w:t>
      </w:r>
      <w:r>
        <w:rPr>
          <w:rFonts w:hint="eastAsia"/>
        </w:rPr>
        <w:t>Altera</w:t>
      </w:r>
      <w:r>
        <w:rPr>
          <w:rFonts w:hint="eastAsia"/>
        </w:rPr>
        <w:t>面向高端应用产品的一款</w:t>
      </w:r>
      <w:r>
        <w:rPr>
          <w:rFonts w:hint="eastAsia"/>
        </w:rPr>
        <w:t>FPGA</w:t>
      </w:r>
      <w:r>
        <w:rPr>
          <w:rFonts w:hint="eastAsia"/>
        </w:rPr>
        <w:t>，它采用了业界最新的</w:t>
      </w:r>
      <w:r>
        <w:rPr>
          <w:rFonts w:hint="eastAsia"/>
        </w:rPr>
        <w:t>28-nm</w:t>
      </w:r>
      <w:r>
        <w:rPr>
          <w:rFonts w:hint="eastAsia"/>
        </w:rPr>
        <w:t>技术，还具有增强型内核结构，唯一集成</w:t>
      </w:r>
      <w:r>
        <w:rPr>
          <w:rFonts w:hint="eastAsia"/>
        </w:rPr>
        <w:t>28.05Gbps</w:t>
      </w:r>
      <w:r>
        <w:rPr>
          <w:rFonts w:hint="eastAsia"/>
        </w:rPr>
        <w:t>收发器内核的</w:t>
      </w:r>
      <w:r>
        <w:rPr>
          <w:rFonts w:hint="eastAsia"/>
        </w:rPr>
        <w:t>FPGA</w:t>
      </w:r>
      <w:r>
        <w:rPr>
          <w:rFonts w:hint="eastAsia"/>
        </w:rPr>
        <w:t>，在这些创新的因素下，</w:t>
      </w:r>
      <w:r>
        <w:rPr>
          <w:rFonts w:hint="eastAsia"/>
        </w:rPr>
        <w:t>Stratix V FPGA</w:t>
      </w:r>
      <w:r>
        <w:rPr>
          <w:rFonts w:hint="eastAsia"/>
        </w:rPr>
        <w:t>系列向最优化的应用目标产品发展：</w:t>
      </w:r>
    </w:p>
    <w:p w14:paraId="4426ECF9" w14:textId="77777777" w:rsidR="003B2780" w:rsidRDefault="003B2780" w:rsidP="00E64DBB">
      <w:pPr>
        <w:pStyle w:val="af7"/>
        <w:numPr>
          <w:ilvl w:val="0"/>
          <w:numId w:val="7"/>
        </w:numPr>
        <w:ind w:firstLineChars="0"/>
        <w:rPr>
          <w:rFonts w:hint="eastAsia"/>
        </w:rPr>
      </w:pPr>
      <w:r>
        <w:rPr>
          <w:rFonts w:hint="eastAsia"/>
        </w:rPr>
        <w:t>以宽带为中心的应用和协议，包括</w:t>
      </w:r>
      <w:r>
        <w:rPr>
          <w:rFonts w:hint="eastAsia"/>
        </w:rPr>
        <w:t>PCI-e</w:t>
      </w:r>
      <w:r>
        <w:rPr>
          <w:rFonts w:hint="eastAsia"/>
        </w:rPr>
        <w:t>、</w:t>
      </w:r>
      <w:r>
        <w:rPr>
          <w:rFonts w:hint="eastAsia"/>
        </w:rPr>
        <w:t>Gen3</w:t>
      </w:r>
    </w:p>
    <w:p w14:paraId="245DE027" w14:textId="77777777" w:rsidR="003B2780" w:rsidRDefault="003B2780" w:rsidP="00E64DBB">
      <w:pPr>
        <w:pStyle w:val="af7"/>
        <w:numPr>
          <w:ilvl w:val="0"/>
          <w:numId w:val="7"/>
        </w:numPr>
        <w:ind w:firstLineChars="0"/>
        <w:rPr>
          <w:rFonts w:hint="eastAsia"/>
        </w:rPr>
      </w:pPr>
      <w:r>
        <w:rPr>
          <w:rFonts w:hint="eastAsia"/>
        </w:rPr>
        <w:t>为</w:t>
      </w:r>
      <w:r>
        <w:rPr>
          <w:rFonts w:hint="eastAsia"/>
        </w:rPr>
        <w:t>40G/100G</w:t>
      </w:r>
      <w:r>
        <w:rPr>
          <w:rFonts w:hint="eastAsia"/>
        </w:rPr>
        <w:t>提供数据密集型应用</w:t>
      </w:r>
    </w:p>
    <w:p w14:paraId="406D0DE3" w14:textId="77777777" w:rsidR="003B2780" w:rsidRPr="003B2780" w:rsidRDefault="003B2780" w:rsidP="00E64DBB">
      <w:pPr>
        <w:pStyle w:val="af7"/>
        <w:numPr>
          <w:ilvl w:val="0"/>
          <w:numId w:val="7"/>
        </w:numPr>
        <w:ind w:firstLineChars="0"/>
        <w:rPr>
          <w:rFonts w:hint="eastAsia"/>
        </w:rPr>
      </w:pPr>
      <w:r>
        <w:rPr>
          <w:rFonts w:hint="eastAsia"/>
        </w:rPr>
        <w:t>高性能、高精度</w:t>
      </w:r>
      <w:r>
        <w:rPr>
          <w:rFonts w:hint="eastAsia"/>
        </w:rPr>
        <w:t>DSP</w:t>
      </w:r>
      <w:r>
        <w:rPr>
          <w:rFonts w:hint="eastAsia"/>
        </w:rPr>
        <w:t>应用</w:t>
      </w:r>
    </w:p>
    <w:p w14:paraId="32BA8F83" w14:textId="77777777" w:rsidR="000D52B2" w:rsidRPr="003A7F2B" w:rsidRDefault="000D52B2" w:rsidP="00BE3E57">
      <w:pPr>
        <w:pStyle w:val="af7"/>
      </w:pPr>
      <w:r>
        <w:rPr>
          <w:rFonts w:hint="eastAsia"/>
        </w:rPr>
        <w:t>DSP</w:t>
      </w:r>
      <w:r>
        <w:rPr>
          <w:rFonts w:hint="eastAsia"/>
        </w:rPr>
        <w:t>芯片选型：</w:t>
      </w:r>
    </w:p>
    <w:p w14:paraId="3A206A75" w14:textId="77777777" w:rsidR="00836EF6" w:rsidRDefault="000B7570" w:rsidP="00BE3E57">
      <w:pPr>
        <w:pStyle w:val="af7"/>
        <w:rPr>
          <w:ins w:id="37" w:author="acer" w:date="2012-04-05T09:16:00Z"/>
          <w:rFonts w:hint="eastAsia"/>
        </w:rPr>
      </w:pPr>
      <w:r>
        <w:rPr>
          <w:rFonts w:hint="eastAsia"/>
        </w:rPr>
        <w:t>DSP</w:t>
      </w:r>
      <w:r>
        <w:rPr>
          <w:rFonts w:hint="eastAsia"/>
        </w:rPr>
        <w:t>选用</w:t>
      </w:r>
      <w:r>
        <w:rPr>
          <w:rFonts w:hint="eastAsia"/>
        </w:rPr>
        <w:t>TI</w:t>
      </w:r>
      <w:r>
        <w:rPr>
          <w:rFonts w:hint="eastAsia"/>
        </w:rPr>
        <w:t>公司的高性能超长指令集的</w:t>
      </w:r>
      <w:r>
        <w:rPr>
          <w:rFonts w:hint="eastAsia"/>
        </w:rPr>
        <w:t>TMS320DM642</w:t>
      </w:r>
      <w:r>
        <w:rPr>
          <w:rFonts w:hint="eastAsia"/>
        </w:rPr>
        <w:t>，也支持</w:t>
      </w:r>
      <w:r>
        <w:rPr>
          <w:rFonts w:hint="eastAsia"/>
        </w:rPr>
        <w:t>C64x</w:t>
      </w:r>
      <w:r>
        <w:rPr>
          <w:rFonts w:hint="eastAsia"/>
        </w:rPr>
        <w:t>的</w:t>
      </w:r>
      <w:r>
        <w:rPr>
          <w:rFonts w:hint="eastAsia"/>
        </w:rPr>
        <w:t>8</w:t>
      </w:r>
      <w:r>
        <w:rPr>
          <w:rFonts w:hint="eastAsia"/>
        </w:rPr>
        <w:t>位和</w:t>
      </w:r>
      <w:r>
        <w:rPr>
          <w:rFonts w:hint="eastAsia"/>
        </w:rPr>
        <w:t>64</w:t>
      </w:r>
      <w:r>
        <w:rPr>
          <w:rFonts w:hint="eastAsia"/>
        </w:rPr>
        <w:t>为定点型数据</w:t>
      </w:r>
      <w:r>
        <w:rPr>
          <w:rFonts w:hint="eastAsia"/>
        </w:rPr>
        <w:lastRenderedPageBreak/>
        <w:t>格式。片内采用</w:t>
      </w:r>
      <w:r>
        <w:rPr>
          <w:rFonts w:hint="eastAsia"/>
        </w:rPr>
        <w:t>L1/L2</w:t>
      </w:r>
      <w:r>
        <w:rPr>
          <w:rFonts w:hint="eastAsia"/>
        </w:rPr>
        <w:t>两级缓存结构，支持</w:t>
      </w:r>
      <w:r>
        <w:rPr>
          <w:rFonts w:hint="eastAsia"/>
        </w:rPr>
        <w:t>500-</w:t>
      </w:r>
      <w:r>
        <w:rPr>
          <w:rFonts w:hint="eastAsia"/>
        </w:rPr>
        <w:t>，</w:t>
      </w:r>
      <w:r>
        <w:rPr>
          <w:rFonts w:hint="eastAsia"/>
        </w:rPr>
        <w:t>600-</w:t>
      </w:r>
      <w:r>
        <w:rPr>
          <w:rFonts w:hint="eastAsia"/>
        </w:rPr>
        <w:t>，</w:t>
      </w:r>
      <w:r>
        <w:rPr>
          <w:rFonts w:hint="eastAsia"/>
        </w:rPr>
        <w:t>700-MHZ</w:t>
      </w:r>
      <w:r>
        <w:rPr>
          <w:rFonts w:hint="eastAsia"/>
        </w:rPr>
        <w:t>时钟</w:t>
      </w:r>
      <w:r w:rsidR="00506F64">
        <w:rPr>
          <w:rFonts w:hint="eastAsia"/>
        </w:rPr>
        <w:t>频率，对应</w:t>
      </w:r>
      <w:r>
        <w:rPr>
          <w:rFonts w:hint="eastAsia"/>
        </w:rPr>
        <w:t>最大处理速率</w:t>
      </w:r>
      <w:r>
        <w:rPr>
          <w:rFonts w:hint="eastAsia"/>
        </w:rPr>
        <w:t>4000</w:t>
      </w:r>
      <w:r>
        <w:rPr>
          <w:rFonts w:hint="eastAsia"/>
        </w:rPr>
        <w:t>，</w:t>
      </w:r>
      <w:r>
        <w:rPr>
          <w:rFonts w:hint="eastAsia"/>
        </w:rPr>
        <w:t>4800</w:t>
      </w:r>
      <w:r>
        <w:rPr>
          <w:rFonts w:hint="eastAsia"/>
        </w:rPr>
        <w:t>，</w:t>
      </w:r>
      <w:r>
        <w:rPr>
          <w:rFonts w:hint="eastAsia"/>
        </w:rPr>
        <w:t>5760MIPS</w:t>
      </w:r>
      <w:r w:rsidR="00506F64">
        <w:rPr>
          <w:rFonts w:hint="eastAsia"/>
        </w:rPr>
        <w:t>（</w:t>
      </w:r>
      <w:r w:rsidR="00506F64">
        <w:rPr>
          <w:rFonts w:hint="eastAsia"/>
        </w:rPr>
        <w:t>Million Instructions Per Second</w:t>
      </w:r>
      <w:r w:rsidR="00506F64">
        <w:rPr>
          <w:rFonts w:hint="eastAsia"/>
        </w:rPr>
        <w:t>）</w:t>
      </w:r>
      <w:r>
        <w:rPr>
          <w:rFonts w:hint="eastAsia"/>
        </w:rPr>
        <w:t>。</w:t>
      </w:r>
      <w:r>
        <w:rPr>
          <w:rFonts w:hint="eastAsia"/>
        </w:rPr>
        <w:t>64-bit</w:t>
      </w:r>
      <w:r w:rsidR="00506F64">
        <w:rPr>
          <w:rFonts w:hint="eastAsia"/>
        </w:rPr>
        <w:t>外部存储器接口（</w:t>
      </w:r>
      <w:r w:rsidR="00506F64">
        <w:rPr>
          <w:rFonts w:hint="eastAsia"/>
        </w:rPr>
        <w:t>EMIF</w:t>
      </w:r>
      <w:r w:rsidR="00506F64">
        <w:rPr>
          <w:rFonts w:hint="eastAsia"/>
        </w:rPr>
        <w:t>），可以与</w:t>
      </w:r>
      <w:r w:rsidR="00506F64">
        <w:rPr>
          <w:rFonts w:hint="eastAsia"/>
        </w:rPr>
        <w:t>SDRAM</w:t>
      </w:r>
      <w:r w:rsidR="00506F64">
        <w:rPr>
          <w:rFonts w:hint="eastAsia"/>
        </w:rPr>
        <w:t>、</w:t>
      </w:r>
      <w:r w:rsidR="00506F64">
        <w:rPr>
          <w:rFonts w:hint="eastAsia"/>
        </w:rPr>
        <w:t>FIFO</w:t>
      </w:r>
      <w:r w:rsidR="00506F64">
        <w:rPr>
          <w:rFonts w:hint="eastAsia"/>
        </w:rPr>
        <w:t>、</w:t>
      </w:r>
      <w:r w:rsidR="00506F64">
        <w:rPr>
          <w:rFonts w:hint="eastAsia"/>
        </w:rPr>
        <w:t>ZBT SRAM</w:t>
      </w:r>
      <w:r w:rsidR="00506F64">
        <w:rPr>
          <w:rFonts w:hint="eastAsia"/>
        </w:rPr>
        <w:t>等无缝连接。</w:t>
      </w:r>
    </w:p>
    <w:p w14:paraId="08A0EA7E" w14:textId="77777777" w:rsidR="00C42DCD" w:rsidRDefault="00C42DCD" w:rsidP="00BE3E57">
      <w:pPr>
        <w:pStyle w:val="af7"/>
        <w:rPr>
          <w:rFonts w:hint="eastAsia"/>
        </w:rPr>
      </w:pPr>
      <w:r>
        <w:rPr>
          <w:rFonts w:hint="eastAsia"/>
        </w:rPr>
        <w:t>视频解码芯片选型：</w:t>
      </w:r>
    </w:p>
    <w:p w14:paraId="20508B0A" w14:textId="77777777" w:rsidR="00601DFD" w:rsidRDefault="00601DFD" w:rsidP="00BE3E57">
      <w:pPr>
        <w:pStyle w:val="af7"/>
        <w:rPr>
          <w:rFonts w:hint="eastAsia"/>
        </w:rPr>
      </w:pPr>
      <w:r>
        <w:rPr>
          <w:rFonts w:hint="eastAsia"/>
        </w:rPr>
        <w:t>推荐两款：模拟图像传感器和数字图像传感器。</w:t>
      </w:r>
    </w:p>
    <w:p w14:paraId="4CF2B900" w14:textId="77777777" w:rsidR="00601DFD" w:rsidRDefault="00601DFD" w:rsidP="00BE3E57">
      <w:pPr>
        <w:pStyle w:val="af7"/>
        <w:rPr>
          <w:rFonts w:hint="eastAsia"/>
        </w:rPr>
      </w:pPr>
      <w:r>
        <w:rPr>
          <w:rFonts w:hint="eastAsia"/>
        </w:rPr>
        <w:t>TVP5150</w:t>
      </w:r>
      <w:r>
        <w:rPr>
          <w:rFonts w:hint="eastAsia"/>
        </w:rPr>
        <w:t>可以接收</w:t>
      </w:r>
      <w:r>
        <w:rPr>
          <w:rFonts w:hint="eastAsia"/>
        </w:rPr>
        <w:t>N</w:t>
      </w:r>
      <w:r>
        <w:rPr>
          <w:rFonts w:hint="eastAsia"/>
        </w:rPr>
        <w:t>制和</w:t>
      </w:r>
      <w:r>
        <w:rPr>
          <w:rFonts w:hint="eastAsia"/>
        </w:rPr>
        <w:t>P</w:t>
      </w:r>
      <w:r>
        <w:rPr>
          <w:rFonts w:hint="eastAsia"/>
        </w:rPr>
        <w:t>制视频数据流，把输入视频流转化为</w:t>
      </w:r>
      <w:r>
        <w:rPr>
          <w:rFonts w:hint="eastAsia"/>
        </w:rPr>
        <w:t>8</w:t>
      </w:r>
      <w:r>
        <w:rPr>
          <w:rFonts w:hint="eastAsia"/>
        </w:rPr>
        <w:t>位</w:t>
      </w:r>
      <w:r>
        <w:rPr>
          <w:rFonts w:hint="eastAsia"/>
        </w:rPr>
        <w:t>ITU-R BT.656</w:t>
      </w:r>
      <w:r>
        <w:rPr>
          <w:rFonts w:hint="eastAsia"/>
        </w:rPr>
        <w:t>格式的视频数据。</w:t>
      </w:r>
    </w:p>
    <w:p w14:paraId="16B021F3" w14:textId="77777777" w:rsidR="00601DFD" w:rsidRDefault="00601DFD" w:rsidP="00BE3E57">
      <w:pPr>
        <w:pStyle w:val="af7"/>
        <w:rPr>
          <w:rFonts w:hint="eastAsia"/>
        </w:rPr>
      </w:pPr>
      <w:r>
        <w:rPr>
          <w:rFonts w:hint="eastAsia"/>
        </w:rPr>
        <w:t>MT9T001</w:t>
      </w:r>
      <w:r>
        <w:rPr>
          <w:rFonts w:hint="eastAsia"/>
        </w:rPr>
        <w:t>是一款高性能帧曝光</w:t>
      </w:r>
      <w:r>
        <w:rPr>
          <w:rFonts w:hint="eastAsia"/>
        </w:rPr>
        <w:t>CMOS</w:t>
      </w:r>
      <w:r>
        <w:rPr>
          <w:rFonts w:hint="eastAsia"/>
        </w:rPr>
        <w:t>图像传感器，分辨率为</w:t>
      </w:r>
      <w:r>
        <w:rPr>
          <w:rFonts w:hint="eastAsia"/>
        </w:rPr>
        <w:t>2048</w:t>
      </w:r>
      <w:r>
        <w:rPr>
          <w:rFonts w:hint="eastAsia"/>
        </w:rPr>
        <w:t>×</w:t>
      </w:r>
      <w:r>
        <w:rPr>
          <w:rFonts w:hint="eastAsia"/>
        </w:rPr>
        <w:t>1536</w:t>
      </w:r>
      <w:r>
        <w:rPr>
          <w:rFonts w:hint="eastAsia"/>
        </w:rPr>
        <w:t>像素，它支持多种图像格式，且帧频可编程，</w:t>
      </w:r>
      <w:r>
        <w:rPr>
          <w:rFonts w:hint="eastAsia"/>
        </w:rPr>
        <w:t>QXGA</w:t>
      </w:r>
      <w:r>
        <w:rPr>
          <w:rFonts w:hint="eastAsia"/>
        </w:rPr>
        <w:t>、</w:t>
      </w:r>
      <w:r>
        <w:rPr>
          <w:rFonts w:hint="eastAsia"/>
        </w:rPr>
        <w:t>UXGA</w:t>
      </w:r>
      <w:r>
        <w:rPr>
          <w:rFonts w:hint="eastAsia"/>
        </w:rPr>
        <w:t>、</w:t>
      </w:r>
      <w:r>
        <w:rPr>
          <w:rFonts w:hint="eastAsia"/>
        </w:rPr>
        <w:t>VGA</w:t>
      </w:r>
      <w:r>
        <w:rPr>
          <w:rFonts w:hint="eastAsia"/>
        </w:rPr>
        <w:t>，</w:t>
      </w:r>
      <w:r>
        <w:rPr>
          <w:rFonts w:hint="eastAsia"/>
        </w:rPr>
        <w:t>12</w:t>
      </w:r>
      <w:r>
        <w:rPr>
          <w:rFonts w:hint="eastAsia"/>
        </w:rPr>
        <w:t>帧</w:t>
      </w:r>
      <w:r>
        <w:rPr>
          <w:rFonts w:hint="eastAsia"/>
        </w:rPr>
        <w:t>/</w:t>
      </w:r>
      <w:r>
        <w:rPr>
          <w:rFonts w:hint="eastAsia"/>
        </w:rPr>
        <w:t>秒、</w:t>
      </w:r>
      <w:r>
        <w:rPr>
          <w:rFonts w:hint="eastAsia"/>
        </w:rPr>
        <w:t>20</w:t>
      </w:r>
      <w:r>
        <w:rPr>
          <w:rFonts w:hint="eastAsia"/>
        </w:rPr>
        <w:t>帧</w:t>
      </w:r>
      <w:r>
        <w:rPr>
          <w:rFonts w:hint="eastAsia"/>
        </w:rPr>
        <w:t>/</w:t>
      </w:r>
      <w:r>
        <w:rPr>
          <w:rFonts w:hint="eastAsia"/>
        </w:rPr>
        <w:t>秒、</w:t>
      </w:r>
      <w:r>
        <w:rPr>
          <w:rFonts w:hint="eastAsia"/>
        </w:rPr>
        <w:t>93</w:t>
      </w:r>
      <w:r>
        <w:rPr>
          <w:rFonts w:hint="eastAsia"/>
        </w:rPr>
        <w:t>帧</w:t>
      </w:r>
      <w:r>
        <w:rPr>
          <w:rFonts w:hint="eastAsia"/>
        </w:rPr>
        <w:t>/</w:t>
      </w:r>
      <w:r>
        <w:rPr>
          <w:rFonts w:hint="eastAsia"/>
        </w:rPr>
        <w:t>秒。</w:t>
      </w:r>
    </w:p>
    <w:p w14:paraId="7E131ECC" w14:textId="77777777" w:rsidR="00C42DCD" w:rsidRPr="003A7F2B" w:rsidRDefault="00C42DCD" w:rsidP="00BE3E57">
      <w:pPr>
        <w:pStyle w:val="af7"/>
      </w:pPr>
    </w:p>
    <w:p w14:paraId="3E9168CD" w14:textId="77777777" w:rsidR="00836EF6" w:rsidRPr="003A7F2B" w:rsidRDefault="00836EF6" w:rsidP="00BE3E57">
      <w:pPr>
        <w:pStyle w:val="af7"/>
      </w:pPr>
    </w:p>
    <w:p w14:paraId="6B6E6181" w14:textId="77777777" w:rsidR="00836EF6" w:rsidRDefault="00836EF6" w:rsidP="00836EF6">
      <w:pPr>
        <w:pStyle w:val="1"/>
      </w:pPr>
      <w:bookmarkStart w:id="38" w:name="_Toc43796001"/>
      <w:r>
        <w:rPr>
          <w:rFonts w:hint="eastAsia"/>
        </w:rPr>
        <w:t>单板主要接口定义、与相关板的关系</w:t>
      </w:r>
      <w:bookmarkEnd w:id="38"/>
    </w:p>
    <w:p w14:paraId="049F7453" w14:textId="77777777" w:rsidR="00836EF6" w:rsidRDefault="00836EF6" w:rsidP="00836EF6">
      <w:pPr>
        <w:pStyle w:val="2"/>
      </w:pPr>
      <w:bookmarkStart w:id="39" w:name="_Toc43796002"/>
      <w:r>
        <w:rPr>
          <w:rFonts w:hint="eastAsia"/>
        </w:rPr>
        <w:t>外部接口</w:t>
      </w:r>
      <w:bookmarkEnd w:id="39"/>
    </w:p>
    <w:p w14:paraId="743E3B56" w14:textId="77777777" w:rsidR="00836EF6" w:rsidRDefault="00836EF6" w:rsidP="00882B96">
      <w:pPr>
        <w:pStyle w:val="a7"/>
        <w:rPr>
          <w:rFonts w:hint="eastAsia"/>
        </w:rPr>
      </w:pPr>
      <w:r>
        <w:t>&lt;</w:t>
      </w:r>
      <w:r>
        <w:rPr>
          <w:rFonts w:hint="eastAsia"/>
        </w:rPr>
        <w:t>详细说明该单板的所有外部接口的设计要求，包括接口名、接口逻辑位置（指与系统中其他哪些模块相连）、接口硬件和软件特性和连接方式等。对模拟接口，应说明电压特性、频率特性和负载特性等；对数字接口，应说明电平特性、时序特性，必要的话可加上某些通讯协议特性等；对电源接口，应说明电压特性、噪声容限要求、额定功率等等。如果这些外部接口已经在其他文档中统一说明（如母板</w:t>
      </w:r>
      <w:r>
        <w:t>/</w:t>
      </w:r>
      <w:r>
        <w:rPr>
          <w:rFonts w:hint="eastAsia"/>
        </w:rPr>
        <w:t>总线详细设计文档或通信协议文档），应指明这些文档的名称，以免重复设计导致互相矛盾。说明各接口依据的标准。</w:t>
      </w:r>
      <w:r>
        <w:t>&gt;</w:t>
      </w:r>
    </w:p>
    <w:p w14:paraId="1277525F" w14:textId="77777777" w:rsidR="00882B96" w:rsidRDefault="00882B96" w:rsidP="00882B96">
      <w:pPr>
        <w:pStyle w:val="af7"/>
        <w:rPr>
          <w:rFonts w:hint="eastAsia"/>
        </w:rPr>
      </w:pPr>
    </w:p>
    <w:p w14:paraId="069FD15E" w14:textId="77777777" w:rsidR="00836EF6" w:rsidRPr="006503C0" w:rsidRDefault="00836EF6" w:rsidP="000904B7">
      <w:pPr>
        <w:pStyle w:val="3"/>
      </w:pPr>
      <w:bookmarkStart w:id="40" w:name="_Toc35750824"/>
      <w:bookmarkStart w:id="41" w:name="_Toc43796003"/>
      <w:r w:rsidRPr="006503C0">
        <w:rPr>
          <w:rFonts w:hint="eastAsia"/>
        </w:rPr>
        <w:t>外部接口类型</w:t>
      </w:r>
      <w:r w:rsidRPr="006503C0">
        <w:t>1</w:t>
      </w:r>
      <w:bookmarkEnd w:id="40"/>
      <w:bookmarkEnd w:id="41"/>
    </w:p>
    <w:p w14:paraId="3C2FC83C" w14:textId="77777777" w:rsidR="00836EF6" w:rsidRPr="003A7F2B" w:rsidRDefault="00836EF6" w:rsidP="00BE3E57">
      <w:pPr>
        <w:pStyle w:val="af7"/>
      </w:pPr>
    </w:p>
    <w:p w14:paraId="10216B69" w14:textId="77777777" w:rsidR="00836EF6" w:rsidRPr="003A7F2B" w:rsidRDefault="00836EF6" w:rsidP="00BE3E57">
      <w:pPr>
        <w:pStyle w:val="af7"/>
      </w:pPr>
    </w:p>
    <w:p w14:paraId="6D2244CD" w14:textId="77777777" w:rsidR="00836EF6" w:rsidRPr="006503C0" w:rsidRDefault="00836EF6" w:rsidP="000904B7">
      <w:pPr>
        <w:pStyle w:val="3"/>
      </w:pPr>
      <w:bookmarkStart w:id="42" w:name="_Toc35750825"/>
      <w:bookmarkStart w:id="43" w:name="_Toc43796004"/>
      <w:r w:rsidRPr="006503C0">
        <w:rPr>
          <w:rFonts w:hint="eastAsia"/>
        </w:rPr>
        <w:t>外部接口类型</w:t>
      </w:r>
      <w:r w:rsidRPr="006503C0">
        <w:t>2</w:t>
      </w:r>
      <w:bookmarkEnd w:id="42"/>
      <w:bookmarkEnd w:id="43"/>
    </w:p>
    <w:p w14:paraId="56B66C60" w14:textId="77777777" w:rsidR="00836EF6" w:rsidRPr="003A7F2B" w:rsidRDefault="00836EF6" w:rsidP="00BE3E57">
      <w:pPr>
        <w:pStyle w:val="af7"/>
      </w:pPr>
    </w:p>
    <w:p w14:paraId="2F687B1D" w14:textId="77777777" w:rsidR="00836EF6" w:rsidRPr="003A7F2B" w:rsidRDefault="00836EF6" w:rsidP="00BE3E57">
      <w:pPr>
        <w:pStyle w:val="af7"/>
      </w:pPr>
    </w:p>
    <w:p w14:paraId="5647D203" w14:textId="77777777" w:rsidR="00836EF6" w:rsidRDefault="00836EF6" w:rsidP="00836EF6">
      <w:pPr>
        <w:pStyle w:val="2"/>
      </w:pPr>
      <w:bookmarkStart w:id="44" w:name="_Toc43796005"/>
      <w:r>
        <w:rPr>
          <w:rFonts w:hint="eastAsia"/>
        </w:rPr>
        <w:t>内部接口</w:t>
      </w:r>
      <w:bookmarkEnd w:id="44"/>
    </w:p>
    <w:p w14:paraId="1C50AC10" w14:textId="77777777" w:rsidR="00836EF6" w:rsidRDefault="00836EF6" w:rsidP="00882B96">
      <w:pPr>
        <w:pStyle w:val="a7"/>
        <w:rPr>
          <w:rFonts w:hint="eastAsia"/>
        </w:rPr>
      </w:pPr>
      <w:r>
        <w:t>&lt;</w:t>
      </w:r>
      <w:r>
        <w:rPr>
          <w:rFonts w:hint="eastAsia"/>
        </w:rPr>
        <w:t>内部接口包括相对独立的模块化设计的单元之间的接口、显示接口（</w:t>
      </w:r>
      <w:r>
        <w:t>LED</w:t>
      </w:r>
      <w:r>
        <w:rPr>
          <w:rFonts w:hint="eastAsia"/>
        </w:rPr>
        <w:t>、</w:t>
      </w:r>
      <w:r>
        <w:t>LCD</w:t>
      </w:r>
      <w:r>
        <w:rPr>
          <w:rFonts w:hint="eastAsia"/>
        </w:rPr>
        <w:t>、</w:t>
      </w:r>
      <w:r>
        <w:t>VFD</w:t>
      </w:r>
      <w:r>
        <w:rPr>
          <w:rFonts w:hint="eastAsia"/>
        </w:rPr>
        <w:t>等用于显示的接口），应对所有这些接口详细说明其设计要求。本节只需要说明各单元间的重点接口。</w:t>
      </w:r>
      <w:r>
        <w:t>&gt;</w:t>
      </w:r>
    </w:p>
    <w:p w14:paraId="5DE595A9" w14:textId="77777777" w:rsidR="00882B96" w:rsidRDefault="00882B96" w:rsidP="00882B96">
      <w:pPr>
        <w:pStyle w:val="af7"/>
        <w:rPr>
          <w:rFonts w:hint="eastAsia"/>
        </w:rPr>
      </w:pPr>
    </w:p>
    <w:p w14:paraId="4BAB68E8" w14:textId="77777777" w:rsidR="00836EF6" w:rsidRPr="006503C0" w:rsidRDefault="00836EF6" w:rsidP="000904B7">
      <w:pPr>
        <w:pStyle w:val="3"/>
      </w:pPr>
      <w:bookmarkStart w:id="45" w:name="_Toc35750826"/>
      <w:bookmarkStart w:id="46" w:name="_Toc43796006"/>
      <w:r w:rsidRPr="006503C0">
        <w:rPr>
          <w:rFonts w:hint="eastAsia"/>
        </w:rPr>
        <w:t>内部接口类型</w:t>
      </w:r>
      <w:r w:rsidRPr="006503C0">
        <w:t>1</w:t>
      </w:r>
      <w:bookmarkEnd w:id="45"/>
      <w:bookmarkEnd w:id="46"/>
    </w:p>
    <w:p w14:paraId="09E4776F" w14:textId="77777777" w:rsidR="00836EF6" w:rsidRPr="003A7F2B" w:rsidRDefault="00836EF6" w:rsidP="00BE3E57">
      <w:pPr>
        <w:pStyle w:val="af7"/>
      </w:pPr>
    </w:p>
    <w:p w14:paraId="1CC68710" w14:textId="77777777" w:rsidR="00836EF6" w:rsidRPr="00EA2C10" w:rsidRDefault="00836EF6" w:rsidP="00BE3E57">
      <w:pPr>
        <w:pStyle w:val="af7"/>
      </w:pPr>
    </w:p>
    <w:p w14:paraId="07382AF6" w14:textId="77777777" w:rsidR="00836EF6" w:rsidRPr="006503C0" w:rsidRDefault="00836EF6" w:rsidP="000904B7">
      <w:pPr>
        <w:pStyle w:val="3"/>
      </w:pPr>
      <w:bookmarkStart w:id="47" w:name="_Toc35750827"/>
      <w:bookmarkStart w:id="48" w:name="_Toc43796007"/>
      <w:r w:rsidRPr="006503C0">
        <w:rPr>
          <w:rFonts w:hint="eastAsia"/>
        </w:rPr>
        <w:t>内外部接口类型</w:t>
      </w:r>
      <w:r w:rsidRPr="006503C0">
        <w:t>2</w:t>
      </w:r>
      <w:bookmarkEnd w:id="47"/>
      <w:bookmarkEnd w:id="48"/>
    </w:p>
    <w:p w14:paraId="10D4D10C" w14:textId="77777777" w:rsidR="00836EF6" w:rsidRPr="003A7F2B" w:rsidRDefault="00836EF6" w:rsidP="00BE3E57">
      <w:pPr>
        <w:pStyle w:val="af7"/>
      </w:pPr>
    </w:p>
    <w:p w14:paraId="4F647D3E" w14:textId="77777777" w:rsidR="00836EF6" w:rsidRPr="003A7F2B" w:rsidRDefault="00836EF6" w:rsidP="00BE3E57">
      <w:pPr>
        <w:pStyle w:val="af7"/>
      </w:pPr>
      <w:r w:rsidRPr="003A7F2B">
        <w:rPr>
          <w:rFonts w:hint="eastAsia"/>
        </w:rPr>
        <w:t>……</w:t>
      </w:r>
    </w:p>
    <w:p w14:paraId="5D25A317" w14:textId="77777777" w:rsidR="00836EF6" w:rsidRPr="003A7F2B" w:rsidRDefault="00836EF6" w:rsidP="00BE3E57">
      <w:pPr>
        <w:pStyle w:val="af7"/>
      </w:pPr>
    </w:p>
    <w:p w14:paraId="07EE94F5" w14:textId="77777777" w:rsidR="00836EF6" w:rsidRPr="003A7F2B" w:rsidRDefault="00836EF6" w:rsidP="00BE3E57">
      <w:pPr>
        <w:pStyle w:val="af7"/>
      </w:pPr>
    </w:p>
    <w:p w14:paraId="66D5282F" w14:textId="77777777" w:rsidR="00836EF6" w:rsidRPr="003A7F2B" w:rsidRDefault="00836EF6" w:rsidP="00BE3E57">
      <w:pPr>
        <w:pStyle w:val="af7"/>
      </w:pPr>
    </w:p>
    <w:p w14:paraId="1A738139" w14:textId="77777777" w:rsidR="00836EF6" w:rsidRPr="003A7F2B" w:rsidRDefault="00836EF6" w:rsidP="00BE3E57">
      <w:pPr>
        <w:pStyle w:val="af7"/>
      </w:pPr>
    </w:p>
    <w:p w14:paraId="5C311BA2" w14:textId="77777777" w:rsidR="00836EF6" w:rsidRDefault="00836EF6" w:rsidP="00836EF6">
      <w:pPr>
        <w:pStyle w:val="2"/>
      </w:pPr>
      <w:bookmarkStart w:id="49" w:name="_Toc43796008"/>
      <w:r>
        <w:rPr>
          <w:rFonts w:hint="eastAsia"/>
        </w:rPr>
        <w:t>调测接口</w:t>
      </w:r>
      <w:bookmarkEnd w:id="49"/>
    </w:p>
    <w:p w14:paraId="62FDEAF8" w14:textId="77777777" w:rsidR="00836EF6" w:rsidRDefault="00836EF6" w:rsidP="00882B96">
      <w:pPr>
        <w:pStyle w:val="a7"/>
      </w:pPr>
      <w:r>
        <w:t>&lt;</w:t>
      </w:r>
      <w:r>
        <w:rPr>
          <w:rFonts w:hint="eastAsia"/>
        </w:rPr>
        <w:t>如用于下载软件的串行口、测试点等）、设置接口（跳线、拨码开关、复位开关、电源开关等</w:t>
      </w:r>
      <w:r>
        <w:t>&gt;</w:t>
      </w:r>
    </w:p>
    <w:p w14:paraId="422C131F" w14:textId="77777777" w:rsidR="00836EF6" w:rsidRPr="003A7F2B" w:rsidRDefault="00836EF6" w:rsidP="00BE3E57">
      <w:pPr>
        <w:pStyle w:val="af7"/>
      </w:pPr>
    </w:p>
    <w:p w14:paraId="2FE65CBC" w14:textId="77777777" w:rsidR="00836EF6" w:rsidRPr="003A7F2B" w:rsidRDefault="00836EF6" w:rsidP="00BE3E57">
      <w:pPr>
        <w:pStyle w:val="af7"/>
      </w:pPr>
    </w:p>
    <w:p w14:paraId="33807549" w14:textId="77777777" w:rsidR="00836EF6" w:rsidRDefault="00836EF6" w:rsidP="00836EF6">
      <w:pPr>
        <w:pStyle w:val="1"/>
      </w:pPr>
      <w:bookmarkStart w:id="50" w:name="_Toc43796009"/>
      <w:r>
        <w:rPr>
          <w:rFonts w:hint="eastAsia"/>
        </w:rPr>
        <w:t>单板软件需求和配套方案</w:t>
      </w:r>
      <w:bookmarkEnd w:id="50"/>
    </w:p>
    <w:p w14:paraId="622034F4" w14:textId="77777777" w:rsidR="00836EF6" w:rsidRDefault="00836EF6" w:rsidP="00882B96">
      <w:pPr>
        <w:pStyle w:val="a7"/>
        <w:rPr>
          <w:rFonts w:hint="eastAsia"/>
        </w:rPr>
      </w:pPr>
      <w:r>
        <w:t>&lt;</w:t>
      </w:r>
      <w:r>
        <w:rPr>
          <w:rFonts w:hint="eastAsia"/>
        </w:rPr>
        <w:t>本章与单板硬件详细设计报告中的对应章节的区别在于，本章主要说明硬件与软件的配套功能，不需要说明具体参数；而在详细设计报告中要说明具体执行参数。其中部分内容需要结合可测试性、告警、</w:t>
      </w:r>
      <w:r>
        <w:t>FMEA</w:t>
      </w:r>
      <w:r>
        <w:rPr>
          <w:rFonts w:hint="eastAsia"/>
        </w:rPr>
        <w:t>分析、故障管理的方案来考虑。可以在相关章节完成后，再补充修订相关内容</w:t>
      </w:r>
      <w:r>
        <w:t>&gt;</w:t>
      </w:r>
    </w:p>
    <w:p w14:paraId="089C60C4" w14:textId="77777777" w:rsidR="00882B96" w:rsidRDefault="00882B96" w:rsidP="00882B96">
      <w:pPr>
        <w:pStyle w:val="af7"/>
        <w:rPr>
          <w:rFonts w:hint="eastAsia"/>
        </w:rPr>
      </w:pPr>
    </w:p>
    <w:p w14:paraId="7238F6CC" w14:textId="77777777" w:rsidR="00836EF6" w:rsidRDefault="00836EF6" w:rsidP="00836EF6">
      <w:pPr>
        <w:pStyle w:val="2"/>
      </w:pPr>
      <w:bookmarkStart w:id="51" w:name="_Toc43796010"/>
      <w:r>
        <w:rPr>
          <w:rFonts w:hint="eastAsia"/>
        </w:rPr>
        <w:t>硬件对单板软件的需求</w:t>
      </w:r>
      <w:bookmarkEnd w:id="51"/>
    </w:p>
    <w:p w14:paraId="0E60E7C6" w14:textId="77777777" w:rsidR="00836EF6" w:rsidRDefault="00836EF6" w:rsidP="00882B96">
      <w:pPr>
        <w:pStyle w:val="a7"/>
        <w:rPr>
          <w:rFonts w:hint="eastAsia"/>
        </w:rPr>
      </w:pPr>
      <w:r>
        <w:t>&lt;</w:t>
      </w:r>
      <w:r>
        <w:rPr>
          <w:rFonts w:hint="eastAsia"/>
        </w:rPr>
        <w:t>本节需要对单板内的所有</w:t>
      </w:r>
      <w:r w:rsidRPr="003A7F2B">
        <w:rPr>
          <w:rFonts w:hint="eastAsia"/>
        </w:rPr>
        <w:t>与</w:t>
      </w:r>
      <w:r>
        <w:rPr>
          <w:rFonts w:hint="eastAsia"/>
        </w:rPr>
        <w:t>硬件可能相关的软件提出配套需求。</w:t>
      </w:r>
      <w:r>
        <w:t>&gt;</w:t>
      </w:r>
    </w:p>
    <w:p w14:paraId="36A84D8E" w14:textId="77777777" w:rsidR="00882B96" w:rsidRDefault="00882B96" w:rsidP="00882B96">
      <w:pPr>
        <w:pStyle w:val="af7"/>
        <w:rPr>
          <w:rFonts w:hint="eastAsia"/>
        </w:rPr>
      </w:pPr>
    </w:p>
    <w:p w14:paraId="71B40405" w14:textId="77777777" w:rsidR="00836EF6" w:rsidRPr="006503C0" w:rsidRDefault="00836EF6" w:rsidP="000904B7">
      <w:pPr>
        <w:pStyle w:val="3"/>
      </w:pPr>
      <w:bookmarkStart w:id="52" w:name="_Toc35750828"/>
      <w:bookmarkStart w:id="53" w:name="_Toc43796011"/>
      <w:r w:rsidRPr="006503C0">
        <w:rPr>
          <w:rFonts w:hint="eastAsia"/>
        </w:rPr>
        <w:t>功能需求</w:t>
      </w:r>
      <w:bookmarkEnd w:id="52"/>
      <w:bookmarkEnd w:id="53"/>
    </w:p>
    <w:p w14:paraId="220B1FF1" w14:textId="77777777" w:rsidR="00836EF6" w:rsidRDefault="00836EF6" w:rsidP="00882B96">
      <w:pPr>
        <w:pStyle w:val="a7"/>
      </w:pPr>
      <w:r>
        <w:t>&lt;</w:t>
      </w:r>
      <w:r>
        <w:rPr>
          <w:rFonts w:hint="eastAsia"/>
        </w:rPr>
        <w:t>逐一列出与单板软件相关的详细功能需求，对每个需求进行优先级分类（分为三级：必须的、重要的、最好有的），并对每条需求进行可实现性分析。注：功能需求包含外部接口需求。</w:t>
      </w:r>
      <w:r>
        <w:t>&gt;</w:t>
      </w:r>
    </w:p>
    <w:p w14:paraId="1FD5183A" w14:textId="77777777" w:rsidR="00836EF6" w:rsidRPr="003A7F2B" w:rsidRDefault="00836EF6" w:rsidP="00BE3E57">
      <w:pPr>
        <w:pStyle w:val="af7"/>
        <w:rPr>
          <w:rFonts w:hint="eastAsia"/>
        </w:rPr>
      </w:pPr>
    </w:p>
    <w:p w14:paraId="4D0F1AF9" w14:textId="77777777" w:rsidR="00836EF6" w:rsidRPr="003A7F2B" w:rsidRDefault="00836EF6" w:rsidP="00BE3E57">
      <w:pPr>
        <w:pStyle w:val="af7"/>
      </w:pPr>
    </w:p>
    <w:p w14:paraId="578A9B3F" w14:textId="77777777" w:rsidR="00836EF6" w:rsidRPr="006503C0" w:rsidRDefault="00836EF6" w:rsidP="000904B7">
      <w:pPr>
        <w:pStyle w:val="3"/>
      </w:pPr>
      <w:bookmarkStart w:id="54" w:name="_Toc35750829"/>
      <w:bookmarkStart w:id="55" w:name="_Toc43796012"/>
      <w:r w:rsidRPr="006503C0">
        <w:rPr>
          <w:rFonts w:hint="eastAsia"/>
        </w:rPr>
        <w:t>性能需求</w:t>
      </w:r>
      <w:bookmarkEnd w:id="54"/>
      <w:bookmarkEnd w:id="55"/>
    </w:p>
    <w:p w14:paraId="7B72A317" w14:textId="77777777" w:rsidR="00836EF6" w:rsidRDefault="00836EF6" w:rsidP="00882B96">
      <w:pPr>
        <w:pStyle w:val="a7"/>
      </w:pPr>
      <w:r>
        <w:t>&lt;</w:t>
      </w:r>
      <w:r>
        <w:rPr>
          <w:rFonts w:hint="eastAsia"/>
        </w:rPr>
        <w:t>从支撑硬件运行、保证配套性和设计方案优化的角度出发，详细阐述功能模块对单板软件提出的各项性能需求，如要达到多大的转发</w:t>
      </w:r>
      <w:r>
        <w:t>/</w:t>
      </w:r>
      <w:r>
        <w:rPr>
          <w:rFonts w:hint="eastAsia"/>
        </w:rPr>
        <w:t>业务处理能力、保护倒换</w:t>
      </w:r>
      <w:r>
        <w:t>/</w:t>
      </w:r>
      <w:r>
        <w:rPr>
          <w:rFonts w:hint="eastAsia"/>
        </w:rPr>
        <w:t>恢复时间和对时钟的性能需求等，并与硬件的配套功能和性能做比较，评估两方面的配套方案是否较优化：如果发现配套性或差异较大、执行效率较低，应考虑调整方案，例如修改算法或把部分软件功能改为硬件执行；作为软件优化</w:t>
      </w:r>
      <w:r>
        <w:t>/</w:t>
      </w:r>
      <w:r>
        <w:rPr>
          <w:rFonts w:hint="eastAsia"/>
        </w:rPr>
        <w:t>测试的目标；对每个需求进行优先级分类（分为三级：必须的、重要的、最好有的），并对每条需求进行可实现性分析。</w:t>
      </w:r>
      <w:r>
        <w:t>&gt;</w:t>
      </w:r>
    </w:p>
    <w:p w14:paraId="77E79613" w14:textId="77777777" w:rsidR="00836EF6" w:rsidRPr="003A7F2B" w:rsidRDefault="00836EF6" w:rsidP="00BE3E57">
      <w:pPr>
        <w:pStyle w:val="af7"/>
        <w:rPr>
          <w:rFonts w:hint="eastAsia"/>
        </w:rPr>
      </w:pPr>
    </w:p>
    <w:p w14:paraId="0A754653" w14:textId="77777777" w:rsidR="00836EF6" w:rsidRPr="003A7F2B" w:rsidRDefault="00836EF6" w:rsidP="00BE3E57">
      <w:pPr>
        <w:pStyle w:val="af7"/>
      </w:pPr>
    </w:p>
    <w:p w14:paraId="50179586" w14:textId="77777777" w:rsidR="00836EF6" w:rsidRPr="006503C0" w:rsidRDefault="00836EF6" w:rsidP="000904B7">
      <w:pPr>
        <w:pStyle w:val="3"/>
      </w:pPr>
      <w:bookmarkStart w:id="56" w:name="_Toc35750830"/>
      <w:bookmarkStart w:id="57" w:name="_Toc43796013"/>
      <w:r w:rsidRPr="006503C0">
        <w:rPr>
          <w:rFonts w:hint="eastAsia"/>
        </w:rPr>
        <w:t>其他需求</w:t>
      </w:r>
      <w:bookmarkEnd w:id="56"/>
      <w:bookmarkEnd w:id="57"/>
    </w:p>
    <w:p w14:paraId="33D01870" w14:textId="77777777" w:rsidR="00836EF6" w:rsidRDefault="00836EF6" w:rsidP="00882B96">
      <w:pPr>
        <w:pStyle w:val="a7"/>
      </w:pPr>
      <w:r>
        <w:t>&lt;</w:t>
      </w:r>
      <w:r>
        <w:rPr>
          <w:rFonts w:hint="eastAsia"/>
        </w:rPr>
        <w:t>功能需求和性能需求之外需要补充说明的需求（例如可测试性、可维护性需求），对每个需求进行优先级分类（分为三级：必须的、重要的、最好有的），并对每条需求进行可实现性分析。</w:t>
      </w:r>
      <w:r>
        <w:t>&gt;</w:t>
      </w:r>
    </w:p>
    <w:p w14:paraId="51464399" w14:textId="77777777" w:rsidR="00836EF6" w:rsidRPr="003A7F2B" w:rsidRDefault="00836EF6" w:rsidP="00BE3E57">
      <w:pPr>
        <w:pStyle w:val="af7"/>
        <w:rPr>
          <w:rFonts w:hint="eastAsia"/>
        </w:rPr>
      </w:pPr>
    </w:p>
    <w:p w14:paraId="0F9C264B" w14:textId="77777777" w:rsidR="00836EF6" w:rsidRPr="003A7F2B" w:rsidRDefault="00836EF6" w:rsidP="00BE3E57">
      <w:pPr>
        <w:pStyle w:val="af7"/>
      </w:pPr>
    </w:p>
    <w:p w14:paraId="7475B953" w14:textId="77777777" w:rsidR="00836EF6" w:rsidRPr="006503C0" w:rsidRDefault="00836EF6" w:rsidP="000904B7">
      <w:pPr>
        <w:pStyle w:val="3"/>
      </w:pPr>
      <w:bookmarkStart w:id="58" w:name="_Toc35750831"/>
      <w:bookmarkStart w:id="59" w:name="_Toc43796014"/>
      <w:r w:rsidRPr="006503C0">
        <w:rPr>
          <w:rFonts w:hint="eastAsia"/>
        </w:rPr>
        <w:t>需求列表</w:t>
      </w:r>
      <w:bookmarkEnd w:id="58"/>
      <w:bookmarkEnd w:id="59"/>
    </w:p>
    <w:p w14:paraId="63539A30" w14:textId="77777777" w:rsidR="00836EF6" w:rsidRDefault="00836EF6" w:rsidP="00447616">
      <w:pPr>
        <w:pStyle w:val="a7"/>
      </w:pPr>
      <w:r>
        <w:t>&lt;</w:t>
      </w:r>
      <w:r>
        <w:rPr>
          <w:rFonts w:hint="eastAsia"/>
        </w:rPr>
        <w:t>列出本文档中的所有需求并进行标识，此外还应包括优先级（分为三级：必须的、重要的、最好有的）、类别（功能需求</w:t>
      </w:r>
      <w:r>
        <w:t>/</w:t>
      </w:r>
      <w:r>
        <w:rPr>
          <w:rFonts w:hint="eastAsia"/>
        </w:rPr>
        <w:t>性能需求</w:t>
      </w:r>
      <w:r>
        <w:t>/</w:t>
      </w:r>
      <w:r>
        <w:rPr>
          <w:rFonts w:hint="eastAsia"/>
        </w:rPr>
        <w:t>其他需求）。如果项目组采用完整的需求跟踪表进行跟踪，本节可以省略（但要说明需求跟踪表的名称），否则需要详细列出。如果这些需求分别由单板业务软件和单板</w:t>
      </w:r>
      <w:r>
        <w:t>BIOS</w:t>
      </w:r>
      <w:r>
        <w:rPr>
          <w:rFonts w:hint="eastAsia"/>
        </w:rPr>
        <w:t>软件等几个软件模块来实现，应分别用几个表格来列出</w:t>
      </w:r>
      <w:r>
        <w:t>&gt;</w:t>
      </w:r>
    </w:p>
    <w:p w14:paraId="194F1927" w14:textId="77777777" w:rsidR="00836EF6" w:rsidRPr="00BC23FF" w:rsidRDefault="00836EF6" w:rsidP="00BC23FF">
      <w:pPr>
        <w:pStyle w:val="a"/>
      </w:pPr>
      <w:bookmarkStart w:id="60" w:name="_Toc35745965"/>
      <w:bookmarkStart w:id="61" w:name="_Toc37050285"/>
      <w:r w:rsidRPr="00BC23FF">
        <w:rPr>
          <w:rFonts w:hint="eastAsia"/>
        </w:rPr>
        <w:t>硬件对单板软件的需求列表</w:t>
      </w:r>
      <w:bookmarkEnd w:id="60"/>
      <w:bookmarkEnd w:id="61"/>
    </w:p>
    <w:tbl>
      <w:tblPr>
        <w:tblW w:w="5000" w:type="pct"/>
        <w:tblCellMar>
          <w:left w:w="51" w:type="dxa"/>
          <w:right w:w="51" w:type="dxa"/>
        </w:tblCellMar>
        <w:tblLook w:val="0000" w:firstRow="0" w:lastRow="0" w:firstColumn="0" w:lastColumn="0" w:noHBand="0" w:noVBand="0"/>
      </w:tblPr>
      <w:tblGrid>
        <w:gridCol w:w="980"/>
        <w:gridCol w:w="5462"/>
        <w:gridCol w:w="1027"/>
        <w:gridCol w:w="1335"/>
      </w:tblGrid>
      <w:tr w:rsidR="00836EF6" w14:paraId="2F57CD02" w14:textId="77777777">
        <w:tblPrEx>
          <w:tblCellMar>
            <w:top w:w="0" w:type="dxa"/>
            <w:bottom w:w="0" w:type="dxa"/>
          </w:tblCellMar>
        </w:tblPrEx>
        <w:tc>
          <w:tcPr>
            <w:tcW w:w="557" w:type="pct"/>
            <w:tcBorders>
              <w:top w:val="single" w:sz="6" w:space="0" w:color="auto"/>
              <w:left w:val="single" w:sz="6" w:space="0" w:color="auto"/>
              <w:bottom w:val="single" w:sz="6" w:space="0" w:color="auto"/>
              <w:right w:val="single" w:sz="6" w:space="0" w:color="auto"/>
            </w:tcBorders>
          </w:tcPr>
          <w:p w14:paraId="0A84AE5C" w14:textId="77777777" w:rsidR="00836EF6" w:rsidRDefault="00836EF6" w:rsidP="00836EF6">
            <w:pPr>
              <w:pStyle w:val="af"/>
            </w:pPr>
            <w:r>
              <w:rPr>
                <w:rFonts w:hint="eastAsia"/>
              </w:rPr>
              <w:t>需求标识</w:t>
            </w:r>
          </w:p>
        </w:tc>
        <w:tc>
          <w:tcPr>
            <w:tcW w:w="3102" w:type="pct"/>
            <w:tcBorders>
              <w:top w:val="single" w:sz="6" w:space="0" w:color="auto"/>
              <w:left w:val="single" w:sz="6" w:space="0" w:color="auto"/>
              <w:bottom w:val="single" w:sz="6" w:space="0" w:color="auto"/>
              <w:right w:val="single" w:sz="6" w:space="0" w:color="auto"/>
            </w:tcBorders>
          </w:tcPr>
          <w:p w14:paraId="1F21B3F3" w14:textId="77777777" w:rsidR="00836EF6" w:rsidRDefault="00836EF6" w:rsidP="00836EF6">
            <w:pPr>
              <w:pStyle w:val="af"/>
            </w:pPr>
            <w:r>
              <w:rPr>
                <w:rFonts w:hint="eastAsia"/>
              </w:rPr>
              <w:t>需求描述</w:t>
            </w:r>
          </w:p>
        </w:tc>
        <w:tc>
          <w:tcPr>
            <w:tcW w:w="583" w:type="pct"/>
            <w:tcBorders>
              <w:top w:val="single" w:sz="6" w:space="0" w:color="auto"/>
              <w:left w:val="single" w:sz="6" w:space="0" w:color="auto"/>
              <w:bottom w:val="single" w:sz="6" w:space="0" w:color="auto"/>
              <w:right w:val="single" w:sz="6" w:space="0" w:color="auto"/>
            </w:tcBorders>
          </w:tcPr>
          <w:p w14:paraId="6B01316A" w14:textId="77777777" w:rsidR="00836EF6" w:rsidRDefault="00836EF6" w:rsidP="00836EF6">
            <w:pPr>
              <w:pStyle w:val="af"/>
            </w:pPr>
            <w:r>
              <w:rPr>
                <w:rFonts w:hint="eastAsia"/>
              </w:rPr>
              <w:t>优先级</w:t>
            </w:r>
          </w:p>
        </w:tc>
        <w:tc>
          <w:tcPr>
            <w:tcW w:w="758" w:type="pct"/>
            <w:tcBorders>
              <w:top w:val="single" w:sz="6" w:space="0" w:color="auto"/>
              <w:left w:val="single" w:sz="6" w:space="0" w:color="auto"/>
              <w:bottom w:val="single" w:sz="6" w:space="0" w:color="auto"/>
              <w:right w:val="single" w:sz="6" w:space="0" w:color="auto"/>
            </w:tcBorders>
          </w:tcPr>
          <w:p w14:paraId="27D19BEE" w14:textId="77777777" w:rsidR="00836EF6" w:rsidRDefault="00836EF6" w:rsidP="00836EF6">
            <w:pPr>
              <w:pStyle w:val="af"/>
            </w:pPr>
            <w:r>
              <w:rPr>
                <w:rFonts w:hint="eastAsia"/>
              </w:rPr>
              <w:t>类别</w:t>
            </w:r>
          </w:p>
        </w:tc>
      </w:tr>
      <w:tr w:rsidR="00836EF6" w14:paraId="1A9F2B27" w14:textId="77777777">
        <w:tblPrEx>
          <w:tblCellMar>
            <w:top w:w="0" w:type="dxa"/>
            <w:bottom w:w="0" w:type="dxa"/>
          </w:tblCellMar>
        </w:tblPrEx>
        <w:tc>
          <w:tcPr>
            <w:tcW w:w="557" w:type="pct"/>
            <w:tcBorders>
              <w:top w:val="single" w:sz="6" w:space="0" w:color="auto"/>
              <w:left w:val="single" w:sz="6" w:space="0" w:color="auto"/>
              <w:bottom w:val="single" w:sz="6" w:space="0" w:color="auto"/>
              <w:right w:val="single" w:sz="6" w:space="0" w:color="auto"/>
            </w:tcBorders>
          </w:tcPr>
          <w:p w14:paraId="56608D82" w14:textId="77777777" w:rsidR="00836EF6" w:rsidRDefault="00836EF6" w:rsidP="00836EF6">
            <w:pPr>
              <w:pStyle w:val="Char2"/>
            </w:pPr>
          </w:p>
        </w:tc>
        <w:tc>
          <w:tcPr>
            <w:tcW w:w="3102" w:type="pct"/>
            <w:tcBorders>
              <w:top w:val="single" w:sz="6" w:space="0" w:color="auto"/>
              <w:left w:val="single" w:sz="6" w:space="0" w:color="auto"/>
              <w:bottom w:val="single" w:sz="6" w:space="0" w:color="auto"/>
              <w:right w:val="single" w:sz="6" w:space="0" w:color="auto"/>
            </w:tcBorders>
          </w:tcPr>
          <w:p w14:paraId="51218E84" w14:textId="77777777" w:rsidR="00836EF6" w:rsidRDefault="00836EF6" w:rsidP="00836EF6">
            <w:pPr>
              <w:pStyle w:val="Char2"/>
            </w:pPr>
          </w:p>
        </w:tc>
        <w:tc>
          <w:tcPr>
            <w:tcW w:w="583" w:type="pct"/>
            <w:tcBorders>
              <w:top w:val="single" w:sz="6" w:space="0" w:color="auto"/>
              <w:left w:val="single" w:sz="6" w:space="0" w:color="auto"/>
              <w:bottom w:val="single" w:sz="6" w:space="0" w:color="auto"/>
              <w:right w:val="single" w:sz="6" w:space="0" w:color="auto"/>
            </w:tcBorders>
          </w:tcPr>
          <w:p w14:paraId="0F653313" w14:textId="77777777" w:rsidR="00836EF6" w:rsidRDefault="00836EF6" w:rsidP="00836EF6">
            <w:pPr>
              <w:pStyle w:val="Char2"/>
            </w:pPr>
          </w:p>
        </w:tc>
        <w:tc>
          <w:tcPr>
            <w:tcW w:w="758" w:type="pct"/>
            <w:tcBorders>
              <w:top w:val="single" w:sz="6" w:space="0" w:color="auto"/>
              <w:left w:val="single" w:sz="6" w:space="0" w:color="auto"/>
              <w:bottom w:val="single" w:sz="6" w:space="0" w:color="auto"/>
              <w:right w:val="single" w:sz="6" w:space="0" w:color="auto"/>
            </w:tcBorders>
          </w:tcPr>
          <w:p w14:paraId="38652091" w14:textId="77777777" w:rsidR="00836EF6" w:rsidRDefault="00836EF6" w:rsidP="00836EF6">
            <w:pPr>
              <w:pStyle w:val="Char2"/>
            </w:pPr>
          </w:p>
        </w:tc>
      </w:tr>
      <w:tr w:rsidR="00836EF6" w14:paraId="4919D7E7" w14:textId="77777777">
        <w:tblPrEx>
          <w:tblCellMar>
            <w:top w:w="0" w:type="dxa"/>
            <w:bottom w:w="0" w:type="dxa"/>
          </w:tblCellMar>
        </w:tblPrEx>
        <w:tc>
          <w:tcPr>
            <w:tcW w:w="557" w:type="pct"/>
            <w:tcBorders>
              <w:top w:val="single" w:sz="6" w:space="0" w:color="auto"/>
              <w:left w:val="single" w:sz="6" w:space="0" w:color="auto"/>
              <w:bottom w:val="single" w:sz="6" w:space="0" w:color="auto"/>
              <w:right w:val="single" w:sz="6" w:space="0" w:color="auto"/>
            </w:tcBorders>
          </w:tcPr>
          <w:p w14:paraId="67472DCA" w14:textId="77777777" w:rsidR="00836EF6" w:rsidRDefault="00836EF6" w:rsidP="00836EF6">
            <w:pPr>
              <w:pStyle w:val="Char2"/>
            </w:pPr>
          </w:p>
        </w:tc>
        <w:tc>
          <w:tcPr>
            <w:tcW w:w="3102" w:type="pct"/>
            <w:tcBorders>
              <w:top w:val="single" w:sz="6" w:space="0" w:color="auto"/>
              <w:left w:val="single" w:sz="6" w:space="0" w:color="auto"/>
              <w:bottom w:val="single" w:sz="6" w:space="0" w:color="auto"/>
              <w:right w:val="single" w:sz="6" w:space="0" w:color="auto"/>
            </w:tcBorders>
          </w:tcPr>
          <w:p w14:paraId="30B4882F" w14:textId="77777777" w:rsidR="00836EF6" w:rsidRDefault="00836EF6" w:rsidP="00836EF6">
            <w:pPr>
              <w:pStyle w:val="Char2"/>
            </w:pPr>
          </w:p>
        </w:tc>
        <w:tc>
          <w:tcPr>
            <w:tcW w:w="583" w:type="pct"/>
            <w:tcBorders>
              <w:top w:val="single" w:sz="6" w:space="0" w:color="auto"/>
              <w:left w:val="single" w:sz="6" w:space="0" w:color="auto"/>
              <w:bottom w:val="single" w:sz="6" w:space="0" w:color="auto"/>
              <w:right w:val="single" w:sz="6" w:space="0" w:color="auto"/>
            </w:tcBorders>
          </w:tcPr>
          <w:p w14:paraId="18D938D6" w14:textId="77777777" w:rsidR="00836EF6" w:rsidRDefault="00836EF6" w:rsidP="00836EF6">
            <w:pPr>
              <w:pStyle w:val="Char2"/>
            </w:pPr>
          </w:p>
        </w:tc>
        <w:tc>
          <w:tcPr>
            <w:tcW w:w="758" w:type="pct"/>
            <w:tcBorders>
              <w:top w:val="single" w:sz="6" w:space="0" w:color="auto"/>
              <w:left w:val="single" w:sz="6" w:space="0" w:color="auto"/>
              <w:bottom w:val="single" w:sz="6" w:space="0" w:color="auto"/>
              <w:right w:val="single" w:sz="6" w:space="0" w:color="auto"/>
            </w:tcBorders>
          </w:tcPr>
          <w:p w14:paraId="60662156" w14:textId="77777777" w:rsidR="00836EF6" w:rsidRDefault="00836EF6" w:rsidP="00836EF6">
            <w:pPr>
              <w:pStyle w:val="Char2"/>
            </w:pPr>
          </w:p>
        </w:tc>
      </w:tr>
      <w:tr w:rsidR="00836EF6" w14:paraId="3B5D151A" w14:textId="77777777">
        <w:tblPrEx>
          <w:tblCellMar>
            <w:top w:w="0" w:type="dxa"/>
            <w:bottom w:w="0" w:type="dxa"/>
          </w:tblCellMar>
        </w:tblPrEx>
        <w:tc>
          <w:tcPr>
            <w:tcW w:w="557" w:type="pct"/>
            <w:tcBorders>
              <w:top w:val="single" w:sz="6" w:space="0" w:color="auto"/>
              <w:left w:val="single" w:sz="6" w:space="0" w:color="auto"/>
              <w:bottom w:val="single" w:sz="6" w:space="0" w:color="auto"/>
              <w:right w:val="single" w:sz="6" w:space="0" w:color="auto"/>
            </w:tcBorders>
          </w:tcPr>
          <w:p w14:paraId="7F7C95D3" w14:textId="77777777" w:rsidR="00836EF6" w:rsidRDefault="00836EF6" w:rsidP="00836EF6">
            <w:pPr>
              <w:pStyle w:val="Char2"/>
            </w:pPr>
          </w:p>
        </w:tc>
        <w:tc>
          <w:tcPr>
            <w:tcW w:w="3102" w:type="pct"/>
            <w:tcBorders>
              <w:top w:val="single" w:sz="6" w:space="0" w:color="auto"/>
              <w:left w:val="single" w:sz="6" w:space="0" w:color="auto"/>
              <w:bottom w:val="single" w:sz="6" w:space="0" w:color="auto"/>
              <w:right w:val="single" w:sz="6" w:space="0" w:color="auto"/>
            </w:tcBorders>
          </w:tcPr>
          <w:p w14:paraId="698CC8D8" w14:textId="77777777" w:rsidR="00836EF6" w:rsidRDefault="00836EF6" w:rsidP="00836EF6">
            <w:pPr>
              <w:pStyle w:val="Char2"/>
            </w:pPr>
          </w:p>
        </w:tc>
        <w:tc>
          <w:tcPr>
            <w:tcW w:w="583" w:type="pct"/>
            <w:tcBorders>
              <w:top w:val="single" w:sz="6" w:space="0" w:color="auto"/>
              <w:left w:val="single" w:sz="6" w:space="0" w:color="auto"/>
              <w:bottom w:val="single" w:sz="6" w:space="0" w:color="auto"/>
              <w:right w:val="single" w:sz="6" w:space="0" w:color="auto"/>
            </w:tcBorders>
          </w:tcPr>
          <w:p w14:paraId="5901F6C9" w14:textId="77777777" w:rsidR="00836EF6" w:rsidRDefault="00836EF6" w:rsidP="00836EF6">
            <w:pPr>
              <w:pStyle w:val="Char2"/>
            </w:pPr>
          </w:p>
        </w:tc>
        <w:tc>
          <w:tcPr>
            <w:tcW w:w="758" w:type="pct"/>
            <w:tcBorders>
              <w:top w:val="single" w:sz="6" w:space="0" w:color="auto"/>
              <w:left w:val="single" w:sz="6" w:space="0" w:color="auto"/>
              <w:bottom w:val="single" w:sz="6" w:space="0" w:color="auto"/>
              <w:right w:val="single" w:sz="6" w:space="0" w:color="auto"/>
            </w:tcBorders>
          </w:tcPr>
          <w:p w14:paraId="3B656193" w14:textId="77777777" w:rsidR="00836EF6" w:rsidRDefault="00836EF6" w:rsidP="00836EF6">
            <w:pPr>
              <w:pStyle w:val="Char2"/>
            </w:pPr>
          </w:p>
        </w:tc>
      </w:tr>
    </w:tbl>
    <w:p w14:paraId="7CFF51F8" w14:textId="77777777" w:rsidR="00836EF6" w:rsidRPr="003A7F2B" w:rsidRDefault="00836EF6" w:rsidP="00BE3E57">
      <w:pPr>
        <w:pStyle w:val="af7"/>
        <w:rPr>
          <w:rFonts w:hint="eastAsia"/>
        </w:rPr>
      </w:pPr>
    </w:p>
    <w:p w14:paraId="69F89AE4" w14:textId="77777777" w:rsidR="00836EF6" w:rsidRPr="003A7F2B" w:rsidRDefault="00836EF6" w:rsidP="00BE3E57">
      <w:pPr>
        <w:pStyle w:val="af7"/>
      </w:pPr>
    </w:p>
    <w:p w14:paraId="015B0A27" w14:textId="77777777" w:rsidR="00836EF6" w:rsidRDefault="00836EF6" w:rsidP="00836EF6">
      <w:pPr>
        <w:pStyle w:val="2"/>
      </w:pPr>
      <w:bookmarkStart w:id="62" w:name="_Toc43796015"/>
      <w:r>
        <w:rPr>
          <w:rFonts w:hint="eastAsia"/>
        </w:rPr>
        <w:t>业务处理软件对单板硬件的需求可实现性评估</w:t>
      </w:r>
      <w:bookmarkEnd w:id="62"/>
    </w:p>
    <w:p w14:paraId="1CA12E2C" w14:textId="77777777" w:rsidR="00836EF6" w:rsidRDefault="00836EF6" w:rsidP="00051616">
      <w:pPr>
        <w:pStyle w:val="a7"/>
      </w:pPr>
      <w:r>
        <w:t>&lt;</w:t>
      </w:r>
      <w:r>
        <w:rPr>
          <w:rFonts w:hint="eastAsia"/>
        </w:rPr>
        <w:t>本节需结合产品设计规格书中有关的内容，并与软件开发项目组商议，确定在本板上运行的业务软件（包括用于整机控制、数据和协议处理的高层软件和</w:t>
      </w:r>
      <w:r>
        <w:t>DSP</w:t>
      </w:r>
      <w:r>
        <w:rPr>
          <w:rFonts w:hint="eastAsia"/>
        </w:rPr>
        <w:t>算法软件）和底层驱动软件的概要接口关系，并确定各软件模块对硬件的处理能力的需求配套性，给出框架配套方案。本节</w:t>
      </w:r>
      <w:r>
        <w:rPr>
          <w:rFonts w:hint="eastAsia"/>
        </w:rPr>
        <w:lastRenderedPageBreak/>
        <w:t>主要是需要证实相关模块的方案是配套的，并且经过理论和实验的验证是可行的、能够达到系统功能和性能要求</w:t>
      </w:r>
      <w:r>
        <w:t>&gt;</w:t>
      </w:r>
    </w:p>
    <w:p w14:paraId="6E7503B5" w14:textId="77777777" w:rsidR="00836EF6" w:rsidRPr="00EA2C10" w:rsidRDefault="00836EF6" w:rsidP="00BE3E57">
      <w:pPr>
        <w:pStyle w:val="af7"/>
      </w:pPr>
    </w:p>
    <w:p w14:paraId="1A1C252A" w14:textId="77777777" w:rsidR="00836EF6" w:rsidRDefault="00836EF6" w:rsidP="00836EF6">
      <w:pPr>
        <w:pStyle w:val="2"/>
      </w:pPr>
      <w:bookmarkStart w:id="63" w:name="_Toc43796016"/>
      <w:r>
        <w:rPr>
          <w:rFonts w:hint="eastAsia"/>
        </w:rPr>
        <w:t>单板软件与硬件的接口关系和实现方案</w:t>
      </w:r>
      <w:bookmarkEnd w:id="63"/>
    </w:p>
    <w:p w14:paraId="44CA756E" w14:textId="77777777" w:rsidR="00836EF6" w:rsidRDefault="00836EF6" w:rsidP="00051616">
      <w:pPr>
        <w:pStyle w:val="a7"/>
      </w:pPr>
      <w:r>
        <w:t>&lt;</w:t>
      </w:r>
      <w:r>
        <w:rPr>
          <w:rFonts w:hint="eastAsia"/>
        </w:rPr>
        <w:t>如果单板含软件，本节应说明与硬件直接相关的底层软件（主要是直接操作物理地址的软件）的具体功能和实现方式（包括数据、信号流向图在内的主要流程）。</w:t>
      </w:r>
    </w:p>
    <w:p w14:paraId="2607C724" w14:textId="77777777" w:rsidR="00836EF6" w:rsidRPr="003A7F2B" w:rsidRDefault="00836EF6" w:rsidP="00051616">
      <w:pPr>
        <w:pStyle w:val="a7"/>
      </w:pPr>
      <w:r w:rsidRPr="003A7F2B">
        <w:rPr>
          <w:rFonts w:hint="eastAsia"/>
        </w:rPr>
        <w:t>单板软硬件接口说明主要可以从以下几个方面入手：</w:t>
      </w:r>
    </w:p>
    <w:p w14:paraId="136F832D" w14:textId="77777777" w:rsidR="00836EF6" w:rsidRPr="003A7F2B" w:rsidRDefault="00836EF6" w:rsidP="00051616">
      <w:pPr>
        <w:pStyle w:val="a7"/>
      </w:pPr>
      <w:r w:rsidRPr="003A7F2B">
        <w:t>1</w:t>
      </w:r>
      <w:r w:rsidRPr="003A7F2B">
        <w:rPr>
          <w:rFonts w:hint="eastAsia"/>
        </w:rPr>
        <w:t>、单板片选信号分配及说明；</w:t>
      </w:r>
    </w:p>
    <w:p w14:paraId="380819AF" w14:textId="77777777" w:rsidR="00836EF6" w:rsidRPr="003A7F2B" w:rsidRDefault="00836EF6" w:rsidP="00051616">
      <w:pPr>
        <w:pStyle w:val="a7"/>
      </w:pPr>
      <w:r w:rsidRPr="003A7F2B">
        <w:t>2</w:t>
      </w:r>
      <w:r w:rsidRPr="003A7F2B">
        <w:rPr>
          <w:rFonts w:hint="eastAsia"/>
        </w:rPr>
        <w:t>、中断信号分配及说明；</w:t>
      </w:r>
    </w:p>
    <w:p w14:paraId="29CE1B3A" w14:textId="77777777" w:rsidR="00836EF6" w:rsidRPr="003A7F2B" w:rsidRDefault="00836EF6" w:rsidP="00051616">
      <w:pPr>
        <w:pStyle w:val="a7"/>
      </w:pPr>
      <w:r w:rsidRPr="003A7F2B">
        <w:t>3</w:t>
      </w:r>
      <w:r w:rsidRPr="003A7F2B">
        <w:rPr>
          <w:rFonts w:hint="eastAsia"/>
        </w:rPr>
        <w:t>、通信端口分配及说明；</w:t>
      </w:r>
    </w:p>
    <w:p w14:paraId="62F752F0" w14:textId="77777777" w:rsidR="00836EF6" w:rsidRPr="003A7F2B" w:rsidRDefault="00836EF6" w:rsidP="00051616">
      <w:pPr>
        <w:pStyle w:val="a7"/>
      </w:pPr>
      <w:r w:rsidRPr="003A7F2B">
        <w:t>4</w:t>
      </w:r>
      <w:r w:rsidRPr="003A7F2B">
        <w:rPr>
          <w:rFonts w:hint="eastAsia"/>
        </w:rPr>
        <w:t>、寄存器分配及说明；</w:t>
      </w:r>
    </w:p>
    <w:p w14:paraId="4535BD58" w14:textId="77777777" w:rsidR="00836EF6" w:rsidRPr="003A7F2B" w:rsidRDefault="00836EF6" w:rsidP="00051616">
      <w:pPr>
        <w:pStyle w:val="a7"/>
      </w:pPr>
      <w:r w:rsidRPr="003A7F2B">
        <w:t>5</w:t>
      </w:r>
      <w:r w:rsidRPr="003A7F2B">
        <w:rPr>
          <w:rFonts w:hint="eastAsia"/>
        </w:rPr>
        <w:t>、关键器件操作说明；</w:t>
      </w:r>
    </w:p>
    <w:p w14:paraId="39ADB1FC" w14:textId="77777777" w:rsidR="00836EF6" w:rsidRPr="003A7F2B" w:rsidRDefault="00836EF6" w:rsidP="00051616">
      <w:pPr>
        <w:pStyle w:val="a7"/>
      </w:pPr>
      <w:r w:rsidRPr="003A7F2B">
        <w:rPr>
          <w:rFonts w:hint="eastAsia"/>
        </w:rPr>
        <w:t>（注：其中，第</w:t>
      </w:r>
      <w:r w:rsidRPr="003A7F2B">
        <w:t>1</w:t>
      </w:r>
      <w:r w:rsidRPr="003A7F2B">
        <w:rPr>
          <w:rFonts w:hint="eastAsia"/>
        </w:rPr>
        <w:t>条中包括</w:t>
      </w:r>
      <w:r w:rsidRPr="003A7F2B">
        <w:t>CPU</w:t>
      </w:r>
      <w:r w:rsidRPr="003A7F2B">
        <w:rPr>
          <w:rFonts w:hint="eastAsia"/>
        </w:rPr>
        <w:t>的地址资源分配说明；以上各条在单板总体设计阶段酌情处理，原则上在单板总体方案中确定功能和业务流程方案，在详细设计中确定具体参数。最终在《单板硬件详细设计报告》中完善即可）</w:t>
      </w:r>
    </w:p>
    <w:p w14:paraId="5791E24B" w14:textId="77777777" w:rsidR="00836EF6" w:rsidRPr="003A7F2B" w:rsidRDefault="00836EF6" w:rsidP="00051616">
      <w:pPr>
        <w:pStyle w:val="a7"/>
      </w:pPr>
      <w:r w:rsidRPr="003A7F2B">
        <w:rPr>
          <w:rFonts w:hint="eastAsia"/>
        </w:rPr>
        <w:t>单板对外的数据接口和板内</w:t>
      </w:r>
      <w:r w:rsidRPr="003A7F2B">
        <w:t>CPU</w:t>
      </w:r>
      <w:r w:rsidRPr="003A7F2B">
        <w:rPr>
          <w:rFonts w:hint="eastAsia"/>
        </w:rPr>
        <w:t>之间的通信，应在这里规定基本的通信协议或指定说明该协议的有关文档。</w:t>
      </w:r>
    </w:p>
    <w:p w14:paraId="12A3379B" w14:textId="77777777" w:rsidR="00836EF6" w:rsidRPr="003A7F2B" w:rsidRDefault="00836EF6" w:rsidP="00051616">
      <w:pPr>
        <w:pStyle w:val="a7"/>
      </w:pPr>
      <w:r w:rsidRPr="003A7F2B">
        <w:rPr>
          <w:rFonts w:hint="eastAsia"/>
        </w:rPr>
        <w:t>采用流程图、</w:t>
      </w:r>
      <w:r w:rsidRPr="003A7F2B">
        <w:t>SDL</w:t>
      </w:r>
      <w:r w:rsidRPr="003A7F2B">
        <w:rPr>
          <w:rFonts w:hint="eastAsia"/>
        </w:rPr>
        <w:t>（软件描述语言）或框图方式说明软件功能模块的划分。如果单板软件概要设计文档名称已确定，请在此说明。</w:t>
      </w:r>
      <w:r w:rsidRPr="003A7F2B">
        <w:t>&gt;</w:t>
      </w:r>
    </w:p>
    <w:p w14:paraId="1A98FF6A" w14:textId="77777777" w:rsidR="00836EF6" w:rsidRDefault="00836EF6" w:rsidP="00BE3E57">
      <w:pPr>
        <w:pStyle w:val="af7"/>
        <w:rPr>
          <w:rFonts w:hint="eastAsia"/>
        </w:rPr>
      </w:pPr>
    </w:p>
    <w:p w14:paraId="7A8B51A2" w14:textId="77777777" w:rsidR="00051616" w:rsidRPr="003A7F2B" w:rsidRDefault="00051616" w:rsidP="00BE3E57">
      <w:pPr>
        <w:pStyle w:val="af7"/>
        <w:rPr>
          <w:rFonts w:hint="eastAsia"/>
        </w:rPr>
      </w:pPr>
    </w:p>
    <w:p w14:paraId="4DC7A2AC" w14:textId="77777777" w:rsidR="00836EF6" w:rsidRPr="006308E2" w:rsidRDefault="00836EF6" w:rsidP="006308E2">
      <w:pPr>
        <w:pStyle w:val="a0"/>
      </w:pPr>
      <w:bookmarkStart w:id="64" w:name="_Toc35745978"/>
      <w:bookmarkStart w:id="65" w:name="_Toc37056589"/>
      <w:r w:rsidRPr="006308E2">
        <w:rPr>
          <w:rFonts w:hint="eastAsia"/>
        </w:rPr>
        <w:t>单板软件简要框图</w:t>
      </w:r>
      <w:bookmarkEnd w:id="64"/>
      <w:bookmarkEnd w:id="65"/>
    </w:p>
    <w:p w14:paraId="7EB86CD5" w14:textId="77777777" w:rsidR="00836EF6" w:rsidRDefault="00836EF6" w:rsidP="00836EF6">
      <w:pPr>
        <w:pStyle w:val="1"/>
      </w:pPr>
      <w:bookmarkStart w:id="66" w:name="_Toc43796017"/>
      <w:r>
        <w:rPr>
          <w:rFonts w:hint="eastAsia"/>
        </w:rPr>
        <w:t>单板基本逻辑需求和配套方案</w:t>
      </w:r>
      <w:bookmarkEnd w:id="66"/>
    </w:p>
    <w:p w14:paraId="04342B1B" w14:textId="77777777" w:rsidR="00836EF6" w:rsidRDefault="00836EF6" w:rsidP="00051616">
      <w:pPr>
        <w:pStyle w:val="a7"/>
        <w:rPr>
          <w:rFonts w:hint="eastAsia"/>
        </w:rPr>
      </w:pPr>
      <w:r>
        <w:t>&lt;</w:t>
      </w:r>
      <w:r>
        <w:rPr>
          <w:rFonts w:hint="eastAsia"/>
        </w:rPr>
        <w:t>本节由硬件开发人员完成。关于基本逻辑（即：</w:t>
      </w:r>
      <w:r>
        <w:t>Glue Logic</w:t>
      </w:r>
      <w:r>
        <w:rPr>
          <w:rFonts w:hint="eastAsia"/>
        </w:rPr>
        <w:t>）的参考定义：主要用于实现电路信号连接和切换控制的逻辑，规模较小，基本上不包括业务数据处理功能的逻辑称为基本逻辑。本章只需要考虑基本逻辑，不需要考虑大规模逻辑。</w:t>
      </w:r>
      <w:r>
        <w:t>&gt;</w:t>
      </w:r>
    </w:p>
    <w:p w14:paraId="60666ADF" w14:textId="77777777" w:rsidR="00051616" w:rsidRDefault="00051616" w:rsidP="00051616">
      <w:pPr>
        <w:pStyle w:val="af7"/>
        <w:rPr>
          <w:rFonts w:hint="eastAsia"/>
        </w:rPr>
      </w:pPr>
    </w:p>
    <w:p w14:paraId="541ED277" w14:textId="77777777" w:rsidR="00836EF6" w:rsidRDefault="00836EF6" w:rsidP="00836EF6">
      <w:pPr>
        <w:pStyle w:val="2"/>
      </w:pPr>
      <w:bookmarkStart w:id="67" w:name="_Toc43796018"/>
      <w:r>
        <w:rPr>
          <w:rFonts w:hint="eastAsia"/>
        </w:rPr>
        <w:t>单板内可编程逻辑设计需求</w:t>
      </w:r>
      <w:bookmarkEnd w:id="67"/>
    </w:p>
    <w:p w14:paraId="3D7CF6D2" w14:textId="77777777" w:rsidR="00836EF6" w:rsidRPr="006503C0" w:rsidRDefault="00836EF6" w:rsidP="000904B7">
      <w:pPr>
        <w:pStyle w:val="3"/>
      </w:pPr>
      <w:bookmarkStart w:id="68" w:name="_Toc35750832"/>
      <w:bookmarkStart w:id="69" w:name="_Toc43796019"/>
      <w:r w:rsidRPr="006503C0">
        <w:rPr>
          <w:rFonts w:hint="eastAsia"/>
        </w:rPr>
        <w:t>功能需求</w:t>
      </w:r>
      <w:bookmarkEnd w:id="68"/>
      <w:bookmarkEnd w:id="69"/>
    </w:p>
    <w:p w14:paraId="7E15BD16" w14:textId="77777777" w:rsidR="00836EF6" w:rsidRDefault="00836EF6" w:rsidP="00051616">
      <w:pPr>
        <w:pStyle w:val="a7"/>
      </w:pPr>
      <w:r>
        <w:t>&lt;</w:t>
      </w:r>
      <w:r>
        <w:rPr>
          <w:rFonts w:hint="eastAsia"/>
        </w:rPr>
        <w:t>逐一列出与逻辑相关的详细功能需求，如外围芯片的时序控制、特殊功能如时钟、开销的处理等；对每个需求进行优先级分类（分为三级：必须的、重要的、最好有的），并对每条需求</w:t>
      </w:r>
      <w:r>
        <w:rPr>
          <w:rFonts w:hint="eastAsia"/>
        </w:rPr>
        <w:lastRenderedPageBreak/>
        <w:t>进行可实现性分析。</w:t>
      </w:r>
      <w:r>
        <w:t>&gt;</w:t>
      </w:r>
    </w:p>
    <w:p w14:paraId="2303FD4A" w14:textId="77777777" w:rsidR="00836EF6" w:rsidRPr="00C93954" w:rsidRDefault="00836EF6" w:rsidP="00BE3E57">
      <w:pPr>
        <w:pStyle w:val="af7"/>
        <w:rPr>
          <w:rFonts w:hint="eastAsia"/>
        </w:rPr>
      </w:pPr>
    </w:p>
    <w:p w14:paraId="6B18C2F1" w14:textId="77777777" w:rsidR="00836EF6" w:rsidRPr="00C93954" w:rsidRDefault="00836EF6" w:rsidP="00BE3E57">
      <w:pPr>
        <w:pStyle w:val="af7"/>
      </w:pPr>
    </w:p>
    <w:p w14:paraId="2FFB8732" w14:textId="77777777" w:rsidR="00836EF6" w:rsidRPr="006503C0" w:rsidRDefault="00836EF6" w:rsidP="000904B7">
      <w:pPr>
        <w:pStyle w:val="3"/>
      </w:pPr>
      <w:bookmarkStart w:id="70" w:name="_Toc35750833"/>
      <w:bookmarkStart w:id="71" w:name="_Toc43796020"/>
      <w:r w:rsidRPr="006503C0">
        <w:rPr>
          <w:rFonts w:hint="eastAsia"/>
        </w:rPr>
        <w:t>性能需求</w:t>
      </w:r>
      <w:bookmarkEnd w:id="70"/>
      <w:bookmarkEnd w:id="71"/>
    </w:p>
    <w:p w14:paraId="5F7E5584" w14:textId="77777777" w:rsidR="00836EF6" w:rsidRDefault="00836EF6" w:rsidP="00051616">
      <w:pPr>
        <w:pStyle w:val="a7"/>
      </w:pPr>
      <w:r>
        <w:t>&lt;</w:t>
      </w:r>
      <w:r>
        <w:rPr>
          <w:rFonts w:hint="eastAsia"/>
        </w:rPr>
        <w:t>详细阐述系统对逻辑提出的各项性能需求，包括：容量、</w:t>
      </w:r>
      <w:r>
        <w:t>I/O</w:t>
      </w:r>
      <w:r>
        <w:rPr>
          <w:rFonts w:hint="eastAsia"/>
        </w:rPr>
        <w:t>数、处理能力、对每个需求进行优先级分类（分为三级：必须的、重要的、最好有的），并对每条需求进行可实现性分析。</w:t>
      </w:r>
      <w:r>
        <w:t>&gt;</w:t>
      </w:r>
    </w:p>
    <w:p w14:paraId="0CA38651" w14:textId="77777777" w:rsidR="00836EF6" w:rsidRPr="00C93954" w:rsidRDefault="00836EF6" w:rsidP="00BE3E57">
      <w:pPr>
        <w:pStyle w:val="af7"/>
        <w:rPr>
          <w:rFonts w:hint="eastAsia"/>
        </w:rPr>
      </w:pPr>
    </w:p>
    <w:p w14:paraId="78649156" w14:textId="77777777" w:rsidR="00836EF6" w:rsidRPr="00C93954" w:rsidRDefault="00836EF6" w:rsidP="00BE3E57">
      <w:pPr>
        <w:pStyle w:val="af7"/>
      </w:pPr>
    </w:p>
    <w:p w14:paraId="45288E1F" w14:textId="77777777" w:rsidR="00836EF6" w:rsidRPr="006503C0" w:rsidRDefault="00836EF6" w:rsidP="000904B7">
      <w:pPr>
        <w:pStyle w:val="3"/>
      </w:pPr>
      <w:bookmarkStart w:id="72" w:name="_Toc35750834"/>
      <w:bookmarkStart w:id="73" w:name="_Toc43796021"/>
      <w:r w:rsidRPr="006503C0">
        <w:rPr>
          <w:rFonts w:hint="eastAsia"/>
        </w:rPr>
        <w:t>其他需求</w:t>
      </w:r>
      <w:bookmarkEnd w:id="72"/>
      <w:bookmarkEnd w:id="73"/>
    </w:p>
    <w:p w14:paraId="3FE11B18" w14:textId="77777777" w:rsidR="00836EF6" w:rsidRDefault="00836EF6" w:rsidP="00051616">
      <w:pPr>
        <w:pStyle w:val="a7"/>
      </w:pPr>
      <w:r>
        <w:t>&lt;</w:t>
      </w:r>
      <w:r>
        <w:rPr>
          <w:rFonts w:hint="eastAsia"/>
        </w:rPr>
        <w:t>其他功能需求和性能需求之外需要补充说明的需求（例如可测试性、可维护性需求），对每个需求进行优先级分类（分为三级：必须的、重要的、最好有的），并对每条需求进行可实现性分析。</w:t>
      </w:r>
      <w:r>
        <w:t>&gt;</w:t>
      </w:r>
    </w:p>
    <w:p w14:paraId="39D94DC6" w14:textId="77777777" w:rsidR="00836EF6" w:rsidRPr="00C93954" w:rsidRDefault="00836EF6" w:rsidP="00BE3E57">
      <w:pPr>
        <w:pStyle w:val="af7"/>
        <w:rPr>
          <w:rFonts w:hint="eastAsia"/>
        </w:rPr>
      </w:pPr>
    </w:p>
    <w:p w14:paraId="6089678A" w14:textId="77777777" w:rsidR="00836EF6" w:rsidRPr="00C93954" w:rsidRDefault="00836EF6" w:rsidP="00BE3E57">
      <w:pPr>
        <w:pStyle w:val="af7"/>
      </w:pPr>
    </w:p>
    <w:p w14:paraId="12560555" w14:textId="77777777" w:rsidR="00836EF6" w:rsidRPr="006503C0" w:rsidRDefault="00836EF6" w:rsidP="000904B7">
      <w:pPr>
        <w:pStyle w:val="3"/>
      </w:pPr>
      <w:bookmarkStart w:id="74" w:name="_Toc35750835"/>
      <w:bookmarkStart w:id="75" w:name="_Toc43796022"/>
      <w:r w:rsidRPr="006503C0">
        <w:rPr>
          <w:rFonts w:hint="eastAsia"/>
        </w:rPr>
        <w:t>支持的接口类型及接口速率</w:t>
      </w:r>
      <w:bookmarkEnd w:id="74"/>
      <w:bookmarkEnd w:id="75"/>
    </w:p>
    <w:p w14:paraId="09174C73" w14:textId="77777777" w:rsidR="00836EF6" w:rsidRDefault="00836EF6" w:rsidP="00051616">
      <w:pPr>
        <w:pStyle w:val="a7"/>
      </w:pPr>
      <w:r>
        <w:t>&lt;</w:t>
      </w:r>
      <w:r>
        <w:rPr>
          <w:rFonts w:hint="eastAsia"/>
        </w:rPr>
        <w:t>逐一列出逻辑需实现的各种接口需求，对每个需求进行优先级分类（分为三级：必须的、重要的、最好有的），并对每条需求进行可实现性分析。包括对</w:t>
      </w:r>
      <w:r>
        <w:t>CPU</w:t>
      </w:r>
      <w:r>
        <w:rPr>
          <w:rFonts w:hint="eastAsia"/>
        </w:rPr>
        <w:t>的接口。</w:t>
      </w:r>
      <w:r>
        <w:t>&gt;</w:t>
      </w:r>
    </w:p>
    <w:p w14:paraId="5DDC7E97" w14:textId="77777777" w:rsidR="00836EF6" w:rsidRPr="00C93954" w:rsidRDefault="00836EF6" w:rsidP="00BE3E57">
      <w:pPr>
        <w:pStyle w:val="af7"/>
        <w:rPr>
          <w:rFonts w:hint="eastAsia"/>
        </w:rPr>
      </w:pPr>
    </w:p>
    <w:p w14:paraId="6EF14423" w14:textId="77777777" w:rsidR="00836EF6" w:rsidRPr="00C93954" w:rsidRDefault="00836EF6" w:rsidP="00BE3E57">
      <w:pPr>
        <w:pStyle w:val="af7"/>
      </w:pPr>
    </w:p>
    <w:p w14:paraId="38CFF863" w14:textId="77777777" w:rsidR="00836EF6" w:rsidRPr="006503C0" w:rsidRDefault="00836EF6" w:rsidP="000904B7">
      <w:pPr>
        <w:pStyle w:val="3"/>
      </w:pPr>
      <w:bookmarkStart w:id="76" w:name="_Toc35750836"/>
      <w:bookmarkStart w:id="77" w:name="_Toc43796023"/>
      <w:r w:rsidRPr="006503C0">
        <w:rPr>
          <w:rFonts w:hint="eastAsia"/>
        </w:rPr>
        <w:t>需求列表</w:t>
      </w:r>
      <w:bookmarkEnd w:id="76"/>
      <w:bookmarkEnd w:id="77"/>
    </w:p>
    <w:p w14:paraId="1D78C99B" w14:textId="77777777" w:rsidR="00836EF6" w:rsidRDefault="00836EF6" w:rsidP="00051616">
      <w:pPr>
        <w:pStyle w:val="a7"/>
      </w:pPr>
      <w:r>
        <w:t>&lt;</w:t>
      </w:r>
      <w:r>
        <w:rPr>
          <w:rFonts w:hint="eastAsia"/>
        </w:rPr>
        <w:t>列出本文档中的所有需求并进行标识，此外还应包括优先级（分为三级：必须的、重要的、最好有的）、类别（外部接口需求</w:t>
      </w:r>
      <w:r>
        <w:t>/</w:t>
      </w:r>
      <w:r>
        <w:rPr>
          <w:rFonts w:hint="eastAsia"/>
        </w:rPr>
        <w:t>功能需求</w:t>
      </w:r>
      <w:r>
        <w:t>/</w:t>
      </w:r>
      <w:r>
        <w:rPr>
          <w:rFonts w:hint="eastAsia"/>
        </w:rPr>
        <w:t>性能需求</w:t>
      </w:r>
      <w:r>
        <w:t>/</w:t>
      </w:r>
      <w:r>
        <w:rPr>
          <w:rFonts w:hint="eastAsia"/>
        </w:rPr>
        <w:t>其他需求）。如果项目组采用完整的需求跟踪表进行跟踪，本节可以省略，否则需要详细列出。</w:t>
      </w:r>
      <w:r>
        <w:t>&gt;</w:t>
      </w:r>
    </w:p>
    <w:p w14:paraId="3DDAF868" w14:textId="77777777" w:rsidR="00836EF6" w:rsidRPr="00BC23FF" w:rsidRDefault="00836EF6" w:rsidP="00BC23FF">
      <w:pPr>
        <w:pStyle w:val="a"/>
      </w:pPr>
      <w:bookmarkStart w:id="78" w:name="_Toc35745966"/>
      <w:bookmarkStart w:id="79" w:name="_Toc37050286"/>
      <w:r w:rsidRPr="00BC23FF">
        <w:rPr>
          <w:rFonts w:hint="eastAsia"/>
        </w:rPr>
        <w:t>逻辑设计需求列表</w:t>
      </w:r>
      <w:bookmarkEnd w:id="78"/>
      <w:bookmarkEnd w:id="79"/>
    </w:p>
    <w:tbl>
      <w:tblPr>
        <w:tblW w:w="5000" w:type="pct"/>
        <w:tblCellMar>
          <w:left w:w="51" w:type="dxa"/>
          <w:right w:w="51" w:type="dxa"/>
        </w:tblCellMar>
        <w:tblLook w:val="0000" w:firstRow="0" w:lastRow="0" w:firstColumn="0" w:lastColumn="0" w:noHBand="0" w:noVBand="0"/>
      </w:tblPr>
      <w:tblGrid>
        <w:gridCol w:w="967"/>
        <w:gridCol w:w="5238"/>
        <w:gridCol w:w="1011"/>
        <w:gridCol w:w="1588"/>
      </w:tblGrid>
      <w:tr w:rsidR="00836EF6" w14:paraId="2EF0CEF1" w14:textId="77777777">
        <w:tblPrEx>
          <w:tblCellMar>
            <w:top w:w="0" w:type="dxa"/>
            <w:bottom w:w="0" w:type="dxa"/>
          </w:tblCellMar>
        </w:tblPrEx>
        <w:tc>
          <w:tcPr>
            <w:tcW w:w="549" w:type="pct"/>
            <w:tcBorders>
              <w:top w:val="single" w:sz="6" w:space="0" w:color="auto"/>
              <w:left w:val="single" w:sz="6" w:space="0" w:color="auto"/>
              <w:bottom w:val="single" w:sz="6" w:space="0" w:color="auto"/>
              <w:right w:val="single" w:sz="6" w:space="0" w:color="auto"/>
            </w:tcBorders>
          </w:tcPr>
          <w:p w14:paraId="147870FF" w14:textId="77777777" w:rsidR="00836EF6" w:rsidRDefault="00836EF6" w:rsidP="00836EF6">
            <w:pPr>
              <w:pStyle w:val="af"/>
            </w:pPr>
            <w:r>
              <w:rPr>
                <w:rFonts w:hint="eastAsia"/>
              </w:rPr>
              <w:t>需求标识</w:t>
            </w:r>
          </w:p>
        </w:tc>
        <w:tc>
          <w:tcPr>
            <w:tcW w:w="2975" w:type="pct"/>
            <w:tcBorders>
              <w:top w:val="single" w:sz="6" w:space="0" w:color="auto"/>
              <w:left w:val="single" w:sz="6" w:space="0" w:color="auto"/>
              <w:bottom w:val="single" w:sz="6" w:space="0" w:color="auto"/>
              <w:right w:val="single" w:sz="6" w:space="0" w:color="auto"/>
            </w:tcBorders>
          </w:tcPr>
          <w:p w14:paraId="6B93977D" w14:textId="77777777" w:rsidR="00836EF6" w:rsidRDefault="00836EF6" w:rsidP="00836EF6">
            <w:pPr>
              <w:pStyle w:val="af"/>
            </w:pPr>
            <w:r>
              <w:rPr>
                <w:rFonts w:hint="eastAsia"/>
              </w:rPr>
              <w:t>需求描述</w:t>
            </w:r>
          </w:p>
        </w:tc>
        <w:tc>
          <w:tcPr>
            <w:tcW w:w="574" w:type="pct"/>
            <w:tcBorders>
              <w:top w:val="single" w:sz="6" w:space="0" w:color="auto"/>
              <w:left w:val="single" w:sz="6" w:space="0" w:color="auto"/>
              <w:bottom w:val="single" w:sz="6" w:space="0" w:color="auto"/>
              <w:right w:val="single" w:sz="6" w:space="0" w:color="auto"/>
            </w:tcBorders>
          </w:tcPr>
          <w:p w14:paraId="182780BC" w14:textId="77777777" w:rsidR="00836EF6" w:rsidRDefault="00836EF6" w:rsidP="00836EF6">
            <w:pPr>
              <w:pStyle w:val="af"/>
            </w:pPr>
            <w:r>
              <w:rPr>
                <w:rFonts w:hint="eastAsia"/>
              </w:rPr>
              <w:t>优先级</w:t>
            </w:r>
          </w:p>
        </w:tc>
        <w:tc>
          <w:tcPr>
            <w:tcW w:w="902" w:type="pct"/>
            <w:tcBorders>
              <w:top w:val="single" w:sz="6" w:space="0" w:color="auto"/>
              <w:left w:val="single" w:sz="6" w:space="0" w:color="auto"/>
              <w:bottom w:val="single" w:sz="6" w:space="0" w:color="auto"/>
              <w:right w:val="single" w:sz="6" w:space="0" w:color="auto"/>
            </w:tcBorders>
          </w:tcPr>
          <w:p w14:paraId="3E827C8C" w14:textId="77777777" w:rsidR="00836EF6" w:rsidRDefault="00836EF6" w:rsidP="00836EF6">
            <w:pPr>
              <w:pStyle w:val="af"/>
            </w:pPr>
            <w:r>
              <w:rPr>
                <w:rFonts w:hint="eastAsia"/>
              </w:rPr>
              <w:t>类别</w:t>
            </w:r>
          </w:p>
        </w:tc>
      </w:tr>
      <w:tr w:rsidR="00836EF6" w:rsidRPr="00051616" w14:paraId="5D5D7E0B" w14:textId="77777777">
        <w:tblPrEx>
          <w:tblCellMar>
            <w:top w:w="0" w:type="dxa"/>
            <w:bottom w:w="0" w:type="dxa"/>
          </w:tblCellMar>
        </w:tblPrEx>
        <w:tc>
          <w:tcPr>
            <w:tcW w:w="549" w:type="pct"/>
            <w:tcBorders>
              <w:top w:val="single" w:sz="6" w:space="0" w:color="auto"/>
              <w:left w:val="single" w:sz="6" w:space="0" w:color="auto"/>
              <w:bottom w:val="single" w:sz="6" w:space="0" w:color="auto"/>
              <w:right w:val="single" w:sz="6" w:space="0" w:color="auto"/>
            </w:tcBorders>
          </w:tcPr>
          <w:p w14:paraId="673FC359" w14:textId="77777777" w:rsidR="00836EF6" w:rsidRDefault="00836EF6" w:rsidP="00836EF6">
            <w:pPr>
              <w:pStyle w:val="Char2"/>
            </w:pPr>
          </w:p>
        </w:tc>
        <w:tc>
          <w:tcPr>
            <w:tcW w:w="2975" w:type="pct"/>
            <w:tcBorders>
              <w:top w:val="single" w:sz="6" w:space="0" w:color="auto"/>
              <w:left w:val="single" w:sz="6" w:space="0" w:color="auto"/>
              <w:bottom w:val="single" w:sz="6" w:space="0" w:color="auto"/>
              <w:right w:val="single" w:sz="6" w:space="0" w:color="auto"/>
            </w:tcBorders>
          </w:tcPr>
          <w:p w14:paraId="14361855" w14:textId="77777777" w:rsidR="00836EF6" w:rsidRDefault="00836EF6" w:rsidP="00836EF6">
            <w:pPr>
              <w:pStyle w:val="Char2"/>
            </w:pPr>
          </w:p>
        </w:tc>
        <w:tc>
          <w:tcPr>
            <w:tcW w:w="574" w:type="pct"/>
            <w:tcBorders>
              <w:top w:val="single" w:sz="6" w:space="0" w:color="auto"/>
              <w:left w:val="single" w:sz="6" w:space="0" w:color="auto"/>
              <w:bottom w:val="single" w:sz="6" w:space="0" w:color="auto"/>
              <w:right w:val="single" w:sz="6" w:space="0" w:color="auto"/>
            </w:tcBorders>
          </w:tcPr>
          <w:p w14:paraId="7A50370A" w14:textId="77777777" w:rsidR="00836EF6" w:rsidRDefault="00836EF6" w:rsidP="00836EF6">
            <w:pPr>
              <w:pStyle w:val="Char2"/>
            </w:pPr>
          </w:p>
        </w:tc>
        <w:tc>
          <w:tcPr>
            <w:tcW w:w="902" w:type="pct"/>
            <w:tcBorders>
              <w:top w:val="single" w:sz="6" w:space="0" w:color="auto"/>
              <w:left w:val="single" w:sz="6" w:space="0" w:color="auto"/>
              <w:bottom w:val="single" w:sz="6" w:space="0" w:color="auto"/>
              <w:right w:val="single" w:sz="6" w:space="0" w:color="auto"/>
            </w:tcBorders>
          </w:tcPr>
          <w:p w14:paraId="725C6361" w14:textId="77777777" w:rsidR="00836EF6" w:rsidRDefault="00836EF6" w:rsidP="00836EF6">
            <w:pPr>
              <w:pStyle w:val="Char2"/>
            </w:pPr>
          </w:p>
        </w:tc>
      </w:tr>
      <w:tr w:rsidR="00836EF6" w:rsidRPr="00051616" w14:paraId="6EE833D9" w14:textId="77777777">
        <w:tblPrEx>
          <w:tblCellMar>
            <w:top w:w="0" w:type="dxa"/>
            <w:bottom w:w="0" w:type="dxa"/>
          </w:tblCellMar>
        </w:tblPrEx>
        <w:tc>
          <w:tcPr>
            <w:tcW w:w="549" w:type="pct"/>
            <w:tcBorders>
              <w:top w:val="single" w:sz="6" w:space="0" w:color="auto"/>
              <w:left w:val="single" w:sz="6" w:space="0" w:color="auto"/>
              <w:bottom w:val="single" w:sz="6" w:space="0" w:color="auto"/>
              <w:right w:val="single" w:sz="6" w:space="0" w:color="auto"/>
            </w:tcBorders>
          </w:tcPr>
          <w:p w14:paraId="66B944EF" w14:textId="77777777" w:rsidR="00836EF6" w:rsidRDefault="00836EF6" w:rsidP="00836EF6">
            <w:pPr>
              <w:pStyle w:val="Char2"/>
            </w:pPr>
          </w:p>
        </w:tc>
        <w:tc>
          <w:tcPr>
            <w:tcW w:w="2975" w:type="pct"/>
            <w:tcBorders>
              <w:top w:val="single" w:sz="6" w:space="0" w:color="auto"/>
              <w:left w:val="single" w:sz="6" w:space="0" w:color="auto"/>
              <w:bottom w:val="single" w:sz="6" w:space="0" w:color="auto"/>
              <w:right w:val="single" w:sz="6" w:space="0" w:color="auto"/>
            </w:tcBorders>
          </w:tcPr>
          <w:p w14:paraId="6C9675F7" w14:textId="77777777" w:rsidR="00836EF6" w:rsidRDefault="00836EF6" w:rsidP="00836EF6">
            <w:pPr>
              <w:pStyle w:val="Char2"/>
            </w:pPr>
          </w:p>
        </w:tc>
        <w:tc>
          <w:tcPr>
            <w:tcW w:w="574" w:type="pct"/>
            <w:tcBorders>
              <w:top w:val="single" w:sz="6" w:space="0" w:color="auto"/>
              <w:left w:val="single" w:sz="6" w:space="0" w:color="auto"/>
              <w:bottom w:val="single" w:sz="6" w:space="0" w:color="auto"/>
              <w:right w:val="single" w:sz="6" w:space="0" w:color="auto"/>
            </w:tcBorders>
          </w:tcPr>
          <w:p w14:paraId="63386935" w14:textId="77777777" w:rsidR="00836EF6" w:rsidRDefault="00836EF6" w:rsidP="00836EF6">
            <w:pPr>
              <w:pStyle w:val="Char2"/>
            </w:pPr>
          </w:p>
        </w:tc>
        <w:tc>
          <w:tcPr>
            <w:tcW w:w="902" w:type="pct"/>
            <w:tcBorders>
              <w:top w:val="single" w:sz="6" w:space="0" w:color="auto"/>
              <w:left w:val="single" w:sz="6" w:space="0" w:color="auto"/>
              <w:bottom w:val="single" w:sz="6" w:space="0" w:color="auto"/>
              <w:right w:val="single" w:sz="6" w:space="0" w:color="auto"/>
            </w:tcBorders>
          </w:tcPr>
          <w:p w14:paraId="0629066D" w14:textId="77777777" w:rsidR="00836EF6" w:rsidRDefault="00836EF6" w:rsidP="00836EF6">
            <w:pPr>
              <w:pStyle w:val="Char2"/>
            </w:pPr>
          </w:p>
        </w:tc>
      </w:tr>
      <w:tr w:rsidR="00836EF6" w:rsidRPr="00051616" w14:paraId="2ED1F8D2" w14:textId="77777777">
        <w:tblPrEx>
          <w:tblCellMar>
            <w:top w:w="0" w:type="dxa"/>
            <w:bottom w:w="0" w:type="dxa"/>
          </w:tblCellMar>
        </w:tblPrEx>
        <w:tc>
          <w:tcPr>
            <w:tcW w:w="549" w:type="pct"/>
            <w:tcBorders>
              <w:top w:val="single" w:sz="6" w:space="0" w:color="auto"/>
              <w:left w:val="single" w:sz="6" w:space="0" w:color="auto"/>
              <w:bottom w:val="single" w:sz="6" w:space="0" w:color="auto"/>
              <w:right w:val="single" w:sz="6" w:space="0" w:color="auto"/>
            </w:tcBorders>
          </w:tcPr>
          <w:p w14:paraId="5D1A0B22" w14:textId="77777777" w:rsidR="00836EF6" w:rsidRDefault="00836EF6" w:rsidP="00836EF6">
            <w:pPr>
              <w:pStyle w:val="Char2"/>
            </w:pPr>
          </w:p>
        </w:tc>
        <w:tc>
          <w:tcPr>
            <w:tcW w:w="2975" w:type="pct"/>
            <w:tcBorders>
              <w:top w:val="single" w:sz="6" w:space="0" w:color="auto"/>
              <w:left w:val="single" w:sz="6" w:space="0" w:color="auto"/>
              <w:bottom w:val="single" w:sz="6" w:space="0" w:color="auto"/>
              <w:right w:val="single" w:sz="6" w:space="0" w:color="auto"/>
            </w:tcBorders>
          </w:tcPr>
          <w:p w14:paraId="4B2A0891" w14:textId="77777777" w:rsidR="00836EF6" w:rsidRDefault="00836EF6" w:rsidP="00836EF6">
            <w:pPr>
              <w:pStyle w:val="Char2"/>
            </w:pPr>
          </w:p>
        </w:tc>
        <w:tc>
          <w:tcPr>
            <w:tcW w:w="574" w:type="pct"/>
            <w:tcBorders>
              <w:top w:val="single" w:sz="6" w:space="0" w:color="auto"/>
              <w:left w:val="single" w:sz="6" w:space="0" w:color="auto"/>
              <w:bottom w:val="single" w:sz="6" w:space="0" w:color="auto"/>
              <w:right w:val="single" w:sz="6" w:space="0" w:color="auto"/>
            </w:tcBorders>
          </w:tcPr>
          <w:p w14:paraId="26978E20" w14:textId="77777777" w:rsidR="00836EF6" w:rsidRDefault="00836EF6" w:rsidP="00836EF6">
            <w:pPr>
              <w:pStyle w:val="Char2"/>
            </w:pPr>
          </w:p>
        </w:tc>
        <w:tc>
          <w:tcPr>
            <w:tcW w:w="902" w:type="pct"/>
            <w:tcBorders>
              <w:top w:val="single" w:sz="6" w:space="0" w:color="auto"/>
              <w:left w:val="single" w:sz="6" w:space="0" w:color="auto"/>
              <w:bottom w:val="single" w:sz="6" w:space="0" w:color="auto"/>
              <w:right w:val="single" w:sz="6" w:space="0" w:color="auto"/>
            </w:tcBorders>
          </w:tcPr>
          <w:p w14:paraId="1F34273C" w14:textId="77777777" w:rsidR="00836EF6" w:rsidRDefault="00836EF6" w:rsidP="00836EF6">
            <w:pPr>
              <w:pStyle w:val="Char2"/>
            </w:pPr>
          </w:p>
        </w:tc>
      </w:tr>
      <w:tr w:rsidR="00836EF6" w:rsidRPr="00051616" w14:paraId="112DDD2B" w14:textId="77777777">
        <w:tblPrEx>
          <w:tblCellMar>
            <w:top w:w="0" w:type="dxa"/>
            <w:bottom w:w="0" w:type="dxa"/>
          </w:tblCellMar>
        </w:tblPrEx>
        <w:tc>
          <w:tcPr>
            <w:tcW w:w="549" w:type="pct"/>
            <w:tcBorders>
              <w:top w:val="single" w:sz="6" w:space="0" w:color="auto"/>
              <w:left w:val="single" w:sz="6" w:space="0" w:color="auto"/>
              <w:bottom w:val="single" w:sz="6" w:space="0" w:color="auto"/>
              <w:right w:val="single" w:sz="6" w:space="0" w:color="auto"/>
            </w:tcBorders>
          </w:tcPr>
          <w:p w14:paraId="484369D4" w14:textId="77777777" w:rsidR="00836EF6" w:rsidRDefault="00836EF6" w:rsidP="00836EF6">
            <w:pPr>
              <w:pStyle w:val="Char2"/>
            </w:pPr>
          </w:p>
        </w:tc>
        <w:tc>
          <w:tcPr>
            <w:tcW w:w="2975" w:type="pct"/>
            <w:tcBorders>
              <w:top w:val="single" w:sz="6" w:space="0" w:color="auto"/>
              <w:left w:val="single" w:sz="6" w:space="0" w:color="auto"/>
              <w:bottom w:val="single" w:sz="6" w:space="0" w:color="auto"/>
              <w:right w:val="single" w:sz="6" w:space="0" w:color="auto"/>
            </w:tcBorders>
          </w:tcPr>
          <w:p w14:paraId="5D3FC62D" w14:textId="77777777" w:rsidR="00836EF6" w:rsidRDefault="00836EF6" w:rsidP="00836EF6">
            <w:pPr>
              <w:pStyle w:val="Char2"/>
            </w:pPr>
          </w:p>
        </w:tc>
        <w:tc>
          <w:tcPr>
            <w:tcW w:w="574" w:type="pct"/>
            <w:tcBorders>
              <w:top w:val="single" w:sz="6" w:space="0" w:color="auto"/>
              <w:left w:val="single" w:sz="6" w:space="0" w:color="auto"/>
              <w:bottom w:val="single" w:sz="6" w:space="0" w:color="auto"/>
              <w:right w:val="single" w:sz="6" w:space="0" w:color="auto"/>
            </w:tcBorders>
          </w:tcPr>
          <w:p w14:paraId="72A29638" w14:textId="77777777" w:rsidR="00836EF6" w:rsidRDefault="00836EF6" w:rsidP="00836EF6">
            <w:pPr>
              <w:pStyle w:val="Char2"/>
            </w:pPr>
          </w:p>
        </w:tc>
        <w:tc>
          <w:tcPr>
            <w:tcW w:w="902" w:type="pct"/>
            <w:tcBorders>
              <w:top w:val="single" w:sz="6" w:space="0" w:color="auto"/>
              <w:left w:val="single" w:sz="6" w:space="0" w:color="auto"/>
              <w:bottom w:val="single" w:sz="6" w:space="0" w:color="auto"/>
              <w:right w:val="single" w:sz="6" w:space="0" w:color="auto"/>
            </w:tcBorders>
          </w:tcPr>
          <w:p w14:paraId="6269D56F" w14:textId="77777777" w:rsidR="00836EF6" w:rsidRDefault="00836EF6" w:rsidP="00836EF6">
            <w:pPr>
              <w:pStyle w:val="Char2"/>
            </w:pPr>
          </w:p>
        </w:tc>
      </w:tr>
      <w:tr w:rsidR="00836EF6" w:rsidRPr="00051616" w14:paraId="6FC88CE3" w14:textId="77777777">
        <w:tblPrEx>
          <w:tblCellMar>
            <w:top w:w="0" w:type="dxa"/>
            <w:bottom w:w="0" w:type="dxa"/>
          </w:tblCellMar>
        </w:tblPrEx>
        <w:tc>
          <w:tcPr>
            <w:tcW w:w="549" w:type="pct"/>
            <w:tcBorders>
              <w:top w:val="single" w:sz="6" w:space="0" w:color="auto"/>
              <w:left w:val="single" w:sz="6" w:space="0" w:color="auto"/>
              <w:bottom w:val="single" w:sz="6" w:space="0" w:color="auto"/>
              <w:right w:val="single" w:sz="6" w:space="0" w:color="auto"/>
            </w:tcBorders>
          </w:tcPr>
          <w:p w14:paraId="278A65EE" w14:textId="77777777" w:rsidR="00836EF6" w:rsidRDefault="00836EF6" w:rsidP="00836EF6">
            <w:pPr>
              <w:pStyle w:val="Char2"/>
            </w:pPr>
          </w:p>
        </w:tc>
        <w:tc>
          <w:tcPr>
            <w:tcW w:w="2975" w:type="pct"/>
            <w:tcBorders>
              <w:top w:val="single" w:sz="6" w:space="0" w:color="auto"/>
              <w:left w:val="single" w:sz="6" w:space="0" w:color="auto"/>
              <w:bottom w:val="single" w:sz="6" w:space="0" w:color="auto"/>
              <w:right w:val="single" w:sz="6" w:space="0" w:color="auto"/>
            </w:tcBorders>
          </w:tcPr>
          <w:p w14:paraId="037534DB" w14:textId="77777777" w:rsidR="00836EF6" w:rsidRDefault="00836EF6" w:rsidP="00836EF6">
            <w:pPr>
              <w:pStyle w:val="Char2"/>
            </w:pPr>
          </w:p>
        </w:tc>
        <w:tc>
          <w:tcPr>
            <w:tcW w:w="574" w:type="pct"/>
            <w:tcBorders>
              <w:top w:val="single" w:sz="6" w:space="0" w:color="auto"/>
              <w:left w:val="single" w:sz="6" w:space="0" w:color="auto"/>
              <w:bottom w:val="single" w:sz="6" w:space="0" w:color="auto"/>
              <w:right w:val="single" w:sz="6" w:space="0" w:color="auto"/>
            </w:tcBorders>
          </w:tcPr>
          <w:p w14:paraId="42795D6C" w14:textId="77777777" w:rsidR="00836EF6" w:rsidRDefault="00836EF6" w:rsidP="00836EF6">
            <w:pPr>
              <w:pStyle w:val="Char2"/>
            </w:pPr>
          </w:p>
        </w:tc>
        <w:tc>
          <w:tcPr>
            <w:tcW w:w="902" w:type="pct"/>
            <w:tcBorders>
              <w:top w:val="single" w:sz="6" w:space="0" w:color="auto"/>
              <w:left w:val="single" w:sz="6" w:space="0" w:color="auto"/>
              <w:bottom w:val="single" w:sz="6" w:space="0" w:color="auto"/>
              <w:right w:val="single" w:sz="6" w:space="0" w:color="auto"/>
            </w:tcBorders>
          </w:tcPr>
          <w:p w14:paraId="4501C3FD" w14:textId="77777777" w:rsidR="00836EF6" w:rsidRDefault="00836EF6" w:rsidP="00836EF6">
            <w:pPr>
              <w:pStyle w:val="Char2"/>
            </w:pPr>
          </w:p>
        </w:tc>
      </w:tr>
    </w:tbl>
    <w:p w14:paraId="7BD1C158" w14:textId="77777777" w:rsidR="00836EF6" w:rsidRPr="00C93954" w:rsidRDefault="00836EF6" w:rsidP="00BE3E57">
      <w:pPr>
        <w:pStyle w:val="af7"/>
        <w:rPr>
          <w:rFonts w:hint="eastAsia"/>
        </w:rPr>
      </w:pPr>
    </w:p>
    <w:p w14:paraId="38F347ED" w14:textId="77777777" w:rsidR="00836EF6" w:rsidRPr="00C93954" w:rsidRDefault="00836EF6" w:rsidP="00BE3E57">
      <w:pPr>
        <w:pStyle w:val="af7"/>
      </w:pPr>
    </w:p>
    <w:p w14:paraId="681B2BC8" w14:textId="77777777" w:rsidR="00836EF6" w:rsidRDefault="00836EF6" w:rsidP="00836EF6">
      <w:pPr>
        <w:pStyle w:val="2"/>
      </w:pPr>
      <w:bookmarkStart w:id="80" w:name="_Toc43796024"/>
      <w:r>
        <w:rPr>
          <w:rFonts w:hint="eastAsia"/>
        </w:rPr>
        <w:lastRenderedPageBreak/>
        <w:t>单板逻辑的配套方案</w:t>
      </w:r>
      <w:bookmarkEnd w:id="80"/>
    </w:p>
    <w:p w14:paraId="756B8BF1" w14:textId="77777777" w:rsidR="00836EF6" w:rsidRPr="006503C0" w:rsidRDefault="00836EF6" w:rsidP="000904B7">
      <w:pPr>
        <w:pStyle w:val="3"/>
      </w:pPr>
      <w:bookmarkStart w:id="81" w:name="_Toc35750837"/>
      <w:bookmarkStart w:id="82" w:name="_Toc43796025"/>
      <w:r w:rsidRPr="006503C0">
        <w:rPr>
          <w:rFonts w:hint="eastAsia"/>
        </w:rPr>
        <w:t>基本逻辑的功能方案说明</w:t>
      </w:r>
      <w:bookmarkEnd w:id="81"/>
      <w:bookmarkEnd w:id="82"/>
    </w:p>
    <w:p w14:paraId="39E49928" w14:textId="77777777" w:rsidR="00836EF6" w:rsidRDefault="00836EF6" w:rsidP="00051616">
      <w:pPr>
        <w:pStyle w:val="a7"/>
      </w:pPr>
      <w:r>
        <w:t>&lt;</w:t>
      </w:r>
      <w:r>
        <w:rPr>
          <w:rFonts w:hint="eastAsia"/>
        </w:rPr>
        <w:t>本节需说明单板逻辑的配套功能实现方案（包括数据、信号流向图在内的主要流程），并对逻辑设计的规模、复杂性进行综合评估。然后确定选用的逻辑器件型号、逻辑的大致框图等。注意必须保证逻辑器件的选型和实现方案能够与外围电路配套，并保留少量的资源余量。本节主要是需要证实相关模块的方案是配套的，并且经过理论和实验的验证是可行的、能够达到系统功能和性能要求</w:t>
      </w:r>
      <w:r>
        <w:t>&gt;</w:t>
      </w:r>
    </w:p>
    <w:p w14:paraId="11D47012" w14:textId="77777777" w:rsidR="00836EF6" w:rsidRPr="00C93954" w:rsidRDefault="00836EF6" w:rsidP="00BE3E57">
      <w:pPr>
        <w:pStyle w:val="af7"/>
      </w:pPr>
    </w:p>
    <w:p w14:paraId="1DDC2288" w14:textId="77777777" w:rsidR="00836EF6" w:rsidRPr="00C93954" w:rsidRDefault="00836EF6" w:rsidP="00BE3E57">
      <w:pPr>
        <w:pStyle w:val="af7"/>
      </w:pPr>
    </w:p>
    <w:p w14:paraId="21257388" w14:textId="77777777" w:rsidR="00836EF6" w:rsidRPr="006308E2" w:rsidRDefault="00836EF6" w:rsidP="006308E2">
      <w:pPr>
        <w:pStyle w:val="a0"/>
      </w:pPr>
      <w:bookmarkStart w:id="83" w:name="_Toc35745979"/>
      <w:bookmarkStart w:id="84" w:name="_Toc37056590"/>
      <w:r w:rsidRPr="006308E2">
        <w:rPr>
          <w:rFonts w:hint="eastAsia"/>
        </w:rPr>
        <w:t>单板逻辑简要框图</w:t>
      </w:r>
      <w:bookmarkEnd w:id="83"/>
      <w:bookmarkEnd w:id="84"/>
    </w:p>
    <w:p w14:paraId="34CDDDC2" w14:textId="77777777" w:rsidR="00836EF6" w:rsidRPr="00C93954" w:rsidRDefault="00836EF6" w:rsidP="00BE3E57">
      <w:pPr>
        <w:pStyle w:val="af7"/>
      </w:pPr>
    </w:p>
    <w:p w14:paraId="58C11B8A" w14:textId="77777777" w:rsidR="00836EF6" w:rsidRPr="006503C0" w:rsidRDefault="00836EF6" w:rsidP="000904B7">
      <w:pPr>
        <w:pStyle w:val="3"/>
      </w:pPr>
      <w:bookmarkStart w:id="85" w:name="_Toc35750838"/>
      <w:bookmarkStart w:id="86" w:name="_Toc43796026"/>
      <w:r w:rsidRPr="006503C0">
        <w:rPr>
          <w:rFonts w:hint="eastAsia"/>
        </w:rPr>
        <w:t>基本逻辑的支持方案</w:t>
      </w:r>
      <w:bookmarkEnd w:id="85"/>
      <w:bookmarkEnd w:id="86"/>
    </w:p>
    <w:p w14:paraId="034A6297" w14:textId="77777777" w:rsidR="00836EF6" w:rsidRDefault="00836EF6" w:rsidP="00051616">
      <w:pPr>
        <w:pStyle w:val="a7"/>
      </w:pPr>
      <w:r>
        <w:t>&lt;</w:t>
      </w:r>
      <w:r>
        <w:rPr>
          <w:rFonts w:hint="eastAsia"/>
        </w:rPr>
        <w:t>加载方式，编译工具，编译环境参数，升级方式</w:t>
      </w:r>
      <w:r>
        <w:t>&gt;</w:t>
      </w:r>
    </w:p>
    <w:p w14:paraId="57B4EC15" w14:textId="77777777" w:rsidR="00836EF6" w:rsidRPr="00C93954" w:rsidRDefault="00836EF6" w:rsidP="00BE3E57">
      <w:pPr>
        <w:pStyle w:val="af7"/>
      </w:pPr>
    </w:p>
    <w:p w14:paraId="52D1C86F" w14:textId="77777777" w:rsidR="00836EF6" w:rsidRPr="00C93954" w:rsidRDefault="00836EF6" w:rsidP="00BE3E57">
      <w:pPr>
        <w:pStyle w:val="af7"/>
      </w:pPr>
    </w:p>
    <w:p w14:paraId="55031CE5" w14:textId="77777777" w:rsidR="00836EF6" w:rsidRPr="00C93954" w:rsidRDefault="00836EF6" w:rsidP="00BE3E57">
      <w:pPr>
        <w:pStyle w:val="af7"/>
      </w:pPr>
    </w:p>
    <w:p w14:paraId="73785D79" w14:textId="77777777" w:rsidR="00836EF6" w:rsidRPr="00A208A0" w:rsidRDefault="00836EF6" w:rsidP="00836EF6">
      <w:pPr>
        <w:pStyle w:val="1"/>
      </w:pPr>
      <w:bookmarkStart w:id="87" w:name="_Toc43796027"/>
      <w:r w:rsidRPr="00A208A0">
        <w:rPr>
          <w:rFonts w:hint="eastAsia"/>
        </w:rPr>
        <w:t>单板大规模逻辑需求</w:t>
      </w:r>
      <w:bookmarkEnd w:id="87"/>
    </w:p>
    <w:p w14:paraId="6BA6D474" w14:textId="77777777" w:rsidR="00836EF6" w:rsidRDefault="00836EF6" w:rsidP="00051616">
      <w:pPr>
        <w:pStyle w:val="a7"/>
        <w:rPr>
          <w:rFonts w:hint="eastAsia"/>
        </w:rPr>
      </w:pPr>
      <w:r>
        <w:t>&lt;</w:t>
      </w:r>
      <w:r>
        <w:rPr>
          <w:rFonts w:hint="eastAsia"/>
        </w:rPr>
        <w:t>本章可参考逻辑项目组输出的《逻辑设计规格书》。定义：包含较复杂的业务数据处理功能的逻辑，称为大规模（可编程）逻辑。本章主要是考虑怎样保证大规模逻辑与单板硬件设计配套，不需要分析大规模逻辑内部的实现技术。如果不牵涉大规模逻辑设计，本章可省略。</w:t>
      </w:r>
      <w:r>
        <w:t>&gt;</w:t>
      </w:r>
    </w:p>
    <w:p w14:paraId="7A315CC0" w14:textId="77777777" w:rsidR="00051616" w:rsidRPr="00085EB4" w:rsidRDefault="00051616" w:rsidP="00051616">
      <w:pPr>
        <w:pStyle w:val="af7"/>
        <w:rPr>
          <w:rFonts w:hint="eastAsia"/>
        </w:rPr>
      </w:pPr>
    </w:p>
    <w:p w14:paraId="52C02045" w14:textId="77777777" w:rsidR="00836EF6" w:rsidRDefault="00836EF6" w:rsidP="00836EF6">
      <w:pPr>
        <w:pStyle w:val="2"/>
      </w:pPr>
      <w:bookmarkStart w:id="88" w:name="_Toc43796028"/>
      <w:r>
        <w:rPr>
          <w:rFonts w:hint="eastAsia"/>
        </w:rPr>
        <w:t>功能需求</w:t>
      </w:r>
      <w:bookmarkEnd w:id="88"/>
    </w:p>
    <w:p w14:paraId="2FA2CDE9" w14:textId="77777777" w:rsidR="00836EF6" w:rsidRDefault="00836EF6" w:rsidP="00051616">
      <w:pPr>
        <w:pStyle w:val="a7"/>
      </w:pPr>
      <w:r>
        <w:t>&lt;</w:t>
      </w:r>
      <w:r>
        <w:rPr>
          <w:rFonts w:hint="eastAsia"/>
        </w:rPr>
        <w:t>对大规模逻辑芯片需要实现的功能、接口和应用进行总体描述。</w:t>
      </w:r>
      <w:r>
        <w:t>&gt;</w:t>
      </w:r>
    </w:p>
    <w:p w14:paraId="13C22B21" w14:textId="77777777" w:rsidR="00836EF6" w:rsidRPr="002D4333" w:rsidRDefault="00836EF6" w:rsidP="00BE3E57">
      <w:pPr>
        <w:pStyle w:val="af7"/>
      </w:pPr>
    </w:p>
    <w:p w14:paraId="1AFD4F68" w14:textId="77777777" w:rsidR="00836EF6" w:rsidRDefault="00836EF6" w:rsidP="00836EF6">
      <w:pPr>
        <w:pStyle w:val="2"/>
      </w:pPr>
      <w:bookmarkStart w:id="89" w:name="_Toc43796029"/>
      <w:r>
        <w:rPr>
          <w:rFonts w:hint="eastAsia"/>
        </w:rPr>
        <w:t>性能需求</w:t>
      </w:r>
      <w:bookmarkEnd w:id="89"/>
    </w:p>
    <w:p w14:paraId="02DC0806" w14:textId="77777777" w:rsidR="00836EF6" w:rsidRPr="00031EE0" w:rsidRDefault="00836EF6" w:rsidP="00051616">
      <w:pPr>
        <w:pStyle w:val="a7"/>
      </w:pPr>
      <w:r>
        <w:t>&lt;</w:t>
      </w:r>
      <w:r>
        <w:rPr>
          <w:rFonts w:hint="eastAsia"/>
        </w:rPr>
        <w:t>在上节的基础上，罗列芯片的所有性能指标，如包转发速率等。对关键性能指标，以及可能引起歧义的指标，给出详细描述；</w:t>
      </w:r>
      <w:r>
        <w:t>&gt;</w:t>
      </w:r>
    </w:p>
    <w:p w14:paraId="4E2C8D58" w14:textId="77777777" w:rsidR="00836EF6" w:rsidRPr="002D4333" w:rsidRDefault="00836EF6" w:rsidP="00BE3E57">
      <w:pPr>
        <w:pStyle w:val="af7"/>
      </w:pPr>
    </w:p>
    <w:p w14:paraId="1E374788" w14:textId="77777777" w:rsidR="00836EF6" w:rsidRDefault="00836EF6" w:rsidP="00836EF6">
      <w:pPr>
        <w:pStyle w:val="2"/>
      </w:pPr>
      <w:bookmarkStart w:id="90" w:name="_Toc43796030"/>
      <w:r>
        <w:rPr>
          <w:rFonts w:hint="eastAsia"/>
        </w:rPr>
        <w:lastRenderedPageBreak/>
        <w:t>其它需求</w:t>
      </w:r>
      <w:bookmarkEnd w:id="90"/>
    </w:p>
    <w:p w14:paraId="49BFFFBA" w14:textId="77777777" w:rsidR="00836EF6" w:rsidRDefault="00836EF6" w:rsidP="00051616">
      <w:pPr>
        <w:pStyle w:val="a7"/>
      </w:pPr>
      <w:r>
        <w:t>&lt;</w:t>
      </w:r>
      <w:r>
        <w:rPr>
          <w:rFonts w:hint="eastAsia"/>
        </w:rPr>
        <w:t>给出在上述功能需求和性能需求之外其它需要补充说明的需求。</w:t>
      </w:r>
      <w:r>
        <w:t>&gt;</w:t>
      </w:r>
    </w:p>
    <w:p w14:paraId="65C25BCF" w14:textId="77777777" w:rsidR="00836EF6" w:rsidRPr="002D4333" w:rsidRDefault="00836EF6" w:rsidP="00BE3E57">
      <w:pPr>
        <w:pStyle w:val="af7"/>
      </w:pPr>
    </w:p>
    <w:p w14:paraId="6C48FAD9" w14:textId="77777777" w:rsidR="00836EF6" w:rsidRDefault="00836EF6" w:rsidP="00836EF6">
      <w:pPr>
        <w:pStyle w:val="2"/>
      </w:pPr>
      <w:bookmarkStart w:id="91" w:name="_Toc43796031"/>
      <w:r>
        <w:rPr>
          <w:rFonts w:hint="eastAsia"/>
        </w:rPr>
        <w:t>大规模逻辑与其他单元的接口</w:t>
      </w:r>
      <w:bookmarkEnd w:id="91"/>
    </w:p>
    <w:p w14:paraId="46CC5131" w14:textId="77777777" w:rsidR="00836EF6" w:rsidRPr="002D4333" w:rsidRDefault="00836EF6" w:rsidP="00051616">
      <w:pPr>
        <w:pStyle w:val="a7"/>
      </w:pPr>
      <w:r w:rsidRPr="002D4333">
        <w:t>&lt;</w:t>
      </w:r>
      <w:r w:rsidRPr="002D4333">
        <w:rPr>
          <w:rFonts w:hint="eastAsia"/>
        </w:rPr>
        <w:t>给出单板与大规模逻辑之间的接口说明。主要可以从以下几个方面入手：</w:t>
      </w:r>
    </w:p>
    <w:p w14:paraId="2753901B" w14:textId="77777777" w:rsidR="00836EF6" w:rsidRPr="002D4333" w:rsidRDefault="00836EF6" w:rsidP="00051616">
      <w:pPr>
        <w:pStyle w:val="a7"/>
      </w:pPr>
      <w:r w:rsidRPr="002D4333">
        <w:t>1</w:t>
      </w:r>
      <w:r w:rsidRPr="002D4333">
        <w:rPr>
          <w:rFonts w:hint="eastAsia"/>
        </w:rPr>
        <w:t>、加载说明：</w:t>
      </w:r>
      <w:r w:rsidRPr="002D4333">
        <w:t>FPGA</w:t>
      </w:r>
      <w:r w:rsidRPr="002D4333">
        <w:rPr>
          <w:rFonts w:hint="eastAsia"/>
        </w:rPr>
        <w:t>支持的加载模式，为了支持这些加载模式，单板应该在硬件上有什么配合等；</w:t>
      </w:r>
    </w:p>
    <w:p w14:paraId="4BCC2457" w14:textId="77777777" w:rsidR="00836EF6" w:rsidRPr="002D4333" w:rsidRDefault="00836EF6" w:rsidP="00051616">
      <w:pPr>
        <w:pStyle w:val="a7"/>
      </w:pPr>
      <w:r w:rsidRPr="002D4333">
        <w:t>2</w:t>
      </w:r>
      <w:r w:rsidRPr="002D4333">
        <w:rPr>
          <w:rFonts w:hint="eastAsia"/>
        </w:rPr>
        <w:t>、</w:t>
      </w:r>
      <w:r w:rsidRPr="002D4333">
        <w:t>FPGA</w:t>
      </w:r>
      <w:r w:rsidRPr="002D4333">
        <w:rPr>
          <w:rFonts w:hint="eastAsia"/>
        </w:rPr>
        <w:t>的时钟要求：</w:t>
      </w:r>
      <w:r w:rsidRPr="002D4333">
        <w:t>FPGA</w:t>
      </w:r>
      <w:r w:rsidRPr="002D4333">
        <w:rPr>
          <w:rFonts w:hint="eastAsia"/>
        </w:rPr>
        <w:t>有哪些输入时钟，这些时钟应该满足哪些要求；</w:t>
      </w:r>
    </w:p>
    <w:p w14:paraId="719AF0D9" w14:textId="77777777" w:rsidR="00836EF6" w:rsidRDefault="00836EF6" w:rsidP="00051616">
      <w:pPr>
        <w:pStyle w:val="a7"/>
      </w:pPr>
      <w:r>
        <w:t>3</w:t>
      </w:r>
      <w:r>
        <w:rPr>
          <w:rFonts w:hint="eastAsia"/>
        </w:rPr>
        <w:t>、</w:t>
      </w:r>
      <w:r>
        <w:t>CPU</w:t>
      </w:r>
      <w:r>
        <w:rPr>
          <w:rFonts w:hint="eastAsia"/>
        </w:rPr>
        <w:t>接口的要求：寄存器的配置次序等；</w:t>
      </w:r>
    </w:p>
    <w:p w14:paraId="6016AD77" w14:textId="77777777" w:rsidR="00836EF6" w:rsidRPr="002D4333" w:rsidRDefault="00836EF6" w:rsidP="00051616">
      <w:pPr>
        <w:pStyle w:val="a7"/>
      </w:pPr>
      <w:r w:rsidRPr="002D4333">
        <w:t>4</w:t>
      </w:r>
      <w:r w:rsidRPr="002D4333">
        <w:rPr>
          <w:rFonts w:hint="eastAsia"/>
        </w:rPr>
        <w:t>、业务接口的要求：业务配置可以有哪些方案，哪些配置是不支持的等。</w:t>
      </w:r>
    </w:p>
    <w:p w14:paraId="61099927" w14:textId="77777777" w:rsidR="00836EF6" w:rsidRPr="002D4333" w:rsidRDefault="00836EF6" w:rsidP="00051616">
      <w:pPr>
        <w:pStyle w:val="a7"/>
      </w:pPr>
      <w:r w:rsidRPr="002D4333">
        <w:rPr>
          <w:rFonts w:hint="eastAsia"/>
        </w:rPr>
        <w:t>本节应给出框架配套方案。本节主要是需要证实相关模块的方案是配套的，并且经过理论和实验的验证是可行的、能够达到系统功能和性能要求</w:t>
      </w:r>
      <w:r w:rsidRPr="002D4333">
        <w:t>&gt;</w:t>
      </w:r>
    </w:p>
    <w:p w14:paraId="48454EB9" w14:textId="77777777" w:rsidR="00BE3E57" w:rsidRPr="0032150A" w:rsidRDefault="00BE3E57" w:rsidP="00BE3E57">
      <w:pPr>
        <w:pStyle w:val="af7"/>
        <w:rPr>
          <w:rFonts w:hint="eastAsia"/>
        </w:rPr>
      </w:pPr>
    </w:p>
    <w:p w14:paraId="25E9FC14" w14:textId="77777777" w:rsidR="00836EF6" w:rsidRPr="002D4333" w:rsidRDefault="00836EF6" w:rsidP="00BE3E57">
      <w:pPr>
        <w:pStyle w:val="af7"/>
      </w:pPr>
    </w:p>
    <w:p w14:paraId="1C78622F" w14:textId="77777777" w:rsidR="00836EF6" w:rsidRDefault="00836EF6" w:rsidP="00836EF6">
      <w:pPr>
        <w:pStyle w:val="1"/>
      </w:pPr>
      <w:bookmarkStart w:id="92" w:name="_Toc43796032"/>
      <w:r>
        <w:rPr>
          <w:rFonts w:hint="eastAsia"/>
        </w:rPr>
        <w:t>单板的产品化设计方案</w:t>
      </w:r>
      <w:bookmarkEnd w:id="92"/>
    </w:p>
    <w:p w14:paraId="515B7386" w14:textId="77777777" w:rsidR="00836EF6" w:rsidRDefault="00836EF6" w:rsidP="00051616">
      <w:pPr>
        <w:pStyle w:val="a7"/>
        <w:rPr>
          <w:rFonts w:hint="eastAsia"/>
        </w:rPr>
      </w:pPr>
      <w:r>
        <w:t>&lt;</w:t>
      </w:r>
      <w:r>
        <w:rPr>
          <w:rFonts w:hint="eastAsia"/>
        </w:rPr>
        <w:t>本章主要是考虑单板的设计如何满足、支撑产品系统（整机）的工程设计要求，大部分内容必须与产品整机系统的工程设计方案配套考虑</w:t>
      </w:r>
      <w:r>
        <w:t>&gt;</w:t>
      </w:r>
    </w:p>
    <w:p w14:paraId="3C6BBC56" w14:textId="77777777" w:rsidR="00051616" w:rsidRDefault="00051616" w:rsidP="00051616">
      <w:pPr>
        <w:pStyle w:val="af7"/>
        <w:rPr>
          <w:rFonts w:hint="eastAsia"/>
        </w:rPr>
      </w:pPr>
    </w:p>
    <w:p w14:paraId="0C251539" w14:textId="77777777" w:rsidR="00836EF6" w:rsidRDefault="00836EF6" w:rsidP="00836EF6">
      <w:pPr>
        <w:pStyle w:val="2"/>
      </w:pPr>
      <w:bookmarkStart w:id="93" w:name="_Toc43796033"/>
      <w:r>
        <w:rPr>
          <w:rFonts w:hint="eastAsia"/>
        </w:rPr>
        <w:t>可靠性综合设计</w:t>
      </w:r>
      <w:bookmarkEnd w:id="93"/>
    </w:p>
    <w:p w14:paraId="05ABE75B" w14:textId="77777777" w:rsidR="00836EF6" w:rsidRDefault="00836EF6" w:rsidP="00051616">
      <w:pPr>
        <w:pStyle w:val="a7"/>
        <w:rPr>
          <w:rFonts w:hint="eastAsia"/>
        </w:rPr>
      </w:pPr>
      <w:r>
        <w:t>&lt;</w:t>
      </w:r>
      <w:r>
        <w:rPr>
          <w:rFonts w:hint="eastAsia"/>
        </w:rPr>
        <w:t>为满足系统可靠性要求，给出单板设计的可靠性的综合要求（本节只是给出综合指标和方案。对于支撑实际可靠性的具体专项的细节，在其他章节中说明）。</w:t>
      </w:r>
      <w:r>
        <w:t xml:space="preserve"> </w:t>
      </w:r>
      <w:r>
        <w:rPr>
          <w:rFonts w:hint="eastAsia"/>
        </w:rPr>
        <w:t>给出各单板失效率（</w:t>
      </w:r>
      <w:r>
        <w:t>FITs</w:t>
      </w:r>
      <w:r>
        <w:rPr>
          <w:rFonts w:hint="eastAsia"/>
        </w:rPr>
        <w:t>）、故障定位率要求，并给出达到这些指标要求的措施。</w:t>
      </w:r>
      <w:r>
        <w:t xml:space="preserve"> </w:t>
      </w:r>
      <w:r>
        <w:rPr>
          <w:rFonts w:hint="eastAsia"/>
        </w:rPr>
        <w:t>本节由硬件开发人员负责，可靠性工程师提供指导和审核。</w:t>
      </w:r>
      <w:r>
        <w:t>&gt;</w:t>
      </w:r>
    </w:p>
    <w:p w14:paraId="2ED731A7" w14:textId="77777777" w:rsidR="00051616" w:rsidRDefault="00051616" w:rsidP="00051616">
      <w:pPr>
        <w:pStyle w:val="af7"/>
        <w:rPr>
          <w:rFonts w:hint="eastAsia"/>
        </w:rPr>
      </w:pPr>
    </w:p>
    <w:p w14:paraId="109891DD" w14:textId="77777777" w:rsidR="00836EF6" w:rsidRPr="006503C0" w:rsidRDefault="00836EF6" w:rsidP="000904B7">
      <w:pPr>
        <w:pStyle w:val="3"/>
      </w:pPr>
      <w:bookmarkStart w:id="94" w:name="_Toc35750839"/>
      <w:bookmarkStart w:id="95" w:name="_Toc43796034"/>
      <w:r w:rsidRPr="006503C0">
        <w:rPr>
          <w:rFonts w:hint="eastAsia"/>
        </w:rPr>
        <w:t>单板可靠性指标要求</w:t>
      </w:r>
      <w:bookmarkEnd w:id="94"/>
      <w:bookmarkEnd w:id="95"/>
    </w:p>
    <w:p w14:paraId="4820759F" w14:textId="77777777" w:rsidR="00836EF6" w:rsidRDefault="00836EF6" w:rsidP="00051616">
      <w:pPr>
        <w:pStyle w:val="a7"/>
      </w:pPr>
      <w:r>
        <w:t>&lt;</w:t>
      </w:r>
      <w:r>
        <w:rPr>
          <w:rFonts w:hint="eastAsia"/>
        </w:rPr>
        <w:t>根据产品需要满足的任务可靠性指标（可用度）和基本可靠性指标（产品平均年返修率）要求，分解分配得到各单板的基本可靠性指标要求（失效率或单板年返修率）。</w:t>
      </w:r>
    </w:p>
    <w:p w14:paraId="204D204B" w14:textId="77777777" w:rsidR="00836EF6" w:rsidRDefault="00836EF6" w:rsidP="00051616">
      <w:pPr>
        <w:pStyle w:val="a7"/>
      </w:pPr>
      <w:r w:rsidRPr="00085EB4">
        <w:rPr>
          <w:rFonts w:hint="eastAsia"/>
        </w:rPr>
        <w:t>注意：本节给出的失效率估算数据，是根据器件本身特性，在假定工作条件良好的情况下的数据。实际的数据，则会受到实际条件的影响；要求有关热设计、</w:t>
      </w:r>
      <w:r>
        <w:t>EMC</w:t>
      </w:r>
      <w:r w:rsidRPr="00085EB4">
        <w:rPr>
          <w:rFonts w:hint="eastAsia"/>
        </w:rPr>
        <w:t>、信号质量、等影响因素，必须保证器件手册和相关规范的要求，才能使单板可靠性达到甚至超过估算值。</w:t>
      </w:r>
    </w:p>
    <w:p w14:paraId="49DC9451" w14:textId="77777777" w:rsidR="00836EF6" w:rsidRDefault="00836EF6" w:rsidP="00051616">
      <w:pPr>
        <w:pStyle w:val="a7"/>
        <w:rPr>
          <w:rFonts w:hint="eastAsia"/>
        </w:rPr>
      </w:pPr>
      <w:r w:rsidRPr="00085EB4">
        <w:rPr>
          <w:rFonts w:hint="eastAsia"/>
        </w:rPr>
        <w:lastRenderedPageBreak/>
        <w:t>这个估算值，作为单板可靠性指标的评估和可靠性试验的参考标准（即设计要求）。</w:t>
      </w:r>
      <w:r>
        <w:t>&gt;</w:t>
      </w:r>
    </w:p>
    <w:p w14:paraId="2E32D4AC" w14:textId="77777777" w:rsidR="00836EF6" w:rsidRDefault="00836EF6" w:rsidP="00051616">
      <w:pPr>
        <w:pStyle w:val="af7"/>
        <w:rPr>
          <w:rFonts w:hint="eastAsia"/>
        </w:rPr>
      </w:pPr>
    </w:p>
    <w:p w14:paraId="6F159DE1" w14:textId="77777777" w:rsidR="00836EF6" w:rsidRPr="00EA2C10" w:rsidRDefault="00836EF6" w:rsidP="00BE3E57">
      <w:pPr>
        <w:pStyle w:val="af7"/>
      </w:pPr>
      <w:r w:rsidRPr="00EA2C10">
        <w:t>1</w:t>
      </w:r>
      <w:r w:rsidRPr="00EA2C10">
        <w:rPr>
          <w:rFonts w:hint="eastAsia"/>
        </w:rPr>
        <w:t>）产品规格书文件中对本板的可靠性指标要求（直接引用）：</w:t>
      </w:r>
    </w:p>
    <w:p w14:paraId="2B56A0F3" w14:textId="77777777" w:rsidR="00836EF6" w:rsidRPr="002A37B6" w:rsidRDefault="00836EF6" w:rsidP="00BE3E57">
      <w:pPr>
        <w:pStyle w:val="af7"/>
      </w:pPr>
    </w:p>
    <w:p w14:paraId="35694672" w14:textId="77777777" w:rsidR="00836EF6" w:rsidRPr="00EA2C10" w:rsidRDefault="00836EF6" w:rsidP="00BE3E57">
      <w:pPr>
        <w:pStyle w:val="af7"/>
      </w:pPr>
      <w:r w:rsidRPr="00EA2C10">
        <w:t>2</w:t>
      </w:r>
      <w:r w:rsidRPr="00EA2C10">
        <w:rPr>
          <w:rFonts w:hint="eastAsia"/>
        </w:rPr>
        <w:t>）单板失效率（</w:t>
      </w:r>
      <w:r w:rsidRPr="00EA2C10">
        <w:t>FITs</w:t>
      </w:r>
      <w:r w:rsidRPr="00EA2C10">
        <w:rPr>
          <w:rFonts w:hint="eastAsia"/>
        </w:rPr>
        <w:t>）估算表，</w:t>
      </w:r>
      <w:r w:rsidRPr="00EA2C10">
        <w:t>1FIT</w:t>
      </w:r>
      <w:r w:rsidRPr="00EA2C10">
        <w:rPr>
          <w:rFonts w:hint="eastAsia"/>
        </w:rPr>
        <w:t>＝</w:t>
      </w:r>
      <w:r w:rsidRPr="00EA2C10">
        <w:t>1</w:t>
      </w:r>
      <w:r w:rsidRPr="00EA2C10">
        <w:rPr>
          <w:rFonts w:hint="eastAsia"/>
        </w:rPr>
        <w:t>×</w:t>
      </w:r>
      <w:r w:rsidRPr="00EA2C10">
        <w:t xml:space="preserve">10exp(-9) </w:t>
      </w:r>
      <w:r w:rsidRPr="00EA2C10">
        <w:rPr>
          <w:rFonts w:hint="eastAsia"/>
        </w:rPr>
        <w:t>（</w:t>
      </w:r>
      <w:r w:rsidRPr="00EA2C10">
        <w:t>1/h</w:t>
      </w:r>
      <w:r w:rsidRPr="00EA2C10">
        <w:rPr>
          <w:rFonts w:hint="eastAsia"/>
        </w:rPr>
        <w:t>）</w:t>
      </w:r>
    </w:p>
    <w:p w14:paraId="22C057C9" w14:textId="77777777" w:rsidR="00836EF6" w:rsidRDefault="00836EF6" w:rsidP="0055475B">
      <w:pPr>
        <w:rPr>
          <w:rFonts w:hint="eastAsia"/>
        </w:rPr>
      </w:pPr>
      <w:r>
        <w:t>&lt;</w:t>
      </w:r>
      <w:r>
        <w:rPr>
          <w:rFonts w:hint="eastAsia"/>
        </w:rPr>
        <w:t>本节需要填写单板的估计器件数量。最右边一列利用表格文件的公式计算功能，不要手工计算。</w:t>
      </w:r>
      <w:r>
        <w:t>&gt;</w:t>
      </w:r>
    </w:p>
    <w:p w14:paraId="47F481BA" w14:textId="77777777" w:rsidR="00051616" w:rsidRDefault="00051616" w:rsidP="00051616">
      <w:pPr>
        <w:pStyle w:val="af7"/>
        <w:rPr>
          <w:rFonts w:hint="eastAsia"/>
        </w:rPr>
      </w:pPr>
    </w:p>
    <w:p w14:paraId="0A218FE5" w14:textId="77777777" w:rsidR="00836EF6" w:rsidRDefault="00836EF6" w:rsidP="006C03AA">
      <w:pPr>
        <w:pStyle w:val="a"/>
      </w:pPr>
      <w:bookmarkStart w:id="96" w:name="_Toc35745967"/>
      <w:bookmarkStart w:id="97" w:name="_Toc37050287"/>
      <w:r w:rsidRPr="00BC23FF">
        <w:rPr>
          <w:rFonts w:hint="eastAsia"/>
        </w:rPr>
        <w:t>单板失效率估算表</w:t>
      </w:r>
      <w:bookmarkEnd w:id="96"/>
      <w:bookmarkEnd w:id="97"/>
    </w:p>
    <w:tbl>
      <w:tblPr>
        <w:tblW w:w="9000" w:type="dxa"/>
        <w:tblInd w:w="108" w:type="dxa"/>
        <w:tblLayout w:type="fixed"/>
        <w:tblLook w:val="0000" w:firstRow="0" w:lastRow="0" w:firstColumn="0" w:lastColumn="0" w:noHBand="0" w:noVBand="0"/>
      </w:tblPr>
      <w:tblGrid>
        <w:gridCol w:w="3060"/>
        <w:gridCol w:w="1800"/>
        <w:gridCol w:w="1980"/>
        <w:gridCol w:w="2160"/>
      </w:tblGrid>
      <w:tr w:rsidR="006C03AA" w14:paraId="3286935A" w14:textId="77777777">
        <w:tblPrEx>
          <w:tblCellMar>
            <w:top w:w="0" w:type="dxa"/>
            <w:bottom w:w="0" w:type="dxa"/>
          </w:tblCellMar>
        </w:tblPrEx>
        <w:tc>
          <w:tcPr>
            <w:tcW w:w="3060" w:type="dxa"/>
            <w:tcBorders>
              <w:top w:val="single" w:sz="6" w:space="0" w:color="auto"/>
              <w:left w:val="single" w:sz="6" w:space="0" w:color="auto"/>
              <w:bottom w:val="single" w:sz="6" w:space="0" w:color="auto"/>
              <w:right w:val="single" w:sz="6" w:space="0" w:color="auto"/>
            </w:tcBorders>
            <w:shd w:val="clear" w:color="auto" w:fill="CCFFFF"/>
          </w:tcPr>
          <w:p w14:paraId="4499F711" w14:textId="77777777" w:rsidR="006C03AA" w:rsidRDefault="006C03AA" w:rsidP="006C03AA">
            <w:pPr>
              <w:pStyle w:val="af"/>
            </w:pPr>
            <w:r w:rsidRPr="00BB31F3">
              <w:rPr>
                <w:rFonts w:hint="eastAsia"/>
              </w:rPr>
              <w:t>单板型号</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1A82DD3" w14:textId="77777777" w:rsidR="006C03AA" w:rsidRDefault="006C03AA" w:rsidP="006C03AA">
            <w:pPr>
              <w:pStyle w:val="Char2"/>
              <w:rPr>
                <w:sz w:val="24"/>
                <w:szCs w:val="24"/>
              </w:rPr>
            </w:pPr>
          </w:p>
        </w:tc>
        <w:tc>
          <w:tcPr>
            <w:tcW w:w="1980" w:type="dxa"/>
            <w:tcBorders>
              <w:top w:val="single" w:sz="6" w:space="0" w:color="auto"/>
              <w:left w:val="single" w:sz="6" w:space="0" w:color="auto"/>
              <w:bottom w:val="single" w:sz="6" w:space="0" w:color="auto"/>
              <w:right w:val="single" w:sz="6" w:space="0" w:color="auto"/>
            </w:tcBorders>
            <w:shd w:val="clear" w:color="auto" w:fill="CCFFFF"/>
          </w:tcPr>
          <w:p w14:paraId="0BF2F204" w14:textId="77777777" w:rsidR="006C03AA" w:rsidRDefault="006C03AA" w:rsidP="006C03AA">
            <w:pPr>
              <w:pStyle w:val="af"/>
            </w:pPr>
            <w:r>
              <w:rPr>
                <w:rFonts w:hint="eastAsia"/>
              </w:rPr>
              <w:t>预计人员</w:t>
            </w:r>
          </w:p>
        </w:tc>
        <w:tc>
          <w:tcPr>
            <w:tcW w:w="2160" w:type="dxa"/>
            <w:tcBorders>
              <w:top w:val="single" w:sz="6" w:space="0" w:color="auto"/>
              <w:left w:val="single" w:sz="6" w:space="0" w:color="auto"/>
              <w:bottom w:val="single" w:sz="6" w:space="0" w:color="auto"/>
              <w:right w:val="single" w:sz="6" w:space="0" w:color="auto"/>
            </w:tcBorders>
            <w:shd w:val="clear" w:color="auto" w:fill="auto"/>
          </w:tcPr>
          <w:p w14:paraId="023B2852" w14:textId="77777777" w:rsidR="006C03AA" w:rsidRDefault="006C03AA" w:rsidP="006C03AA">
            <w:pPr>
              <w:pStyle w:val="Char2"/>
              <w:rPr>
                <w:sz w:val="24"/>
                <w:szCs w:val="24"/>
              </w:rPr>
            </w:pPr>
          </w:p>
        </w:tc>
      </w:tr>
      <w:tr w:rsidR="006C03AA" w14:paraId="0F483DB7" w14:textId="77777777">
        <w:tblPrEx>
          <w:tblCellMar>
            <w:top w:w="0" w:type="dxa"/>
            <w:bottom w:w="0" w:type="dxa"/>
          </w:tblCellMar>
        </w:tblPrEx>
        <w:tc>
          <w:tcPr>
            <w:tcW w:w="9000" w:type="dxa"/>
            <w:gridSpan w:val="4"/>
            <w:tcBorders>
              <w:top w:val="single" w:sz="6" w:space="0" w:color="auto"/>
              <w:left w:val="single" w:sz="6" w:space="0" w:color="auto"/>
              <w:bottom w:val="single" w:sz="6" w:space="0" w:color="auto"/>
              <w:right w:val="single" w:sz="6" w:space="0" w:color="auto"/>
            </w:tcBorders>
            <w:shd w:val="clear" w:color="auto" w:fill="CCFFFF"/>
            <w:vAlign w:val="center"/>
          </w:tcPr>
          <w:p w14:paraId="6FCFBB10" w14:textId="77777777" w:rsidR="006C03AA" w:rsidRPr="00085EB4" w:rsidRDefault="006C03AA" w:rsidP="006C03AA">
            <w:pPr>
              <w:pStyle w:val="21"/>
              <w:jc w:val="center"/>
            </w:pPr>
            <w:r w:rsidRPr="00085EB4">
              <w:rPr>
                <w:rFonts w:hint="eastAsia"/>
              </w:rPr>
              <w:t>注意：一般情况下只需要填写“器件数量”一列；如有必要，可以修改下列λ经验值，或增加新的特殊器件（替换“其他”项，并修改λ经验值）。</w:t>
            </w:r>
            <w:r w:rsidRPr="00085EB4">
              <w:t xml:space="preserve"> 1FIT</w:t>
            </w:r>
            <w:r w:rsidRPr="00085EB4">
              <w:rPr>
                <w:rFonts w:hint="eastAsia"/>
              </w:rPr>
              <w:t>＝</w:t>
            </w:r>
            <w:r w:rsidRPr="00085EB4">
              <w:t>10 exp(-9)</w:t>
            </w:r>
            <w:r w:rsidRPr="00085EB4">
              <w:rPr>
                <w:rFonts w:hint="eastAsia"/>
              </w:rPr>
              <w:t>（</w:t>
            </w:r>
            <w:r w:rsidRPr="00085EB4">
              <w:t>1/h</w:t>
            </w:r>
            <w:r w:rsidRPr="00085EB4">
              <w:rPr>
                <w:rFonts w:hint="eastAsia"/>
              </w:rPr>
              <w:t>）</w:t>
            </w:r>
          </w:p>
        </w:tc>
      </w:tr>
      <w:tr w:rsidR="006C03AA" w14:paraId="7A3E51CD" w14:textId="77777777">
        <w:tblPrEx>
          <w:tblCellMar>
            <w:top w:w="0" w:type="dxa"/>
            <w:bottom w:w="0" w:type="dxa"/>
          </w:tblCellMar>
        </w:tblPrEx>
        <w:tc>
          <w:tcPr>
            <w:tcW w:w="3060" w:type="dxa"/>
            <w:tcBorders>
              <w:top w:val="single" w:sz="6" w:space="0" w:color="auto"/>
              <w:left w:val="single" w:sz="6" w:space="0" w:color="auto"/>
              <w:bottom w:val="single" w:sz="6" w:space="0" w:color="auto"/>
              <w:right w:val="single" w:sz="6" w:space="0" w:color="auto"/>
            </w:tcBorders>
            <w:shd w:val="clear" w:color="auto" w:fill="CCFFFF"/>
            <w:vAlign w:val="center"/>
          </w:tcPr>
          <w:p w14:paraId="61745458" w14:textId="77777777" w:rsidR="006C03AA" w:rsidRPr="00327BA4" w:rsidRDefault="006C03AA" w:rsidP="006C03AA">
            <w:pPr>
              <w:pStyle w:val="af"/>
            </w:pPr>
            <w:r w:rsidRPr="00327BA4">
              <w:rPr>
                <w:rFonts w:hint="eastAsia"/>
              </w:rPr>
              <w:t>器件类型</w:t>
            </w:r>
          </w:p>
        </w:tc>
        <w:tc>
          <w:tcPr>
            <w:tcW w:w="1800" w:type="dxa"/>
            <w:tcBorders>
              <w:top w:val="single" w:sz="6" w:space="0" w:color="auto"/>
              <w:left w:val="single" w:sz="6" w:space="0" w:color="auto"/>
              <w:bottom w:val="single" w:sz="6" w:space="0" w:color="auto"/>
              <w:right w:val="single" w:sz="6" w:space="0" w:color="auto"/>
            </w:tcBorders>
            <w:shd w:val="clear" w:color="auto" w:fill="CCFFFF"/>
            <w:vAlign w:val="center"/>
          </w:tcPr>
          <w:p w14:paraId="46D49D05" w14:textId="77777777" w:rsidR="006C03AA" w:rsidRPr="00327BA4" w:rsidRDefault="006C03AA" w:rsidP="006C03AA">
            <w:pPr>
              <w:pStyle w:val="af"/>
            </w:pPr>
            <w:r w:rsidRPr="00327BA4">
              <w:rPr>
                <w:rFonts w:hint="eastAsia"/>
              </w:rPr>
              <w:t>估计器件数量</w:t>
            </w:r>
            <w:r w:rsidRPr="00327BA4">
              <w:t>(N)</w:t>
            </w:r>
          </w:p>
        </w:tc>
        <w:tc>
          <w:tcPr>
            <w:tcW w:w="1980" w:type="dxa"/>
            <w:tcBorders>
              <w:top w:val="single" w:sz="6" w:space="0" w:color="auto"/>
              <w:left w:val="single" w:sz="6" w:space="0" w:color="auto"/>
              <w:bottom w:val="single" w:sz="6" w:space="0" w:color="auto"/>
              <w:right w:val="single" w:sz="6" w:space="0" w:color="auto"/>
            </w:tcBorders>
            <w:shd w:val="clear" w:color="auto" w:fill="CCFFFF"/>
            <w:vAlign w:val="center"/>
          </w:tcPr>
          <w:p w14:paraId="6598959E" w14:textId="77777777" w:rsidR="006C03AA" w:rsidRPr="00327BA4" w:rsidRDefault="006C03AA" w:rsidP="006C03AA">
            <w:pPr>
              <w:pStyle w:val="af"/>
            </w:pPr>
            <w:r w:rsidRPr="00327BA4">
              <w:rPr>
                <w:rFonts w:hint="eastAsia"/>
              </w:rPr>
              <w:t>单个器件故障率λ</w:t>
            </w:r>
            <w:r w:rsidRPr="00327BA4">
              <w:t xml:space="preserve"> </w:t>
            </w:r>
            <w:r w:rsidRPr="00327BA4">
              <w:rPr>
                <w:rFonts w:hint="eastAsia"/>
              </w:rPr>
              <w:t>经验值（</w:t>
            </w:r>
            <w:r w:rsidRPr="00327BA4">
              <w:t>FIT</w:t>
            </w:r>
            <w:r w:rsidRPr="00327BA4">
              <w:rPr>
                <w:rFonts w:hint="eastAsia"/>
              </w:rPr>
              <w:t>）</w:t>
            </w:r>
          </w:p>
        </w:tc>
        <w:tc>
          <w:tcPr>
            <w:tcW w:w="2160" w:type="dxa"/>
            <w:tcBorders>
              <w:top w:val="single" w:sz="6" w:space="0" w:color="auto"/>
              <w:left w:val="single" w:sz="6" w:space="0" w:color="auto"/>
              <w:bottom w:val="single" w:sz="6" w:space="0" w:color="auto"/>
              <w:right w:val="single" w:sz="6" w:space="0" w:color="auto"/>
            </w:tcBorders>
            <w:shd w:val="clear" w:color="auto" w:fill="CCFFFF"/>
            <w:vAlign w:val="center"/>
          </w:tcPr>
          <w:p w14:paraId="29B0AF35" w14:textId="77777777" w:rsidR="006C03AA" w:rsidRPr="00327BA4" w:rsidRDefault="006C03AA" w:rsidP="006C03AA">
            <w:pPr>
              <w:pStyle w:val="af"/>
            </w:pPr>
            <w:r w:rsidRPr="00327BA4">
              <w:rPr>
                <w:rFonts w:hint="eastAsia"/>
              </w:rPr>
              <w:t>所有该类器件的故障率</w:t>
            </w:r>
            <w:r w:rsidRPr="00327BA4">
              <w:t xml:space="preserve"> N</w:t>
            </w:r>
            <w:r w:rsidRPr="00327BA4">
              <w:rPr>
                <w:rFonts w:hint="eastAsia"/>
              </w:rPr>
              <w:t>×λ（</w:t>
            </w:r>
            <w:r w:rsidRPr="00327BA4">
              <w:t>FIT</w:t>
            </w:r>
            <w:r w:rsidRPr="00327BA4">
              <w:rPr>
                <w:rFonts w:hint="eastAsia"/>
              </w:rPr>
              <w:t>）</w:t>
            </w:r>
          </w:p>
        </w:tc>
      </w:tr>
      <w:tr w:rsidR="006C03AA" w14:paraId="079874FA" w14:textId="77777777">
        <w:tblPrEx>
          <w:tblCellMar>
            <w:top w:w="0" w:type="dxa"/>
            <w:bottom w:w="0" w:type="dxa"/>
          </w:tblCellMar>
        </w:tblPrEx>
        <w:tc>
          <w:tcPr>
            <w:tcW w:w="3060" w:type="dxa"/>
            <w:tcBorders>
              <w:top w:val="single" w:sz="6" w:space="0" w:color="auto"/>
              <w:left w:val="single" w:sz="6" w:space="0" w:color="auto"/>
              <w:bottom w:val="single" w:sz="6" w:space="0" w:color="auto"/>
              <w:right w:val="single" w:sz="6" w:space="0" w:color="auto"/>
            </w:tcBorders>
            <w:shd w:val="clear" w:color="auto" w:fill="CCFFFF"/>
          </w:tcPr>
          <w:p w14:paraId="43D5259A" w14:textId="77777777" w:rsidR="006C03AA" w:rsidRPr="00946701" w:rsidRDefault="006C03AA" w:rsidP="006C03AA">
            <w:pPr>
              <w:pStyle w:val="Char2"/>
              <w:rPr>
                <w:rFonts w:hint="eastAsia"/>
              </w:rPr>
            </w:pPr>
            <w:r w:rsidRPr="00946701">
              <w:rPr>
                <w:rFonts w:hint="eastAsia"/>
              </w:rPr>
              <w:t>电阻</w:t>
            </w:r>
          </w:p>
        </w:tc>
        <w:tc>
          <w:tcPr>
            <w:tcW w:w="1800" w:type="dxa"/>
            <w:tcBorders>
              <w:top w:val="single" w:sz="6" w:space="0" w:color="auto"/>
              <w:left w:val="single" w:sz="6" w:space="0" w:color="auto"/>
              <w:bottom w:val="single" w:sz="6" w:space="0" w:color="auto"/>
              <w:right w:val="single" w:sz="6" w:space="0" w:color="auto"/>
            </w:tcBorders>
          </w:tcPr>
          <w:p w14:paraId="63104FCC" w14:textId="77777777" w:rsidR="006C03AA" w:rsidRPr="00D12628" w:rsidRDefault="006C03AA" w:rsidP="006C03AA">
            <w:pPr>
              <w:pStyle w:val="Char2"/>
              <w:rPr>
                <w:rFonts w:hint="eastAsia"/>
              </w:rPr>
            </w:pPr>
            <w:r>
              <w:rPr>
                <w:rFonts w:hint="eastAsia"/>
              </w:rPr>
              <w:t>0</w:t>
            </w:r>
          </w:p>
        </w:tc>
        <w:tc>
          <w:tcPr>
            <w:tcW w:w="1980" w:type="dxa"/>
            <w:tcBorders>
              <w:top w:val="single" w:sz="6" w:space="0" w:color="auto"/>
              <w:left w:val="single" w:sz="6" w:space="0" w:color="auto"/>
              <w:bottom w:val="single" w:sz="6" w:space="0" w:color="auto"/>
              <w:right w:val="single" w:sz="6" w:space="0" w:color="auto"/>
            </w:tcBorders>
          </w:tcPr>
          <w:p w14:paraId="03D2308F" w14:textId="77777777" w:rsidR="006C03AA" w:rsidRPr="009A231D" w:rsidRDefault="006C03AA" w:rsidP="006C03AA">
            <w:pPr>
              <w:pStyle w:val="Char2"/>
              <w:rPr>
                <w:color w:val="FF0000"/>
              </w:rPr>
            </w:pPr>
            <w:r w:rsidRPr="009A231D">
              <w:rPr>
                <w:color w:val="FF0000"/>
              </w:rPr>
              <w:t>0.1</w:t>
            </w:r>
          </w:p>
        </w:tc>
        <w:tc>
          <w:tcPr>
            <w:tcW w:w="2160" w:type="dxa"/>
            <w:tcBorders>
              <w:top w:val="single" w:sz="6" w:space="0" w:color="auto"/>
              <w:left w:val="single" w:sz="6" w:space="0" w:color="auto"/>
              <w:bottom w:val="single" w:sz="6" w:space="0" w:color="auto"/>
              <w:right w:val="single" w:sz="6" w:space="0" w:color="auto"/>
            </w:tcBorders>
            <w:shd w:val="clear" w:color="auto" w:fill="FFFFCC"/>
          </w:tcPr>
          <w:p w14:paraId="319DA38F" w14:textId="77777777" w:rsidR="006C03AA" w:rsidRDefault="006C03AA" w:rsidP="006C03AA">
            <w:pPr>
              <w:pStyle w:val="Char2"/>
              <w:rPr>
                <w:rFonts w:hint="eastAsia"/>
              </w:rPr>
            </w:pPr>
            <w:r>
              <w:fldChar w:fldCharType="begin"/>
            </w:r>
            <w:r>
              <w:instrText xml:space="preserve"> =PRODUCT(B4,C4) </w:instrText>
            </w:r>
            <w:r>
              <w:fldChar w:fldCharType="separate"/>
            </w:r>
            <w:r w:rsidR="005E3975">
              <w:t>0.0</w:t>
            </w:r>
            <w:r>
              <w:fldChar w:fldCharType="end"/>
            </w:r>
            <w:r>
              <w:fldChar w:fldCharType="begin"/>
            </w:r>
            <w:r>
              <w:instrText xml:space="preserve"> B4*C4 \# "0.00" </w:instrText>
            </w:r>
            <w:r>
              <w:fldChar w:fldCharType="end"/>
            </w:r>
          </w:p>
        </w:tc>
      </w:tr>
      <w:tr w:rsidR="006C03AA" w14:paraId="2A2D24EC" w14:textId="77777777">
        <w:tblPrEx>
          <w:tblCellMar>
            <w:top w:w="0" w:type="dxa"/>
            <w:bottom w:w="0" w:type="dxa"/>
          </w:tblCellMar>
        </w:tblPrEx>
        <w:tc>
          <w:tcPr>
            <w:tcW w:w="3060" w:type="dxa"/>
            <w:tcBorders>
              <w:top w:val="single" w:sz="6" w:space="0" w:color="auto"/>
              <w:left w:val="single" w:sz="6" w:space="0" w:color="auto"/>
              <w:bottom w:val="single" w:sz="6" w:space="0" w:color="auto"/>
              <w:right w:val="single" w:sz="6" w:space="0" w:color="auto"/>
            </w:tcBorders>
            <w:shd w:val="clear" w:color="auto" w:fill="CCFFFF"/>
          </w:tcPr>
          <w:p w14:paraId="7ECC4DFE" w14:textId="77777777" w:rsidR="006C03AA" w:rsidRPr="00946701" w:rsidRDefault="006C03AA" w:rsidP="006C03AA">
            <w:pPr>
              <w:pStyle w:val="Char2"/>
              <w:rPr>
                <w:rFonts w:hint="eastAsia"/>
              </w:rPr>
            </w:pPr>
            <w:r w:rsidRPr="00946701">
              <w:rPr>
                <w:rFonts w:hint="eastAsia"/>
              </w:rPr>
              <w:t>电容器</w:t>
            </w:r>
          </w:p>
        </w:tc>
        <w:tc>
          <w:tcPr>
            <w:tcW w:w="1800" w:type="dxa"/>
            <w:tcBorders>
              <w:top w:val="single" w:sz="6" w:space="0" w:color="auto"/>
              <w:left w:val="single" w:sz="6" w:space="0" w:color="auto"/>
              <w:bottom w:val="single" w:sz="6" w:space="0" w:color="auto"/>
              <w:right w:val="single" w:sz="6" w:space="0" w:color="auto"/>
            </w:tcBorders>
          </w:tcPr>
          <w:p w14:paraId="7ED90BCC" w14:textId="77777777" w:rsidR="006C03AA" w:rsidRPr="00D12628" w:rsidRDefault="006C03AA" w:rsidP="006C03AA">
            <w:pPr>
              <w:pStyle w:val="Char2"/>
              <w:rPr>
                <w:rFonts w:hint="eastAsia"/>
              </w:rPr>
            </w:pPr>
            <w:r>
              <w:rPr>
                <w:rFonts w:hint="eastAsia"/>
              </w:rPr>
              <w:t>0</w:t>
            </w:r>
          </w:p>
        </w:tc>
        <w:tc>
          <w:tcPr>
            <w:tcW w:w="1980" w:type="dxa"/>
            <w:tcBorders>
              <w:top w:val="single" w:sz="6" w:space="0" w:color="auto"/>
              <w:left w:val="single" w:sz="6" w:space="0" w:color="auto"/>
              <w:bottom w:val="single" w:sz="6" w:space="0" w:color="auto"/>
              <w:right w:val="single" w:sz="6" w:space="0" w:color="auto"/>
            </w:tcBorders>
          </w:tcPr>
          <w:p w14:paraId="67A67B21" w14:textId="77777777" w:rsidR="006C03AA" w:rsidRPr="009A231D" w:rsidRDefault="006C03AA" w:rsidP="006C03AA">
            <w:pPr>
              <w:pStyle w:val="Char2"/>
              <w:rPr>
                <w:color w:val="FF0000"/>
              </w:rPr>
            </w:pPr>
            <w:r w:rsidRPr="009A231D">
              <w:rPr>
                <w:color w:val="FF0000"/>
              </w:rPr>
              <w:t>0.2</w:t>
            </w:r>
          </w:p>
        </w:tc>
        <w:tc>
          <w:tcPr>
            <w:tcW w:w="2160" w:type="dxa"/>
            <w:tcBorders>
              <w:top w:val="single" w:sz="6" w:space="0" w:color="auto"/>
              <w:left w:val="single" w:sz="6" w:space="0" w:color="auto"/>
              <w:bottom w:val="single" w:sz="6" w:space="0" w:color="auto"/>
              <w:right w:val="single" w:sz="6" w:space="0" w:color="auto"/>
            </w:tcBorders>
            <w:shd w:val="clear" w:color="auto" w:fill="FFFFCC"/>
          </w:tcPr>
          <w:p w14:paraId="78CEA216" w14:textId="77777777" w:rsidR="006C03AA" w:rsidRDefault="006C03AA" w:rsidP="006C03AA">
            <w:pPr>
              <w:pStyle w:val="Char2"/>
            </w:pPr>
            <w:r>
              <w:fldChar w:fldCharType="begin"/>
            </w:r>
            <w:r>
              <w:instrText xml:space="preserve"> =PRODUCT(B5,C5) </w:instrText>
            </w:r>
            <w:r>
              <w:fldChar w:fldCharType="separate"/>
            </w:r>
            <w:r w:rsidR="005E3975">
              <w:t>0.0</w:t>
            </w:r>
            <w:r>
              <w:fldChar w:fldCharType="end"/>
            </w:r>
          </w:p>
        </w:tc>
      </w:tr>
      <w:tr w:rsidR="006C03AA" w14:paraId="77AB267D" w14:textId="77777777">
        <w:tblPrEx>
          <w:tblCellMar>
            <w:top w:w="0" w:type="dxa"/>
            <w:bottom w:w="0" w:type="dxa"/>
          </w:tblCellMar>
        </w:tblPrEx>
        <w:tc>
          <w:tcPr>
            <w:tcW w:w="3060" w:type="dxa"/>
            <w:tcBorders>
              <w:top w:val="single" w:sz="6" w:space="0" w:color="auto"/>
              <w:left w:val="single" w:sz="6" w:space="0" w:color="auto"/>
              <w:bottom w:val="single" w:sz="6" w:space="0" w:color="auto"/>
              <w:right w:val="single" w:sz="6" w:space="0" w:color="auto"/>
            </w:tcBorders>
            <w:shd w:val="clear" w:color="auto" w:fill="CCFFFF"/>
          </w:tcPr>
          <w:p w14:paraId="20EE4030" w14:textId="77777777" w:rsidR="006C03AA" w:rsidRPr="00946701" w:rsidRDefault="006C03AA" w:rsidP="006C03AA">
            <w:pPr>
              <w:pStyle w:val="Char2"/>
              <w:rPr>
                <w:rFonts w:hint="eastAsia"/>
              </w:rPr>
            </w:pPr>
            <w:r w:rsidRPr="00946701">
              <w:rPr>
                <w:rFonts w:hint="eastAsia"/>
              </w:rPr>
              <w:t>二次模块电源</w:t>
            </w:r>
          </w:p>
        </w:tc>
        <w:tc>
          <w:tcPr>
            <w:tcW w:w="1800" w:type="dxa"/>
            <w:tcBorders>
              <w:top w:val="single" w:sz="6" w:space="0" w:color="auto"/>
              <w:left w:val="single" w:sz="6" w:space="0" w:color="auto"/>
              <w:bottom w:val="single" w:sz="6" w:space="0" w:color="auto"/>
              <w:right w:val="single" w:sz="6" w:space="0" w:color="auto"/>
            </w:tcBorders>
          </w:tcPr>
          <w:p w14:paraId="6F212BBB" w14:textId="77777777" w:rsidR="006C03AA" w:rsidRPr="00D12628" w:rsidRDefault="006C03AA" w:rsidP="006C03AA">
            <w:pPr>
              <w:pStyle w:val="Char2"/>
              <w:rPr>
                <w:rFonts w:hint="eastAsia"/>
              </w:rPr>
            </w:pPr>
            <w:r>
              <w:rPr>
                <w:rFonts w:hint="eastAsia"/>
              </w:rPr>
              <w:t>0</w:t>
            </w:r>
          </w:p>
        </w:tc>
        <w:tc>
          <w:tcPr>
            <w:tcW w:w="1980" w:type="dxa"/>
            <w:tcBorders>
              <w:top w:val="single" w:sz="6" w:space="0" w:color="auto"/>
              <w:left w:val="single" w:sz="6" w:space="0" w:color="auto"/>
              <w:bottom w:val="single" w:sz="6" w:space="0" w:color="auto"/>
              <w:right w:val="single" w:sz="6" w:space="0" w:color="auto"/>
            </w:tcBorders>
          </w:tcPr>
          <w:p w14:paraId="66978AE9" w14:textId="77777777" w:rsidR="006C03AA" w:rsidRPr="009A231D" w:rsidRDefault="006C03AA" w:rsidP="006C03AA">
            <w:pPr>
              <w:pStyle w:val="Char2"/>
              <w:rPr>
                <w:color w:val="FF0000"/>
              </w:rPr>
            </w:pPr>
            <w:r w:rsidRPr="009A231D">
              <w:rPr>
                <w:color w:val="FF0000"/>
              </w:rPr>
              <w:t>100</w:t>
            </w:r>
          </w:p>
        </w:tc>
        <w:tc>
          <w:tcPr>
            <w:tcW w:w="2160" w:type="dxa"/>
            <w:tcBorders>
              <w:top w:val="single" w:sz="6" w:space="0" w:color="auto"/>
              <w:left w:val="single" w:sz="6" w:space="0" w:color="auto"/>
              <w:bottom w:val="single" w:sz="6" w:space="0" w:color="auto"/>
              <w:right w:val="single" w:sz="6" w:space="0" w:color="auto"/>
            </w:tcBorders>
            <w:shd w:val="clear" w:color="auto" w:fill="FFFFCC"/>
          </w:tcPr>
          <w:p w14:paraId="5EB8EEB9" w14:textId="77777777" w:rsidR="006C03AA" w:rsidRDefault="006C03AA" w:rsidP="006C03AA">
            <w:pPr>
              <w:pStyle w:val="Char2"/>
            </w:pPr>
            <w:r>
              <w:fldChar w:fldCharType="begin"/>
            </w:r>
            <w:r>
              <w:instrText xml:space="preserve"> =PRODUCT(B6,C6) </w:instrText>
            </w:r>
            <w:r>
              <w:fldChar w:fldCharType="separate"/>
            </w:r>
            <w:r w:rsidR="005E3975">
              <w:t>0</w:t>
            </w:r>
            <w:r>
              <w:fldChar w:fldCharType="end"/>
            </w:r>
          </w:p>
        </w:tc>
      </w:tr>
      <w:tr w:rsidR="006C03AA" w14:paraId="0A0F9571" w14:textId="77777777">
        <w:tblPrEx>
          <w:tblCellMar>
            <w:top w:w="0" w:type="dxa"/>
            <w:bottom w:w="0" w:type="dxa"/>
          </w:tblCellMar>
        </w:tblPrEx>
        <w:tc>
          <w:tcPr>
            <w:tcW w:w="3060" w:type="dxa"/>
            <w:tcBorders>
              <w:top w:val="single" w:sz="6" w:space="0" w:color="auto"/>
              <w:left w:val="single" w:sz="6" w:space="0" w:color="auto"/>
              <w:bottom w:val="single" w:sz="6" w:space="0" w:color="auto"/>
              <w:right w:val="single" w:sz="6" w:space="0" w:color="auto"/>
            </w:tcBorders>
            <w:shd w:val="clear" w:color="auto" w:fill="CCFFFF"/>
          </w:tcPr>
          <w:p w14:paraId="7BF09034" w14:textId="77777777" w:rsidR="006C03AA" w:rsidRPr="00946701" w:rsidRDefault="006C03AA" w:rsidP="006C03AA">
            <w:pPr>
              <w:pStyle w:val="Char2"/>
              <w:rPr>
                <w:rFonts w:hint="eastAsia"/>
              </w:rPr>
            </w:pPr>
            <w:r w:rsidRPr="00946701">
              <w:rPr>
                <w:rFonts w:hint="eastAsia"/>
              </w:rPr>
              <w:t>专用集成芯片</w:t>
            </w:r>
          </w:p>
        </w:tc>
        <w:tc>
          <w:tcPr>
            <w:tcW w:w="1800" w:type="dxa"/>
            <w:tcBorders>
              <w:top w:val="single" w:sz="6" w:space="0" w:color="auto"/>
              <w:left w:val="single" w:sz="6" w:space="0" w:color="auto"/>
              <w:bottom w:val="single" w:sz="6" w:space="0" w:color="auto"/>
              <w:right w:val="single" w:sz="6" w:space="0" w:color="auto"/>
            </w:tcBorders>
          </w:tcPr>
          <w:p w14:paraId="56D91266" w14:textId="77777777" w:rsidR="006C03AA" w:rsidRPr="00D12628" w:rsidRDefault="006C03AA" w:rsidP="006C03AA">
            <w:pPr>
              <w:pStyle w:val="Char2"/>
            </w:pPr>
            <w:r w:rsidRPr="00D12628">
              <w:t>0</w:t>
            </w:r>
          </w:p>
        </w:tc>
        <w:tc>
          <w:tcPr>
            <w:tcW w:w="1980" w:type="dxa"/>
            <w:tcBorders>
              <w:top w:val="single" w:sz="6" w:space="0" w:color="auto"/>
              <w:left w:val="single" w:sz="6" w:space="0" w:color="auto"/>
              <w:bottom w:val="single" w:sz="6" w:space="0" w:color="auto"/>
              <w:right w:val="single" w:sz="6" w:space="0" w:color="auto"/>
            </w:tcBorders>
          </w:tcPr>
          <w:p w14:paraId="60A3C877" w14:textId="77777777" w:rsidR="006C03AA" w:rsidRPr="009A231D" w:rsidRDefault="006C03AA" w:rsidP="006C03AA">
            <w:pPr>
              <w:pStyle w:val="Char2"/>
              <w:rPr>
                <w:color w:val="FF0000"/>
              </w:rPr>
            </w:pPr>
            <w:r w:rsidRPr="009A231D">
              <w:rPr>
                <w:color w:val="FF0000"/>
              </w:rPr>
              <w:t>20</w:t>
            </w:r>
          </w:p>
        </w:tc>
        <w:tc>
          <w:tcPr>
            <w:tcW w:w="2160" w:type="dxa"/>
            <w:tcBorders>
              <w:top w:val="single" w:sz="6" w:space="0" w:color="auto"/>
              <w:left w:val="single" w:sz="6" w:space="0" w:color="auto"/>
              <w:bottom w:val="single" w:sz="6" w:space="0" w:color="auto"/>
              <w:right w:val="single" w:sz="6" w:space="0" w:color="auto"/>
            </w:tcBorders>
            <w:shd w:val="clear" w:color="auto" w:fill="FFFFCC"/>
          </w:tcPr>
          <w:p w14:paraId="064E6F46" w14:textId="77777777" w:rsidR="006C03AA" w:rsidRDefault="006C03AA" w:rsidP="006C03AA">
            <w:pPr>
              <w:pStyle w:val="Char2"/>
            </w:pPr>
            <w:r>
              <w:fldChar w:fldCharType="begin"/>
            </w:r>
            <w:r>
              <w:instrText xml:space="preserve"> =PRODUCT(B7,C7) </w:instrText>
            </w:r>
            <w:r>
              <w:fldChar w:fldCharType="separate"/>
            </w:r>
            <w:r w:rsidR="005E3975">
              <w:t>0</w:t>
            </w:r>
            <w:r>
              <w:fldChar w:fldCharType="end"/>
            </w:r>
          </w:p>
        </w:tc>
      </w:tr>
      <w:tr w:rsidR="006C03AA" w14:paraId="4FC65AA2" w14:textId="77777777">
        <w:tblPrEx>
          <w:tblCellMar>
            <w:top w:w="0" w:type="dxa"/>
            <w:bottom w:w="0" w:type="dxa"/>
          </w:tblCellMar>
        </w:tblPrEx>
        <w:tc>
          <w:tcPr>
            <w:tcW w:w="3060" w:type="dxa"/>
            <w:tcBorders>
              <w:top w:val="single" w:sz="6" w:space="0" w:color="auto"/>
              <w:left w:val="single" w:sz="6" w:space="0" w:color="auto"/>
              <w:bottom w:val="single" w:sz="6" w:space="0" w:color="auto"/>
              <w:right w:val="single" w:sz="6" w:space="0" w:color="auto"/>
            </w:tcBorders>
            <w:shd w:val="clear" w:color="auto" w:fill="CCFFFF"/>
          </w:tcPr>
          <w:p w14:paraId="12E4CEB2" w14:textId="77777777" w:rsidR="006C03AA" w:rsidRPr="00946701" w:rsidRDefault="006C03AA" w:rsidP="006C03AA">
            <w:pPr>
              <w:pStyle w:val="Char2"/>
              <w:rPr>
                <w:rFonts w:hint="eastAsia"/>
              </w:rPr>
            </w:pPr>
            <w:r w:rsidRPr="00946701">
              <w:rPr>
                <w:rFonts w:hint="eastAsia"/>
              </w:rPr>
              <w:t>数字逻辑电路芯片、接口电路芯片、线性电路芯片</w:t>
            </w:r>
          </w:p>
        </w:tc>
        <w:tc>
          <w:tcPr>
            <w:tcW w:w="1800" w:type="dxa"/>
            <w:tcBorders>
              <w:top w:val="single" w:sz="6" w:space="0" w:color="auto"/>
              <w:left w:val="single" w:sz="6" w:space="0" w:color="auto"/>
              <w:bottom w:val="single" w:sz="6" w:space="0" w:color="auto"/>
              <w:right w:val="single" w:sz="6" w:space="0" w:color="auto"/>
            </w:tcBorders>
          </w:tcPr>
          <w:p w14:paraId="6EDA3071" w14:textId="77777777" w:rsidR="006C03AA" w:rsidRPr="00D12628" w:rsidRDefault="006C03AA" w:rsidP="006C03AA">
            <w:pPr>
              <w:pStyle w:val="Char2"/>
            </w:pPr>
            <w:r w:rsidRPr="00D12628">
              <w:t>0</w:t>
            </w:r>
          </w:p>
        </w:tc>
        <w:tc>
          <w:tcPr>
            <w:tcW w:w="1980" w:type="dxa"/>
            <w:tcBorders>
              <w:top w:val="single" w:sz="6" w:space="0" w:color="auto"/>
              <w:left w:val="single" w:sz="6" w:space="0" w:color="auto"/>
              <w:bottom w:val="single" w:sz="6" w:space="0" w:color="auto"/>
              <w:right w:val="single" w:sz="6" w:space="0" w:color="auto"/>
            </w:tcBorders>
          </w:tcPr>
          <w:p w14:paraId="43815E94" w14:textId="77777777" w:rsidR="006C03AA" w:rsidRPr="009A231D" w:rsidRDefault="006C03AA" w:rsidP="006C03AA">
            <w:pPr>
              <w:pStyle w:val="Char2"/>
              <w:rPr>
                <w:color w:val="FF0000"/>
              </w:rPr>
            </w:pPr>
            <w:r w:rsidRPr="009A231D">
              <w:rPr>
                <w:color w:val="FF0000"/>
              </w:rPr>
              <w:t>5</w:t>
            </w:r>
          </w:p>
        </w:tc>
        <w:tc>
          <w:tcPr>
            <w:tcW w:w="2160" w:type="dxa"/>
            <w:tcBorders>
              <w:top w:val="single" w:sz="6" w:space="0" w:color="auto"/>
              <w:left w:val="single" w:sz="6" w:space="0" w:color="auto"/>
              <w:bottom w:val="single" w:sz="6" w:space="0" w:color="auto"/>
              <w:right w:val="single" w:sz="6" w:space="0" w:color="auto"/>
            </w:tcBorders>
            <w:shd w:val="clear" w:color="auto" w:fill="FFFFCC"/>
          </w:tcPr>
          <w:p w14:paraId="55163399" w14:textId="77777777" w:rsidR="006C03AA" w:rsidRDefault="006C03AA" w:rsidP="006C03AA">
            <w:pPr>
              <w:pStyle w:val="Char2"/>
            </w:pPr>
            <w:r>
              <w:fldChar w:fldCharType="begin"/>
            </w:r>
            <w:r>
              <w:instrText xml:space="preserve"> =PRODUCT(B8,C8) </w:instrText>
            </w:r>
            <w:r>
              <w:fldChar w:fldCharType="separate"/>
            </w:r>
            <w:r w:rsidR="005E3975">
              <w:t>0</w:t>
            </w:r>
            <w:r>
              <w:fldChar w:fldCharType="end"/>
            </w:r>
          </w:p>
        </w:tc>
      </w:tr>
      <w:tr w:rsidR="006C03AA" w14:paraId="2C0E78BE" w14:textId="77777777">
        <w:tblPrEx>
          <w:tblCellMar>
            <w:top w:w="0" w:type="dxa"/>
            <w:bottom w:w="0" w:type="dxa"/>
          </w:tblCellMar>
        </w:tblPrEx>
        <w:tc>
          <w:tcPr>
            <w:tcW w:w="3060" w:type="dxa"/>
            <w:tcBorders>
              <w:top w:val="single" w:sz="6" w:space="0" w:color="auto"/>
              <w:left w:val="single" w:sz="6" w:space="0" w:color="auto"/>
              <w:bottom w:val="single" w:sz="6" w:space="0" w:color="auto"/>
              <w:right w:val="single" w:sz="6" w:space="0" w:color="auto"/>
            </w:tcBorders>
            <w:shd w:val="clear" w:color="auto" w:fill="CCFFFF"/>
          </w:tcPr>
          <w:p w14:paraId="078FE1D4" w14:textId="77777777" w:rsidR="006C03AA" w:rsidRPr="00946701" w:rsidRDefault="006C03AA" w:rsidP="006C03AA">
            <w:pPr>
              <w:pStyle w:val="Char2"/>
              <w:rPr>
                <w:rFonts w:hint="eastAsia"/>
              </w:rPr>
            </w:pPr>
            <w:r w:rsidRPr="00946701">
              <w:rPr>
                <w:rFonts w:hint="eastAsia"/>
              </w:rPr>
              <w:t>厚膜、音频及通信网口变压器</w:t>
            </w:r>
          </w:p>
        </w:tc>
        <w:tc>
          <w:tcPr>
            <w:tcW w:w="1800" w:type="dxa"/>
            <w:tcBorders>
              <w:top w:val="single" w:sz="6" w:space="0" w:color="auto"/>
              <w:left w:val="single" w:sz="6" w:space="0" w:color="auto"/>
              <w:bottom w:val="single" w:sz="6" w:space="0" w:color="auto"/>
              <w:right w:val="single" w:sz="6" w:space="0" w:color="auto"/>
            </w:tcBorders>
          </w:tcPr>
          <w:p w14:paraId="35D747DA" w14:textId="77777777" w:rsidR="006C03AA" w:rsidRPr="00D12628" w:rsidRDefault="006C03AA" w:rsidP="006C03AA">
            <w:pPr>
              <w:pStyle w:val="Char2"/>
            </w:pPr>
            <w:r w:rsidRPr="00D12628">
              <w:t>0</w:t>
            </w:r>
          </w:p>
        </w:tc>
        <w:tc>
          <w:tcPr>
            <w:tcW w:w="1980" w:type="dxa"/>
            <w:tcBorders>
              <w:top w:val="single" w:sz="6" w:space="0" w:color="auto"/>
              <w:left w:val="single" w:sz="6" w:space="0" w:color="auto"/>
              <w:bottom w:val="single" w:sz="6" w:space="0" w:color="auto"/>
              <w:right w:val="single" w:sz="6" w:space="0" w:color="auto"/>
            </w:tcBorders>
          </w:tcPr>
          <w:p w14:paraId="1EEC34C3" w14:textId="77777777" w:rsidR="006C03AA" w:rsidRPr="009A231D" w:rsidRDefault="006C03AA" w:rsidP="006C03AA">
            <w:pPr>
              <w:pStyle w:val="Char2"/>
              <w:rPr>
                <w:color w:val="FF0000"/>
              </w:rPr>
            </w:pPr>
            <w:r w:rsidRPr="009A231D">
              <w:rPr>
                <w:color w:val="FF0000"/>
              </w:rPr>
              <w:t>5</w:t>
            </w:r>
          </w:p>
        </w:tc>
        <w:tc>
          <w:tcPr>
            <w:tcW w:w="2160" w:type="dxa"/>
            <w:tcBorders>
              <w:top w:val="single" w:sz="6" w:space="0" w:color="auto"/>
              <w:left w:val="single" w:sz="6" w:space="0" w:color="auto"/>
              <w:bottom w:val="single" w:sz="6" w:space="0" w:color="auto"/>
              <w:right w:val="single" w:sz="6" w:space="0" w:color="auto"/>
            </w:tcBorders>
            <w:shd w:val="clear" w:color="auto" w:fill="FFFFCC"/>
          </w:tcPr>
          <w:p w14:paraId="66B0EA04" w14:textId="77777777" w:rsidR="006C03AA" w:rsidRDefault="006C03AA" w:rsidP="006C03AA">
            <w:pPr>
              <w:pStyle w:val="Char2"/>
            </w:pPr>
            <w:r>
              <w:fldChar w:fldCharType="begin"/>
            </w:r>
            <w:r>
              <w:instrText xml:space="preserve"> =PRODUCT(B9,C9) </w:instrText>
            </w:r>
            <w:r>
              <w:fldChar w:fldCharType="separate"/>
            </w:r>
            <w:r w:rsidR="005E3975">
              <w:t>0</w:t>
            </w:r>
            <w:r>
              <w:fldChar w:fldCharType="end"/>
            </w:r>
          </w:p>
        </w:tc>
      </w:tr>
      <w:tr w:rsidR="006C03AA" w14:paraId="0B3BA523" w14:textId="77777777">
        <w:tblPrEx>
          <w:tblCellMar>
            <w:top w:w="0" w:type="dxa"/>
            <w:bottom w:w="0" w:type="dxa"/>
          </w:tblCellMar>
        </w:tblPrEx>
        <w:tc>
          <w:tcPr>
            <w:tcW w:w="3060" w:type="dxa"/>
            <w:tcBorders>
              <w:top w:val="single" w:sz="6" w:space="0" w:color="auto"/>
              <w:left w:val="single" w:sz="6" w:space="0" w:color="auto"/>
              <w:bottom w:val="single" w:sz="6" w:space="0" w:color="auto"/>
              <w:right w:val="single" w:sz="6" w:space="0" w:color="auto"/>
            </w:tcBorders>
            <w:shd w:val="clear" w:color="auto" w:fill="CCFFFF"/>
          </w:tcPr>
          <w:p w14:paraId="423AC9F8" w14:textId="77777777" w:rsidR="006C03AA" w:rsidRPr="00946701" w:rsidRDefault="006C03AA" w:rsidP="006C03AA">
            <w:pPr>
              <w:pStyle w:val="Char2"/>
              <w:rPr>
                <w:rFonts w:hint="eastAsia"/>
              </w:rPr>
            </w:pPr>
            <w:r w:rsidRPr="00946701">
              <w:rPr>
                <w:rFonts w:hint="eastAsia"/>
              </w:rPr>
              <w:t>感性器件</w:t>
            </w:r>
          </w:p>
        </w:tc>
        <w:tc>
          <w:tcPr>
            <w:tcW w:w="1800" w:type="dxa"/>
            <w:tcBorders>
              <w:top w:val="single" w:sz="6" w:space="0" w:color="auto"/>
              <w:left w:val="single" w:sz="6" w:space="0" w:color="auto"/>
              <w:bottom w:val="single" w:sz="6" w:space="0" w:color="auto"/>
              <w:right w:val="single" w:sz="6" w:space="0" w:color="auto"/>
            </w:tcBorders>
          </w:tcPr>
          <w:p w14:paraId="64630ABB" w14:textId="77777777" w:rsidR="006C03AA" w:rsidRPr="00D12628" w:rsidRDefault="006C03AA" w:rsidP="006C03AA">
            <w:pPr>
              <w:pStyle w:val="Char2"/>
            </w:pPr>
            <w:r w:rsidRPr="00D12628">
              <w:t>0</w:t>
            </w:r>
          </w:p>
        </w:tc>
        <w:tc>
          <w:tcPr>
            <w:tcW w:w="1980" w:type="dxa"/>
            <w:tcBorders>
              <w:top w:val="single" w:sz="6" w:space="0" w:color="auto"/>
              <w:left w:val="single" w:sz="6" w:space="0" w:color="auto"/>
              <w:bottom w:val="single" w:sz="6" w:space="0" w:color="auto"/>
              <w:right w:val="single" w:sz="6" w:space="0" w:color="auto"/>
            </w:tcBorders>
          </w:tcPr>
          <w:p w14:paraId="469F8764" w14:textId="77777777" w:rsidR="006C03AA" w:rsidRPr="009A231D" w:rsidRDefault="006C03AA" w:rsidP="006C03AA">
            <w:pPr>
              <w:pStyle w:val="Char2"/>
              <w:rPr>
                <w:color w:val="FF0000"/>
              </w:rPr>
            </w:pPr>
            <w:r w:rsidRPr="009A231D">
              <w:rPr>
                <w:color w:val="FF0000"/>
              </w:rPr>
              <w:t>1</w:t>
            </w:r>
          </w:p>
        </w:tc>
        <w:tc>
          <w:tcPr>
            <w:tcW w:w="2160" w:type="dxa"/>
            <w:tcBorders>
              <w:top w:val="single" w:sz="6" w:space="0" w:color="auto"/>
              <w:left w:val="single" w:sz="6" w:space="0" w:color="auto"/>
              <w:bottom w:val="single" w:sz="6" w:space="0" w:color="auto"/>
              <w:right w:val="single" w:sz="6" w:space="0" w:color="auto"/>
            </w:tcBorders>
            <w:shd w:val="clear" w:color="auto" w:fill="FFFFCC"/>
          </w:tcPr>
          <w:p w14:paraId="7119F0E6" w14:textId="77777777" w:rsidR="006C03AA" w:rsidRDefault="006C03AA" w:rsidP="006C03AA">
            <w:pPr>
              <w:pStyle w:val="Char2"/>
            </w:pPr>
            <w:r>
              <w:fldChar w:fldCharType="begin"/>
            </w:r>
            <w:r>
              <w:instrText xml:space="preserve"> =PRODUCT(B10,C10) </w:instrText>
            </w:r>
            <w:r>
              <w:fldChar w:fldCharType="separate"/>
            </w:r>
            <w:r w:rsidR="005E3975">
              <w:t>0</w:t>
            </w:r>
            <w:r>
              <w:fldChar w:fldCharType="end"/>
            </w:r>
          </w:p>
        </w:tc>
      </w:tr>
      <w:tr w:rsidR="006C03AA" w14:paraId="74A995E1" w14:textId="77777777">
        <w:tblPrEx>
          <w:tblCellMar>
            <w:top w:w="0" w:type="dxa"/>
            <w:bottom w:w="0" w:type="dxa"/>
          </w:tblCellMar>
        </w:tblPrEx>
        <w:tc>
          <w:tcPr>
            <w:tcW w:w="3060" w:type="dxa"/>
            <w:tcBorders>
              <w:top w:val="single" w:sz="6" w:space="0" w:color="auto"/>
              <w:left w:val="single" w:sz="6" w:space="0" w:color="auto"/>
              <w:bottom w:val="single" w:sz="6" w:space="0" w:color="auto"/>
              <w:right w:val="single" w:sz="6" w:space="0" w:color="auto"/>
            </w:tcBorders>
            <w:shd w:val="clear" w:color="auto" w:fill="CCFFFF"/>
          </w:tcPr>
          <w:p w14:paraId="0A3AF3AE" w14:textId="77777777" w:rsidR="006C03AA" w:rsidRPr="00946701" w:rsidRDefault="006C03AA" w:rsidP="006C03AA">
            <w:pPr>
              <w:pStyle w:val="Char2"/>
              <w:rPr>
                <w:rFonts w:hint="eastAsia"/>
              </w:rPr>
            </w:pPr>
            <w:r w:rsidRPr="00946701">
              <w:rPr>
                <w:rFonts w:hint="eastAsia"/>
              </w:rPr>
              <w:t>继电器及接触器</w:t>
            </w:r>
          </w:p>
        </w:tc>
        <w:tc>
          <w:tcPr>
            <w:tcW w:w="1800" w:type="dxa"/>
            <w:tcBorders>
              <w:top w:val="single" w:sz="6" w:space="0" w:color="auto"/>
              <w:left w:val="single" w:sz="6" w:space="0" w:color="auto"/>
              <w:bottom w:val="single" w:sz="6" w:space="0" w:color="auto"/>
              <w:right w:val="single" w:sz="6" w:space="0" w:color="auto"/>
            </w:tcBorders>
          </w:tcPr>
          <w:p w14:paraId="12A30406" w14:textId="77777777" w:rsidR="006C03AA" w:rsidRPr="00D12628" w:rsidRDefault="006C03AA" w:rsidP="006C03AA">
            <w:pPr>
              <w:pStyle w:val="Char2"/>
            </w:pPr>
            <w:r w:rsidRPr="00D12628">
              <w:t>0</w:t>
            </w:r>
          </w:p>
        </w:tc>
        <w:tc>
          <w:tcPr>
            <w:tcW w:w="1980" w:type="dxa"/>
            <w:tcBorders>
              <w:top w:val="single" w:sz="6" w:space="0" w:color="auto"/>
              <w:left w:val="single" w:sz="6" w:space="0" w:color="auto"/>
              <w:bottom w:val="single" w:sz="6" w:space="0" w:color="auto"/>
              <w:right w:val="single" w:sz="6" w:space="0" w:color="auto"/>
            </w:tcBorders>
          </w:tcPr>
          <w:p w14:paraId="12DE1B4C" w14:textId="77777777" w:rsidR="006C03AA" w:rsidRPr="009A231D" w:rsidRDefault="006C03AA" w:rsidP="006C03AA">
            <w:pPr>
              <w:pStyle w:val="Char2"/>
              <w:rPr>
                <w:color w:val="FF0000"/>
              </w:rPr>
            </w:pPr>
            <w:r w:rsidRPr="009A231D">
              <w:rPr>
                <w:color w:val="FF0000"/>
              </w:rPr>
              <w:t>8</w:t>
            </w:r>
          </w:p>
        </w:tc>
        <w:tc>
          <w:tcPr>
            <w:tcW w:w="2160" w:type="dxa"/>
            <w:tcBorders>
              <w:top w:val="single" w:sz="6" w:space="0" w:color="auto"/>
              <w:left w:val="single" w:sz="6" w:space="0" w:color="auto"/>
              <w:bottom w:val="single" w:sz="6" w:space="0" w:color="auto"/>
              <w:right w:val="single" w:sz="6" w:space="0" w:color="auto"/>
            </w:tcBorders>
            <w:shd w:val="clear" w:color="auto" w:fill="FFFFCC"/>
          </w:tcPr>
          <w:p w14:paraId="6DC9E02A" w14:textId="77777777" w:rsidR="006C03AA" w:rsidRDefault="006C03AA" w:rsidP="006C03AA">
            <w:pPr>
              <w:pStyle w:val="Char2"/>
            </w:pPr>
            <w:r>
              <w:fldChar w:fldCharType="begin"/>
            </w:r>
            <w:r>
              <w:instrText xml:space="preserve"> =PRODUCT(B11,C11) </w:instrText>
            </w:r>
            <w:r>
              <w:fldChar w:fldCharType="separate"/>
            </w:r>
            <w:r w:rsidR="005E3975">
              <w:t>0</w:t>
            </w:r>
            <w:r>
              <w:fldChar w:fldCharType="end"/>
            </w:r>
          </w:p>
        </w:tc>
      </w:tr>
      <w:tr w:rsidR="006C03AA" w14:paraId="0F703BC4" w14:textId="77777777">
        <w:tblPrEx>
          <w:tblCellMar>
            <w:top w:w="0" w:type="dxa"/>
            <w:bottom w:w="0" w:type="dxa"/>
          </w:tblCellMar>
        </w:tblPrEx>
        <w:tc>
          <w:tcPr>
            <w:tcW w:w="3060" w:type="dxa"/>
            <w:tcBorders>
              <w:top w:val="single" w:sz="6" w:space="0" w:color="auto"/>
              <w:left w:val="single" w:sz="6" w:space="0" w:color="auto"/>
              <w:bottom w:val="single" w:sz="6" w:space="0" w:color="auto"/>
              <w:right w:val="single" w:sz="6" w:space="0" w:color="auto"/>
            </w:tcBorders>
            <w:shd w:val="clear" w:color="auto" w:fill="CCFFFF"/>
          </w:tcPr>
          <w:p w14:paraId="28E7C4DD" w14:textId="77777777" w:rsidR="006C03AA" w:rsidRPr="00946701" w:rsidRDefault="006C03AA" w:rsidP="006C03AA">
            <w:pPr>
              <w:pStyle w:val="Char2"/>
              <w:rPr>
                <w:rFonts w:hint="eastAsia"/>
              </w:rPr>
            </w:pPr>
            <w:r w:rsidRPr="00946701">
              <w:rPr>
                <w:rFonts w:hint="eastAsia"/>
              </w:rPr>
              <w:t>晶体振荡器</w:t>
            </w:r>
          </w:p>
        </w:tc>
        <w:tc>
          <w:tcPr>
            <w:tcW w:w="1800" w:type="dxa"/>
            <w:tcBorders>
              <w:top w:val="single" w:sz="6" w:space="0" w:color="auto"/>
              <w:left w:val="single" w:sz="6" w:space="0" w:color="auto"/>
              <w:bottom w:val="single" w:sz="6" w:space="0" w:color="auto"/>
              <w:right w:val="single" w:sz="6" w:space="0" w:color="auto"/>
            </w:tcBorders>
          </w:tcPr>
          <w:p w14:paraId="5E7809F5" w14:textId="77777777" w:rsidR="006C03AA" w:rsidRPr="00D12628" w:rsidRDefault="006C03AA" w:rsidP="006C03AA">
            <w:pPr>
              <w:pStyle w:val="Char2"/>
            </w:pPr>
            <w:r w:rsidRPr="00D12628">
              <w:t>0</w:t>
            </w:r>
          </w:p>
        </w:tc>
        <w:tc>
          <w:tcPr>
            <w:tcW w:w="1980" w:type="dxa"/>
            <w:tcBorders>
              <w:top w:val="single" w:sz="6" w:space="0" w:color="auto"/>
              <w:left w:val="single" w:sz="6" w:space="0" w:color="auto"/>
              <w:bottom w:val="single" w:sz="6" w:space="0" w:color="auto"/>
              <w:right w:val="single" w:sz="6" w:space="0" w:color="auto"/>
            </w:tcBorders>
          </w:tcPr>
          <w:p w14:paraId="3E22D445" w14:textId="77777777" w:rsidR="006C03AA" w:rsidRPr="009A231D" w:rsidRDefault="006C03AA" w:rsidP="006C03AA">
            <w:pPr>
              <w:pStyle w:val="Char2"/>
              <w:rPr>
                <w:color w:val="FF0000"/>
              </w:rPr>
            </w:pPr>
            <w:r w:rsidRPr="009A231D">
              <w:rPr>
                <w:color w:val="FF0000"/>
              </w:rPr>
              <w:t>40</w:t>
            </w:r>
          </w:p>
        </w:tc>
        <w:tc>
          <w:tcPr>
            <w:tcW w:w="2160" w:type="dxa"/>
            <w:tcBorders>
              <w:top w:val="single" w:sz="6" w:space="0" w:color="auto"/>
              <w:left w:val="single" w:sz="6" w:space="0" w:color="auto"/>
              <w:bottom w:val="single" w:sz="6" w:space="0" w:color="auto"/>
              <w:right w:val="single" w:sz="6" w:space="0" w:color="auto"/>
            </w:tcBorders>
            <w:shd w:val="clear" w:color="auto" w:fill="FFFFCC"/>
          </w:tcPr>
          <w:p w14:paraId="593633DB" w14:textId="77777777" w:rsidR="006C03AA" w:rsidRDefault="006C03AA" w:rsidP="006C03AA">
            <w:pPr>
              <w:pStyle w:val="Char2"/>
            </w:pPr>
            <w:r>
              <w:fldChar w:fldCharType="begin"/>
            </w:r>
            <w:r>
              <w:instrText xml:space="preserve"> =PRODUCT(B12,C12) </w:instrText>
            </w:r>
            <w:r>
              <w:fldChar w:fldCharType="separate"/>
            </w:r>
            <w:r w:rsidR="005E3975">
              <w:t>0</w:t>
            </w:r>
            <w:r>
              <w:fldChar w:fldCharType="end"/>
            </w:r>
          </w:p>
        </w:tc>
      </w:tr>
      <w:tr w:rsidR="006C03AA" w14:paraId="0E8030BE" w14:textId="77777777">
        <w:tblPrEx>
          <w:tblCellMar>
            <w:top w:w="0" w:type="dxa"/>
            <w:bottom w:w="0" w:type="dxa"/>
          </w:tblCellMar>
        </w:tblPrEx>
        <w:tc>
          <w:tcPr>
            <w:tcW w:w="3060" w:type="dxa"/>
            <w:tcBorders>
              <w:top w:val="single" w:sz="6" w:space="0" w:color="auto"/>
              <w:left w:val="single" w:sz="6" w:space="0" w:color="auto"/>
              <w:bottom w:val="single" w:sz="6" w:space="0" w:color="auto"/>
              <w:right w:val="single" w:sz="6" w:space="0" w:color="auto"/>
            </w:tcBorders>
            <w:shd w:val="clear" w:color="auto" w:fill="CCFFFF"/>
          </w:tcPr>
          <w:p w14:paraId="5FB1948F" w14:textId="77777777" w:rsidR="006C03AA" w:rsidRPr="00946701" w:rsidRDefault="006C03AA" w:rsidP="006C03AA">
            <w:pPr>
              <w:pStyle w:val="Char2"/>
              <w:rPr>
                <w:rFonts w:hint="eastAsia"/>
              </w:rPr>
            </w:pPr>
            <w:r w:rsidRPr="00946701">
              <w:rPr>
                <w:rFonts w:hint="eastAsia"/>
              </w:rPr>
              <w:t>滤波器</w:t>
            </w:r>
          </w:p>
        </w:tc>
        <w:tc>
          <w:tcPr>
            <w:tcW w:w="1800" w:type="dxa"/>
            <w:tcBorders>
              <w:top w:val="single" w:sz="6" w:space="0" w:color="auto"/>
              <w:left w:val="single" w:sz="6" w:space="0" w:color="auto"/>
              <w:bottom w:val="single" w:sz="6" w:space="0" w:color="auto"/>
              <w:right w:val="single" w:sz="6" w:space="0" w:color="auto"/>
            </w:tcBorders>
          </w:tcPr>
          <w:p w14:paraId="3A9D214B" w14:textId="77777777" w:rsidR="006C03AA" w:rsidRPr="00D12628" w:rsidRDefault="006C03AA" w:rsidP="006C03AA">
            <w:pPr>
              <w:pStyle w:val="Char2"/>
            </w:pPr>
            <w:r w:rsidRPr="00D12628">
              <w:t>0</w:t>
            </w:r>
          </w:p>
        </w:tc>
        <w:tc>
          <w:tcPr>
            <w:tcW w:w="1980" w:type="dxa"/>
            <w:tcBorders>
              <w:top w:val="single" w:sz="6" w:space="0" w:color="auto"/>
              <w:left w:val="single" w:sz="6" w:space="0" w:color="auto"/>
              <w:bottom w:val="single" w:sz="6" w:space="0" w:color="auto"/>
              <w:right w:val="single" w:sz="6" w:space="0" w:color="auto"/>
            </w:tcBorders>
          </w:tcPr>
          <w:p w14:paraId="391310F0" w14:textId="77777777" w:rsidR="006C03AA" w:rsidRPr="009A231D" w:rsidRDefault="006C03AA" w:rsidP="006C03AA">
            <w:pPr>
              <w:pStyle w:val="Char2"/>
              <w:rPr>
                <w:color w:val="FF0000"/>
              </w:rPr>
            </w:pPr>
            <w:r w:rsidRPr="009A231D">
              <w:rPr>
                <w:color w:val="FF0000"/>
              </w:rPr>
              <w:t>15</w:t>
            </w:r>
          </w:p>
        </w:tc>
        <w:tc>
          <w:tcPr>
            <w:tcW w:w="2160" w:type="dxa"/>
            <w:tcBorders>
              <w:top w:val="single" w:sz="6" w:space="0" w:color="auto"/>
              <w:left w:val="single" w:sz="6" w:space="0" w:color="auto"/>
              <w:bottom w:val="single" w:sz="6" w:space="0" w:color="auto"/>
              <w:right w:val="single" w:sz="6" w:space="0" w:color="auto"/>
            </w:tcBorders>
            <w:shd w:val="clear" w:color="auto" w:fill="FFFFCC"/>
          </w:tcPr>
          <w:p w14:paraId="2B7DA719" w14:textId="77777777" w:rsidR="006C03AA" w:rsidRDefault="006C03AA" w:rsidP="006C03AA">
            <w:pPr>
              <w:pStyle w:val="Char2"/>
            </w:pPr>
            <w:r>
              <w:fldChar w:fldCharType="begin"/>
            </w:r>
            <w:r>
              <w:instrText xml:space="preserve"> =PRODUCT(B13,C13) </w:instrText>
            </w:r>
            <w:r>
              <w:fldChar w:fldCharType="separate"/>
            </w:r>
            <w:r w:rsidR="005E3975">
              <w:t>0</w:t>
            </w:r>
            <w:r>
              <w:fldChar w:fldCharType="end"/>
            </w:r>
          </w:p>
        </w:tc>
      </w:tr>
      <w:tr w:rsidR="006C03AA" w14:paraId="2C213E71" w14:textId="77777777">
        <w:tblPrEx>
          <w:tblCellMar>
            <w:top w:w="0" w:type="dxa"/>
            <w:bottom w:w="0" w:type="dxa"/>
          </w:tblCellMar>
        </w:tblPrEx>
        <w:tc>
          <w:tcPr>
            <w:tcW w:w="3060" w:type="dxa"/>
            <w:tcBorders>
              <w:top w:val="single" w:sz="6" w:space="0" w:color="auto"/>
              <w:left w:val="single" w:sz="6" w:space="0" w:color="auto"/>
              <w:bottom w:val="single" w:sz="6" w:space="0" w:color="auto"/>
              <w:right w:val="single" w:sz="6" w:space="0" w:color="auto"/>
            </w:tcBorders>
            <w:shd w:val="clear" w:color="auto" w:fill="CCFFFF"/>
          </w:tcPr>
          <w:p w14:paraId="66DAA783" w14:textId="77777777" w:rsidR="006C03AA" w:rsidRPr="00946701" w:rsidRDefault="006C03AA" w:rsidP="006C03AA">
            <w:pPr>
              <w:pStyle w:val="Char2"/>
              <w:rPr>
                <w:rFonts w:hint="eastAsia"/>
              </w:rPr>
            </w:pPr>
            <w:r w:rsidRPr="00946701">
              <w:rPr>
                <w:rFonts w:hint="eastAsia"/>
              </w:rPr>
              <w:t>接插件</w:t>
            </w:r>
          </w:p>
        </w:tc>
        <w:tc>
          <w:tcPr>
            <w:tcW w:w="1800" w:type="dxa"/>
            <w:tcBorders>
              <w:top w:val="single" w:sz="6" w:space="0" w:color="auto"/>
              <w:left w:val="single" w:sz="6" w:space="0" w:color="auto"/>
              <w:bottom w:val="single" w:sz="6" w:space="0" w:color="auto"/>
              <w:right w:val="single" w:sz="6" w:space="0" w:color="auto"/>
            </w:tcBorders>
          </w:tcPr>
          <w:p w14:paraId="6D593929" w14:textId="77777777" w:rsidR="006C03AA" w:rsidRPr="00D12628" w:rsidRDefault="006C03AA" w:rsidP="006C03AA">
            <w:pPr>
              <w:pStyle w:val="Char2"/>
            </w:pPr>
            <w:r w:rsidRPr="00D12628">
              <w:t>0</w:t>
            </w:r>
          </w:p>
        </w:tc>
        <w:tc>
          <w:tcPr>
            <w:tcW w:w="1980" w:type="dxa"/>
            <w:tcBorders>
              <w:top w:val="single" w:sz="6" w:space="0" w:color="auto"/>
              <w:left w:val="single" w:sz="6" w:space="0" w:color="auto"/>
              <w:bottom w:val="single" w:sz="6" w:space="0" w:color="auto"/>
              <w:right w:val="single" w:sz="6" w:space="0" w:color="auto"/>
            </w:tcBorders>
          </w:tcPr>
          <w:p w14:paraId="12F2BB4E" w14:textId="77777777" w:rsidR="006C03AA" w:rsidRPr="009A231D" w:rsidRDefault="006C03AA" w:rsidP="006C03AA">
            <w:pPr>
              <w:pStyle w:val="Char2"/>
              <w:rPr>
                <w:color w:val="FF0000"/>
              </w:rPr>
            </w:pPr>
            <w:r w:rsidRPr="009A231D">
              <w:rPr>
                <w:color w:val="FF0000"/>
              </w:rPr>
              <w:t>12</w:t>
            </w:r>
          </w:p>
        </w:tc>
        <w:tc>
          <w:tcPr>
            <w:tcW w:w="2160" w:type="dxa"/>
            <w:tcBorders>
              <w:top w:val="single" w:sz="6" w:space="0" w:color="auto"/>
              <w:left w:val="single" w:sz="6" w:space="0" w:color="auto"/>
              <w:bottom w:val="single" w:sz="6" w:space="0" w:color="auto"/>
              <w:right w:val="single" w:sz="6" w:space="0" w:color="auto"/>
            </w:tcBorders>
            <w:shd w:val="clear" w:color="auto" w:fill="FFFFCC"/>
          </w:tcPr>
          <w:p w14:paraId="050857E9" w14:textId="77777777" w:rsidR="006C03AA" w:rsidRDefault="006C03AA" w:rsidP="006C03AA">
            <w:pPr>
              <w:pStyle w:val="Char2"/>
            </w:pPr>
            <w:r>
              <w:fldChar w:fldCharType="begin"/>
            </w:r>
            <w:r>
              <w:instrText xml:space="preserve"> =PRODUCT(B14,C14) </w:instrText>
            </w:r>
            <w:r>
              <w:fldChar w:fldCharType="separate"/>
            </w:r>
            <w:r w:rsidR="005E3975">
              <w:t>0</w:t>
            </w:r>
            <w:r>
              <w:fldChar w:fldCharType="end"/>
            </w:r>
          </w:p>
        </w:tc>
      </w:tr>
      <w:tr w:rsidR="006C03AA" w14:paraId="647F290F" w14:textId="77777777">
        <w:tblPrEx>
          <w:tblCellMar>
            <w:top w:w="0" w:type="dxa"/>
            <w:bottom w:w="0" w:type="dxa"/>
          </w:tblCellMar>
        </w:tblPrEx>
        <w:tc>
          <w:tcPr>
            <w:tcW w:w="3060" w:type="dxa"/>
            <w:tcBorders>
              <w:top w:val="single" w:sz="6" w:space="0" w:color="auto"/>
              <w:left w:val="single" w:sz="6" w:space="0" w:color="auto"/>
              <w:bottom w:val="single" w:sz="6" w:space="0" w:color="auto"/>
              <w:right w:val="single" w:sz="6" w:space="0" w:color="auto"/>
            </w:tcBorders>
            <w:shd w:val="clear" w:color="auto" w:fill="CCFFFF"/>
          </w:tcPr>
          <w:p w14:paraId="126542C1" w14:textId="77777777" w:rsidR="006C03AA" w:rsidRPr="00946701" w:rsidRDefault="006C03AA" w:rsidP="006C03AA">
            <w:pPr>
              <w:pStyle w:val="Char2"/>
              <w:rPr>
                <w:rFonts w:hint="eastAsia"/>
              </w:rPr>
            </w:pPr>
            <w:r w:rsidRPr="00946701">
              <w:rPr>
                <w:rFonts w:hint="eastAsia"/>
              </w:rPr>
              <w:t>开关、保险管套件、显示器件</w:t>
            </w:r>
          </w:p>
        </w:tc>
        <w:tc>
          <w:tcPr>
            <w:tcW w:w="1800" w:type="dxa"/>
            <w:tcBorders>
              <w:top w:val="single" w:sz="6" w:space="0" w:color="auto"/>
              <w:left w:val="single" w:sz="6" w:space="0" w:color="auto"/>
              <w:bottom w:val="single" w:sz="6" w:space="0" w:color="auto"/>
              <w:right w:val="single" w:sz="6" w:space="0" w:color="auto"/>
            </w:tcBorders>
          </w:tcPr>
          <w:p w14:paraId="51BEA773" w14:textId="77777777" w:rsidR="006C03AA" w:rsidRPr="00D12628" w:rsidRDefault="006C03AA" w:rsidP="006C03AA">
            <w:pPr>
              <w:pStyle w:val="Char2"/>
              <w:rPr>
                <w:rFonts w:hint="eastAsia"/>
              </w:rPr>
            </w:pPr>
            <w:r>
              <w:rPr>
                <w:rFonts w:hint="eastAsia"/>
              </w:rPr>
              <w:t>0</w:t>
            </w:r>
          </w:p>
        </w:tc>
        <w:tc>
          <w:tcPr>
            <w:tcW w:w="1980" w:type="dxa"/>
            <w:tcBorders>
              <w:top w:val="single" w:sz="6" w:space="0" w:color="auto"/>
              <w:left w:val="single" w:sz="6" w:space="0" w:color="auto"/>
              <w:bottom w:val="single" w:sz="6" w:space="0" w:color="auto"/>
              <w:right w:val="single" w:sz="6" w:space="0" w:color="auto"/>
            </w:tcBorders>
          </w:tcPr>
          <w:p w14:paraId="1A2ACF9B" w14:textId="77777777" w:rsidR="006C03AA" w:rsidRPr="009A231D" w:rsidRDefault="006C03AA" w:rsidP="006C03AA">
            <w:pPr>
              <w:pStyle w:val="Char2"/>
              <w:rPr>
                <w:color w:val="FF0000"/>
              </w:rPr>
            </w:pPr>
            <w:r w:rsidRPr="009A231D">
              <w:rPr>
                <w:color w:val="FF0000"/>
              </w:rPr>
              <w:t>10</w:t>
            </w:r>
          </w:p>
        </w:tc>
        <w:tc>
          <w:tcPr>
            <w:tcW w:w="2160" w:type="dxa"/>
            <w:tcBorders>
              <w:top w:val="single" w:sz="6" w:space="0" w:color="auto"/>
              <w:left w:val="single" w:sz="6" w:space="0" w:color="auto"/>
              <w:bottom w:val="single" w:sz="6" w:space="0" w:color="auto"/>
              <w:right w:val="single" w:sz="6" w:space="0" w:color="auto"/>
            </w:tcBorders>
            <w:shd w:val="clear" w:color="auto" w:fill="FFFFCC"/>
          </w:tcPr>
          <w:p w14:paraId="776B2534" w14:textId="77777777" w:rsidR="006C03AA" w:rsidRDefault="006C03AA" w:rsidP="006C03AA">
            <w:pPr>
              <w:pStyle w:val="Char2"/>
            </w:pPr>
            <w:r>
              <w:fldChar w:fldCharType="begin"/>
            </w:r>
            <w:r>
              <w:instrText xml:space="preserve"> =PRODUCT(B15,C15) </w:instrText>
            </w:r>
            <w:r>
              <w:fldChar w:fldCharType="separate"/>
            </w:r>
            <w:r w:rsidR="005E3975">
              <w:t>0</w:t>
            </w:r>
            <w:r>
              <w:fldChar w:fldCharType="end"/>
            </w:r>
          </w:p>
        </w:tc>
      </w:tr>
      <w:tr w:rsidR="006C03AA" w14:paraId="78C2AC5A" w14:textId="77777777">
        <w:tblPrEx>
          <w:tblCellMar>
            <w:top w:w="0" w:type="dxa"/>
            <w:bottom w:w="0" w:type="dxa"/>
          </w:tblCellMar>
        </w:tblPrEx>
        <w:tc>
          <w:tcPr>
            <w:tcW w:w="3060" w:type="dxa"/>
            <w:tcBorders>
              <w:top w:val="single" w:sz="6" w:space="0" w:color="auto"/>
              <w:left w:val="single" w:sz="6" w:space="0" w:color="auto"/>
              <w:bottom w:val="single" w:sz="6" w:space="0" w:color="auto"/>
              <w:right w:val="single" w:sz="6" w:space="0" w:color="auto"/>
            </w:tcBorders>
            <w:shd w:val="clear" w:color="auto" w:fill="CCFFFF"/>
          </w:tcPr>
          <w:p w14:paraId="7D571750" w14:textId="77777777" w:rsidR="006C03AA" w:rsidRPr="00946701" w:rsidRDefault="006C03AA" w:rsidP="006C03AA">
            <w:pPr>
              <w:pStyle w:val="Char2"/>
              <w:rPr>
                <w:rFonts w:hint="eastAsia"/>
              </w:rPr>
            </w:pPr>
            <w:r w:rsidRPr="00946701">
              <w:rPr>
                <w:rFonts w:hint="eastAsia"/>
              </w:rPr>
              <w:t>晶体管、光电耦合器</w:t>
            </w:r>
          </w:p>
        </w:tc>
        <w:tc>
          <w:tcPr>
            <w:tcW w:w="1800" w:type="dxa"/>
            <w:tcBorders>
              <w:top w:val="single" w:sz="6" w:space="0" w:color="auto"/>
              <w:left w:val="single" w:sz="6" w:space="0" w:color="auto"/>
              <w:bottom w:val="single" w:sz="6" w:space="0" w:color="auto"/>
              <w:right w:val="single" w:sz="6" w:space="0" w:color="auto"/>
            </w:tcBorders>
          </w:tcPr>
          <w:p w14:paraId="1126435D" w14:textId="77777777" w:rsidR="006C03AA" w:rsidRPr="00D12628" w:rsidRDefault="006C03AA" w:rsidP="006C03AA">
            <w:pPr>
              <w:pStyle w:val="Char2"/>
            </w:pPr>
            <w:r w:rsidRPr="00D12628">
              <w:t>0</w:t>
            </w:r>
          </w:p>
        </w:tc>
        <w:tc>
          <w:tcPr>
            <w:tcW w:w="1980" w:type="dxa"/>
            <w:tcBorders>
              <w:top w:val="single" w:sz="6" w:space="0" w:color="auto"/>
              <w:left w:val="single" w:sz="6" w:space="0" w:color="auto"/>
              <w:bottom w:val="single" w:sz="6" w:space="0" w:color="auto"/>
              <w:right w:val="single" w:sz="6" w:space="0" w:color="auto"/>
            </w:tcBorders>
          </w:tcPr>
          <w:p w14:paraId="03F2FE76" w14:textId="77777777" w:rsidR="006C03AA" w:rsidRPr="009A231D" w:rsidRDefault="006C03AA" w:rsidP="006C03AA">
            <w:pPr>
              <w:pStyle w:val="Char2"/>
              <w:rPr>
                <w:color w:val="FF0000"/>
              </w:rPr>
            </w:pPr>
            <w:r w:rsidRPr="009A231D">
              <w:rPr>
                <w:color w:val="FF0000"/>
              </w:rPr>
              <w:t>4</w:t>
            </w:r>
          </w:p>
        </w:tc>
        <w:tc>
          <w:tcPr>
            <w:tcW w:w="2160" w:type="dxa"/>
            <w:tcBorders>
              <w:top w:val="single" w:sz="6" w:space="0" w:color="auto"/>
              <w:left w:val="single" w:sz="6" w:space="0" w:color="auto"/>
              <w:bottom w:val="single" w:sz="6" w:space="0" w:color="auto"/>
              <w:right w:val="single" w:sz="6" w:space="0" w:color="auto"/>
            </w:tcBorders>
            <w:shd w:val="clear" w:color="auto" w:fill="FFFFCC"/>
          </w:tcPr>
          <w:p w14:paraId="1C18A6C6" w14:textId="77777777" w:rsidR="006C03AA" w:rsidRDefault="006C03AA" w:rsidP="006C03AA">
            <w:pPr>
              <w:pStyle w:val="Char2"/>
            </w:pPr>
            <w:r>
              <w:fldChar w:fldCharType="begin"/>
            </w:r>
            <w:r>
              <w:instrText xml:space="preserve"> =PRODUCT(B16,C16) </w:instrText>
            </w:r>
            <w:r>
              <w:fldChar w:fldCharType="separate"/>
            </w:r>
            <w:r w:rsidR="005E3975">
              <w:t>0</w:t>
            </w:r>
            <w:r>
              <w:fldChar w:fldCharType="end"/>
            </w:r>
          </w:p>
        </w:tc>
      </w:tr>
      <w:tr w:rsidR="006C03AA" w14:paraId="70073598" w14:textId="77777777">
        <w:tblPrEx>
          <w:tblCellMar>
            <w:top w:w="0" w:type="dxa"/>
            <w:bottom w:w="0" w:type="dxa"/>
          </w:tblCellMar>
        </w:tblPrEx>
        <w:tc>
          <w:tcPr>
            <w:tcW w:w="3060" w:type="dxa"/>
            <w:tcBorders>
              <w:top w:val="single" w:sz="6" w:space="0" w:color="auto"/>
              <w:left w:val="single" w:sz="6" w:space="0" w:color="auto"/>
              <w:bottom w:val="single" w:sz="6" w:space="0" w:color="auto"/>
              <w:right w:val="single" w:sz="6" w:space="0" w:color="auto"/>
            </w:tcBorders>
            <w:shd w:val="clear" w:color="auto" w:fill="CCFFFF"/>
          </w:tcPr>
          <w:p w14:paraId="5F5B0243" w14:textId="77777777" w:rsidR="006C03AA" w:rsidRPr="00946701" w:rsidRDefault="006C03AA" w:rsidP="006C03AA">
            <w:pPr>
              <w:pStyle w:val="Char2"/>
              <w:rPr>
                <w:rFonts w:hint="eastAsia"/>
              </w:rPr>
            </w:pPr>
            <w:r w:rsidRPr="00946701">
              <w:rPr>
                <w:rFonts w:hint="eastAsia"/>
              </w:rPr>
              <w:t>传感器</w:t>
            </w:r>
          </w:p>
        </w:tc>
        <w:tc>
          <w:tcPr>
            <w:tcW w:w="1800" w:type="dxa"/>
            <w:tcBorders>
              <w:top w:val="single" w:sz="6" w:space="0" w:color="auto"/>
              <w:left w:val="single" w:sz="6" w:space="0" w:color="auto"/>
              <w:bottom w:val="single" w:sz="6" w:space="0" w:color="auto"/>
              <w:right w:val="single" w:sz="6" w:space="0" w:color="auto"/>
            </w:tcBorders>
          </w:tcPr>
          <w:p w14:paraId="4172B110" w14:textId="77777777" w:rsidR="006C03AA" w:rsidRPr="00D12628" w:rsidRDefault="006C03AA" w:rsidP="006C03AA">
            <w:pPr>
              <w:pStyle w:val="Char2"/>
            </w:pPr>
            <w:r w:rsidRPr="00D12628">
              <w:t>0</w:t>
            </w:r>
          </w:p>
        </w:tc>
        <w:tc>
          <w:tcPr>
            <w:tcW w:w="1980" w:type="dxa"/>
            <w:tcBorders>
              <w:top w:val="single" w:sz="6" w:space="0" w:color="auto"/>
              <w:left w:val="single" w:sz="6" w:space="0" w:color="auto"/>
              <w:bottom w:val="single" w:sz="6" w:space="0" w:color="auto"/>
              <w:right w:val="single" w:sz="6" w:space="0" w:color="auto"/>
            </w:tcBorders>
          </w:tcPr>
          <w:p w14:paraId="67FF7BCA" w14:textId="77777777" w:rsidR="006C03AA" w:rsidRPr="009A231D" w:rsidRDefault="006C03AA" w:rsidP="006C03AA">
            <w:pPr>
              <w:pStyle w:val="Char2"/>
              <w:rPr>
                <w:color w:val="FF0000"/>
              </w:rPr>
            </w:pPr>
            <w:r w:rsidRPr="009A231D">
              <w:rPr>
                <w:color w:val="FF0000"/>
              </w:rPr>
              <w:t>40</w:t>
            </w:r>
          </w:p>
        </w:tc>
        <w:tc>
          <w:tcPr>
            <w:tcW w:w="2160" w:type="dxa"/>
            <w:tcBorders>
              <w:top w:val="single" w:sz="6" w:space="0" w:color="auto"/>
              <w:left w:val="single" w:sz="6" w:space="0" w:color="auto"/>
              <w:bottom w:val="single" w:sz="6" w:space="0" w:color="auto"/>
              <w:right w:val="single" w:sz="6" w:space="0" w:color="auto"/>
            </w:tcBorders>
            <w:shd w:val="clear" w:color="auto" w:fill="FFFFCC"/>
          </w:tcPr>
          <w:p w14:paraId="4F3CF170" w14:textId="77777777" w:rsidR="006C03AA" w:rsidRDefault="006C03AA" w:rsidP="006C03AA">
            <w:pPr>
              <w:pStyle w:val="Char2"/>
            </w:pPr>
            <w:r>
              <w:fldChar w:fldCharType="begin"/>
            </w:r>
            <w:r>
              <w:instrText xml:space="preserve"> =PRODUCT(B17,C17) </w:instrText>
            </w:r>
            <w:r>
              <w:fldChar w:fldCharType="separate"/>
            </w:r>
            <w:r w:rsidR="005E3975">
              <w:t>0</w:t>
            </w:r>
            <w:r>
              <w:fldChar w:fldCharType="end"/>
            </w:r>
          </w:p>
        </w:tc>
      </w:tr>
      <w:tr w:rsidR="006C03AA" w14:paraId="5B53949C" w14:textId="77777777">
        <w:tblPrEx>
          <w:tblCellMar>
            <w:top w:w="0" w:type="dxa"/>
            <w:bottom w:w="0" w:type="dxa"/>
          </w:tblCellMar>
        </w:tblPrEx>
        <w:tc>
          <w:tcPr>
            <w:tcW w:w="3060" w:type="dxa"/>
            <w:tcBorders>
              <w:top w:val="single" w:sz="6" w:space="0" w:color="auto"/>
              <w:left w:val="single" w:sz="6" w:space="0" w:color="auto"/>
              <w:bottom w:val="single" w:sz="6" w:space="0" w:color="auto"/>
              <w:right w:val="single" w:sz="6" w:space="0" w:color="auto"/>
            </w:tcBorders>
            <w:shd w:val="clear" w:color="auto" w:fill="CCFFFF"/>
          </w:tcPr>
          <w:p w14:paraId="5F9FF53D" w14:textId="77777777" w:rsidR="006C03AA" w:rsidRPr="00946701" w:rsidRDefault="006C03AA" w:rsidP="006C03AA">
            <w:pPr>
              <w:pStyle w:val="Char2"/>
              <w:rPr>
                <w:rFonts w:hint="eastAsia"/>
              </w:rPr>
            </w:pPr>
            <w:r w:rsidRPr="00946701">
              <w:rPr>
                <w:rFonts w:hint="eastAsia"/>
              </w:rPr>
              <w:t>光电器件</w:t>
            </w:r>
          </w:p>
        </w:tc>
        <w:tc>
          <w:tcPr>
            <w:tcW w:w="1800" w:type="dxa"/>
            <w:tcBorders>
              <w:top w:val="single" w:sz="6" w:space="0" w:color="auto"/>
              <w:left w:val="single" w:sz="6" w:space="0" w:color="auto"/>
              <w:bottom w:val="single" w:sz="6" w:space="0" w:color="auto"/>
              <w:right w:val="single" w:sz="6" w:space="0" w:color="auto"/>
            </w:tcBorders>
          </w:tcPr>
          <w:p w14:paraId="16900A17" w14:textId="77777777" w:rsidR="006C03AA" w:rsidRPr="00D12628" w:rsidRDefault="006C03AA" w:rsidP="006C03AA">
            <w:pPr>
              <w:pStyle w:val="Char2"/>
            </w:pPr>
            <w:r w:rsidRPr="00D12628">
              <w:t>0</w:t>
            </w:r>
          </w:p>
        </w:tc>
        <w:tc>
          <w:tcPr>
            <w:tcW w:w="1980" w:type="dxa"/>
            <w:tcBorders>
              <w:top w:val="single" w:sz="6" w:space="0" w:color="auto"/>
              <w:left w:val="single" w:sz="6" w:space="0" w:color="auto"/>
              <w:bottom w:val="single" w:sz="6" w:space="0" w:color="auto"/>
              <w:right w:val="single" w:sz="6" w:space="0" w:color="auto"/>
            </w:tcBorders>
          </w:tcPr>
          <w:p w14:paraId="2EDFE188" w14:textId="77777777" w:rsidR="006C03AA" w:rsidRPr="009A231D" w:rsidRDefault="006C03AA" w:rsidP="006C03AA">
            <w:pPr>
              <w:pStyle w:val="Char2"/>
              <w:rPr>
                <w:color w:val="FF0000"/>
              </w:rPr>
            </w:pPr>
            <w:r w:rsidRPr="009A231D">
              <w:rPr>
                <w:color w:val="FF0000"/>
              </w:rPr>
              <w:t>1800</w:t>
            </w:r>
          </w:p>
        </w:tc>
        <w:tc>
          <w:tcPr>
            <w:tcW w:w="2160" w:type="dxa"/>
            <w:tcBorders>
              <w:top w:val="single" w:sz="6" w:space="0" w:color="auto"/>
              <w:left w:val="single" w:sz="6" w:space="0" w:color="auto"/>
              <w:bottom w:val="single" w:sz="6" w:space="0" w:color="auto"/>
              <w:right w:val="single" w:sz="6" w:space="0" w:color="auto"/>
            </w:tcBorders>
            <w:shd w:val="clear" w:color="auto" w:fill="FFFFCC"/>
          </w:tcPr>
          <w:p w14:paraId="5DDBFBB1" w14:textId="77777777" w:rsidR="006C03AA" w:rsidRDefault="006C03AA" w:rsidP="006C03AA">
            <w:pPr>
              <w:pStyle w:val="Char2"/>
            </w:pPr>
            <w:r>
              <w:fldChar w:fldCharType="begin"/>
            </w:r>
            <w:r>
              <w:instrText xml:space="preserve"> =PRODUCT(B18,C18) </w:instrText>
            </w:r>
            <w:r>
              <w:fldChar w:fldCharType="separate"/>
            </w:r>
            <w:r w:rsidR="005E3975">
              <w:t>0</w:t>
            </w:r>
            <w:r>
              <w:fldChar w:fldCharType="end"/>
            </w:r>
          </w:p>
        </w:tc>
      </w:tr>
      <w:tr w:rsidR="006C03AA" w14:paraId="5A76FD81" w14:textId="77777777">
        <w:tblPrEx>
          <w:tblCellMar>
            <w:top w:w="0" w:type="dxa"/>
            <w:bottom w:w="0" w:type="dxa"/>
          </w:tblCellMar>
        </w:tblPrEx>
        <w:tc>
          <w:tcPr>
            <w:tcW w:w="3060" w:type="dxa"/>
            <w:tcBorders>
              <w:top w:val="single" w:sz="6" w:space="0" w:color="auto"/>
              <w:left w:val="single" w:sz="6" w:space="0" w:color="auto"/>
              <w:bottom w:val="single" w:sz="6" w:space="0" w:color="auto"/>
              <w:right w:val="single" w:sz="6" w:space="0" w:color="auto"/>
            </w:tcBorders>
            <w:shd w:val="clear" w:color="auto" w:fill="CCFFFF"/>
          </w:tcPr>
          <w:p w14:paraId="3079004F" w14:textId="77777777" w:rsidR="006C03AA" w:rsidRPr="00946701" w:rsidRDefault="006C03AA" w:rsidP="006C03AA">
            <w:pPr>
              <w:pStyle w:val="Char2"/>
              <w:rPr>
                <w:rFonts w:hint="eastAsia"/>
              </w:rPr>
            </w:pPr>
            <w:r w:rsidRPr="00946701">
              <w:rPr>
                <w:rFonts w:hint="eastAsia"/>
              </w:rPr>
              <w:t>激光驱动器</w:t>
            </w:r>
          </w:p>
        </w:tc>
        <w:tc>
          <w:tcPr>
            <w:tcW w:w="1800" w:type="dxa"/>
            <w:tcBorders>
              <w:top w:val="single" w:sz="6" w:space="0" w:color="auto"/>
              <w:left w:val="single" w:sz="6" w:space="0" w:color="auto"/>
              <w:bottom w:val="single" w:sz="6" w:space="0" w:color="auto"/>
              <w:right w:val="single" w:sz="6" w:space="0" w:color="auto"/>
            </w:tcBorders>
          </w:tcPr>
          <w:p w14:paraId="2D0DB629" w14:textId="77777777" w:rsidR="006C03AA" w:rsidRPr="00D12628" w:rsidRDefault="006C03AA" w:rsidP="006C03AA">
            <w:pPr>
              <w:pStyle w:val="Char2"/>
            </w:pPr>
            <w:r w:rsidRPr="00D12628">
              <w:t>0</w:t>
            </w:r>
          </w:p>
        </w:tc>
        <w:tc>
          <w:tcPr>
            <w:tcW w:w="1980" w:type="dxa"/>
            <w:tcBorders>
              <w:top w:val="single" w:sz="6" w:space="0" w:color="auto"/>
              <w:left w:val="single" w:sz="6" w:space="0" w:color="auto"/>
              <w:bottom w:val="single" w:sz="6" w:space="0" w:color="auto"/>
              <w:right w:val="single" w:sz="6" w:space="0" w:color="auto"/>
            </w:tcBorders>
          </w:tcPr>
          <w:p w14:paraId="0212061C" w14:textId="77777777" w:rsidR="006C03AA" w:rsidRPr="009A231D" w:rsidRDefault="006C03AA" w:rsidP="006C03AA">
            <w:pPr>
              <w:pStyle w:val="Char2"/>
              <w:rPr>
                <w:color w:val="FF0000"/>
              </w:rPr>
            </w:pPr>
            <w:r w:rsidRPr="009A231D">
              <w:rPr>
                <w:color w:val="FF0000"/>
              </w:rPr>
              <w:t>700</w:t>
            </w:r>
          </w:p>
        </w:tc>
        <w:tc>
          <w:tcPr>
            <w:tcW w:w="2160" w:type="dxa"/>
            <w:tcBorders>
              <w:top w:val="single" w:sz="6" w:space="0" w:color="auto"/>
              <w:left w:val="single" w:sz="6" w:space="0" w:color="auto"/>
              <w:bottom w:val="single" w:sz="6" w:space="0" w:color="auto"/>
              <w:right w:val="single" w:sz="6" w:space="0" w:color="auto"/>
            </w:tcBorders>
            <w:shd w:val="clear" w:color="auto" w:fill="FFFFCC"/>
          </w:tcPr>
          <w:p w14:paraId="08811107" w14:textId="77777777" w:rsidR="006C03AA" w:rsidRDefault="006C03AA" w:rsidP="006C03AA">
            <w:pPr>
              <w:pStyle w:val="Char2"/>
            </w:pPr>
            <w:r>
              <w:fldChar w:fldCharType="begin"/>
            </w:r>
            <w:r>
              <w:instrText xml:space="preserve"> =PRODUCT(B19,C19) </w:instrText>
            </w:r>
            <w:r>
              <w:fldChar w:fldCharType="separate"/>
            </w:r>
            <w:r w:rsidR="005E3975">
              <w:t>0</w:t>
            </w:r>
            <w:r>
              <w:fldChar w:fldCharType="end"/>
            </w:r>
          </w:p>
        </w:tc>
      </w:tr>
      <w:tr w:rsidR="006C03AA" w14:paraId="2A9E1B56" w14:textId="77777777">
        <w:tblPrEx>
          <w:tblCellMar>
            <w:top w:w="0" w:type="dxa"/>
            <w:bottom w:w="0" w:type="dxa"/>
          </w:tblCellMar>
        </w:tblPrEx>
        <w:tc>
          <w:tcPr>
            <w:tcW w:w="3060" w:type="dxa"/>
            <w:tcBorders>
              <w:top w:val="single" w:sz="6" w:space="0" w:color="auto"/>
              <w:left w:val="single" w:sz="6" w:space="0" w:color="auto"/>
              <w:bottom w:val="single" w:sz="6" w:space="0" w:color="auto"/>
              <w:right w:val="single" w:sz="6" w:space="0" w:color="auto"/>
            </w:tcBorders>
            <w:shd w:val="clear" w:color="auto" w:fill="CCFFFF"/>
          </w:tcPr>
          <w:p w14:paraId="21E82508" w14:textId="77777777" w:rsidR="006C03AA" w:rsidRPr="00946701" w:rsidRDefault="006C03AA" w:rsidP="006C03AA">
            <w:pPr>
              <w:pStyle w:val="Char2"/>
              <w:rPr>
                <w:rFonts w:hint="eastAsia"/>
              </w:rPr>
            </w:pPr>
            <w:r w:rsidRPr="00946701">
              <w:rPr>
                <w:rFonts w:hint="eastAsia"/>
              </w:rPr>
              <w:t>光分路器</w:t>
            </w:r>
          </w:p>
        </w:tc>
        <w:tc>
          <w:tcPr>
            <w:tcW w:w="1800" w:type="dxa"/>
            <w:tcBorders>
              <w:top w:val="single" w:sz="6" w:space="0" w:color="auto"/>
              <w:left w:val="single" w:sz="6" w:space="0" w:color="auto"/>
              <w:bottom w:val="single" w:sz="6" w:space="0" w:color="auto"/>
              <w:right w:val="single" w:sz="6" w:space="0" w:color="auto"/>
            </w:tcBorders>
          </w:tcPr>
          <w:p w14:paraId="61E17307" w14:textId="77777777" w:rsidR="006C03AA" w:rsidRPr="00D12628" w:rsidRDefault="006C03AA" w:rsidP="006C03AA">
            <w:pPr>
              <w:pStyle w:val="Char2"/>
              <w:rPr>
                <w:rFonts w:hint="eastAsia"/>
              </w:rPr>
            </w:pPr>
            <w:r>
              <w:rPr>
                <w:rFonts w:hint="eastAsia"/>
              </w:rPr>
              <w:t>0</w:t>
            </w:r>
          </w:p>
        </w:tc>
        <w:tc>
          <w:tcPr>
            <w:tcW w:w="1980" w:type="dxa"/>
            <w:tcBorders>
              <w:top w:val="single" w:sz="6" w:space="0" w:color="auto"/>
              <w:left w:val="single" w:sz="6" w:space="0" w:color="auto"/>
              <w:bottom w:val="single" w:sz="6" w:space="0" w:color="auto"/>
              <w:right w:val="single" w:sz="6" w:space="0" w:color="auto"/>
            </w:tcBorders>
          </w:tcPr>
          <w:p w14:paraId="2106CC8E" w14:textId="77777777" w:rsidR="006C03AA" w:rsidRPr="009A231D" w:rsidRDefault="006C03AA" w:rsidP="006C03AA">
            <w:pPr>
              <w:pStyle w:val="Char2"/>
              <w:rPr>
                <w:color w:val="FF0000"/>
              </w:rPr>
            </w:pPr>
            <w:r w:rsidRPr="009A231D">
              <w:rPr>
                <w:color w:val="FF0000"/>
              </w:rPr>
              <w:t>1200</w:t>
            </w:r>
          </w:p>
        </w:tc>
        <w:tc>
          <w:tcPr>
            <w:tcW w:w="2160" w:type="dxa"/>
            <w:tcBorders>
              <w:top w:val="single" w:sz="6" w:space="0" w:color="auto"/>
              <w:left w:val="single" w:sz="6" w:space="0" w:color="auto"/>
              <w:bottom w:val="single" w:sz="6" w:space="0" w:color="auto"/>
              <w:right w:val="single" w:sz="6" w:space="0" w:color="auto"/>
            </w:tcBorders>
            <w:shd w:val="clear" w:color="auto" w:fill="FFFFCC"/>
          </w:tcPr>
          <w:p w14:paraId="1CE2247A" w14:textId="77777777" w:rsidR="006C03AA" w:rsidRDefault="006C03AA" w:rsidP="006C03AA">
            <w:pPr>
              <w:pStyle w:val="Char2"/>
            </w:pPr>
            <w:r>
              <w:fldChar w:fldCharType="begin"/>
            </w:r>
            <w:r>
              <w:instrText xml:space="preserve"> =PRODUCT(B20,C20) </w:instrText>
            </w:r>
            <w:r>
              <w:fldChar w:fldCharType="separate"/>
            </w:r>
            <w:r w:rsidR="005E3975">
              <w:t>0</w:t>
            </w:r>
            <w:r>
              <w:fldChar w:fldCharType="end"/>
            </w:r>
          </w:p>
        </w:tc>
      </w:tr>
      <w:tr w:rsidR="006C03AA" w14:paraId="7B76A474" w14:textId="77777777">
        <w:tblPrEx>
          <w:tblCellMar>
            <w:top w:w="0" w:type="dxa"/>
            <w:bottom w:w="0" w:type="dxa"/>
          </w:tblCellMar>
        </w:tblPrEx>
        <w:tc>
          <w:tcPr>
            <w:tcW w:w="3060" w:type="dxa"/>
            <w:tcBorders>
              <w:top w:val="single" w:sz="6" w:space="0" w:color="auto"/>
              <w:left w:val="single" w:sz="6" w:space="0" w:color="auto"/>
              <w:bottom w:val="single" w:sz="6" w:space="0" w:color="auto"/>
              <w:right w:val="single" w:sz="6" w:space="0" w:color="auto"/>
            </w:tcBorders>
            <w:shd w:val="clear" w:color="auto" w:fill="CCFFFF"/>
          </w:tcPr>
          <w:p w14:paraId="0E8B82DE" w14:textId="77777777" w:rsidR="006C03AA" w:rsidRPr="00946701" w:rsidRDefault="006C03AA" w:rsidP="006C03AA">
            <w:pPr>
              <w:pStyle w:val="Char2"/>
              <w:rPr>
                <w:rFonts w:hint="eastAsia"/>
              </w:rPr>
            </w:pPr>
            <w:r w:rsidRPr="00946701">
              <w:rPr>
                <w:rFonts w:hint="eastAsia"/>
              </w:rPr>
              <w:t>波分复用器</w:t>
            </w:r>
          </w:p>
        </w:tc>
        <w:tc>
          <w:tcPr>
            <w:tcW w:w="1800" w:type="dxa"/>
            <w:tcBorders>
              <w:top w:val="single" w:sz="6" w:space="0" w:color="auto"/>
              <w:left w:val="single" w:sz="6" w:space="0" w:color="auto"/>
              <w:bottom w:val="single" w:sz="6" w:space="0" w:color="auto"/>
              <w:right w:val="single" w:sz="6" w:space="0" w:color="auto"/>
            </w:tcBorders>
          </w:tcPr>
          <w:p w14:paraId="19284336" w14:textId="77777777" w:rsidR="006C03AA" w:rsidRDefault="006C03AA" w:rsidP="006C03AA">
            <w:pPr>
              <w:pStyle w:val="Char2"/>
            </w:pPr>
            <w:r w:rsidRPr="00E95406">
              <w:t>0</w:t>
            </w:r>
          </w:p>
        </w:tc>
        <w:tc>
          <w:tcPr>
            <w:tcW w:w="1980" w:type="dxa"/>
            <w:tcBorders>
              <w:top w:val="single" w:sz="6" w:space="0" w:color="auto"/>
              <w:left w:val="single" w:sz="6" w:space="0" w:color="auto"/>
              <w:bottom w:val="single" w:sz="6" w:space="0" w:color="auto"/>
              <w:right w:val="single" w:sz="6" w:space="0" w:color="auto"/>
            </w:tcBorders>
          </w:tcPr>
          <w:p w14:paraId="38A729D0" w14:textId="77777777" w:rsidR="006C03AA" w:rsidRPr="009A231D" w:rsidRDefault="006C03AA" w:rsidP="006C03AA">
            <w:pPr>
              <w:pStyle w:val="Char2"/>
              <w:rPr>
                <w:color w:val="FF0000"/>
              </w:rPr>
            </w:pPr>
            <w:r w:rsidRPr="009A231D">
              <w:rPr>
                <w:color w:val="FF0000"/>
              </w:rPr>
              <w:t>500</w:t>
            </w:r>
          </w:p>
        </w:tc>
        <w:tc>
          <w:tcPr>
            <w:tcW w:w="2160" w:type="dxa"/>
            <w:tcBorders>
              <w:top w:val="single" w:sz="6" w:space="0" w:color="auto"/>
              <w:left w:val="single" w:sz="6" w:space="0" w:color="auto"/>
              <w:bottom w:val="single" w:sz="6" w:space="0" w:color="auto"/>
              <w:right w:val="single" w:sz="6" w:space="0" w:color="auto"/>
            </w:tcBorders>
            <w:shd w:val="clear" w:color="auto" w:fill="FFFFCC"/>
          </w:tcPr>
          <w:p w14:paraId="7FFBD711" w14:textId="77777777" w:rsidR="006C03AA" w:rsidRDefault="006C03AA" w:rsidP="006C03AA">
            <w:pPr>
              <w:pStyle w:val="Char2"/>
            </w:pPr>
            <w:r>
              <w:fldChar w:fldCharType="begin"/>
            </w:r>
            <w:r>
              <w:instrText xml:space="preserve"> =PRODUCT(B21,C21) </w:instrText>
            </w:r>
            <w:r>
              <w:fldChar w:fldCharType="separate"/>
            </w:r>
            <w:r w:rsidR="005E3975">
              <w:t>0</w:t>
            </w:r>
            <w:r>
              <w:fldChar w:fldCharType="end"/>
            </w:r>
          </w:p>
        </w:tc>
      </w:tr>
      <w:tr w:rsidR="006C03AA" w14:paraId="2DC644BC" w14:textId="77777777">
        <w:tblPrEx>
          <w:tblCellMar>
            <w:top w:w="0" w:type="dxa"/>
            <w:bottom w:w="0" w:type="dxa"/>
          </w:tblCellMar>
        </w:tblPrEx>
        <w:tc>
          <w:tcPr>
            <w:tcW w:w="3060" w:type="dxa"/>
            <w:tcBorders>
              <w:top w:val="single" w:sz="6" w:space="0" w:color="auto"/>
              <w:left w:val="single" w:sz="6" w:space="0" w:color="auto"/>
              <w:bottom w:val="single" w:sz="6" w:space="0" w:color="auto"/>
              <w:right w:val="single" w:sz="6" w:space="0" w:color="auto"/>
            </w:tcBorders>
            <w:shd w:val="clear" w:color="auto" w:fill="CCFFFF"/>
          </w:tcPr>
          <w:p w14:paraId="118FEAF5" w14:textId="77777777" w:rsidR="006C03AA" w:rsidRPr="00946701" w:rsidRDefault="006C03AA" w:rsidP="006C03AA">
            <w:pPr>
              <w:pStyle w:val="Char2"/>
              <w:rPr>
                <w:rFonts w:hint="eastAsia"/>
              </w:rPr>
            </w:pPr>
            <w:r w:rsidRPr="00946701">
              <w:rPr>
                <w:rFonts w:hint="eastAsia"/>
              </w:rPr>
              <w:t>光纤衰减器</w:t>
            </w:r>
          </w:p>
        </w:tc>
        <w:tc>
          <w:tcPr>
            <w:tcW w:w="1800" w:type="dxa"/>
            <w:tcBorders>
              <w:top w:val="single" w:sz="6" w:space="0" w:color="auto"/>
              <w:left w:val="single" w:sz="6" w:space="0" w:color="auto"/>
              <w:bottom w:val="single" w:sz="6" w:space="0" w:color="auto"/>
              <w:right w:val="single" w:sz="6" w:space="0" w:color="auto"/>
            </w:tcBorders>
          </w:tcPr>
          <w:p w14:paraId="5935735F" w14:textId="77777777" w:rsidR="006C03AA" w:rsidRDefault="006C03AA" w:rsidP="006C03AA">
            <w:pPr>
              <w:pStyle w:val="Char2"/>
            </w:pPr>
            <w:r w:rsidRPr="00E95406">
              <w:t>0</w:t>
            </w:r>
          </w:p>
        </w:tc>
        <w:tc>
          <w:tcPr>
            <w:tcW w:w="1980" w:type="dxa"/>
            <w:tcBorders>
              <w:top w:val="single" w:sz="6" w:space="0" w:color="auto"/>
              <w:left w:val="single" w:sz="6" w:space="0" w:color="auto"/>
              <w:bottom w:val="single" w:sz="6" w:space="0" w:color="auto"/>
              <w:right w:val="single" w:sz="6" w:space="0" w:color="auto"/>
            </w:tcBorders>
          </w:tcPr>
          <w:p w14:paraId="7297F074" w14:textId="77777777" w:rsidR="006C03AA" w:rsidRPr="009A231D" w:rsidRDefault="006C03AA" w:rsidP="006C03AA">
            <w:pPr>
              <w:pStyle w:val="Char2"/>
              <w:rPr>
                <w:color w:val="FF0000"/>
              </w:rPr>
            </w:pPr>
            <w:r w:rsidRPr="009A231D">
              <w:rPr>
                <w:color w:val="FF0000"/>
              </w:rPr>
              <w:t>300</w:t>
            </w:r>
          </w:p>
        </w:tc>
        <w:tc>
          <w:tcPr>
            <w:tcW w:w="2160" w:type="dxa"/>
            <w:tcBorders>
              <w:top w:val="single" w:sz="6" w:space="0" w:color="auto"/>
              <w:left w:val="single" w:sz="6" w:space="0" w:color="auto"/>
              <w:bottom w:val="single" w:sz="6" w:space="0" w:color="auto"/>
              <w:right w:val="single" w:sz="6" w:space="0" w:color="auto"/>
            </w:tcBorders>
            <w:shd w:val="clear" w:color="auto" w:fill="FFFFCC"/>
          </w:tcPr>
          <w:p w14:paraId="49F09664" w14:textId="77777777" w:rsidR="006C03AA" w:rsidRDefault="006C03AA" w:rsidP="006C03AA">
            <w:pPr>
              <w:pStyle w:val="Char2"/>
            </w:pPr>
            <w:r>
              <w:fldChar w:fldCharType="begin"/>
            </w:r>
            <w:r>
              <w:instrText xml:space="preserve"> =PRODUCT(B22,C22) </w:instrText>
            </w:r>
            <w:r>
              <w:fldChar w:fldCharType="separate"/>
            </w:r>
            <w:r w:rsidR="005E3975">
              <w:t>0</w:t>
            </w:r>
            <w:r>
              <w:fldChar w:fldCharType="end"/>
            </w:r>
          </w:p>
        </w:tc>
      </w:tr>
      <w:tr w:rsidR="006C03AA" w14:paraId="41B79E16" w14:textId="77777777">
        <w:tblPrEx>
          <w:tblCellMar>
            <w:top w:w="0" w:type="dxa"/>
            <w:bottom w:w="0" w:type="dxa"/>
          </w:tblCellMar>
        </w:tblPrEx>
        <w:tc>
          <w:tcPr>
            <w:tcW w:w="3060" w:type="dxa"/>
            <w:tcBorders>
              <w:top w:val="single" w:sz="6" w:space="0" w:color="auto"/>
              <w:left w:val="single" w:sz="6" w:space="0" w:color="auto"/>
              <w:bottom w:val="single" w:sz="6" w:space="0" w:color="auto"/>
              <w:right w:val="single" w:sz="6" w:space="0" w:color="auto"/>
            </w:tcBorders>
            <w:shd w:val="clear" w:color="auto" w:fill="CCFFFF"/>
          </w:tcPr>
          <w:p w14:paraId="2A47A1F0" w14:textId="77777777" w:rsidR="006C03AA" w:rsidRPr="00946701" w:rsidRDefault="006C03AA" w:rsidP="006C03AA">
            <w:pPr>
              <w:pStyle w:val="Char2"/>
              <w:rPr>
                <w:rFonts w:hint="eastAsia"/>
              </w:rPr>
            </w:pPr>
            <w:r w:rsidRPr="00946701">
              <w:rPr>
                <w:rFonts w:hint="eastAsia"/>
              </w:rPr>
              <w:t>光开关</w:t>
            </w:r>
          </w:p>
        </w:tc>
        <w:tc>
          <w:tcPr>
            <w:tcW w:w="1800" w:type="dxa"/>
            <w:tcBorders>
              <w:top w:val="single" w:sz="6" w:space="0" w:color="auto"/>
              <w:left w:val="single" w:sz="6" w:space="0" w:color="auto"/>
              <w:bottom w:val="single" w:sz="6" w:space="0" w:color="auto"/>
              <w:right w:val="single" w:sz="6" w:space="0" w:color="auto"/>
            </w:tcBorders>
          </w:tcPr>
          <w:p w14:paraId="191C2C29" w14:textId="77777777" w:rsidR="006C03AA" w:rsidRDefault="006C03AA" w:rsidP="006C03AA">
            <w:pPr>
              <w:pStyle w:val="Char2"/>
            </w:pPr>
            <w:r w:rsidRPr="00E95406">
              <w:t>0</w:t>
            </w:r>
          </w:p>
        </w:tc>
        <w:tc>
          <w:tcPr>
            <w:tcW w:w="1980" w:type="dxa"/>
            <w:tcBorders>
              <w:top w:val="single" w:sz="6" w:space="0" w:color="auto"/>
              <w:left w:val="single" w:sz="6" w:space="0" w:color="auto"/>
              <w:bottom w:val="single" w:sz="6" w:space="0" w:color="auto"/>
              <w:right w:val="single" w:sz="6" w:space="0" w:color="auto"/>
            </w:tcBorders>
          </w:tcPr>
          <w:p w14:paraId="68D6EEAB" w14:textId="77777777" w:rsidR="006C03AA" w:rsidRPr="009A231D" w:rsidRDefault="006C03AA" w:rsidP="006C03AA">
            <w:pPr>
              <w:pStyle w:val="Char2"/>
              <w:rPr>
                <w:color w:val="FF0000"/>
              </w:rPr>
            </w:pPr>
            <w:r w:rsidRPr="009A231D">
              <w:rPr>
                <w:color w:val="FF0000"/>
              </w:rPr>
              <w:t>600</w:t>
            </w:r>
          </w:p>
        </w:tc>
        <w:tc>
          <w:tcPr>
            <w:tcW w:w="2160" w:type="dxa"/>
            <w:tcBorders>
              <w:top w:val="single" w:sz="6" w:space="0" w:color="auto"/>
              <w:left w:val="single" w:sz="6" w:space="0" w:color="auto"/>
              <w:bottom w:val="single" w:sz="6" w:space="0" w:color="auto"/>
              <w:right w:val="single" w:sz="6" w:space="0" w:color="auto"/>
            </w:tcBorders>
            <w:shd w:val="clear" w:color="auto" w:fill="FFFFCC"/>
          </w:tcPr>
          <w:p w14:paraId="188F04CB" w14:textId="77777777" w:rsidR="006C03AA" w:rsidRDefault="006C03AA" w:rsidP="006C03AA">
            <w:pPr>
              <w:pStyle w:val="Char2"/>
            </w:pPr>
            <w:r>
              <w:fldChar w:fldCharType="begin"/>
            </w:r>
            <w:r>
              <w:instrText xml:space="preserve"> =PRODUCT(B23,C23) </w:instrText>
            </w:r>
            <w:r>
              <w:fldChar w:fldCharType="separate"/>
            </w:r>
            <w:r w:rsidR="005E3975">
              <w:t>0</w:t>
            </w:r>
            <w:r>
              <w:fldChar w:fldCharType="end"/>
            </w:r>
          </w:p>
        </w:tc>
      </w:tr>
      <w:tr w:rsidR="006C03AA" w14:paraId="10170236" w14:textId="77777777">
        <w:tblPrEx>
          <w:tblCellMar>
            <w:top w:w="0" w:type="dxa"/>
            <w:bottom w:w="0" w:type="dxa"/>
          </w:tblCellMar>
        </w:tblPrEx>
        <w:tc>
          <w:tcPr>
            <w:tcW w:w="3060" w:type="dxa"/>
            <w:tcBorders>
              <w:top w:val="single" w:sz="6" w:space="0" w:color="auto"/>
              <w:left w:val="single" w:sz="6" w:space="0" w:color="auto"/>
              <w:bottom w:val="single" w:sz="6" w:space="0" w:color="auto"/>
              <w:right w:val="single" w:sz="6" w:space="0" w:color="auto"/>
            </w:tcBorders>
            <w:shd w:val="clear" w:color="auto" w:fill="CCFFFF"/>
          </w:tcPr>
          <w:p w14:paraId="3C3890A1" w14:textId="77777777" w:rsidR="006C03AA" w:rsidRPr="00946701" w:rsidRDefault="006C03AA" w:rsidP="006C03AA">
            <w:pPr>
              <w:pStyle w:val="Char2"/>
              <w:rPr>
                <w:rFonts w:hint="eastAsia"/>
              </w:rPr>
            </w:pPr>
            <w:r w:rsidRPr="00946701">
              <w:rPr>
                <w:rFonts w:hint="eastAsia"/>
              </w:rPr>
              <w:t>射频功率放大器</w:t>
            </w:r>
            <w:r w:rsidRPr="00946701">
              <w:rPr>
                <w:rFonts w:hint="eastAsia"/>
              </w:rPr>
              <w:t>IC</w:t>
            </w:r>
          </w:p>
        </w:tc>
        <w:tc>
          <w:tcPr>
            <w:tcW w:w="1800" w:type="dxa"/>
            <w:tcBorders>
              <w:top w:val="single" w:sz="6" w:space="0" w:color="auto"/>
              <w:left w:val="single" w:sz="6" w:space="0" w:color="auto"/>
              <w:bottom w:val="single" w:sz="6" w:space="0" w:color="auto"/>
              <w:right w:val="single" w:sz="6" w:space="0" w:color="auto"/>
            </w:tcBorders>
          </w:tcPr>
          <w:p w14:paraId="611133C6" w14:textId="77777777" w:rsidR="006C03AA" w:rsidRDefault="006C03AA" w:rsidP="006C03AA">
            <w:pPr>
              <w:pStyle w:val="Char2"/>
            </w:pPr>
            <w:r w:rsidRPr="00E95406">
              <w:t>0</w:t>
            </w:r>
          </w:p>
        </w:tc>
        <w:tc>
          <w:tcPr>
            <w:tcW w:w="1980" w:type="dxa"/>
            <w:tcBorders>
              <w:top w:val="single" w:sz="6" w:space="0" w:color="auto"/>
              <w:left w:val="single" w:sz="6" w:space="0" w:color="auto"/>
              <w:bottom w:val="single" w:sz="6" w:space="0" w:color="auto"/>
              <w:right w:val="single" w:sz="6" w:space="0" w:color="auto"/>
            </w:tcBorders>
          </w:tcPr>
          <w:p w14:paraId="6BFC111D" w14:textId="77777777" w:rsidR="006C03AA" w:rsidRPr="009A231D" w:rsidRDefault="006C03AA" w:rsidP="006C03AA">
            <w:pPr>
              <w:pStyle w:val="Char2"/>
              <w:rPr>
                <w:color w:val="FF0000"/>
              </w:rPr>
            </w:pPr>
            <w:r w:rsidRPr="009A231D">
              <w:rPr>
                <w:color w:val="FF0000"/>
              </w:rPr>
              <w:t>80</w:t>
            </w:r>
          </w:p>
        </w:tc>
        <w:tc>
          <w:tcPr>
            <w:tcW w:w="2160" w:type="dxa"/>
            <w:tcBorders>
              <w:top w:val="single" w:sz="6" w:space="0" w:color="auto"/>
              <w:left w:val="single" w:sz="6" w:space="0" w:color="auto"/>
              <w:bottom w:val="single" w:sz="6" w:space="0" w:color="auto"/>
              <w:right w:val="single" w:sz="6" w:space="0" w:color="auto"/>
            </w:tcBorders>
            <w:shd w:val="clear" w:color="auto" w:fill="FFFFCC"/>
          </w:tcPr>
          <w:p w14:paraId="40296BBD" w14:textId="77777777" w:rsidR="006C03AA" w:rsidRDefault="006C03AA" w:rsidP="006C03AA">
            <w:pPr>
              <w:pStyle w:val="Char2"/>
            </w:pPr>
            <w:r>
              <w:fldChar w:fldCharType="begin"/>
            </w:r>
            <w:r>
              <w:instrText xml:space="preserve"> =PRODUCT(B24,C24) </w:instrText>
            </w:r>
            <w:r>
              <w:fldChar w:fldCharType="separate"/>
            </w:r>
            <w:r w:rsidR="005E3975">
              <w:t>0</w:t>
            </w:r>
            <w:r>
              <w:fldChar w:fldCharType="end"/>
            </w:r>
          </w:p>
        </w:tc>
      </w:tr>
      <w:tr w:rsidR="006C03AA" w14:paraId="6E9B321A" w14:textId="77777777">
        <w:tblPrEx>
          <w:tblCellMar>
            <w:top w:w="0" w:type="dxa"/>
            <w:bottom w:w="0" w:type="dxa"/>
          </w:tblCellMar>
        </w:tblPrEx>
        <w:tc>
          <w:tcPr>
            <w:tcW w:w="3060" w:type="dxa"/>
            <w:tcBorders>
              <w:top w:val="single" w:sz="6" w:space="0" w:color="auto"/>
              <w:left w:val="single" w:sz="6" w:space="0" w:color="auto"/>
              <w:bottom w:val="single" w:sz="6" w:space="0" w:color="auto"/>
              <w:right w:val="single" w:sz="6" w:space="0" w:color="auto"/>
            </w:tcBorders>
            <w:shd w:val="clear" w:color="auto" w:fill="CCFFFF"/>
          </w:tcPr>
          <w:p w14:paraId="5DBC8F35" w14:textId="77777777" w:rsidR="006C03AA" w:rsidRPr="00946701" w:rsidRDefault="006C03AA" w:rsidP="006C03AA">
            <w:pPr>
              <w:pStyle w:val="Char2"/>
              <w:rPr>
                <w:rFonts w:hint="eastAsia"/>
              </w:rPr>
            </w:pPr>
            <w:r w:rsidRPr="00946701">
              <w:rPr>
                <w:rFonts w:hint="eastAsia"/>
              </w:rPr>
              <w:t>射频开关</w:t>
            </w:r>
          </w:p>
        </w:tc>
        <w:tc>
          <w:tcPr>
            <w:tcW w:w="1800" w:type="dxa"/>
            <w:tcBorders>
              <w:top w:val="single" w:sz="6" w:space="0" w:color="auto"/>
              <w:left w:val="single" w:sz="6" w:space="0" w:color="auto"/>
              <w:bottom w:val="single" w:sz="6" w:space="0" w:color="auto"/>
              <w:right w:val="single" w:sz="6" w:space="0" w:color="auto"/>
            </w:tcBorders>
          </w:tcPr>
          <w:p w14:paraId="25CEC9EF" w14:textId="77777777" w:rsidR="006C03AA" w:rsidRDefault="006C03AA" w:rsidP="006C03AA">
            <w:pPr>
              <w:pStyle w:val="Char2"/>
            </w:pPr>
            <w:r w:rsidRPr="00E95406">
              <w:t>0</w:t>
            </w:r>
          </w:p>
        </w:tc>
        <w:tc>
          <w:tcPr>
            <w:tcW w:w="1980" w:type="dxa"/>
            <w:tcBorders>
              <w:top w:val="single" w:sz="6" w:space="0" w:color="auto"/>
              <w:left w:val="single" w:sz="6" w:space="0" w:color="auto"/>
              <w:bottom w:val="single" w:sz="6" w:space="0" w:color="auto"/>
              <w:right w:val="single" w:sz="6" w:space="0" w:color="auto"/>
            </w:tcBorders>
          </w:tcPr>
          <w:p w14:paraId="09259BF6" w14:textId="77777777" w:rsidR="006C03AA" w:rsidRPr="009A231D" w:rsidRDefault="006C03AA" w:rsidP="006C03AA">
            <w:pPr>
              <w:pStyle w:val="Char2"/>
              <w:rPr>
                <w:color w:val="FF0000"/>
              </w:rPr>
            </w:pPr>
            <w:r w:rsidRPr="009A231D">
              <w:rPr>
                <w:color w:val="FF0000"/>
              </w:rPr>
              <w:t>100</w:t>
            </w:r>
          </w:p>
        </w:tc>
        <w:tc>
          <w:tcPr>
            <w:tcW w:w="2160" w:type="dxa"/>
            <w:tcBorders>
              <w:top w:val="single" w:sz="6" w:space="0" w:color="auto"/>
              <w:left w:val="single" w:sz="6" w:space="0" w:color="auto"/>
              <w:bottom w:val="single" w:sz="6" w:space="0" w:color="auto"/>
              <w:right w:val="single" w:sz="6" w:space="0" w:color="auto"/>
            </w:tcBorders>
            <w:shd w:val="clear" w:color="auto" w:fill="FFFFCC"/>
          </w:tcPr>
          <w:p w14:paraId="02DCE072" w14:textId="77777777" w:rsidR="006C03AA" w:rsidRDefault="006C03AA" w:rsidP="006C03AA">
            <w:pPr>
              <w:pStyle w:val="Char2"/>
            </w:pPr>
            <w:r>
              <w:fldChar w:fldCharType="begin"/>
            </w:r>
            <w:r>
              <w:instrText xml:space="preserve"> =PRODUCT(B25,C25) </w:instrText>
            </w:r>
            <w:r>
              <w:fldChar w:fldCharType="separate"/>
            </w:r>
            <w:r w:rsidR="005E3975">
              <w:t>0</w:t>
            </w:r>
            <w:r>
              <w:fldChar w:fldCharType="end"/>
            </w:r>
          </w:p>
        </w:tc>
      </w:tr>
      <w:tr w:rsidR="006C03AA" w14:paraId="21A693D4" w14:textId="77777777">
        <w:tblPrEx>
          <w:tblCellMar>
            <w:top w:w="0" w:type="dxa"/>
            <w:bottom w:w="0" w:type="dxa"/>
          </w:tblCellMar>
        </w:tblPrEx>
        <w:tc>
          <w:tcPr>
            <w:tcW w:w="3060" w:type="dxa"/>
            <w:tcBorders>
              <w:top w:val="single" w:sz="6" w:space="0" w:color="auto"/>
              <w:left w:val="single" w:sz="6" w:space="0" w:color="auto"/>
              <w:bottom w:val="single" w:sz="6" w:space="0" w:color="auto"/>
              <w:right w:val="single" w:sz="6" w:space="0" w:color="auto"/>
            </w:tcBorders>
            <w:shd w:val="clear" w:color="auto" w:fill="CCFFFF"/>
          </w:tcPr>
          <w:p w14:paraId="52DE1498" w14:textId="77777777" w:rsidR="006C03AA" w:rsidRPr="00CB69FB" w:rsidRDefault="006C03AA" w:rsidP="006C03AA">
            <w:pPr>
              <w:pStyle w:val="Char2"/>
              <w:rPr>
                <w:rFonts w:hint="eastAsia"/>
              </w:rPr>
            </w:pPr>
            <w:r w:rsidRPr="00CB69FB">
              <w:rPr>
                <w:rFonts w:hint="eastAsia"/>
              </w:rPr>
              <w:t>电池</w:t>
            </w:r>
          </w:p>
        </w:tc>
        <w:tc>
          <w:tcPr>
            <w:tcW w:w="1800" w:type="dxa"/>
            <w:tcBorders>
              <w:top w:val="single" w:sz="6" w:space="0" w:color="auto"/>
              <w:left w:val="single" w:sz="6" w:space="0" w:color="auto"/>
              <w:bottom w:val="single" w:sz="6" w:space="0" w:color="auto"/>
              <w:right w:val="single" w:sz="6" w:space="0" w:color="auto"/>
            </w:tcBorders>
          </w:tcPr>
          <w:p w14:paraId="2CC8F372" w14:textId="77777777" w:rsidR="006C03AA" w:rsidRDefault="006C03AA" w:rsidP="006C03AA">
            <w:pPr>
              <w:pStyle w:val="Char2"/>
            </w:pPr>
            <w:r w:rsidRPr="009F28BC">
              <w:t>0</w:t>
            </w:r>
          </w:p>
        </w:tc>
        <w:tc>
          <w:tcPr>
            <w:tcW w:w="1980" w:type="dxa"/>
            <w:tcBorders>
              <w:top w:val="single" w:sz="6" w:space="0" w:color="auto"/>
              <w:left w:val="single" w:sz="6" w:space="0" w:color="auto"/>
              <w:bottom w:val="single" w:sz="6" w:space="0" w:color="auto"/>
              <w:right w:val="single" w:sz="6" w:space="0" w:color="auto"/>
            </w:tcBorders>
            <w:vAlign w:val="center"/>
          </w:tcPr>
          <w:p w14:paraId="3430294B" w14:textId="77777777" w:rsidR="006C03AA" w:rsidRPr="009A231D" w:rsidRDefault="006C03AA" w:rsidP="006C03AA">
            <w:pPr>
              <w:pStyle w:val="Char2"/>
              <w:rPr>
                <w:rFonts w:ascii="宋体" w:hAnsi="宋体" w:cs="宋体"/>
                <w:color w:val="FF0000"/>
                <w:sz w:val="24"/>
                <w:szCs w:val="24"/>
              </w:rPr>
            </w:pPr>
            <w:r w:rsidRPr="009A231D">
              <w:rPr>
                <w:rFonts w:hint="eastAsia"/>
                <w:color w:val="FF0000"/>
              </w:rPr>
              <w:t>25</w:t>
            </w:r>
          </w:p>
        </w:tc>
        <w:tc>
          <w:tcPr>
            <w:tcW w:w="2160" w:type="dxa"/>
            <w:tcBorders>
              <w:top w:val="single" w:sz="6" w:space="0" w:color="auto"/>
              <w:left w:val="single" w:sz="6" w:space="0" w:color="auto"/>
              <w:bottom w:val="single" w:sz="6" w:space="0" w:color="auto"/>
              <w:right w:val="single" w:sz="6" w:space="0" w:color="auto"/>
            </w:tcBorders>
            <w:shd w:val="clear" w:color="auto" w:fill="FFFFCC"/>
          </w:tcPr>
          <w:p w14:paraId="36ACE3A9" w14:textId="77777777" w:rsidR="006C03AA" w:rsidRDefault="006C03AA" w:rsidP="006C03AA">
            <w:pPr>
              <w:pStyle w:val="Char2"/>
            </w:pPr>
            <w:r>
              <w:fldChar w:fldCharType="begin"/>
            </w:r>
            <w:r>
              <w:instrText xml:space="preserve"> =PRODUCT(B26,C26) </w:instrText>
            </w:r>
            <w:r>
              <w:fldChar w:fldCharType="separate"/>
            </w:r>
            <w:r w:rsidR="005E3975">
              <w:t>0</w:t>
            </w:r>
            <w:r>
              <w:fldChar w:fldCharType="end"/>
            </w:r>
          </w:p>
        </w:tc>
      </w:tr>
      <w:tr w:rsidR="006C03AA" w14:paraId="528AD40A" w14:textId="77777777">
        <w:tblPrEx>
          <w:tblCellMar>
            <w:top w:w="0" w:type="dxa"/>
            <w:bottom w:w="0" w:type="dxa"/>
          </w:tblCellMar>
        </w:tblPrEx>
        <w:tc>
          <w:tcPr>
            <w:tcW w:w="3060" w:type="dxa"/>
            <w:tcBorders>
              <w:top w:val="single" w:sz="6" w:space="0" w:color="auto"/>
              <w:left w:val="single" w:sz="6" w:space="0" w:color="auto"/>
              <w:bottom w:val="single" w:sz="6" w:space="0" w:color="auto"/>
              <w:right w:val="single" w:sz="6" w:space="0" w:color="auto"/>
            </w:tcBorders>
            <w:shd w:val="clear" w:color="auto" w:fill="CCFFFF"/>
          </w:tcPr>
          <w:p w14:paraId="0E81DFCB" w14:textId="77777777" w:rsidR="006C03AA" w:rsidRPr="00CB69FB" w:rsidRDefault="006C03AA" w:rsidP="006C03AA">
            <w:pPr>
              <w:pStyle w:val="Char2"/>
              <w:rPr>
                <w:rFonts w:hint="eastAsia"/>
              </w:rPr>
            </w:pPr>
            <w:r w:rsidRPr="00CB69FB">
              <w:rPr>
                <w:rFonts w:hint="eastAsia"/>
              </w:rPr>
              <w:t>风扇</w:t>
            </w:r>
          </w:p>
        </w:tc>
        <w:tc>
          <w:tcPr>
            <w:tcW w:w="1800" w:type="dxa"/>
            <w:tcBorders>
              <w:top w:val="single" w:sz="6" w:space="0" w:color="auto"/>
              <w:left w:val="single" w:sz="6" w:space="0" w:color="auto"/>
              <w:bottom w:val="single" w:sz="6" w:space="0" w:color="auto"/>
              <w:right w:val="single" w:sz="6" w:space="0" w:color="auto"/>
            </w:tcBorders>
          </w:tcPr>
          <w:p w14:paraId="277335EE" w14:textId="77777777" w:rsidR="006C03AA" w:rsidRDefault="005E3975" w:rsidP="006C03AA">
            <w:pPr>
              <w:pStyle w:val="Char2"/>
              <w:rPr>
                <w:rFonts w:hint="eastAsia"/>
              </w:rPr>
            </w:pPr>
            <w:r>
              <w:rPr>
                <w:rFonts w:hint="eastAsia"/>
              </w:rPr>
              <w:t>0</w:t>
            </w:r>
          </w:p>
        </w:tc>
        <w:tc>
          <w:tcPr>
            <w:tcW w:w="1980" w:type="dxa"/>
            <w:tcBorders>
              <w:top w:val="single" w:sz="6" w:space="0" w:color="auto"/>
              <w:left w:val="single" w:sz="6" w:space="0" w:color="auto"/>
              <w:bottom w:val="single" w:sz="6" w:space="0" w:color="auto"/>
              <w:right w:val="single" w:sz="6" w:space="0" w:color="auto"/>
            </w:tcBorders>
            <w:vAlign w:val="center"/>
          </w:tcPr>
          <w:p w14:paraId="09E8B45F" w14:textId="77777777" w:rsidR="006C03AA" w:rsidRPr="009A231D" w:rsidRDefault="006C03AA" w:rsidP="006C03AA">
            <w:pPr>
              <w:pStyle w:val="Char2"/>
              <w:rPr>
                <w:rFonts w:ascii="宋体" w:hAnsi="宋体" w:cs="宋体"/>
                <w:color w:val="FF0000"/>
                <w:sz w:val="24"/>
                <w:szCs w:val="24"/>
              </w:rPr>
            </w:pPr>
            <w:r w:rsidRPr="009A231D">
              <w:rPr>
                <w:rFonts w:hint="eastAsia"/>
                <w:color w:val="FF0000"/>
              </w:rPr>
              <w:t>3000</w:t>
            </w:r>
          </w:p>
        </w:tc>
        <w:tc>
          <w:tcPr>
            <w:tcW w:w="2160" w:type="dxa"/>
            <w:tcBorders>
              <w:top w:val="single" w:sz="6" w:space="0" w:color="auto"/>
              <w:left w:val="single" w:sz="6" w:space="0" w:color="auto"/>
              <w:bottom w:val="single" w:sz="6" w:space="0" w:color="auto"/>
              <w:right w:val="single" w:sz="6" w:space="0" w:color="auto"/>
            </w:tcBorders>
            <w:shd w:val="clear" w:color="auto" w:fill="FFFFCC"/>
          </w:tcPr>
          <w:p w14:paraId="3F5C49DF" w14:textId="77777777" w:rsidR="006C03AA" w:rsidRDefault="006C03AA" w:rsidP="006C03AA">
            <w:pPr>
              <w:pStyle w:val="Char2"/>
            </w:pPr>
            <w:r>
              <w:fldChar w:fldCharType="begin"/>
            </w:r>
            <w:r>
              <w:instrText xml:space="preserve"> =PRODUCT(B27,C27) </w:instrText>
            </w:r>
            <w:r>
              <w:fldChar w:fldCharType="separate"/>
            </w:r>
            <w:r w:rsidR="005E3975">
              <w:t>0</w:t>
            </w:r>
            <w:r>
              <w:fldChar w:fldCharType="end"/>
            </w:r>
          </w:p>
        </w:tc>
      </w:tr>
      <w:tr w:rsidR="006C03AA" w14:paraId="3694771A" w14:textId="77777777">
        <w:tblPrEx>
          <w:tblCellMar>
            <w:top w:w="0" w:type="dxa"/>
            <w:bottom w:w="0" w:type="dxa"/>
          </w:tblCellMar>
        </w:tblPrEx>
        <w:tc>
          <w:tcPr>
            <w:tcW w:w="3060" w:type="dxa"/>
            <w:tcBorders>
              <w:top w:val="single" w:sz="6" w:space="0" w:color="auto"/>
              <w:left w:val="single" w:sz="6" w:space="0" w:color="auto"/>
              <w:bottom w:val="single" w:sz="6" w:space="0" w:color="auto"/>
              <w:right w:val="single" w:sz="6" w:space="0" w:color="auto"/>
            </w:tcBorders>
            <w:shd w:val="clear" w:color="auto" w:fill="CCFFFF"/>
          </w:tcPr>
          <w:p w14:paraId="32F57048" w14:textId="77777777" w:rsidR="006C03AA" w:rsidRPr="00327BA4" w:rsidRDefault="006C03AA" w:rsidP="006C03AA">
            <w:pPr>
              <w:pStyle w:val="Char2"/>
            </w:pPr>
            <w:r w:rsidRPr="00327BA4">
              <w:rPr>
                <w:rFonts w:hint="eastAsia"/>
              </w:rPr>
              <w:t>其他</w:t>
            </w:r>
            <w:r w:rsidRPr="00327BA4">
              <w:t>1</w:t>
            </w:r>
          </w:p>
        </w:tc>
        <w:tc>
          <w:tcPr>
            <w:tcW w:w="1800" w:type="dxa"/>
            <w:tcBorders>
              <w:top w:val="single" w:sz="6" w:space="0" w:color="auto"/>
              <w:left w:val="single" w:sz="6" w:space="0" w:color="auto"/>
              <w:bottom w:val="single" w:sz="6" w:space="0" w:color="auto"/>
              <w:right w:val="single" w:sz="6" w:space="0" w:color="auto"/>
            </w:tcBorders>
          </w:tcPr>
          <w:p w14:paraId="0CE13C2C" w14:textId="77777777" w:rsidR="006C03AA" w:rsidRPr="00D12628" w:rsidRDefault="006C03AA" w:rsidP="006C03AA">
            <w:pPr>
              <w:pStyle w:val="Char2"/>
            </w:pPr>
            <w:r w:rsidRPr="00D12628">
              <w:t>0</w:t>
            </w:r>
          </w:p>
        </w:tc>
        <w:tc>
          <w:tcPr>
            <w:tcW w:w="1980" w:type="dxa"/>
            <w:tcBorders>
              <w:top w:val="single" w:sz="6" w:space="0" w:color="auto"/>
              <w:left w:val="single" w:sz="6" w:space="0" w:color="auto"/>
              <w:bottom w:val="single" w:sz="6" w:space="0" w:color="auto"/>
              <w:right w:val="single" w:sz="6" w:space="0" w:color="auto"/>
            </w:tcBorders>
          </w:tcPr>
          <w:p w14:paraId="37CE186F" w14:textId="77777777" w:rsidR="006C03AA" w:rsidRDefault="006C03AA" w:rsidP="006C03AA">
            <w:pPr>
              <w:pStyle w:val="Char2"/>
            </w:pPr>
            <w:r>
              <w:rPr>
                <w:color w:val="FF0000"/>
              </w:rPr>
              <w:t>0</w:t>
            </w:r>
          </w:p>
        </w:tc>
        <w:tc>
          <w:tcPr>
            <w:tcW w:w="2160" w:type="dxa"/>
            <w:tcBorders>
              <w:top w:val="single" w:sz="6" w:space="0" w:color="auto"/>
              <w:left w:val="single" w:sz="6" w:space="0" w:color="auto"/>
              <w:bottom w:val="single" w:sz="6" w:space="0" w:color="auto"/>
              <w:right w:val="single" w:sz="6" w:space="0" w:color="auto"/>
            </w:tcBorders>
            <w:shd w:val="clear" w:color="auto" w:fill="FFFFCC"/>
          </w:tcPr>
          <w:p w14:paraId="788C39DB" w14:textId="77777777" w:rsidR="006C03AA" w:rsidRDefault="006C03AA" w:rsidP="006C03AA">
            <w:pPr>
              <w:pStyle w:val="Char2"/>
            </w:pPr>
            <w:r>
              <w:fldChar w:fldCharType="begin"/>
            </w:r>
            <w:r>
              <w:instrText xml:space="preserve"> =PRODUCT(B28,C28) </w:instrText>
            </w:r>
            <w:r>
              <w:fldChar w:fldCharType="separate"/>
            </w:r>
            <w:r w:rsidR="005E3975">
              <w:t>0</w:t>
            </w:r>
            <w:r>
              <w:fldChar w:fldCharType="end"/>
            </w:r>
          </w:p>
        </w:tc>
      </w:tr>
      <w:tr w:rsidR="006C03AA" w14:paraId="61AFCE9A" w14:textId="77777777">
        <w:tblPrEx>
          <w:tblCellMar>
            <w:top w:w="0" w:type="dxa"/>
            <w:bottom w:w="0" w:type="dxa"/>
          </w:tblCellMar>
        </w:tblPrEx>
        <w:tc>
          <w:tcPr>
            <w:tcW w:w="3060" w:type="dxa"/>
            <w:tcBorders>
              <w:top w:val="single" w:sz="6" w:space="0" w:color="auto"/>
              <w:left w:val="single" w:sz="6" w:space="0" w:color="auto"/>
              <w:bottom w:val="single" w:sz="6" w:space="0" w:color="auto"/>
              <w:right w:val="single" w:sz="6" w:space="0" w:color="auto"/>
            </w:tcBorders>
            <w:shd w:val="clear" w:color="auto" w:fill="CCFFFF"/>
          </w:tcPr>
          <w:p w14:paraId="78A9F3B0" w14:textId="77777777" w:rsidR="006C03AA" w:rsidRPr="00327BA4" w:rsidRDefault="006C03AA" w:rsidP="006C03AA">
            <w:pPr>
              <w:pStyle w:val="Char2"/>
            </w:pPr>
            <w:r w:rsidRPr="00327BA4">
              <w:rPr>
                <w:rFonts w:hint="eastAsia"/>
              </w:rPr>
              <w:t>其他</w:t>
            </w:r>
            <w:r w:rsidRPr="00327BA4">
              <w:t>2</w:t>
            </w:r>
          </w:p>
        </w:tc>
        <w:tc>
          <w:tcPr>
            <w:tcW w:w="1800" w:type="dxa"/>
            <w:tcBorders>
              <w:top w:val="single" w:sz="6" w:space="0" w:color="auto"/>
              <w:left w:val="single" w:sz="6" w:space="0" w:color="auto"/>
              <w:bottom w:val="single" w:sz="6" w:space="0" w:color="auto"/>
              <w:right w:val="single" w:sz="6" w:space="0" w:color="auto"/>
            </w:tcBorders>
          </w:tcPr>
          <w:p w14:paraId="2AF69F93" w14:textId="77777777" w:rsidR="006C03AA" w:rsidRPr="00D12628" w:rsidRDefault="006C03AA" w:rsidP="006C03AA">
            <w:pPr>
              <w:pStyle w:val="Char2"/>
            </w:pPr>
            <w:r w:rsidRPr="00D12628">
              <w:t>0</w:t>
            </w:r>
          </w:p>
        </w:tc>
        <w:tc>
          <w:tcPr>
            <w:tcW w:w="1980" w:type="dxa"/>
            <w:tcBorders>
              <w:top w:val="single" w:sz="6" w:space="0" w:color="auto"/>
              <w:left w:val="single" w:sz="6" w:space="0" w:color="auto"/>
              <w:bottom w:val="single" w:sz="6" w:space="0" w:color="auto"/>
              <w:right w:val="single" w:sz="6" w:space="0" w:color="auto"/>
            </w:tcBorders>
          </w:tcPr>
          <w:p w14:paraId="52548EF6" w14:textId="77777777" w:rsidR="006C03AA" w:rsidRDefault="006C03AA" w:rsidP="006C03AA">
            <w:pPr>
              <w:pStyle w:val="Char2"/>
            </w:pPr>
            <w:r>
              <w:rPr>
                <w:color w:val="FF0000"/>
              </w:rPr>
              <w:t>0</w:t>
            </w:r>
          </w:p>
        </w:tc>
        <w:tc>
          <w:tcPr>
            <w:tcW w:w="2160" w:type="dxa"/>
            <w:tcBorders>
              <w:top w:val="single" w:sz="6" w:space="0" w:color="auto"/>
              <w:left w:val="single" w:sz="6" w:space="0" w:color="auto"/>
              <w:bottom w:val="single" w:sz="6" w:space="0" w:color="auto"/>
              <w:right w:val="single" w:sz="6" w:space="0" w:color="auto"/>
            </w:tcBorders>
            <w:shd w:val="clear" w:color="auto" w:fill="FFFFCC"/>
          </w:tcPr>
          <w:p w14:paraId="10FD54ED" w14:textId="77777777" w:rsidR="006C03AA" w:rsidRDefault="006C03AA" w:rsidP="006C03AA">
            <w:pPr>
              <w:pStyle w:val="Char2"/>
            </w:pPr>
            <w:r>
              <w:fldChar w:fldCharType="begin"/>
            </w:r>
            <w:r>
              <w:instrText xml:space="preserve"> =PRODUCT(B29,C29) </w:instrText>
            </w:r>
            <w:r>
              <w:fldChar w:fldCharType="separate"/>
            </w:r>
            <w:r w:rsidR="005E3975">
              <w:t>0</w:t>
            </w:r>
            <w:r>
              <w:fldChar w:fldCharType="end"/>
            </w:r>
          </w:p>
        </w:tc>
      </w:tr>
      <w:tr w:rsidR="006C03AA" w14:paraId="4D0750F9" w14:textId="77777777">
        <w:tblPrEx>
          <w:tblCellMar>
            <w:top w:w="0" w:type="dxa"/>
            <w:bottom w:w="0" w:type="dxa"/>
          </w:tblCellMar>
        </w:tblPrEx>
        <w:tc>
          <w:tcPr>
            <w:tcW w:w="6840" w:type="dxa"/>
            <w:gridSpan w:val="3"/>
            <w:tcBorders>
              <w:top w:val="single" w:sz="6" w:space="0" w:color="auto"/>
              <w:left w:val="single" w:sz="6" w:space="0" w:color="auto"/>
              <w:bottom w:val="single" w:sz="6" w:space="0" w:color="auto"/>
              <w:right w:val="single" w:sz="6" w:space="0" w:color="auto"/>
            </w:tcBorders>
            <w:shd w:val="clear" w:color="auto" w:fill="CCFFFF"/>
          </w:tcPr>
          <w:p w14:paraId="3095E73A" w14:textId="77777777" w:rsidR="006C03AA" w:rsidRDefault="006C03AA" w:rsidP="006C03AA">
            <w:pPr>
              <w:pStyle w:val="af"/>
            </w:pPr>
            <w:r>
              <w:rPr>
                <w:rFonts w:hint="eastAsia"/>
              </w:rPr>
              <w:t>总计λ</w:t>
            </w:r>
            <w:r>
              <w:t xml:space="preserve">  </w:t>
            </w:r>
            <w:r>
              <w:rPr>
                <w:rFonts w:hint="eastAsia"/>
              </w:rPr>
              <w:t>（</w:t>
            </w:r>
            <w:r>
              <w:t>10 (exp-9)</w:t>
            </w:r>
            <w:r>
              <w:rPr>
                <w:rFonts w:hint="eastAsia"/>
              </w:rPr>
              <w:t>·</w:t>
            </w:r>
            <w:r>
              <w:t>1/h</w:t>
            </w:r>
            <w:r>
              <w:rPr>
                <w:rFonts w:hint="eastAsia"/>
              </w:rPr>
              <w:t>）</w:t>
            </w:r>
          </w:p>
        </w:tc>
        <w:tc>
          <w:tcPr>
            <w:tcW w:w="2160" w:type="dxa"/>
            <w:tcBorders>
              <w:top w:val="single" w:sz="6" w:space="0" w:color="auto"/>
              <w:left w:val="single" w:sz="6" w:space="0" w:color="auto"/>
              <w:bottom w:val="single" w:sz="6" w:space="0" w:color="auto"/>
              <w:right w:val="single" w:sz="6" w:space="0" w:color="auto"/>
            </w:tcBorders>
            <w:shd w:val="clear" w:color="auto" w:fill="FFCC99"/>
          </w:tcPr>
          <w:p w14:paraId="01D46A86" w14:textId="77777777" w:rsidR="006C03AA" w:rsidRPr="00327BA4" w:rsidRDefault="006C03AA" w:rsidP="006C03AA">
            <w:pPr>
              <w:pStyle w:val="Char2"/>
            </w:pPr>
            <w:r>
              <w:fldChar w:fldCharType="begin"/>
            </w:r>
            <w:r>
              <w:instrText xml:space="preserve"> =SUM(ABOVE) </w:instrText>
            </w:r>
            <w:r>
              <w:fldChar w:fldCharType="separate"/>
            </w:r>
            <w:r w:rsidR="005E3975">
              <w:t>0.0</w:t>
            </w:r>
            <w:r>
              <w:fldChar w:fldCharType="end"/>
            </w:r>
          </w:p>
        </w:tc>
      </w:tr>
      <w:tr w:rsidR="006C03AA" w14:paraId="37CBE922" w14:textId="77777777">
        <w:tblPrEx>
          <w:tblCellMar>
            <w:top w:w="0" w:type="dxa"/>
            <w:bottom w:w="0" w:type="dxa"/>
          </w:tblCellMar>
        </w:tblPrEx>
        <w:tc>
          <w:tcPr>
            <w:tcW w:w="6840" w:type="dxa"/>
            <w:gridSpan w:val="3"/>
            <w:tcBorders>
              <w:top w:val="single" w:sz="6" w:space="0" w:color="auto"/>
              <w:left w:val="single" w:sz="6" w:space="0" w:color="auto"/>
              <w:bottom w:val="single" w:sz="6" w:space="0" w:color="auto"/>
              <w:right w:val="single" w:sz="6" w:space="0" w:color="auto"/>
            </w:tcBorders>
            <w:shd w:val="clear" w:color="auto" w:fill="CCFFFF"/>
          </w:tcPr>
          <w:p w14:paraId="2CBA4670" w14:textId="77777777" w:rsidR="006C03AA" w:rsidRDefault="006C03AA" w:rsidP="006C03AA">
            <w:pPr>
              <w:pStyle w:val="af"/>
            </w:pPr>
            <w:r>
              <w:rPr>
                <w:rFonts w:hint="eastAsia"/>
              </w:rPr>
              <w:t>估计等效</w:t>
            </w:r>
            <w:r>
              <w:t xml:space="preserve">MTBF  </w:t>
            </w:r>
            <w:r>
              <w:rPr>
                <w:rFonts w:hint="eastAsia"/>
              </w:rPr>
              <w:t>＝</w:t>
            </w:r>
            <w:r>
              <w:t xml:space="preserve">  1  /  </w:t>
            </w:r>
            <w:r>
              <w:rPr>
                <w:rFonts w:hint="eastAsia"/>
              </w:rPr>
              <w:t>总计λ</w:t>
            </w:r>
            <w:r>
              <w:t xml:space="preserve">  </w:t>
            </w:r>
            <w:r>
              <w:rPr>
                <w:rFonts w:hint="eastAsia"/>
              </w:rPr>
              <w:t>（小时）</w:t>
            </w:r>
          </w:p>
        </w:tc>
        <w:tc>
          <w:tcPr>
            <w:tcW w:w="2160" w:type="dxa"/>
            <w:tcBorders>
              <w:top w:val="single" w:sz="6" w:space="0" w:color="auto"/>
              <w:left w:val="single" w:sz="6" w:space="0" w:color="auto"/>
              <w:bottom w:val="single" w:sz="6" w:space="0" w:color="auto"/>
              <w:right w:val="single" w:sz="6" w:space="0" w:color="auto"/>
            </w:tcBorders>
            <w:shd w:val="clear" w:color="auto" w:fill="FFCC99"/>
          </w:tcPr>
          <w:p w14:paraId="012D0956" w14:textId="77777777" w:rsidR="006C03AA" w:rsidRPr="00327BA4" w:rsidRDefault="006B1F37" w:rsidP="006C03AA">
            <w:pPr>
              <w:pStyle w:val="Char2"/>
            </w:pPr>
            <w:r>
              <w:fldChar w:fldCharType="begin"/>
            </w:r>
            <w:r>
              <w:instrText xml:space="preserve"> =1/B30*1000000000 \# "0" </w:instrText>
            </w:r>
            <w:r>
              <w:fldChar w:fldCharType="separate"/>
            </w:r>
            <w:r>
              <w:rPr>
                <w:rFonts w:hint="eastAsia"/>
                <w:b/>
              </w:rPr>
              <w:t>!</w:t>
            </w:r>
            <w:r>
              <w:rPr>
                <w:rFonts w:hint="eastAsia"/>
                <w:b/>
              </w:rPr>
              <w:t>除数为零</w:t>
            </w:r>
            <w:r>
              <w:fldChar w:fldCharType="end"/>
            </w:r>
          </w:p>
        </w:tc>
      </w:tr>
      <w:tr w:rsidR="006C03AA" w14:paraId="50B5983D" w14:textId="77777777">
        <w:tblPrEx>
          <w:tblCellMar>
            <w:top w:w="0" w:type="dxa"/>
            <w:bottom w:w="0" w:type="dxa"/>
          </w:tblCellMar>
        </w:tblPrEx>
        <w:tc>
          <w:tcPr>
            <w:tcW w:w="9000" w:type="dxa"/>
            <w:gridSpan w:val="4"/>
            <w:tcBorders>
              <w:top w:val="single" w:sz="6" w:space="0" w:color="auto"/>
              <w:left w:val="single" w:sz="6" w:space="0" w:color="auto"/>
              <w:bottom w:val="single" w:sz="6" w:space="0" w:color="auto"/>
              <w:right w:val="single" w:sz="6" w:space="0" w:color="auto"/>
            </w:tcBorders>
            <w:shd w:val="clear" w:color="auto" w:fill="CCFFFF"/>
          </w:tcPr>
          <w:p w14:paraId="24BB7C5F" w14:textId="77777777" w:rsidR="006C03AA" w:rsidRPr="005019F0" w:rsidRDefault="006C03AA" w:rsidP="006C03AA">
            <w:pPr>
              <w:pStyle w:val="a7"/>
              <w:ind w:firstLineChars="0" w:firstLine="0"/>
              <w:rPr>
                <w:b/>
                <w:color w:val="FF0000"/>
              </w:rPr>
            </w:pPr>
            <w:r w:rsidRPr="005019F0">
              <w:rPr>
                <w:rFonts w:hint="eastAsia"/>
                <w:b/>
                <w:color w:val="FF0000"/>
              </w:rPr>
              <w:t>注意：如果</w:t>
            </w:r>
            <w:r>
              <w:rPr>
                <w:rFonts w:hint="eastAsia"/>
                <w:b/>
                <w:color w:val="FF0000"/>
              </w:rPr>
              <w:t>以上</w:t>
            </w:r>
            <w:r w:rsidRPr="005019F0">
              <w:rPr>
                <w:rFonts w:hint="eastAsia"/>
                <w:b/>
                <w:color w:val="FF0000"/>
              </w:rPr>
              <w:t>的单元格发生了更改，请</w:t>
            </w:r>
            <w:r>
              <w:rPr>
                <w:rFonts w:hint="eastAsia"/>
                <w:b/>
                <w:color w:val="FF0000"/>
              </w:rPr>
              <w:t>务必</w:t>
            </w:r>
            <w:r w:rsidRPr="005019F0">
              <w:rPr>
                <w:rFonts w:hint="eastAsia"/>
                <w:b/>
                <w:color w:val="FF0000"/>
              </w:rPr>
              <w:t>选定</w:t>
            </w:r>
            <w:r>
              <w:rPr>
                <w:rFonts w:hint="eastAsia"/>
                <w:b/>
                <w:color w:val="FF0000"/>
              </w:rPr>
              <w:t>最右列</w:t>
            </w:r>
            <w:r w:rsidRPr="005019F0">
              <w:rPr>
                <w:rFonts w:hint="eastAsia"/>
                <w:b/>
                <w:color w:val="FF0000"/>
              </w:rPr>
              <w:t>，然后按</w:t>
            </w:r>
            <w:r w:rsidRPr="005019F0">
              <w:rPr>
                <w:b/>
                <w:color w:val="FF0000"/>
              </w:rPr>
              <w:t xml:space="preserve"> F9</w:t>
            </w:r>
            <w:r w:rsidRPr="005019F0">
              <w:rPr>
                <w:rFonts w:hint="eastAsia"/>
                <w:b/>
                <w:color w:val="FF0000"/>
              </w:rPr>
              <w:t>，更新计算结果。</w:t>
            </w:r>
          </w:p>
          <w:p w14:paraId="479EFE3C" w14:textId="77777777" w:rsidR="006C03AA" w:rsidRDefault="006C03AA" w:rsidP="006C03AA">
            <w:pPr>
              <w:pStyle w:val="af8"/>
              <w:rPr>
                <w:rFonts w:hint="eastAsia"/>
              </w:rPr>
            </w:pPr>
            <w:r>
              <w:rPr>
                <w:rFonts w:hint="eastAsia"/>
              </w:rPr>
              <w:t>提示：</w:t>
            </w:r>
          </w:p>
          <w:p w14:paraId="398C26B4" w14:textId="77777777" w:rsidR="006C03AA" w:rsidRDefault="006C03AA" w:rsidP="006C03AA">
            <w:pPr>
              <w:pStyle w:val="af8"/>
            </w:pPr>
            <w:r>
              <w:rPr>
                <w:rFonts w:hint="eastAsia"/>
              </w:rPr>
              <w:lastRenderedPageBreak/>
              <w:t>上表中的数据仅用于估算，不需要严格准确。一般要求关键器件（单个</w:t>
            </w:r>
            <w:r>
              <w:t>FIT</w:t>
            </w:r>
            <w:r>
              <w:rPr>
                <w:rFonts w:hint="eastAsia"/>
              </w:rPr>
              <w:t>值较大的）应当精确到一个；对于数量较多、单个</w:t>
            </w:r>
            <w:r>
              <w:t>FIT</w:t>
            </w:r>
            <w:r>
              <w:rPr>
                <w:rFonts w:hint="eastAsia"/>
              </w:rPr>
              <w:t>值较小的阻容类元件和普通集成电路，数量误差小于</w:t>
            </w:r>
            <w:r>
              <w:t>20</w:t>
            </w:r>
            <w:r>
              <w:rPr>
                <w:rFonts w:hint="eastAsia"/>
              </w:rPr>
              <w:t>％即可。</w:t>
            </w:r>
          </w:p>
        </w:tc>
      </w:tr>
    </w:tbl>
    <w:p w14:paraId="619E359F" w14:textId="77777777" w:rsidR="006C03AA" w:rsidRPr="006C03AA" w:rsidRDefault="006C03AA" w:rsidP="006C03AA">
      <w:pPr>
        <w:pStyle w:val="af7"/>
        <w:ind w:firstLineChars="0" w:firstLine="0"/>
        <w:rPr>
          <w:rFonts w:hint="eastAsia"/>
        </w:rPr>
      </w:pPr>
    </w:p>
    <w:p w14:paraId="0D7C1052" w14:textId="77777777" w:rsidR="00836EF6" w:rsidRPr="002A37B6" w:rsidRDefault="00836EF6" w:rsidP="00BE3E57">
      <w:pPr>
        <w:pStyle w:val="af7"/>
        <w:rPr>
          <w:rFonts w:hint="eastAsia"/>
        </w:rPr>
      </w:pPr>
      <w:r w:rsidRPr="002A37B6">
        <w:rPr>
          <w:rFonts w:hint="eastAsia"/>
        </w:rPr>
        <w:t>估算结果是否能符合系统产品规格书文件中要求的标准：</w:t>
      </w:r>
    </w:p>
    <w:p w14:paraId="6B8AE16B" w14:textId="77777777" w:rsidR="00836EF6" w:rsidRPr="002A37B6" w:rsidRDefault="00836EF6" w:rsidP="00BE3E57">
      <w:pPr>
        <w:pStyle w:val="af7"/>
      </w:pPr>
    </w:p>
    <w:p w14:paraId="49F6B896" w14:textId="77777777" w:rsidR="00836EF6" w:rsidRPr="0068406A" w:rsidRDefault="00836EF6" w:rsidP="00051616">
      <w:pPr>
        <w:pStyle w:val="a7"/>
      </w:pPr>
      <w:r w:rsidRPr="0068406A">
        <w:t>&lt;</w:t>
      </w:r>
      <w:r w:rsidRPr="0068406A">
        <w:rPr>
          <w:rFonts w:hint="eastAsia"/>
        </w:rPr>
        <w:t>上述估算的准确性，主要是为了区分失效率较高的单元和关键器件，原则上只需要精确到数量级一致；其中个别特殊器件</w:t>
      </w:r>
      <w:r w:rsidRPr="0068406A">
        <w:t>/</w:t>
      </w:r>
      <w:r w:rsidRPr="0068406A">
        <w:rPr>
          <w:rFonts w:hint="eastAsia"/>
        </w:rPr>
        <w:t>单元可以单独估算比较。如果发现不能符合要求（差别很大），请务必及时向系统工程师和硬件经理反馈，并讨论制订补偿优化措施。几种参考措施如下：</w:t>
      </w:r>
    </w:p>
    <w:p w14:paraId="19142FEE" w14:textId="77777777" w:rsidR="00836EF6" w:rsidRPr="0068406A" w:rsidRDefault="00836EF6" w:rsidP="00051616">
      <w:pPr>
        <w:pStyle w:val="a7"/>
      </w:pPr>
      <w:r w:rsidRPr="0068406A">
        <w:t>1</w:t>
      </w:r>
      <w:r w:rsidRPr="0068406A">
        <w:rPr>
          <w:rFonts w:hint="eastAsia"/>
        </w:rPr>
        <w:t>、修改器件选型方案，把最失效率最高的器件换成其他功能性能相近的器件，例如采用更高等级的器件、其他供应商的器件等；</w:t>
      </w:r>
    </w:p>
    <w:p w14:paraId="367F8458" w14:textId="77777777" w:rsidR="00836EF6" w:rsidRPr="0068406A" w:rsidRDefault="00836EF6" w:rsidP="00051616">
      <w:pPr>
        <w:pStyle w:val="a7"/>
      </w:pPr>
      <w:r w:rsidRPr="0068406A">
        <w:t>2</w:t>
      </w:r>
      <w:r w:rsidRPr="0068406A">
        <w:rPr>
          <w:rFonts w:hint="eastAsia"/>
        </w:rPr>
        <w:t>、修改电路方案，必要时可修改系统方案。例如进行单元电路备份设计，或改变电路实现原理（避开失效率较高的器件）等；</w:t>
      </w:r>
    </w:p>
    <w:p w14:paraId="5504F75D" w14:textId="77777777" w:rsidR="00836EF6" w:rsidRPr="0068406A" w:rsidRDefault="00836EF6" w:rsidP="00051616">
      <w:pPr>
        <w:pStyle w:val="a7"/>
      </w:pPr>
      <w:r w:rsidRPr="0068406A">
        <w:t>3</w:t>
      </w:r>
      <w:r w:rsidRPr="0068406A">
        <w:rPr>
          <w:rFonts w:hint="eastAsia"/>
        </w:rPr>
        <w:t>、强化降额设计。即；比通用的降额标准更进一</w:t>
      </w:r>
      <w:r w:rsidRPr="0068406A">
        <w:t xml:space="preserve"> </w:t>
      </w:r>
      <w:r w:rsidRPr="0068406A">
        <w:rPr>
          <w:rFonts w:hint="eastAsia"/>
        </w:rPr>
        <w:t>步降额；</w:t>
      </w:r>
    </w:p>
    <w:p w14:paraId="3A928AFE" w14:textId="77777777" w:rsidR="00836EF6" w:rsidRPr="0068406A" w:rsidRDefault="00836EF6" w:rsidP="00051616">
      <w:pPr>
        <w:pStyle w:val="a7"/>
      </w:pPr>
      <w:r w:rsidRPr="0068406A">
        <w:t>4</w:t>
      </w:r>
      <w:r w:rsidRPr="0068406A">
        <w:rPr>
          <w:rFonts w:hint="eastAsia"/>
        </w:rPr>
        <w:t>、增强故障管理、可维护性设计。把容易损坏的器件或电路单元，通过系统监控电路和软件，进行重点监控，并且进行易于维护更换的设计，一旦损坏，可以立即更换，从而把器件损坏造成的业务影响降到最低。需要软件配合实现。</w:t>
      </w:r>
      <w:r w:rsidRPr="0068406A">
        <w:t>&gt;</w:t>
      </w:r>
    </w:p>
    <w:p w14:paraId="22EB14CE" w14:textId="77777777" w:rsidR="00836EF6" w:rsidRDefault="00836EF6" w:rsidP="00BE3E57">
      <w:pPr>
        <w:pStyle w:val="af7"/>
      </w:pPr>
    </w:p>
    <w:p w14:paraId="2F89F735" w14:textId="77777777" w:rsidR="00836EF6" w:rsidRPr="00D930D5" w:rsidRDefault="00836EF6" w:rsidP="00BE3E57">
      <w:pPr>
        <w:pStyle w:val="af7"/>
      </w:pPr>
      <w:r w:rsidRPr="00D930D5">
        <w:rPr>
          <w:rFonts w:hint="eastAsia"/>
        </w:rPr>
        <w:t>有关本板可靠性指标的实际保障措施参见本章其他各小节。</w:t>
      </w:r>
    </w:p>
    <w:p w14:paraId="5ADD73F5" w14:textId="77777777" w:rsidR="00836EF6" w:rsidRDefault="00836EF6" w:rsidP="00BE3E57">
      <w:pPr>
        <w:pStyle w:val="af7"/>
      </w:pPr>
    </w:p>
    <w:p w14:paraId="7CB677AF" w14:textId="77777777" w:rsidR="00836EF6" w:rsidRDefault="00836EF6" w:rsidP="00051616">
      <w:pPr>
        <w:pStyle w:val="a7"/>
      </w:pPr>
      <w:r>
        <w:t>3</w:t>
      </w:r>
      <w:r w:rsidRPr="00D930D5">
        <w:rPr>
          <w:rFonts w:hint="eastAsia"/>
        </w:rPr>
        <w:t>）故障定位率</w:t>
      </w:r>
    </w:p>
    <w:p w14:paraId="7F1A742C" w14:textId="77777777" w:rsidR="00836EF6" w:rsidRDefault="00836EF6" w:rsidP="00051616">
      <w:pPr>
        <w:pStyle w:val="a7"/>
      </w:pPr>
      <w:r>
        <w:t>&lt;</w:t>
      </w:r>
      <w:r>
        <w:rPr>
          <w:rFonts w:hint="eastAsia"/>
        </w:rPr>
        <w:t>对于致命故障（</w:t>
      </w:r>
      <w:r>
        <w:t>I</w:t>
      </w:r>
      <w:r>
        <w:rPr>
          <w:rFonts w:hint="eastAsia"/>
        </w:rPr>
        <w:t>类）、严重故障（</w:t>
      </w:r>
      <w:r>
        <w:t>II</w:t>
      </w:r>
      <w:r>
        <w:rPr>
          <w:rFonts w:hint="eastAsia"/>
        </w:rPr>
        <w:t>类）故障定位到单个现场可更换单元（如单板）通常要求为</w:t>
      </w:r>
      <w:r>
        <w:t>100</w:t>
      </w:r>
      <w:r>
        <w:rPr>
          <w:rFonts w:hint="eastAsia"/>
        </w:rPr>
        <w:t>％，对于一般故障（</w:t>
      </w:r>
      <w:r>
        <w:t>III</w:t>
      </w:r>
      <w:r>
        <w:rPr>
          <w:rFonts w:hint="eastAsia"/>
        </w:rPr>
        <w:t>类）通常要求为</w:t>
      </w:r>
      <w:r>
        <w:t>85</w:t>
      </w:r>
      <w:r>
        <w:rPr>
          <w:rFonts w:hint="eastAsia"/>
        </w:rPr>
        <w:t>％。对轻微故障（</w:t>
      </w:r>
      <w:r>
        <w:t>IV</w:t>
      </w:r>
      <w:r>
        <w:rPr>
          <w:rFonts w:hint="eastAsia"/>
        </w:rPr>
        <w:t>类）通常不做要求；</w:t>
      </w:r>
      <w:r>
        <w:t xml:space="preserve"> </w:t>
      </w:r>
      <w:r>
        <w:rPr>
          <w:rFonts w:hint="eastAsia"/>
        </w:rPr>
        <w:t>目标值：</w:t>
      </w:r>
      <w:r>
        <w:t>&gt;</w:t>
      </w:r>
    </w:p>
    <w:p w14:paraId="34E7C913" w14:textId="77777777" w:rsidR="00836EF6" w:rsidRPr="00D930D5" w:rsidRDefault="00836EF6" w:rsidP="00BE3E57">
      <w:pPr>
        <w:pStyle w:val="af7"/>
      </w:pPr>
      <w:r w:rsidRPr="00D930D5">
        <w:rPr>
          <w:rFonts w:hint="eastAsia"/>
        </w:rPr>
        <w:t>措施：</w:t>
      </w:r>
    </w:p>
    <w:p w14:paraId="3B19B8F1" w14:textId="77777777" w:rsidR="00836EF6" w:rsidRPr="00F8776A" w:rsidRDefault="00836EF6" w:rsidP="00BE3E57">
      <w:pPr>
        <w:pStyle w:val="af7"/>
      </w:pPr>
    </w:p>
    <w:p w14:paraId="64D8C3A0" w14:textId="77777777" w:rsidR="00836EF6" w:rsidRPr="00F8776A" w:rsidRDefault="00836EF6" w:rsidP="00BE3E57">
      <w:pPr>
        <w:pStyle w:val="af7"/>
      </w:pPr>
    </w:p>
    <w:p w14:paraId="6AD5B54D" w14:textId="77777777" w:rsidR="00836EF6" w:rsidRPr="006503C0" w:rsidRDefault="00836EF6" w:rsidP="000904B7">
      <w:pPr>
        <w:pStyle w:val="3"/>
      </w:pPr>
      <w:bookmarkStart w:id="98" w:name="_Toc35750840"/>
      <w:bookmarkStart w:id="99" w:name="_Toc43796035"/>
      <w:r w:rsidRPr="006503C0">
        <w:rPr>
          <w:rFonts w:hint="eastAsia"/>
        </w:rPr>
        <w:t>单板故障管理设计</w:t>
      </w:r>
      <w:bookmarkEnd w:id="98"/>
      <w:bookmarkEnd w:id="99"/>
    </w:p>
    <w:p w14:paraId="2399458F" w14:textId="77777777" w:rsidR="00836EF6" w:rsidRDefault="00836EF6" w:rsidP="003B39F6">
      <w:pPr>
        <w:pStyle w:val="a7"/>
      </w:pPr>
      <w:r>
        <w:t>&lt;</w:t>
      </w:r>
      <w:r>
        <w:rPr>
          <w:rFonts w:hint="eastAsia"/>
        </w:rPr>
        <w:t>说明单板设计对故障检测、故障隔离、故障恢复等故障管理的要求。本节属于板间信号级</w:t>
      </w:r>
      <w:r>
        <w:t>FMEA</w:t>
      </w:r>
      <w:r>
        <w:rPr>
          <w:rFonts w:hint="eastAsia"/>
        </w:rPr>
        <w:t>分析，介于系统级</w:t>
      </w:r>
      <w:r>
        <w:t>FMEA</w:t>
      </w:r>
      <w:r>
        <w:rPr>
          <w:rFonts w:hint="eastAsia"/>
        </w:rPr>
        <w:t>和器件级</w:t>
      </w:r>
      <w:r>
        <w:t>FMEA</w:t>
      </w:r>
      <w:r>
        <w:rPr>
          <w:rFonts w:hint="eastAsia"/>
        </w:rPr>
        <w:t>之间。其中器件级</w:t>
      </w:r>
      <w:r>
        <w:t>FMEA</w:t>
      </w:r>
      <w:r>
        <w:rPr>
          <w:rFonts w:hint="eastAsia"/>
        </w:rPr>
        <w:t>在详细设计中完成。</w:t>
      </w:r>
    </w:p>
    <w:p w14:paraId="4A0E38B8" w14:textId="77777777" w:rsidR="00836EF6" w:rsidRPr="007F0CC1" w:rsidRDefault="00836EF6" w:rsidP="003B39F6">
      <w:pPr>
        <w:pStyle w:val="a7"/>
      </w:pPr>
      <w:r w:rsidRPr="007F0CC1">
        <w:rPr>
          <w:rFonts w:hint="eastAsia"/>
        </w:rPr>
        <w:t>本部分需要事先完成产品系统级</w:t>
      </w:r>
      <w:r w:rsidRPr="007F0CC1">
        <w:t>FMEA</w:t>
      </w:r>
      <w:r w:rsidRPr="007F0CC1">
        <w:rPr>
          <w:rFonts w:hint="eastAsia"/>
        </w:rPr>
        <w:t>分析，相关内容可引述《系统级可靠性</w:t>
      </w:r>
      <w:r w:rsidRPr="007F0CC1">
        <w:t>FMEA</w:t>
      </w:r>
      <w:r w:rsidRPr="007F0CC1">
        <w:rPr>
          <w:rFonts w:hint="eastAsia"/>
        </w:rPr>
        <w:t>分析报告》的描述。</w:t>
      </w:r>
      <w:r w:rsidRPr="007F0CC1">
        <w:t>&gt;</w:t>
      </w:r>
    </w:p>
    <w:p w14:paraId="1EA2C669" w14:textId="77777777" w:rsidR="00836EF6" w:rsidRPr="00EA2C10" w:rsidRDefault="00836EF6" w:rsidP="003B39F6">
      <w:pPr>
        <w:pStyle w:val="a7"/>
      </w:pPr>
      <w:r w:rsidRPr="00EA2C10">
        <w:t>1</w:t>
      </w:r>
      <w:r w:rsidRPr="00EA2C10">
        <w:rPr>
          <w:rFonts w:hint="eastAsia"/>
        </w:rPr>
        <w:t>）主要故障模式（</w:t>
      </w:r>
      <w:r w:rsidRPr="00EA2C10">
        <w:t>FMEA</w:t>
      </w:r>
      <w:r w:rsidRPr="00EA2C10">
        <w:rPr>
          <w:rFonts w:hint="eastAsia"/>
        </w:rPr>
        <w:t>）和检测措施分析</w:t>
      </w:r>
    </w:p>
    <w:p w14:paraId="65A25C45" w14:textId="77777777" w:rsidR="00836EF6" w:rsidRPr="007F0CC1" w:rsidRDefault="00836EF6" w:rsidP="003B39F6">
      <w:pPr>
        <w:pStyle w:val="a7"/>
      </w:pPr>
      <w:r w:rsidRPr="007F0CC1">
        <w:t>&lt;</w:t>
      </w:r>
      <w:r w:rsidRPr="007F0CC1">
        <w:rPr>
          <w:rFonts w:hint="eastAsia"/>
        </w:rPr>
        <w:t>需要给出本单板不同故障严酷度级别的定义（各产品的严酷度级别是各自定义的），与背板接口信号的可靠性系统级</w:t>
      </w:r>
      <w:r w:rsidRPr="007F0CC1">
        <w:t>FMEA</w:t>
      </w:r>
      <w:r w:rsidRPr="007F0CC1">
        <w:rPr>
          <w:rFonts w:hint="eastAsia"/>
        </w:rPr>
        <w:t>（故障模式影响分析）分析，以及经过可靠性分析对软件、硬</w:t>
      </w:r>
      <w:r w:rsidRPr="007F0CC1">
        <w:rPr>
          <w:rFonts w:hint="eastAsia"/>
        </w:rPr>
        <w:lastRenderedPageBreak/>
        <w:t>件分别提出的故障管理需求和对测试提出的故障验证需求。并给出减小发生故障可能性的方案。注意参考相关的器件失效分析案例。有关严酷度的概念和评估原则，参见可靠性系统工程培训材料。</w:t>
      </w:r>
    </w:p>
    <w:p w14:paraId="20BAB0C3" w14:textId="77777777" w:rsidR="00836EF6" w:rsidRPr="007F0CC1" w:rsidRDefault="00836EF6" w:rsidP="003B39F6">
      <w:pPr>
        <w:pStyle w:val="a7"/>
      </w:pPr>
      <w:r w:rsidRPr="007F0CC1">
        <w:rPr>
          <w:rFonts w:hint="eastAsia"/>
        </w:rPr>
        <w:t>本节需要给出本板所有外部接口信号的具体故障模式分析。</w:t>
      </w:r>
      <w:r w:rsidRPr="007F0CC1">
        <w:t xml:space="preserve"> </w:t>
      </w:r>
      <w:r w:rsidRPr="007F0CC1">
        <w:rPr>
          <w:rFonts w:hint="eastAsia"/>
        </w:rPr>
        <w:t>可以引用单板系统级（接口信号）的</w:t>
      </w:r>
      <w:r w:rsidRPr="007F0CC1">
        <w:t>FMEA</w:t>
      </w:r>
      <w:r w:rsidRPr="007F0CC1">
        <w:rPr>
          <w:rFonts w:hint="eastAsia"/>
        </w:rPr>
        <w:t>分析报告。</w:t>
      </w:r>
      <w:r w:rsidRPr="007F0CC1">
        <w:t>&gt;</w:t>
      </w:r>
    </w:p>
    <w:p w14:paraId="351BFFAF" w14:textId="77777777" w:rsidR="00836EF6" w:rsidRDefault="00836EF6" w:rsidP="00BE3E57">
      <w:pPr>
        <w:pStyle w:val="af7"/>
        <w:rPr>
          <w:rFonts w:hint="eastAsia"/>
        </w:rPr>
      </w:pPr>
    </w:p>
    <w:p w14:paraId="0E2CA40F" w14:textId="77777777" w:rsidR="003B39F6" w:rsidRPr="007F0CC1" w:rsidRDefault="003B39F6" w:rsidP="00BE3E57">
      <w:pPr>
        <w:pStyle w:val="af7"/>
        <w:rPr>
          <w:rFonts w:hint="eastAsia"/>
        </w:rPr>
      </w:pPr>
    </w:p>
    <w:p w14:paraId="619E91DD" w14:textId="77777777" w:rsidR="00836EF6" w:rsidRPr="00BC23FF" w:rsidRDefault="00836EF6" w:rsidP="00BC23FF">
      <w:pPr>
        <w:pStyle w:val="a"/>
      </w:pPr>
      <w:bookmarkStart w:id="100" w:name="_Toc35745968"/>
      <w:bookmarkStart w:id="101" w:name="_Toc37050288"/>
      <w:r w:rsidRPr="00BC23FF">
        <w:rPr>
          <w:rFonts w:hint="eastAsia"/>
        </w:rPr>
        <w:t>板间接口信号故障模式分析表</w:t>
      </w:r>
      <w:bookmarkEnd w:id="100"/>
      <w:bookmarkEnd w:id="101"/>
    </w:p>
    <w:p w14:paraId="1B4EB0E4" w14:textId="77777777" w:rsidR="003B39F6" w:rsidRDefault="00836EF6" w:rsidP="00FE1C21">
      <w:pPr>
        <w:pStyle w:val="a7"/>
        <w:rPr>
          <w:rFonts w:hint="eastAsia"/>
        </w:rPr>
      </w:pPr>
      <w:r>
        <w:t>&lt;</w:t>
      </w:r>
      <w:r>
        <w:rPr>
          <w:rFonts w:hint="eastAsia"/>
        </w:rPr>
        <w:t>对于较简单的情况，请直接在下表中填写；对于较复杂的情况，请填写《板间信号级</w:t>
      </w:r>
      <w:r>
        <w:t>FMEA</w:t>
      </w:r>
      <w:r>
        <w:rPr>
          <w:rFonts w:hint="eastAsia"/>
        </w:rPr>
        <w:t>分析表格</w:t>
      </w:r>
      <w:r>
        <w:t>.xls</w:t>
      </w:r>
      <w:r>
        <w:rPr>
          <w:rFonts w:hint="eastAsia"/>
        </w:rPr>
        <w:t>》、《板间信号级可靠性</w:t>
      </w:r>
      <w:r>
        <w:t>FMEA</w:t>
      </w:r>
      <w:r>
        <w:rPr>
          <w:rFonts w:hint="eastAsia"/>
        </w:rPr>
        <w:t>分析报告</w:t>
      </w:r>
      <w:r>
        <w:t>.doc</w:t>
      </w:r>
      <w:r>
        <w:rPr>
          <w:rFonts w:hint="eastAsia"/>
        </w:rPr>
        <w:t>》</w:t>
      </w:r>
      <w:r>
        <w:t xml:space="preserve"> </w:t>
      </w:r>
      <w:r>
        <w:rPr>
          <w:rFonts w:hint="eastAsia"/>
        </w:rPr>
        <w:t>，并将此文件作为附件嵌入本节。（表中的文字是示例，编写正式文档时请删除）：</w:t>
      </w:r>
      <w:r>
        <w:t>&gt;</w:t>
      </w:r>
    </w:p>
    <w:tbl>
      <w:tblPr>
        <w:tblW w:w="5000" w:type="pct"/>
        <w:tblLayout w:type="fixed"/>
        <w:tblCellMar>
          <w:left w:w="30" w:type="dxa"/>
          <w:right w:w="30" w:type="dxa"/>
        </w:tblCellMar>
        <w:tblLook w:val="0000" w:firstRow="0" w:lastRow="0" w:firstColumn="0" w:lastColumn="0" w:noHBand="0" w:noVBand="0"/>
      </w:tblPr>
      <w:tblGrid>
        <w:gridCol w:w="900"/>
        <w:gridCol w:w="694"/>
        <w:gridCol w:w="833"/>
        <w:gridCol w:w="1773"/>
        <w:gridCol w:w="595"/>
        <w:gridCol w:w="1661"/>
        <w:gridCol w:w="695"/>
        <w:gridCol w:w="1043"/>
        <w:gridCol w:w="603"/>
      </w:tblGrid>
      <w:tr w:rsidR="00737D22" w:rsidRPr="00755D72" w14:paraId="2F927339" w14:textId="77777777">
        <w:tblPrEx>
          <w:tblCellMar>
            <w:top w:w="0" w:type="dxa"/>
            <w:bottom w:w="0" w:type="dxa"/>
          </w:tblCellMar>
        </w:tblPrEx>
        <w:trPr>
          <w:tblHeader/>
        </w:trPr>
        <w:tc>
          <w:tcPr>
            <w:tcW w:w="511" w:type="pct"/>
            <w:tcBorders>
              <w:top w:val="single" w:sz="6" w:space="0" w:color="auto"/>
              <w:left w:val="single" w:sz="6" w:space="0" w:color="auto"/>
              <w:bottom w:val="single" w:sz="6" w:space="0" w:color="auto"/>
              <w:right w:val="single" w:sz="6" w:space="0" w:color="auto"/>
            </w:tcBorders>
            <w:shd w:val="clear" w:color="auto" w:fill="auto"/>
            <w:vAlign w:val="center"/>
          </w:tcPr>
          <w:p w14:paraId="34E4D9FE" w14:textId="77777777" w:rsidR="00836EF6" w:rsidRDefault="00836EF6" w:rsidP="00836EF6">
            <w:pPr>
              <w:pStyle w:val="af"/>
            </w:pPr>
            <w:r>
              <w:rPr>
                <w:rFonts w:hint="eastAsia"/>
              </w:rPr>
              <w:t>信号名称</w:t>
            </w:r>
          </w:p>
        </w:tc>
        <w:tc>
          <w:tcPr>
            <w:tcW w:w="394" w:type="pct"/>
            <w:tcBorders>
              <w:top w:val="single" w:sz="6" w:space="0" w:color="auto"/>
              <w:left w:val="single" w:sz="6" w:space="0" w:color="auto"/>
              <w:bottom w:val="single" w:sz="6" w:space="0" w:color="auto"/>
              <w:right w:val="single" w:sz="6" w:space="0" w:color="auto"/>
            </w:tcBorders>
            <w:shd w:val="clear" w:color="auto" w:fill="auto"/>
            <w:vAlign w:val="center"/>
          </w:tcPr>
          <w:p w14:paraId="4A8BC3D5" w14:textId="77777777" w:rsidR="00836EF6" w:rsidRDefault="00836EF6" w:rsidP="00836EF6">
            <w:pPr>
              <w:pStyle w:val="af"/>
            </w:pPr>
            <w:r>
              <w:rPr>
                <w:rFonts w:hint="eastAsia"/>
              </w:rPr>
              <w:t>故障模式</w:t>
            </w:r>
          </w:p>
        </w:tc>
        <w:tc>
          <w:tcPr>
            <w:tcW w:w="473" w:type="pct"/>
            <w:tcBorders>
              <w:top w:val="single" w:sz="6" w:space="0" w:color="auto"/>
              <w:left w:val="single" w:sz="6" w:space="0" w:color="auto"/>
              <w:bottom w:val="single" w:sz="6" w:space="0" w:color="auto"/>
              <w:right w:val="single" w:sz="6" w:space="0" w:color="auto"/>
            </w:tcBorders>
            <w:shd w:val="clear" w:color="auto" w:fill="auto"/>
            <w:vAlign w:val="center"/>
          </w:tcPr>
          <w:p w14:paraId="6EE4A50F" w14:textId="77777777" w:rsidR="00836EF6" w:rsidRDefault="00836EF6" w:rsidP="00836EF6">
            <w:pPr>
              <w:pStyle w:val="af"/>
            </w:pPr>
            <w:r>
              <w:rPr>
                <w:rFonts w:hint="eastAsia"/>
              </w:rPr>
              <w:t>对本板的影响</w:t>
            </w:r>
          </w:p>
        </w:tc>
        <w:tc>
          <w:tcPr>
            <w:tcW w:w="1008" w:type="pct"/>
            <w:tcBorders>
              <w:top w:val="single" w:sz="6" w:space="0" w:color="auto"/>
              <w:left w:val="single" w:sz="6" w:space="0" w:color="auto"/>
              <w:bottom w:val="single" w:sz="6" w:space="0" w:color="auto"/>
              <w:right w:val="single" w:sz="6" w:space="0" w:color="auto"/>
            </w:tcBorders>
            <w:shd w:val="clear" w:color="auto" w:fill="auto"/>
            <w:vAlign w:val="center"/>
          </w:tcPr>
          <w:p w14:paraId="549D12C1" w14:textId="77777777" w:rsidR="00836EF6" w:rsidRDefault="00836EF6" w:rsidP="00836EF6">
            <w:pPr>
              <w:pStyle w:val="af"/>
            </w:pPr>
            <w:r>
              <w:rPr>
                <w:rFonts w:hint="eastAsia"/>
              </w:rPr>
              <w:t>对系统的最终影响</w:t>
            </w:r>
          </w:p>
        </w:tc>
        <w:tc>
          <w:tcPr>
            <w:tcW w:w="338" w:type="pct"/>
            <w:tcBorders>
              <w:top w:val="single" w:sz="6" w:space="0" w:color="auto"/>
              <w:left w:val="single" w:sz="6" w:space="0" w:color="auto"/>
              <w:bottom w:val="single" w:sz="6" w:space="0" w:color="auto"/>
              <w:right w:val="single" w:sz="6" w:space="0" w:color="auto"/>
            </w:tcBorders>
            <w:shd w:val="clear" w:color="auto" w:fill="auto"/>
            <w:vAlign w:val="center"/>
          </w:tcPr>
          <w:p w14:paraId="28E55BF1" w14:textId="77777777" w:rsidR="00836EF6" w:rsidRDefault="00836EF6" w:rsidP="00836EF6">
            <w:pPr>
              <w:pStyle w:val="af"/>
            </w:pPr>
            <w:r>
              <w:rPr>
                <w:rFonts w:hint="eastAsia"/>
              </w:rPr>
              <w:t>严酷度类别（改进前）</w:t>
            </w:r>
          </w:p>
        </w:tc>
        <w:tc>
          <w:tcPr>
            <w:tcW w:w="944" w:type="pct"/>
            <w:tcBorders>
              <w:top w:val="single" w:sz="6" w:space="0" w:color="auto"/>
              <w:left w:val="single" w:sz="6" w:space="0" w:color="auto"/>
              <w:bottom w:val="single" w:sz="6" w:space="0" w:color="auto"/>
              <w:right w:val="single" w:sz="6" w:space="0" w:color="auto"/>
            </w:tcBorders>
            <w:shd w:val="clear" w:color="auto" w:fill="auto"/>
            <w:vAlign w:val="center"/>
          </w:tcPr>
          <w:p w14:paraId="020500A0" w14:textId="77777777" w:rsidR="00836EF6" w:rsidRDefault="00836EF6" w:rsidP="00836EF6">
            <w:pPr>
              <w:pStyle w:val="af"/>
            </w:pPr>
            <w:r>
              <w:rPr>
                <w:rFonts w:hint="eastAsia"/>
              </w:rPr>
              <w:t>故障检测方法（建议增加）</w:t>
            </w:r>
          </w:p>
        </w:tc>
        <w:tc>
          <w:tcPr>
            <w:tcW w:w="395" w:type="pct"/>
            <w:tcBorders>
              <w:top w:val="single" w:sz="6" w:space="0" w:color="auto"/>
              <w:left w:val="single" w:sz="6" w:space="0" w:color="auto"/>
              <w:bottom w:val="single" w:sz="6" w:space="0" w:color="auto"/>
              <w:right w:val="single" w:sz="6" w:space="0" w:color="auto"/>
            </w:tcBorders>
            <w:shd w:val="clear" w:color="auto" w:fill="auto"/>
            <w:vAlign w:val="center"/>
          </w:tcPr>
          <w:p w14:paraId="14F5A5F6" w14:textId="77777777" w:rsidR="00836EF6" w:rsidRDefault="00836EF6" w:rsidP="00836EF6">
            <w:pPr>
              <w:pStyle w:val="af"/>
            </w:pPr>
            <w:r>
              <w:rPr>
                <w:rFonts w:hint="eastAsia"/>
              </w:rPr>
              <w:t>检测灵敏度（建议增加）</w:t>
            </w:r>
          </w:p>
        </w:tc>
        <w:tc>
          <w:tcPr>
            <w:tcW w:w="593" w:type="pct"/>
            <w:tcBorders>
              <w:top w:val="single" w:sz="6" w:space="0" w:color="auto"/>
              <w:left w:val="single" w:sz="6" w:space="0" w:color="auto"/>
              <w:bottom w:val="single" w:sz="6" w:space="0" w:color="auto"/>
              <w:right w:val="single" w:sz="6" w:space="0" w:color="auto"/>
            </w:tcBorders>
            <w:shd w:val="clear" w:color="auto" w:fill="auto"/>
            <w:vAlign w:val="center"/>
          </w:tcPr>
          <w:p w14:paraId="2EEC8BD0" w14:textId="77777777" w:rsidR="00836EF6" w:rsidRDefault="00836EF6" w:rsidP="00836EF6">
            <w:pPr>
              <w:pStyle w:val="af"/>
            </w:pPr>
            <w:r>
              <w:rPr>
                <w:rFonts w:hint="eastAsia"/>
              </w:rPr>
              <w:t>补偿措施（建议增加）</w:t>
            </w:r>
          </w:p>
        </w:tc>
        <w:tc>
          <w:tcPr>
            <w:tcW w:w="343" w:type="pct"/>
            <w:tcBorders>
              <w:top w:val="single" w:sz="12" w:space="0" w:color="auto"/>
              <w:left w:val="nil"/>
              <w:bottom w:val="nil"/>
              <w:right w:val="single" w:sz="12" w:space="0" w:color="auto"/>
            </w:tcBorders>
            <w:shd w:val="clear" w:color="auto" w:fill="auto"/>
            <w:vAlign w:val="center"/>
          </w:tcPr>
          <w:p w14:paraId="43BC72F1" w14:textId="77777777" w:rsidR="00836EF6" w:rsidRDefault="00836EF6" w:rsidP="00836EF6">
            <w:pPr>
              <w:pStyle w:val="af"/>
            </w:pPr>
            <w:r>
              <w:rPr>
                <w:rFonts w:hint="eastAsia"/>
              </w:rPr>
              <w:t>严酷度类别（改进后）</w:t>
            </w:r>
          </w:p>
        </w:tc>
      </w:tr>
      <w:tr w:rsidR="00737D22" w:rsidRPr="00FE1C21" w14:paraId="6FCB9C0A" w14:textId="77777777">
        <w:tblPrEx>
          <w:tblCellMar>
            <w:top w:w="0" w:type="dxa"/>
            <w:bottom w:w="0" w:type="dxa"/>
          </w:tblCellMar>
        </w:tblPrEx>
        <w:tc>
          <w:tcPr>
            <w:tcW w:w="511" w:type="pct"/>
            <w:tcBorders>
              <w:top w:val="single" w:sz="6" w:space="0" w:color="auto"/>
              <w:left w:val="single" w:sz="6" w:space="0" w:color="auto"/>
              <w:bottom w:val="single" w:sz="6" w:space="0" w:color="auto"/>
              <w:right w:val="single" w:sz="6" w:space="0" w:color="auto"/>
            </w:tcBorders>
          </w:tcPr>
          <w:p w14:paraId="205B2C39" w14:textId="77777777" w:rsidR="00836EF6" w:rsidRPr="00FE1C21" w:rsidRDefault="00836EF6" w:rsidP="00FE1C21">
            <w:pPr>
              <w:pStyle w:val="Char2"/>
              <w:rPr>
                <w:i/>
                <w:color w:val="0000FF"/>
              </w:rPr>
            </w:pPr>
            <w:r w:rsidRPr="00FE1C21">
              <w:rPr>
                <w:i/>
                <w:color w:val="0000FF"/>
              </w:rPr>
              <w:t>state_net[0</w:t>
            </w:r>
            <w:r w:rsidRPr="00FE1C21">
              <w:rPr>
                <w:rFonts w:hint="eastAsia"/>
                <w:i/>
                <w:color w:val="0000FF"/>
              </w:rPr>
              <w:t>：</w:t>
            </w:r>
            <w:r w:rsidRPr="00FE1C21">
              <w:rPr>
                <w:i/>
                <w:color w:val="0000FF"/>
              </w:rPr>
              <w:t>1]</w:t>
            </w:r>
          </w:p>
        </w:tc>
        <w:tc>
          <w:tcPr>
            <w:tcW w:w="394" w:type="pct"/>
            <w:tcBorders>
              <w:top w:val="single" w:sz="6" w:space="0" w:color="auto"/>
              <w:left w:val="single" w:sz="6" w:space="0" w:color="auto"/>
              <w:bottom w:val="single" w:sz="6" w:space="0" w:color="auto"/>
              <w:right w:val="single" w:sz="6" w:space="0" w:color="auto"/>
            </w:tcBorders>
          </w:tcPr>
          <w:p w14:paraId="64BC4A5E" w14:textId="77777777" w:rsidR="00836EF6" w:rsidRPr="00FE1C21" w:rsidRDefault="00836EF6" w:rsidP="00FE1C21">
            <w:pPr>
              <w:pStyle w:val="Char2"/>
              <w:rPr>
                <w:i/>
                <w:color w:val="0000FF"/>
              </w:rPr>
            </w:pPr>
            <w:r w:rsidRPr="00FE1C21">
              <w:rPr>
                <w:rFonts w:hint="eastAsia"/>
                <w:i/>
                <w:color w:val="0000FF"/>
              </w:rPr>
              <w:t>常高，断路</w:t>
            </w:r>
          </w:p>
        </w:tc>
        <w:tc>
          <w:tcPr>
            <w:tcW w:w="473" w:type="pct"/>
            <w:tcBorders>
              <w:top w:val="single" w:sz="6" w:space="0" w:color="auto"/>
              <w:left w:val="single" w:sz="6" w:space="0" w:color="auto"/>
              <w:bottom w:val="single" w:sz="6" w:space="0" w:color="auto"/>
              <w:right w:val="single" w:sz="6" w:space="0" w:color="auto"/>
            </w:tcBorders>
          </w:tcPr>
          <w:p w14:paraId="267DD2D0" w14:textId="77777777" w:rsidR="00836EF6" w:rsidRPr="00FE1C21" w:rsidRDefault="00836EF6" w:rsidP="00FE1C21">
            <w:pPr>
              <w:pStyle w:val="Char2"/>
              <w:rPr>
                <w:i/>
                <w:color w:val="0000FF"/>
              </w:rPr>
            </w:pPr>
            <w:r w:rsidRPr="00FE1C21">
              <w:rPr>
                <w:i/>
                <w:color w:val="0000FF"/>
              </w:rPr>
              <w:t>MPU</w:t>
            </w:r>
            <w:r w:rsidRPr="00FE1C21">
              <w:rPr>
                <w:rFonts w:hint="eastAsia"/>
                <w:i/>
                <w:color w:val="0000FF"/>
              </w:rPr>
              <w:t>对网板主备状态判断错误</w:t>
            </w:r>
          </w:p>
        </w:tc>
        <w:tc>
          <w:tcPr>
            <w:tcW w:w="1008" w:type="pct"/>
            <w:tcBorders>
              <w:top w:val="single" w:sz="6" w:space="0" w:color="auto"/>
              <w:left w:val="single" w:sz="6" w:space="0" w:color="auto"/>
              <w:bottom w:val="single" w:sz="6" w:space="0" w:color="auto"/>
              <w:right w:val="single" w:sz="6" w:space="0" w:color="auto"/>
            </w:tcBorders>
          </w:tcPr>
          <w:p w14:paraId="440D4729" w14:textId="77777777" w:rsidR="00836EF6" w:rsidRPr="00FE1C21" w:rsidRDefault="00836EF6" w:rsidP="00FE1C21">
            <w:pPr>
              <w:pStyle w:val="Char2"/>
              <w:rPr>
                <w:i/>
                <w:color w:val="0000FF"/>
              </w:rPr>
            </w:pPr>
            <w:r w:rsidRPr="00FE1C21">
              <w:rPr>
                <w:rFonts w:hint="eastAsia"/>
                <w:i/>
                <w:color w:val="0000FF"/>
              </w:rPr>
              <w:t>对</w:t>
            </w:r>
            <w:r w:rsidRPr="00FE1C21">
              <w:rPr>
                <w:i/>
                <w:color w:val="0000FF"/>
              </w:rPr>
              <w:t>MMPU</w:t>
            </w:r>
            <w:r w:rsidRPr="00FE1C21">
              <w:rPr>
                <w:rFonts w:hint="eastAsia"/>
                <w:i/>
                <w:color w:val="0000FF"/>
              </w:rPr>
              <w:t>板无意义，有</w:t>
            </w:r>
            <w:r w:rsidRPr="00FE1C21">
              <w:rPr>
                <w:i/>
                <w:color w:val="0000FF"/>
              </w:rPr>
              <w:t>GE</w:t>
            </w:r>
            <w:r w:rsidRPr="00FE1C21">
              <w:rPr>
                <w:rFonts w:hint="eastAsia"/>
                <w:i/>
                <w:color w:val="0000FF"/>
              </w:rPr>
              <w:t>接口单板如</w:t>
            </w:r>
            <w:r w:rsidRPr="00FE1C21">
              <w:rPr>
                <w:i/>
                <w:color w:val="0000FF"/>
              </w:rPr>
              <w:t>LPU</w:t>
            </w:r>
            <w:r w:rsidRPr="00FE1C21">
              <w:rPr>
                <w:rFonts w:hint="eastAsia"/>
                <w:i/>
                <w:color w:val="0000FF"/>
              </w:rPr>
              <w:t>板需要利用该信号控制</w:t>
            </w:r>
            <w:r w:rsidRPr="00FE1C21">
              <w:rPr>
                <w:i/>
                <w:color w:val="0000FF"/>
              </w:rPr>
              <w:t>VSC7132</w:t>
            </w:r>
            <w:r w:rsidRPr="00FE1C21">
              <w:rPr>
                <w:rFonts w:hint="eastAsia"/>
                <w:i/>
                <w:color w:val="0000FF"/>
              </w:rPr>
              <w:t>。</w:t>
            </w:r>
          </w:p>
        </w:tc>
        <w:tc>
          <w:tcPr>
            <w:tcW w:w="338" w:type="pct"/>
            <w:tcBorders>
              <w:top w:val="single" w:sz="6" w:space="0" w:color="auto"/>
              <w:left w:val="single" w:sz="6" w:space="0" w:color="auto"/>
              <w:bottom w:val="single" w:sz="6" w:space="0" w:color="auto"/>
              <w:right w:val="single" w:sz="6" w:space="0" w:color="auto"/>
            </w:tcBorders>
          </w:tcPr>
          <w:p w14:paraId="4C6FC251" w14:textId="77777777" w:rsidR="00836EF6" w:rsidRPr="00FE1C21" w:rsidRDefault="00836EF6" w:rsidP="00FE1C21">
            <w:pPr>
              <w:pStyle w:val="Char2"/>
              <w:rPr>
                <w:i/>
                <w:color w:val="0000FF"/>
              </w:rPr>
            </w:pPr>
            <w:r w:rsidRPr="00FE1C21">
              <w:rPr>
                <w:i/>
                <w:color w:val="0000FF"/>
              </w:rPr>
              <w:t>II</w:t>
            </w:r>
          </w:p>
        </w:tc>
        <w:tc>
          <w:tcPr>
            <w:tcW w:w="944" w:type="pct"/>
            <w:tcBorders>
              <w:top w:val="single" w:sz="6" w:space="0" w:color="auto"/>
              <w:left w:val="single" w:sz="6" w:space="0" w:color="auto"/>
              <w:bottom w:val="single" w:sz="6" w:space="0" w:color="auto"/>
              <w:right w:val="single" w:sz="6" w:space="0" w:color="auto"/>
            </w:tcBorders>
          </w:tcPr>
          <w:p w14:paraId="767E6FC5" w14:textId="77777777" w:rsidR="00836EF6" w:rsidRPr="00FE1C21" w:rsidRDefault="00836EF6" w:rsidP="00FE1C21">
            <w:pPr>
              <w:pStyle w:val="Char2"/>
              <w:rPr>
                <w:i/>
                <w:color w:val="0000FF"/>
              </w:rPr>
            </w:pPr>
            <w:r w:rsidRPr="00FE1C21">
              <w:rPr>
                <w:rFonts w:hint="eastAsia"/>
                <w:i/>
                <w:color w:val="0000FF"/>
              </w:rPr>
              <w:t>从控制通道，定时冗余读取</w:t>
            </w:r>
            <w:r w:rsidRPr="00FE1C21">
              <w:rPr>
                <w:i/>
                <w:color w:val="0000FF"/>
              </w:rPr>
              <w:t>MNET</w:t>
            </w:r>
            <w:r w:rsidRPr="00FE1C21">
              <w:rPr>
                <w:rFonts w:hint="eastAsia"/>
                <w:i/>
                <w:color w:val="0000FF"/>
              </w:rPr>
              <w:t>板主备状态</w:t>
            </w:r>
          </w:p>
        </w:tc>
        <w:tc>
          <w:tcPr>
            <w:tcW w:w="395" w:type="pct"/>
            <w:tcBorders>
              <w:top w:val="single" w:sz="6" w:space="0" w:color="auto"/>
              <w:left w:val="single" w:sz="6" w:space="0" w:color="auto"/>
              <w:bottom w:val="single" w:sz="6" w:space="0" w:color="auto"/>
              <w:right w:val="single" w:sz="6" w:space="0" w:color="auto"/>
            </w:tcBorders>
          </w:tcPr>
          <w:p w14:paraId="6B92CA4E" w14:textId="77777777" w:rsidR="00836EF6" w:rsidRPr="00FE1C21" w:rsidRDefault="00836EF6" w:rsidP="00FE1C21">
            <w:pPr>
              <w:pStyle w:val="Char2"/>
              <w:rPr>
                <w:i/>
                <w:color w:val="0000FF"/>
              </w:rPr>
            </w:pPr>
            <w:r w:rsidRPr="00FE1C21">
              <w:rPr>
                <w:rFonts w:hint="eastAsia"/>
                <w:i/>
                <w:color w:val="0000FF"/>
              </w:rPr>
              <w:t>定时检测</w:t>
            </w:r>
          </w:p>
        </w:tc>
        <w:tc>
          <w:tcPr>
            <w:tcW w:w="593" w:type="pct"/>
            <w:tcBorders>
              <w:top w:val="single" w:sz="6" w:space="0" w:color="auto"/>
              <w:left w:val="single" w:sz="6" w:space="0" w:color="auto"/>
              <w:bottom w:val="single" w:sz="6" w:space="0" w:color="auto"/>
              <w:right w:val="single" w:sz="6" w:space="0" w:color="auto"/>
            </w:tcBorders>
          </w:tcPr>
          <w:p w14:paraId="79680858" w14:textId="77777777" w:rsidR="00836EF6" w:rsidRPr="00FE1C21" w:rsidRDefault="00836EF6" w:rsidP="00FE1C21">
            <w:pPr>
              <w:pStyle w:val="Char2"/>
              <w:rPr>
                <w:i/>
                <w:color w:val="0000FF"/>
              </w:rPr>
            </w:pPr>
            <w:r w:rsidRPr="00FE1C21">
              <w:rPr>
                <w:rFonts w:hint="eastAsia"/>
                <w:i/>
                <w:color w:val="0000FF"/>
              </w:rPr>
              <w:t>如发现某</w:t>
            </w:r>
            <w:r w:rsidRPr="00FE1C21">
              <w:rPr>
                <w:i/>
                <w:color w:val="0000FF"/>
              </w:rPr>
              <w:t>NET</w:t>
            </w:r>
            <w:r w:rsidRPr="00FE1C21">
              <w:rPr>
                <w:rFonts w:hint="eastAsia"/>
                <w:i/>
                <w:color w:val="0000FF"/>
              </w:rPr>
              <w:t>板状态信号错误，告警</w:t>
            </w:r>
          </w:p>
        </w:tc>
        <w:tc>
          <w:tcPr>
            <w:tcW w:w="343" w:type="pct"/>
            <w:tcBorders>
              <w:top w:val="nil"/>
              <w:left w:val="nil"/>
              <w:bottom w:val="nil"/>
              <w:right w:val="single" w:sz="12" w:space="0" w:color="auto"/>
            </w:tcBorders>
          </w:tcPr>
          <w:p w14:paraId="27151B78" w14:textId="77777777" w:rsidR="00836EF6" w:rsidRPr="00FE1C21" w:rsidRDefault="00836EF6" w:rsidP="00FE1C21">
            <w:pPr>
              <w:pStyle w:val="Char2"/>
              <w:rPr>
                <w:i/>
                <w:color w:val="0000FF"/>
              </w:rPr>
            </w:pPr>
            <w:r w:rsidRPr="00FE1C21">
              <w:rPr>
                <w:i/>
                <w:color w:val="0000FF"/>
              </w:rPr>
              <w:t>III</w:t>
            </w:r>
          </w:p>
        </w:tc>
      </w:tr>
      <w:tr w:rsidR="00737D22" w:rsidRPr="00FE1C21" w14:paraId="5B1A7890" w14:textId="77777777">
        <w:tblPrEx>
          <w:tblCellMar>
            <w:top w:w="0" w:type="dxa"/>
            <w:bottom w:w="0" w:type="dxa"/>
          </w:tblCellMar>
        </w:tblPrEx>
        <w:tc>
          <w:tcPr>
            <w:tcW w:w="511" w:type="pct"/>
            <w:tcBorders>
              <w:top w:val="single" w:sz="6" w:space="0" w:color="auto"/>
              <w:left w:val="single" w:sz="6" w:space="0" w:color="auto"/>
              <w:bottom w:val="single" w:sz="6" w:space="0" w:color="auto"/>
              <w:right w:val="single" w:sz="6" w:space="0" w:color="auto"/>
            </w:tcBorders>
          </w:tcPr>
          <w:p w14:paraId="712E167A" w14:textId="77777777" w:rsidR="00836EF6" w:rsidRPr="00FE1C21" w:rsidRDefault="00836EF6" w:rsidP="00FE1C21">
            <w:pPr>
              <w:pStyle w:val="Char2"/>
              <w:rPr>
                <w:i/>
                <w:color w:val="0000FF"/>
                <w:szCs w:val="24"/>
              </w:rPr>
            </w:pPr>
          </w:p>
        </w:tc>
        <w:tc>
          <w:tcPr>
            <w:tcW w:w="394" w:type="pct"/>
            <w:tcBorders>
              <w:top w:val="single" w:sz="6" w:space="0" w:color="auto"/>
              <w:left w:val="single" w:sz="6" w:space="0" w:color="auto"/>
              <w:bottom w:val="single" w:sz="6" w:space="0" w:color="auto"/>
              <w:right w:val="single" w:sz="6" w:space="0" w:color="auto"/>
            </w:tcBorders>
          </w:tcPr>
          <w:p w14:paraId="1021476D" w14:textId="77777777" w:rsidR="00836EF6" w:rsidRPr="00FE1C21" w:rsidRDefault="00836EF6" w:rsidP="00FE1C21">
            <w:pPr>
              <w:pStyle w:val="Char2"/>
              <w:rPr>
                <w:i/>
                <w:color w:val="0000FF"/>
              </w:rPr>
            </w:pPr>
            <w:r w:rsidRPr="00FE1C21">
              <w:rPr>
                <w:rFonts w:hint="eastAsia"/>
                <w:i/>
                <w:color w:val="0000FF"/>
              </w:rPr>
              <w:t>常低，短路</w:t>
            </w:r>
          </w:p>
        </w:tc>
        <w:tc>
          <w:tcPr>
            <w:tcW w:w="473" w:type="pct"/>
            <w:tcBorders>
              <w:top w:val="single" w:sz="6" w:space="0" w:color="auto"/>
              <w:left w:val="single" w:sz="6" w:space="0" w:color="auto"/>
              <w:bottom w:val="single" w:sz="6" w:space="0" w:color="auto"/>
              <w:right w:val="single" w:sz="6" w:space="0" w:color="auto"/>
            </w:tcBorders>
          </w:tcPr>
          <w:p w14:paraId="67BDD2DF" w14:textId="77777777" w:rsidR="00836EF6" w:rsidRPr="00FE1C21" w:rsidRDefault="00836EF6" w:rsidP="00FE1C21">
            <w:pPr>
              <w:pStyle w:val="Char2"/>
              <w:rPr>
                <w:i/>
                <w:color w:val="0000FF"/>
              </w:rPr>
            </w:pPr>
            <w:r w:rsidRPr="00FE1C21">
              <w:rPr>
                <w:i/>
                <w:color w:val="0000FF"/>
              </w:rPr>
              <w:t>MPU</w:t>
            </w:r>
            <w:r w:rsidRPr="00FE1C21">
              <w:rPr>
                <w:rFonts w:hint="eastAsia"/>
                <w:i/>
                <w:color w:val="0000FF"/>
              </w:rPr>
              <w:t>对网板主备状态判断错误</w:t>
            </w:r>
          </w:p>
        </w:tc>
        <w:tc>
          <w:tcPr>
            <w:tcW w:w="1008" w:type="pct"/>
            <w:tcBorders>
              <w:top w:val="single" w:sz="6" w:space="0" w:color="auto"/>
              <w:left w:val="single" w:sz="6" w:space="0" w:color="auto"/>
              <w:bottom w:val="single" w:sz="6" w:space="0" w:color="auto"/>
              <w:right w:val="single" w:sz="6" w:space="0" w:color="auto"/>
            </w:tcBorders>
          </w:tcPr>
          <w:p w14:paraId="784FB0A4" w14:textId="77777777" w:rsidR="00836EF6" w:rsidRPr="00FE1C21" w:rsidRDefault="00836EF6" w:rsidP="00FE1C21">
            <w:pPr>
              <w:pStyle w:val="Char2"/>
              <w:rPr>
                <w:i/>
                <w:color w:val="0000FF"/>
              </w:rPr>
            </w:pPr>
            <w:r w:rsidRPr="00FE1C21">
              <w:rPr>
                <w:rFonts w:hint="eastAsia"/>
                <w:i/>
                <w:color w:val="0000FF"/>
              </w:rPr>
              <w:t>对</w:t>
            </w:r>
            <w:r w:rsidRPr="00FE1C21">
              <w:rPr>
                <w:i/>
                <w:color w:val="0000FF"/>
              </w:rPr>
              <w:t>MMPU</w:t>
            </w:r>
            <w:r w:rsidRPr="00FE1C21">
              <w:rPr>
                <w:rFonts w:hint="eastAsia"/>
                <w:i/>
                <w:color w:val="0000FF"/>
              </w:rPr>
              <w:t>板无意义，有</w:t>
            </w:r>
            <w:r w:rsidRPr="00FE1C21">
              <w:rPr>
                <w:i/>
                <w:color w:val="0000FF"/>
              </w:rPr>
              <w:t>GE</w:t>
            </w:r>
            <w:r w:rsidRPr="00FE1C21">
              <w:rPr>
                <w:rFonts w:hint="eastAsia"/>
                <w:i/>
                <w:color w:val="0000FF"/>
              </w:rPr>
              <w:t>接口单板如</w:t>
            </w:r>
            <w:r w:rsidRPr="00FE1C21">
              <w:rPr>
                <w:i/>
                <w:color w:val="0000FF"/>
              </w:rPr>
              <w:t>LPU</w:t>
            </w:r>
            <w:r w:rsidRPr="00FE1C21">
              <w:rPr>
                <w:rFonts w:hint="eastAsia"/>
                <w:i/>
                <w:color w:val="0000FF"/>
              </w:rPr>
              <w:t>板需要利用该信号控制</w:t>
            </w:r>
            <w:r w:rsidRPr="00FE1C21">
              <w:rPr>
                <w:i/>
                <w:color w:val="0000FF"/>
              </w:rPr>
              <w:t>VSC7132</w:t>
            </w:r>
            <w:r w:rsidRPr="00FE1C21">
              <w:rPr>
                <w:rFonts w:hint="eastAsia"/>
                <w:i/>
                <w:color w:val="0000FF"/>
              </w:rPr>
              <w:t>。</w:t>
            </w:r>
          </w:p>
        </w:tc>
        <w:tc>
          <w:tcPr>
            <w:tcW w:w="338" w:type="pct"/>
            <w:tcBorders>
              <w:top w:val="single" w:sz="6" w:space="0" w:color="auto"/>
              <w:left w:val="single" w:sz="6" w:space="0" w:color="auto"/>
              <w:bottom w:val="single" w:sz="6" w:space="0" w:color="auto"/>
              <w:right w:val="single" w:sz="6" w:space="0" w:color="auto"/>
            </w:tcBorders>
          </w:tcPr>
          <w:p w14:paraId="2438788B" w14:textId="77777777" w:rsidR="00836EF6" w:rsidRPr="00FE1C21" w:rsidRDefault="00836EF6" w:rsidP="00FE1C21">
            <w:pPr>
              <w:pStyle w:val="Char2"/>
              <w:rPr>
                <w:i/>
                <w:color w:val="0000FF"/>
              </w:rPr>
            </w:pPr>
            <w:r w:rsidRPr="00FE1C21">
              <w:rPr>
                <w:i/>
                <w:color w:val="0000FF"/>
              </w:rPr>
              <w:t>II</w:t>
            </w:r>
          </w:p>
        </w:tc>
        <w:tc>
          <w:tcPr>
            <w:tcW w:w="944" w:type="pct"/>
            <w:tcBorders>
              <w:top w:val="single" w:sz="6" w:space="0" w:color="auto"/>
              <w:left w:val="single" w:sz="6" w:space="0" w:color="auto"/>
              <w:bottom w:val="single" w:sz="6" w:space="0" w:color="auto"/>
              <w:right w:val="single" w:sz="6" w:space="0" w:color="auto"/>
            </w:tcBorders>
          </w:tcPr>
          <w:p w14:paraId="257534CE" w14:textId="77777777" w:rsidR="00836EF6" w:rsidRPr="00FE1C21" w:rsidRDefault="00836EF6" w:rsidP="00FE1C21">
            <w:pPr>
              <w:pStyle w:val="Char2"/>
              <w:rPr>
                <w:i/>
                <w:color w:val="0000FF"/>
              </w:rPr>
            </w:pPr>
            <w:r w:rsidRPr="00FE1C21">
              <w:rPr>
                <w:rFonts w:hint="eastAsia"/>
                <w:i/>
                <w:color w:val="0000FF"/>
              </w:rPr>
              <w:t>从控制通道，定时冗余读取</w:t>
            </w:r>
            <w:r w:rsidRPr="00FE1C21">
              <w:rPr>
                <w:i/>
                <w:color w:val="0000FF"/>
              </w:rPr>
              <w:t>MNET</w:t>
            </w:r>
            <w:r w:rsidRPr="00FE1C21">
              <w:rPr>
                <w:rFonts w:hint="eastAsia"/>
                <w:i/>
                <w:color w:val="0000FF"/>
              </w:rPr>
              <w:t>板主备状态</w:t>
            </w:r>
          </w:p>
        </w:tc>
        <w:tc>
          <w:tcPr>
            <w:tcW w:w="395" w:type="pct"/>
            <w:tcBorders>
              <w:top w:val="single" w:sz="6" w:space="0" w:color="auto"/>
              <w:left w:val="single" w:sz="6" w:space="0" w:color="auto"/>
              <w:bottom w:val="single" w:sz="6" w:space="0" w:color="auto"/>
              <w:right w:val="single" w:sz="6" w:space="0" w:color="auto"/>
            </w:tcBorders>
          </w:tcPr>
          <w:p w14:paraId="1C77812E" w14:textId="77777777" w:rsidR="00836EF6" w:rsidRPr="00FE1C21" w:rsidRDefault="00836EF6" w:rsidP="00FE1C21">
            <w:pPr>
              <w:pStyle w:val="Char2"/>
              <w:rPr>
                <w:i/>
                <w:color w:val="0000FF"/>
              </w:rPr>
            </w:pPr>
            <w:r w:rsidRPr="00FE1C21">
              <w:rPr>
                <w:rFonts w:hint="eastAsia"/>
                <w:i/>
                <w:color w:val="0000FF"/>
              </w:rPr>
              <w:t>定时检测</w:t>
            </w:r>
          </w:p>
        </w:tc>
        <w:tc>
          <w:tcPr>
            <w:tcW w:w="593" w:type="pct"/>
            <w:tcBorders>
              <w:top w:val="single" w:sz="6" w:space="0" w:color="auto"/>
              <w:left w:val="single" w:sz="6" w:space="0" w:color="auto"/>
              <w:bottom w:val="single" w:sz="6" w:space="0" w:color="auto"/>
              <w:right w:val="single" w:sz="6" w:space="0" w:color="auto"/>
            </w:tcBorders>
          </w:tcPr>
          <w:p w14:paraId="2FA379FC" w14:textId="77777777" w:rsidR="00836EF6" w:rsidRPr="00FE1C21" w:rsidRDefault="00836EF6" w:rsidP="00FE1C21">
            <w:pPr>
              <w:pStyle w:val="Char2"/>
              <w:rPr>
                <w:i/>
                <w:color w:val="0000FF"/>
              </w:rPr>
            </w:pPr>
            <w:r w:rsidRPr="00FE1C21">
              <w:rPr>
                <w:rFonts w:hint="eastAsia"/>
                <w:i/>
                <w:color w:val="0000FF"/>
              </w:rPr>
              <w:t>如发现某</w:t>
            </w:r>
            <w:r w:rsidRPr="00FE1C21">
              <w:rPr>
                <w:i/>
                <w:color w:val="0000FF"/>
              </w:rPr>
              <w:t>NET</w:t>
            </w:r>
            <w:r w:rsidRPr="00FE1C21">
              <w:rPr>
                <w:rFonts w:hint="eastAsia"/>
                <w:i/>
                <w:color w:val="0000FF"/>
              </w:rPr>
              <w:t>板状态信号错误，告警</w:t>
            </w:r>
          </w:p>
        </w:tc>
        <w:tc>
          <w:tcPr>
            <w:tcW w:w="343" w:type="pct"/>
            <w:tcBorders>
              <w:top w:val="nil"/>
              <w:left w:val="nil"/>
              <w:bottom w:val="nil"/>
              <w:right w:val="single" w:sz="12" w:space="0" w:color="auto"/>
            </w:tcBorders>
          </w:tcPr>
          <w:p w14:paraId="2D8B7BD5" w14:textId="77777777" w:rsidR="00836EF6" w:rsidRPr="00FE1C21" w:rsidRDefault="00836EF6" w:rsidP="00FE1C21">
            <w:pPr>
              <w:pStyle w:val="Char2"/>
              <w:rPr>
                <w:i/>
                <w:color w:val="0000FF"/>
              </w:rPr>
            </w:pPr>
            <w:r w:rsidRPr="00FE1C21">
              <w:rPr>
                <w:i/>
                <w:color w:val="0000FF"/>
              </w:rPr>
              <w:t>III</w:t>
            </w:r>
          </w:p>
        </w:tc>
      </w:tr>
      <w:tr w:rsidR="00737D22" w:rsidRPr="00FE1C21" w14:paraId="785D006B" w14:textId="77777777">
        <w:tblPrEx>
          <w:tblCellMar>
            <w:top w:w="0" w:type="dxa"/>
            <w:bottom w:w="0" w:type="dxa"/>
          </w:tblCellMar>
        </w:tblPrEx>
        <w:tc>
          <w:tcPr>
            <w:tcW w:w="511" w:type="pct"/>
            <w:tcBorders>
              <w:top w:val="single" w:sz="6" w:space="0" w:color="auto"/>
              <w:left w:val="single" w:sz="6" w:space="0" w:color="auto"/>
              <w:bottom w:val="single" w:sz="6" w:space="0" w:color="auto"/>
              <w:right w:val="single" w:sz="6" w:space="0" w:color="auto"/>
            </w:tcBorders>
          </w:tcPr>
          <w:p w14:paraId="21901284" w14:textId="77777777" w:rsidR="00836EF6" w:rsidRPr="00FE1C21" w:rsidRDefault="00836EF6" w:rsidP="00FE1C21">
            <w:pPr>
              <w:pStyle w:val="Char2"/>
              <w:rPr>
                <w:i/>
                <w:color w:val="0000FF"/>
              </w:rPr>
            </w:pPr>
            <w:r w:rsidRPr="00FE1C21">
              <w:rPr>
                <w:i/>
                <w:color w:val="0000FF"/>
              </w:rPr>
              <w:t>PWR_COM0_RX+-</w:t>
            </w:r>
          </w:p>
        </w:tc>
        <w:tc>
          <w:tcPr>
            <w:tcW w:w="394" w:type="pct"/>
            <w:tcBorders>
              <w:top w:val="single" w:sz="6" w:space="0" w:color="auto"/>
              <w:left w:val="single" w:sz="6" w:space="0" w:color="auto"/>
              <w:bottom w:val="single" w:sz="6" w:space="0" w:color="auto"/>
              <w:right w:val="single" w:sz="6" w:space="0" w:color="auto"/>
            </w:tcBorders>
          </w:tcPr>
          <w:p w14:paraId="2F232281" w14:textId="77777777" w:rsidR="00836EF6" w:rsidRPr="00FE1C21" w:rsidRDefault="00836EF6" w:rsidP="00FE1C21">
            <w:pPr>
              <w:pStyle w:val="Char2"/>
              <w:rPr>
                <w:i/>
                <w:color w:val="0000FF"/>
              </w:rPr>
            </w:pPr>
            <w:r w:rsidRPr="00FE1C21">
              <w:rPr>
                <w:rFonts w:hint="eastAsia"/>
                <w:i/>
                <w:color w:val="0000FF"/>
              </w:rPr>
              <w:t>常高、常低、短路、断路</w:t>
            </w:r>
          </w:p>
        </w:tc>
        <w:tc>
          <w:tcPr>
            <w:tcW w:w="473" w:type="pct"/>
            <w:tcBorders>
              <w:top w:val="single" w:sz="6" w:space="0" w:color="auto"/>
              <w:left w:val="single" w:sz="6" w:space="0" w:color="auto"/>
              <w:bottom w:val="single" w:sz="6" w:space="0" w:color="auto"/>
              <w:right w:val="single" w:sz="6" w:space="0" w:color="auto"/>
            </w:tcBorders>
          </w:tcPr>
          <w:p w14:paraId="71EF6C74" w14:textId="77777777" w:rsidR="00836EF6" w:rsidRPr="00FE1C21" w:rsidRDefault="00836EF6" w:rsidP="00FE1C21">
            <w:pPr>
              <w:pStyle w:val="Char2"/>
              <w:rPr>
                <w:i/>
                <w:color w:val="0000FF"/>
              </w:rPr>
            </w:pPr>
            <w:r w:rsidRPr="00FE1C21">
              <w:rPr>
                <w:rFonts w:hint="eastAsia"/>
                <w:i/>
                <w:color w:val="0000FF"/>
              </w:rPr>
              <w:t>与电源框、风扇框串口通信中断</w:t>
            </w:r>
          </w:p>
        </w:tc>
        <w:tc>
          <w:tcPr>
            <w:tcW w:w="1008" w:type="pct"/>
            <w:tcBorders>
              <w:top w:val="single" w:sz="6" w:space="0" w:color="auto"/>
              <w:left w:val="single" w:sz="6" w:space="0" w:color="auto"/>
              <w:bottom w:val="single" w:sz="6" w:space="0" w:color="auto"/>
              <w:right w:val="single" w:sz="6" w:space="0" w:color="auto"/>
            </w:tcBorders>
          </w:tcPr>
          <w:p w14:paraId="092083D2" w14:textId="77777777" w:rsidR="00836EF6" w:rsidRPr="00FE1C21" w:rsidRDefault="00836EF6" w:rsidP="00FE1C21">
            <w:pPr>
              <w:pStyle w:val="Char2"/>
              <w:rPr>
                <w:i/>
                <w:color w:val="0000FF"/>
              </w:rPr>
            </w:pPr>
            <w:r w:rsidRPr="00FE1C21">
              <w:rPr>
                <w:rFonts w:hint="eastAsia"/>
                <w:i/>
                <w:color w:val="0000FF"/>
              </w:rPr>
              <w:t>与电源框、风扇框串口通信中断</w:t>
            </w:r>
          </w:p>
        </w:tc>
        <w:tc>
          <w:tcPr>
            <w:tcW w:w="338" w:type="pct"/>
            <w:tcBorders>
              <w:top w:val="single" w:sz="6" w:space="0" w:color="auto"/>
              <w:left w:val="single" w:sz="6" w:space="0" w:color="auto"/>
              <w:bottom w:val="single" w:sz="6" w:space="0" w:color="auto"/>
              <w:right w:val="single" w:sz="6" w:space="0" w:color="auto"/>
            </w:tcBorders>
          </w:tcPr>
          <w:p w14:paraId="3F6DD57F" w14:textId="77777777" w:rsidR="00836EF6" w:rsidRPr="00FE1C21" w:rsidRDefault="00836EF6" w:rsidP="00FE1C21">
            <w:pPr>
              <w:pStyle w:val="Char2"/>
              <w:rPr>
                <w:i/>
                <w:color w:val="0000FF"/>
              </w:rPr>
            </w:pPr>
            <w:r w:rsidRPr="00FE1C21">
              <w:rPr>
                <w:i/>
                <w:color w:val="0000FF"/>
              </w:rPr>
              <w:t>II</w:t>
            </w:r>
          </w:p>
        </w:tc>
        <w:tc>
          <w:tcPr>
            <w:tcW w:w="944" w:type="pct"/>
            <w:tcBorders>
              <w:top w:val="single" w:sz="6" w:space="0" w:color="auto"/>
              <w:left w:val="single" w:sz="6" w:space="0" w:color="auto"/>
              <w:bottom w:val="single" w:sz="6" w:space="0" w:color="auto"/>
              <w:right w:val="single" w:sz="6" w:space="0" w:color="auto"/>
            </w:tcBorders>
          </w:tcPr>
          <w:p w14:paraId="73A44A8A" w14:textId="77777777" w:rsidR="00836EF6" w:rsidRPr="00FE1C21" w:rsidRDefault="00836EF6" w:rsidP="00FE1C21">
            <w:pPr>
              <w:pStyle w:val="Char2"/>
              <w:rPr>
                <w:i/>
                <w:color w:val="0000FF"/>
              </w:rPr>
            </w:pPr>
            <w:r w:rsidRPr="00FE1C21">
              <w:rPr>
                <w:rFonts w:hint="eastAsia"/>
                <w:i/>
                <w:color w:val="0000FF"/>
              </w:rPr>
              <w:t>协议保证检测频率，与风扇框通信中断后，建议查询各单板温度，必要时可单板断电</w:t>
            </w:r>
          </w:p>
        </w:tc>
        <w:tc>
          <w:tcPr>
            <w:tcW w:w="395" w:type="pct"/>
            <w:tcBorders>
              <w:top w:val="single" w:sz="6" w:space="0" w:color="auto"/>
              <w:left w:val="single" w:sz="6" w:space="0" w:color="auto"/>
              <w:bottom w:val="single" w:sz="6" w:space="0" w:color="auto"/>
              <w:right w:val="single" w:sz="6" w:space="0" w:color="auto"/>
            </w:tcBorders>
          </w:tcPr>
          <w:p w14:paraId="00CC956F" w14:textId="77777777" w:rsidR="00836EF6" w:rsidRPr="00FE1C21" w:rsidRDefault="00836EF6" w:rsidP="00FE1C21">
            <w:pPr>
              <w:pStyle w:val="Char2"/>
              <w:rPr>
                <w:i/>
                <w:color w:val="0000FF"/>
              </w:rPr>
            </w:pPr>
          </w:p>
        </w:tc>
        <w:tc>
          <w:tcPr>
            <w:tcW w:w="593" w:type="pct"/>
            <w:tcBorders>
              <w:top w:val="single" w:sz="6" w:space="0" w:color="auto"/>
              <w:left w:val="single" w:sz="6" w:space="0" w:color="auto"/>
              <w:bottom w:val="single" w:sz="6" w:space="0" w:color="auto"/>
              <w:right w:val="single" w:sz="6" w:space="0" w:color="auto"/>
            </w:tcBorders>
          </w:tcPr>
          <w:p w14:paraId="438D7C32" w14:textId="77777777" w:rsidR="00836EF6" w:rsidRPr="00FE1C21" w:rsidRDefault="00836EF6" w:rsidP="00FE1C21">
            <w:pPr>
              <w:pStyle w:val="Char2"/>
              <w:rPr>
                <w:i/>
                <w:color w:val="0000FF"/>
              </w:rPr>
            </w:pPr>
          </w:p>
        </w:tc>
        <w:tc>
          <w:tcPr>
            <w:tcW w:w="343" w:type="pct"/>
            <w:tcBorders>
              <w:top w:val="nil"/>
              <w:left w:val="nil"/>
              <w:bottom w:val="nil"/>
              <w:right w:val="single" w:sz="12" w:space="0" w:color="auto"/>
            </w:tcBorders>
          </w:tcPr>
          <w:p w14:paraId="25E25ED6" w14:textId="77777777" w:rsidR="00836EF6" w:rsidRPr="00FE1C21" w:rsidRDefault="00836EF6" w:rsidP="00FE1C21">
            <w:pPr>
              <w:pStyle w:val="Char2"/>
              <w:rPr>
                <w:i/>
                <w:color w:val="0000FF"/>
              </w:rPr>
            </w:pPr>
          </w:p>
        </w:tc>
      </w:tr>
      <w:tr w:rsidR="00737D22" w14:paraId="55CC7A40" w14:textId="77777777">
        <w:tblPrEx>
          <w:tblCellMar>
            <w:top w:w="0" w:type="dxa"/>
            <w:bottom w:w="0" w:type="dxa"/>
          </w:tblCellMar>
        </w:tblPrEx>
        <w:tc>
          <w:tcPr>
            <w:tcW w:w="511" w:type="pct"/>
            <w:tcBorders>
              <w:top w:val="single" w:sz="6" w:space="0" w:color="auto"/>
              <w:left w:val="single" w:sz="6" w:space="0" w:color="auto"/>
              <w:bottom w:val="single" w:sz="6" w:space="0" w:color="auto"/>
              <w:right w:val="single" w:sz="6" w:space="0" w:color="auto"/>
            </w:tcBorders>
          </w:tcPr>
          <w:p w14:paraId="22E6106B" w14:textId="77777777" w:rsidR="00836EF6" w:rsidRPr="00FE1C21" w:rsidRDefault="00836EF6" w:rsidP="00FE1C21">
            <w:pPr>
              <w:pStyle w:val="Char2"/>
            </w:pPr>
          </w:p>
        </w:tc>
        <w:tc>
          <w:tcPr>
            <w:tcW w:w="394" w:type="pct"/>
            <w:tcBorders>
              <w:top w:val="single" w:sz="6" w:space="0" w:color="auto"/>
              <w:left w:val="single" w:sz="6" w:space="0" w:color="auto"/>
              <w:bottom w:val="single" w:sz="6" w:space="0" w:color="auto"/>
              <w:right w:val="single" w:sz="6" w:space="0" w:color="auto"/>
            </w:tcBorders>
          </w:tcPr>
          <w:p w14:paraId="6F10A2F9" w14:textId="77777777" w:rsidR="00836EF6" w:rsidRPr="00FE1C21" w:rsidRDefault="00836EF6" w:rsidP="00FE1C21">
            <w:pPr>
              <w:pStyle w:val="Char2"/>
            </w:pPr>
          </w:p>
        </w:tc>
        <w:tc>
          <w:tcPr>
            <w:tcW w:w="473" w:type="pct"/>
            <w:tcBorders>
              <w:top w:val="single" w:sz="6" w:space="0" w:color="auto"/>
              <w:left w:val="single" w:sz="6" w:space="0" w:color="auto"/>
              <w:bottom w:val="single" w:sz="6" w:space="0" w:color="auto"/>
              <w:right w:val="single" w:sz="6" w:space="0" w:color="auto"/>
            </w:tcBorders>
          </w:tcPr>
          <w:p w14:paraId="6C491CF2" w14:textId="77777777" w:rsidR="00836EF6" w:rsidRPr="00FE1C21" w:rsidRDefault="00836EF6" w:rsidP="00FE1C21">
            <w:pPr>
              <w:pStyle w:val="Char2"/>
            </w:pPr>
          </w:p>
        </w:tc>
        <w:tc>
          <w:tcPr>
            <w:tcW w:w="1008" w:type="pct"/>
            <w:tcBorders>
              <w:top w:val="single" w:sz="6" w:space="0" w:color="auto"/>
              <w:left w:val="single" w:sz="6" w:space="0" w:color="auto"/>
              <w:bottom w:val="single" w:sz="6" w:space="0" w:color="auto"/>
              <w:right w:val="single" w:sz="6" w:space="0" w:color="auto"/>
            </w:tcBorders>
          </w:tcPr>
          <w:p w14:paraId="4BE85EBC" w14:textId="77777777" w:rsidR="00836EF6" w:rsidRPr="00FE1C21" w:rsidRDefault="00836EF6" w:rsidP="00FE1C21">
            <w:pPr>
              <w:pStyle w:val="Char2"/>
            </w:pPr>
          </w:p>
        </w:tc>
        <w:tc>
          <w:tcPr>
            <w:tcW w:w="338" w:type="pct"/>
            <w:tcBorders>
              <w:top w:val="single" w:sz="6" w:space="0" w:color="auto"/>
              <w:left w:val="single" w:sz="6" w:space="0" w:color="auto"/>
              <w:bottom w:val="single" w:sz="6" w:space="0" w:color="auto"/>
              <w:right w:val="single" w:sz="6" w:space="0" w:color="auto"/>
            </w:tcBorders>
          </w:tcPr>
          <w:p w14:paraId="2C871EA6" w14:textId="77777777" w:rsidR="00836EF6" w:rsidRPr="00FE1C21" w:rsidRDefault="00836EF6" w:rsidP="00FE1C21">
            <w:pPr>
              <w:pStyle w:val="Char2"/>
            </w:pPr>
          </w:p>
        </w:tc>
        <w:tc>
          <w:tcPr>
            <w:tcW w:w="944" w:type="pct"/>
            <w:tcBorders>
              <w:top w:val="single" w:sz="6" w:space="0" w:color="auto"/>
              <w:left w:val="single" w:sz="6" w:space="0" w:color="auto"/>
              <w:bottom w:val="single" w:sz="6" w:space="0" w:color="auto"/>
              <w:right w:val="single" w:sz="6" w:space="0" w:color="auto"/>
            </w:tcBorders>
          </w:tcPr>
          <w:p w14:paraId="56AFA3AA" w14:textId="77777777" w:rsidR="00836EF6" w:rsidRPr="00FE1C21" w:rsidRDefault="00836EF6" w:rsidP="00FE1C21">
            <w:pPr>
              <w:pStyle w:val="Char2"/>
            </w:pPr>
          </w:p>
        </w:tc>
        <w:tc>
          <w:tcPr>
            <w:tcW w:w="395" w:type="pct"/>
            <w:tcBorders>
              <w:top w:val="single" w:sz="6" w:space="0" w:color="auto"/>
              <w:left w:val="single" w:sz="6" w:space="0" w:color="auto"/>
              <w:bottom w:val="single" w:sz="6" w:space="0" w:color="auto"/>
              <w:right w:val="single" w:sz="6" w:space="0" w:color="auto"/>
            </w:tcBorders>
          </w:tcPr>
          <w:p w14:paraId="2B269709" w14:textId="77777777" w:rsidR="00836EF6" w:rsidRPr="00FE1C21" w:rsidRDefault="00836EF6" w:rsidP="00FE1C21">
            <w:pPr>
              <w:pStyle w:val="Char2"/>
            </w:pPr>
          </w:p>
        </w:tc>
        <w:tc>
          <w:tcPr>
            <w:tcW w:w="593" w:type="pct"/>
            <w:tcBorders>
              <w:top w:val="single" w:sz="6" w:space="0" w:color="auto"/>
              <w:left w:val="single" w:sz="6" w:space="0" w:color="auto"/>
              <w:bottom w:val="single" w:sz="6" w:space="0" w:color="auto"/>
              <w:right w:val="single" w:sz="6" w:space="0" w:color="auto"/>
            </w:tcBorders>
          </w:tcPr>
          <w:p w14:paraId="027D0BCA" w14:textId="77777777" w:rsidR="00836EF6" w:rsidRPr="00FE1C21" w:rsidRDefault="00836EF6" w:rsidP="00FE1C21">
            <w:pPr>
              <w:pStyle w:val="Char2"/>
            </w:pPr>
          </w:p>
        </w:tc>
        <w:tc>
          <w:tcPr>
            <w:tcW w:w="343" w:type="pct"/>
            <w:tcBorders>
              <w:top w:val="nil"/>
              <w:left w:val="nil"/>
              <w:bottom w:val="nil"/>
              <w:right w:val="single" w:sz="12" w:space="0" w:color="auto"/>
            </w:tcBorders>
          </w:tcPr>
          <w:p w14:paraId="1239FDDB" w14:textId="77777777" w:rsidR="00836EF6" w:rsidRPr="00FE1C21" w:rsidRDefault="00836EF6" w:rsidP="00FE1C21">
            <w:pPr>
              <w:pStyle w:val="Char2"/>
            </w:pPr>
          </w:p>
        </w:tc>
      </w:tr>
      <w:tr w:rsidR="00737D22" w14:paraId="548ED97B" w14:textId="77777777">
        <w:tblPrEx>
          <w:tblCellMar>
            <w:top w:w="0" w:type="dxa"/>
            <w:bottom w:w="0" w:type="dxa"/>
          </w:tblCellMar>
        </w:tblPrEx>
        <w:tc>
          <w:tcPr>
            <w:tcW w:w="511" w:type="pct"/>
            <w:tcBorders>
              <w:top w:val="single" w:sz="6" w:space="0" w:color="auto"/>
              <w:left w:val="single" w:sz="6" w:space="0" w:color="auto"/>
              <w:bottom w:val="single" w:sz="6" w:space="0" w:color="auto"/>
              <w:right w:val="single" w:sz="6" w:space="0" w:color="auto"/>
            </w:tcBorders>
          </w:tcPr>
          <w:p w14:paraId="207AC2DE" w14:textId="77777777" w:rsidR="00836EF6" w:rsidRPr="00FE1C21" w:rsidRDefault="00836EF6" w:rsidP="00FE1C21">
            <w:pPr>
              <w:pStyle w:val="Char2"/>
            </w:pPr>
          </w:p>
        </w:tc>
        <w:tc>
          <w:tcPr>
            <w:tcW w:w="394" w:type="pct"/>
            <w:tcBorders>
              <w:top w:val="single" w:sz="6" w:space="0" w:color="auto"/>
              <w:left w:val="single" w:sz="6" w:space="0" w:color="auto"/>
              <w:bottom w:val="single" w:sz="6" w:space="0" w:color="auto"/>
              <w:right w:val="single" w:sz="6" w:space="0" w:color="auto"/>
            </w:tcBorders>
          </w:tcPr>
          <w:p w14:paraId="20927B6B" w14:textId="77777777" w:rsidR="00836EF6" w:rsidRPr="00FE1C21" w:rsidRDefault="00836EF6" w:rsidP="00FE1C21">
            <w:pPr>
              <w:pStyle w:val="Char2"/>
            </w:pPr>
          </w:p>
        </w:tc>
        <w:tc>
          <w:tcPr>
            <w:tcW w:w="473" w:type="pct"/>
            <w:tcBorders>
              <w:top w:val="single" w:sz="6" w:space="0" w:color="auto"/>
              <w:left w:val="single" w:sz="6" w:space="0" w:color="auto"/>
              <w:bottom w:val="single" w:sz="6" w:space="0" w:color="auto"/>
              <w:right w:val="single" w:sz="6" w:space="0" w:color="auto"/>
            </w:tcBorders>
          </w:tcPr>
          <w:p w14:paraId="2E957743" w14:textId="77777777" w:rsidR="00836EF6" w:rsidRPr="00FE1C21" w:rsidRDefault="00836EF6" w:rsidP="00FE1C21">
            <w:pPr>
              <w:pStyle w:val="Char2"/>
            </w:pPr>
          </w:p>
        </w:tc>
        <w:tc>
          <w:tcPr>
            <w:tcW w:w="1008" w:type="pct"/>
            <w:tcBorders>
              <w:top w:val="single" w:sz="6" w:space="0" w:color="auto"/>
              <w:left w:val="single" w:sz="6" w:space="0" w:color="auto"/>
              <w:bottom w:val="single" w:sz="6" w:space="0" w:color="auto"/>
              <w:right w:val="single" w:sz="6" w:space="0" w:color="auto"/>
            </w:tcBorders>
          </w:tcPr>
          <w:p w14:paraId="370D1271" w14:textId="77777777" w:rsidR="00836EF6" w:rsidRPr="00FE1C21" w:rsidRDefault="00836EF6" w:rsidP="00FE1C21">
            <w:pPr>
              <w:pStyle w:val="Char2"/>
            </w:pPr>
          </w:p>
        </w:tc>
        <w:tc>
          <w:tcPr>
            <w:tcW w:w="338" w:type="pct"/>
            <w:tcBorders>
              <w:top w:val="single" w:sz="6" w:space="0" w:color="auto"/>
              <w:left w:val="single" w:sz="6" w:space="0" w:color="auto"/>
              <w:bottom w:val="single" w:sz="6" w:space="0" w:color="auto"/>
              <w:right w:val="single" w:sz="6" w:space="0" w:color="auto"/>
            </w:tcBorders>
          </w:tcPr>
          <w:p w14:paraId="0B894F5F" w14:textId="77777777" w:rsidR="00836EF6" w:rsidRPr="00FE1C21" w:rsidRDefault="00836EF6" w:rsidP="00FE1C21">
            <w:pPr>
              <w:pStyle w:val="Char2"/>
            </w:pPr>
          </w:p>
        </w:tc>
        <w:tc>
          <w:tcPr>
            <w:tcW w:w="944" w:type="pct"/>
            <w:tcBorders>
              <w:top w:val="single" w:sz="6" w:space="0" w:color="auto"/>
              <w:left w:val="single" w:sz="6" w:space="0" w:color="auto"/>
              <w:bottom w:val="single" w:sz="6" w:space="0" w:color="auto"/>
              <w:right w:val="single" w:sz="6" w:space="0" w:color="auto"/>
            </w:tcBorders>
          </w:tcPr>
          <w:p w14:paraId="2DB6AC94" w14:textId="77777777" w:rsidR="00836EF6" w:rsidRPr="00FE1C21" w:rsidRDefault="00836EF6" w:rsidP="00FE1C21">
            <w:pPr>
              <w:pStyle w:val="Char2"/>
            </w:pPr>
          </w:p>
        </w:tc>
        <w:tc>
          <w:tcPr>
            <w:tcW w:w="395" w:type="pct"/>
            <w:tcBorders>
              <w:top w:val="single" w:sz="6" w:space="0" w:color="auto"/>
              <w:left w:val="single" w:sz="6" w:space="0" w:color="auto"/>
              <w:bottom w:val="single" w:sz="6" w:space="0" w:color="auto"/>
              <w:right w:val="single" w:sz="6" w:space="0" w:color="auto"/>
            </w:tcBorders>
          </w:tcPr>
          <w:p w14:paraId="54078507" w14:textId="77777777" w:rsidR="00836EF6" w:rsidRPr="00FE1C21" w:rsidRDefault="00836EF6" w:rsidP="00FE1C21">
            <w:pPr>
              <w:pStyle w:val="Char2"/>
            </w:pPr>
          </w:p>
        </w:tc>
        <w:tc>
          <w:tcPr>
            <w:tcW w:w="593" w:type="pct"/>
            <w:tcBorders>
              <w:top w:val="single" w:sz="6" w:space="0" w:color="auto"/>
              <w:left w:val="single" w:sz="6" w:space="0" w:color="auto"/>
              <w:bottom w:val="single" w:sz="6" w:space="0" w:color="auto"/>
              <w:right w:val="single" w:sz="6" w:space="0" w:color="auto"/>
            </w:tcBorders>
          </w:tcPr>
          <w:p w14:paraId="3F874086" w14:textId="77777777" w:rsidR="00836EF6" w:rsidRPr="00FE1C21" w:rsidRDefault="00836EF6" w:rsidP="00FE1C21">
            <w:pPr>
              <w:pStyle w:val="Char2"/>
            </w:pPr>
          </w:p>
        </w:tc>
        <w:tc>
          <w:tcPr>
            <w:tcW w:w="343" w:type="pct"/>
            <w:tcBorders>
              <w:top w:val="nil"/>
              <w:left w:val="nil"/>
              <w:bottom w:val="single" w:sz="12" w:space="0" w:color="auto"/>
              <w:right w:val="single" w:sz="12" w:space="0" w:color="auto"/>
            </w:tcBorders>
          </w:tcPr>
          <w:p w14:paraId="42C32C7F" w14:textId="77777777" w:rsidR="00836EF6" w:rsidRPr="00FE1C21" w:rsidRDefault="00836EF6" w:rsidP="00FE1C21">
            <w:pPr>
              <w:pStyle w:val="Char2"/>
            </w:pPr>
          </w:p>
        </w:tc>
      </w:tr>
    </w:tbl>
    <w:p w14:paraId="073A1941" w14:textId="77777777" w:rsidR="00836EF6" w:rsidRDefault="00836EF6" w:rsidP="00BE3E57">
      <w:pPr>
        <w:pStyle w:val="af7"/>
      </w:pPr>
    </w:p>
    <w:p w14:paraId="5AE796B9" w14:textId="77777777" w:rsidR="00836EF6" w:rsidRDefault="00836EF6" w:rsidP="00BE3E57">
      <w:pPr>
        <w:pStyle w:val="af7"/>
      </w:pPr>
    </w:p>
    <w:p w14:paraId="018E1552" w14:textId="77777777" w:rsidR="00836EF6" w:rsidRPr="00EA2C10" w:rsidRDefault="00836EF6" w:rsidP="00FE1C21">
      <w:pPr>
        <w:pStyle w:val="a7"/>
      </w:pPr>
      <w:r w:rsidRPr="00EA2C10">
        <w:t>2</w:t>
      </w:r>
      <w:r w:rsidRPr="00EA2C10">
        <w:rPr>
          <w:rFonts w:hint="eastAsia"/>
        </w:rPr>
        <w:t>）硬件故障管理需求</w:t>
      </w:r>
    </w:p>
    <w:p w14:paraId="42D4A3A9" w14:textId="77777777" w:rsidR="00836EF6" w:rsidRDefault="00836EF6" w:rsidP="00FE1C21">
      <w:pPr>
        <w:pStyle w:val="a7"/>
      </w:pPr>
      <w:r>
        <w:t>&lt;</w:t>
      </w:r>
      <w:r>
        <w:rPr>
          <w:rFonts w:hint="eastAsia"/>
        </w:rPr>
        <w:t>根据板间信号级</w:t>
      </w:r>
      <w:r>
        <w:t>FMEA</w:t>
      </w:r>
      <w:r>
        <w:rPr>
          <w:rFonts w:hint="eastAsia"/>
        </w:rPr>
        <w:t>分析结论，确定单板原始告警信息，对硬件故障检测、隔离、恢复提出需求。需要区分在线检测、离线检测（装备检测）、功能检测和调试测试、自检的需求和差异</w:t>
      </w:r>
      <w:r>
        <w:t>&gt;</w:t>
      </w:r>
    </w:p>
    <w:p w14:paraId="72975F10" w14:textId="77777777" w:rsidR="00836EF6" w:rsidRDefault="00836EF6" w:rsidP="00BE3E57">
      <w:pPr>
        <w:pStyle w:val="af7"/>
        <w:rPr>
          <w:rFonts w:hint="eastAsia"/>
        </w:rPr>
      </w:pPr>
    </w:p>
    <w:p w14:paraId="3426D7DB" w14:textId="77777777" w:rsidR="00836EF6" w:rsidRDefault="00836EF6" w:rsidP="00BE3E57">
      <w:pPr>
        <w:pStyle w:val="af7"/>
        <w:rPr>
          <w:rFonts w:hint="eastAsia"/>
        </w:rPr>
      </w:pPr>
    </w:p>
    <w:p w14:paraId="5133CDE4" w14:textId="77777777" w:rsidR="00836EF6" w:rsidRPr="00EA2C10" w:rsidRDefault="00836EF6" w:rsidP="00FE1C21">
      <w:pPr>
        <w:pStyle w:val="a7"/>
      </w:pPr>
      <w:r w:rsidRPr="00EA2C10">
        <w:t>3</w:t>
      </w:r>
      <w:r w:rsidRPr="00EA2C10">
        <w:rPr>
          <w:rFonts w:hint="eastAsia"/>
        </w:rPr>
        <w:t>）软件故障管理需求</w:t>
      </w:r>
    </w:p>
    <w:p w14:paraId="4B6E7BCB" w14:textId="77777777" w:rsidR="00836EF6" w:rsidRDefault="00836EF6" w:rsidP="00FE1C21">
      <w:pPr>
        <w:pStyle w:val="a7"/>
      </w:pPr>
      <w:r>
        <w:t>&lt;</w:t>
      </w:r>
      <w:r>
        <w:rPr>
          <w:rFonts w:hint="eastAsia"/>
        </w:rPr>
        <w:t>根据板间信号级级</w:t>
      </w:r>
      <w:r>
        <w:t>FMEA</w:t>
      </w:r>
      <w:r>
        <w:rPr>
          <w:rFonts w:hint="eastAsia"/>
        </w:rPr>
        <w:t>分析结论，对相关软件支持硬件故障检测、隔离、恢复的功能提出</w:t>
      </w:r>
      <w:r>
        <w:rPr>
          <w:rFonts w:hint="eastAsia"/>
        </w:rPr>
        <w:lastRenderedPageBreak/>
        <w:t>需求。需要区分在线检测、离线检测（装备检测）、功能检测和调试测试、自检的需求和差异</w:t>
      </w:r>
      <w:r>
        <w:t>&gt;</w:t>
      </w:r>
    </w:p>
    <w:p w14:paraId="688FFE06" w14:textId="77777777" w:rsidR="00836EF6" w:rsidRDefault="00836EF6" w:rsidP="00BE3E57">
      <w:pPr>
        <w:pStyle w:val="af7"/>
        <w:rPr>
          <w:rFonts w:hint="eastAsia"/>
        </w:rPr>
      </w:pPr>
    </w:p>
    <w:p w14:paraId="77111FDE" w14:textId="77777777" w:rsidR="00836EF6" w:rsidRDefault="00836EF6" w:rsidP="00BE3E57">
      <w:pPr>
        <w:pStyle w:val="af7"/>
        <w:rPr>
          <w:rFonts w:hint="eastAsia"/>
        </w:rPr>
      </w:pPr>
    </w:p>
    <w:p w14:paraId="670072DE" w14:textId="77777777" w:rsidR="00836EF6" w:rsidRPr="00EA2C10" w:rsidRDefault="00836EF6" w:rsidP="00FE1C21">
      <w:pPr>
        <w:pStyle w:val="a7"/>
      </w:pPr>
      <w:r w:rsidRPr="00EA2C10">
        <w:t>4</w:t>
      </w:r>
      <w:r w:rsidRPr="00EA2C10">
        <w:rPr>
          <w:rFonts w:hint="eastAsia"/>
        </w:rPr>
        <w:t>）测试验证需求</w:t>
      </w:r>
    </w:p>
    <w:p w14:paraId="1743AC28" w14:textId="77777777" w:rsidR="00836EF6" w:rsidRDefault="00836EF6" w:rsidP="00FE1C21">
      <w:pPr>
        <w:pStyle w:val="a7"/>
      </w:pPr>
      <w:r>
        <w:t>&lt;</w:t>
      </w:r>
      <w:r>
        <w:rPr>
          <w:rFonts w:hint="eastAsia"/>
        </w:rPr>
        <w:t>根据板间信号级</w:t>
      </w:r>
      <w:r>
        <w:t>FMEA</w:t>
      </w:r>
      <w:r>
        <w:rPr>
          <w:rFonts w:hint="eastAsia"/>
        </w:rPr>
        <w:t>分析结论，对测试验证提出需求。</w:t>
      </w:r>
      <w:r>
        <w:t>&gt;</w:t>
      </w:r>
    </w:p>
    <w:p w14:paraId="1A303787" w14:textId="77777777" w:rsidR="00836EF6" w:rsidRPr="00B95A06" w:rsidRDefault="00836EF6" w:rsidP="00BE3E57">
      <w:pPr>
        <w:pStyle w:val="af7"/>
        <w:rPr>
          <w:rFonts w:hint="eastAsia"/>
        </w:rPr>
      </w:pPr>
    </w:p>
    <w:p w14:paraId="46CEE3F9" w14:textId="77777777" w:rsidR="00836EF6" w:rsidRPr="00B95A06" w:rsidRDefault="00836EF6" w:rsidP="00BE3E57">
      <w:pPr>
        <w:pStyle w:val="af7"/>
      </w:pPr>
    </w:p>
    <w:p w14:paraId="0A0CAE90" w14:textId="77777777" w:rsidR="00836EF6" w:rsidRDefault="00836EF6" w:rsidP="00836EF6">
      <w:pPr>
        <w:pStyle w:val="2"/>
      </w:pPr>
      <w:bookmarkStart w:id="102" w:name="_Toc43796036"/>
      <w:r>
        <w:rPr>
          <w:rFonts w:hint="eastAsia"/>
        </w:rPr>
        <w:t>可维护性设计</w:t>
      </w:r>
      <w:bookmarkEnd w:id="102"/>
    </w:p>
    <w:p w14:paraId="23917B65" w14:textId="77777777" w:rsidR="00836EF6" w:rsidRDefault="00836EF6" w:rsidP="00FE1C21">
      <w:pPr>
        <w:pStyle w:val="a7"/>
      </w:pPr>
      <w:r>
        <w:t>&lt;</w:t>
      </w:r>
      <w:r>
        <w:rPr>
          <w:rFonts w:hint="eastAsia"/>
        </w:rPr>
        <w:t>本节由硬件开发人员负责，技术支持工程师（</w:t>
      </w:r>
      <w:r>
        <w:t>TSS</w:t>
      </w:r>
      <w:r>
        <w:rPr>
          <w:rFonts w:hint="eastAsia"/>
        </w:rPr>
        <w:t>）提供指导和审核。</w:t>
      </w:r>
    </w:p>
    <w:p w14:paraId="1F378432" w14:textId="77777777" w:rsidR="00836EF6" w:rsidRDefault="00836EF6" w:rsidP="00FE1C21">
      <w:pPr>
        <w:pStyle w:val="a7"/>
      </w:pPr>
      <w:r>
        <w:rPr>
          <w:rFonts w:hint="eastAsia"/>
        </w:rPr>
        <w:t>说明单板在网上运行时的可维护性需求（考虑远程维护、故障诊断、软件加载等需求）。</w:t>
      </w:r>
      <w:r>
        <w:t>&gt;</w:t>
      </w:r>
    </w:p>
    <w:p w14:paraId="2FD735FA" w14:textId="77777777" w:rsidR="00836EF6" w:rsidRPr="00EA2C10" w:rsidRDefault="00836EF6" w:rsidP="00C16C6A">
      <w:pPr>
        <w:pStyle w:val="af7"/>
      </w:pPr>
      <w:r w:rsidRPr="00EA2C10">
        <w:t>1</w:t>
      </w:r>
      <w:r w:rsidRPr="00EA2C10">
        <w:rPr>
          <w:rFonts w:hint="eastAsia"/>
        </w:rPr>
        <w:t>）</w:t>
      </w:r>
      <w:r w:rsidRPr="00EA2C10">
        <w:t>MTTR</w:t>
      </w:r>
      <w:r w:rsidRPr="00EA2C10">
        <w:rPr>
          <w:rFonts w:hint="eastAsia"/>
        </w:rPr>
        <w:t>（平均修复时间）估计值及依据</w:t>
      </w:r>
    </w:p>
    <w:p w14:paraId="6E3E7A0E" w14:textId="77777777" w:rsidR="00836EF6" w:rsidRDefault="00836EF6" w:rsidP="00FE1C21">
      <w:pPr>
        <w:pStyle w:val="a7"/>
      </w:pPr>
      <w:r>
        <w:t>&lt;</w:t>
      </w:r>
      <w:r>
        <w:rPr>
          <w:rFonts w:hint="eastAsia"/>
        </w:rPr>
        <w:t>需要考虑在系统中，单板发生故障后，故障定位所花费的时间和更换损坏单板（或单元），以及程序重新加载所花费的平均时间。</w:t>
      </w:r>
      <w:r>
        <w:t>&gt;</w:t>
      </w:r>
    </w:p>
    <w:p w14:paraId="6DDD5ACD" w14:textId="77777777" w:rsidR="00836EF6" w:rsidRPr="00246E50" w:rsidRDefault="00836EF6" w:rsidP="00BE3E57">
      <w:pPr>
        <w:pStyle w:val="af7"/>
        <w:rPr>
          <w:rFonts w:hint="eastAsia"/>
        </w:rPr>
      </w:pPr>
    </w:p>
    <w:p w14:paraId="5FF16414" w14:textId="77777777" w:rsidR="00836EF6" w:rsidRPr="00246E50" w:rsidRDefault="00836EF6" w:rsidP="00BE3E57">
      <w:pPr>
        <w:pStyle w:val="af7"/>
      </w:pPr>
    </w:p>
    <w:p w14:paraId="4A994BFA" w14:textId="77777777" w:rsidR="00836EF6" w:rsidRPr="00EA2C10" w:rsidRDefault="00836EF6" w:rsidP="00C16C6A">
      <w:pPr>
        <w:pStyle w:val="af7"/>
      </w:pPr>
      <w:r w:rsidRPr="00EA2C10">
        <w:t>2</w:t>
      </w:r>
      <w:r w:rsidRPr="00EA2C10">
        <w:rPr>
          <w:rFonts w:hint="eastAsia"/>
        </w:rPr>
        <w:t>）单板自检和上报功能方案</w:t>
      </w:r>
    </w:p>
    <w:p w14:paraId="76048132" w14:textId="77777777" w:rsidR="00836EF6" w:rsidRDefault="00836EF6" w:rsidP="00FE1C21">
      <w:pPr>
        <w:pStyle w:val="a7"/>
      </w:pPr>
      <w:r>
        <w:t>&lt;</w:t>
      </w:r>
      <w:r>
        <w:rPr>
          <w:rFonts w:hint="eastAsia"/>
        </w:rPr>
        <w:t>系统发生故障时，需要通过简单的现场检测手段来判断确定故障单板或其中的单元，最好能支持自动告警和故障定位。注意软件和硬件的配套设计。</w:t>
      </w:r>
      <w:r>
        <w:t xml:space="preserve"> </w:t>
      </w:r>
      <w:r>
        <w:rPr>
          <w:rFonts w:hint="eastAsia"/>
        </w:rPr>
        <w:t>（上报信息包括单板</w:t>
      </w:r>
      <w:r>
        <w:t>ID</w:t>
      </w:r>
      <w:r>
        <w:rPr>
          <w:rFonts w:hint="eastAsia"/>
        </w:rPr>
        <w:t>号、版本号、逻辑版本号、各单元状态等）。系统或单板正常工作时，部分单元或通道的状态，也需要结合业务需要考虑支持查询和上报、或进行状态指示等（以便业务调度）。注意与软件的配合关系。</w:t>
      </w:r>
    </w:p>
    <w:p w14:paraId="25DD5107" w14:textId="77777777" w:rsidR="00836EF6" w:rsidRPr="00085EB4" w:rsidRDefault="00836EF6" w:rsidP="00FE1C21">
      <w:pPr>
        <w:pStyle w:val="a7"/>
      </w:pPr>
      <w:r>
        <w:rPr>
          <w:rFonts w:hint="eastAsia"/>
        </w:rPr>
        <w:t>本节还需要说明输出给用户的告警、维护信息类型。</w:t>
      </w:r>
    </w:p>
    <w:p w14:paraId="367A48BE" w14:textId="77777777" w:rsidR="00836EF6" w:rsidRDefault="00836EF6" w:rsidP="00FE1C21">
      <w:pPr>
        <w:pStyle w:val="a7"/>
      </w:pPr>
      <w:r>
        <w:rPr>
          <w:rFonts w:hint="eastAsia"/>
        </w:rPr>
        <w:t>自检和上报也是可测试性设计的一个重要内容，如果这部分已经在可测试性设计中加以考虑，本节注明参见即可。</w:t>
      </w:r>
      <w:r>
        <w:t>&gt;</w:t>
      </w:r>
    </w:p>
    <w:p w14:paraId="0C457AA4" w14:textId="77777777" w:rsidR="00836EF6" w:rsidRPr="00246E50" w:rsidRDefault="00836EF6" w:rsidP="00BE3E57">
      <w:pPr>
        <w:pStyle w:val="af7"/>
        <w:rPr>
          <w:rFonts w:hint="eastAsia"/>
        </w:rPr>
      </w:pPr>
    </w:p>
    <w:p w14:paraId="607EA258" w14:textId="77777777" w:rsidR="00836EF6" w:rsidRPr="00246E50" w:rsidRDefault="00836EF6" w:rsidP="00BE3E57">
      <w:pPr>
        <w:pStyle w:val="af7"/>
      </w:pPr>
    </w:p>
    <w:p w14:paraId="7526EFB8" w14:textId="77777777" w:rsidR="00836EF6" w:rsidRPr="00EA2C10" w:rsidRDefault="00836EF6" w:rsidP="00C16C6A">
      <w:pPr>
        <w:pStyle w:val="af7"/>
      </w:pPr>
      <w:r w:rsidRPr="00EA2C10">
        <w:t>3</w:t>
      </w:r>
      <w:r w:rsidRPr="00EA2C10">
        <w:rPr>
          <w:rFonts w:hint="eastAsia"/>
        </w:rPr>
        <w:t>）单板及部件更换</w:t>
      </w:r>
      <w:r w:rsidRPr="00EA2C10">
        <w:t>/</w:t>
      </w:r>
      <w:r w:rsidRPr="00EA2C10">
        <w:rPr>
          <w:rFonts w:hint="eastAsia"/>
        </w:rPr>
        <w:t>现场调试可达性实现方案</w:t>
      </w:r>
    </w:p>
    <w:p w14:paraId="71C7594E" w14:textId="77777777" w:rsidR="00836EF6" w:rsidRDefault="00836EF6" w:rsidP="00FE1C21">
      <w:pPr>
        <w:pStyle w:val="a7"/>
      </w:pPr>
      <w:r>
        <w:t>&lt;</w:t>
      </w:r>
      <w:r>
        <w:rPr>
          <w:rFonts w:hint="eastAsia"/>
        </w:rPr>
        <w:t>要考虑在单板更换、维修时的方便性，包括结构上的方便性和电气参数配置、调试、软件配置方面的方便性，需要考虑提供远程维护的硬件支撑。易损坏部件要容易更换（注意器件的布局）。注意单板内的拨码开关和可调元件对现场维护的影响（系统中的单板更换后，尽量免调试或只需简单调试，且调试方法和信息容易掌握和判断）。</w:t>
      </w:r>
      <w:r>
        <w:t>&gt;</w:t>
      </w:r>
    </w:p>
    <w:p w14:paraId="07BA0218" w14:textId="77777777" w:rsidR="00836EF6" w:rsidRPr="00246E50" w:rsidRDefault="00836EF6" w:rsidP="00BE3E57">
      <w:pPr>
        <w:pStyle w:val="af7"/>
        <w:rPr>
          <w:rFonts w:hint="eastAsia"/>
        </w:rPr>
      </w:pPr>
    </w:p>
    <w:p w14:paraId="05EF16D5" w14:textId="77777777" w:rsidR="00836EF6" w:rsidRPr="00246E50" w:rsidRDefault="00836EF6" w:rsidP="00BE3E57">
      <w:pPr>
        <w:pStyle w:val="af7"/>
      </w:pPr>
    </w:p>
    <w:p w14:paraId="404BA120" w14:textId="77777777" w:rsidR="00836EF6" w:rsidRPr="00EA2C10" w:rsidRDefault="00836EF6" w:rsidP="00C16C6A">
      <w:pPr>
        <w:pStyle w:val="af7"/>
      </w:pPr>
      <w:r w:rsidRPr="00EA2C10">
        <w:t>4</w:t>
      </w:r>
      <w:r w:rsidRPr="00EA2C10">
        <w:rPr>
          <w:rFonts w:hint="eastAsia"/>
        </w:rPr>
        <w:t>）防差错设计和标识方法</w:t>
      </w:r>
    </w:p>
    <w:p w14:paraId="307127DC" w14:textId="77777777" w:rsidR="00836EF6" w:rsidRDefault="00836EF6" w:rsidP="00FE1C21">
      <w:pPr>
        <w:pStyle w:val="a7"/>
      </w:pPr>
      <w:r>
        <w:t>&lt;</w:t>
      </w:r>
      <w:r>
        <w:rPr>
          <w:rFonts w:hint="eastAsia"/>
        </w:rPr>
        <w:t>目的是防止那些需要现场装配和更换的部件中，构造相似的部件被错误装配组合。一般至</w:t>
      </w:r>
      <w:r>
        <w:rPr>
          <w:rFonts w:hint="eastAsia"/>
        </w:rPr>
        <w:lastRenderedPageBreak/>
        <w:t>少应把不同插座设计成不同结构外形，或在连接器中使用防误插零件（与母板和其他单板配套考虑）。单板内的插座也应适当区分，并标注出显著的标识信息。</w:t>
      </w:r>
      <w:r>
        <w:t>&gt;</w:t>
      </w:r>
    </w:p>
    <w:p w14:paraId="0012F798" w14:textId="77777777" w:rsidR="00836EF6" w:rsidRDefault="00836EF6" w:rsidP="00BE3E57">
      <w:pPr>
        <w:pStyle w:val="af7"/>
        <w:rPr>
          <w:rFonts w:hint="eastAsia"/>
        </w:rPr>
      </w:pPr>
    </w:p>
    <w:p w14:paraId="72B13F6F" w14:textId="77777777" w:rsidR="00836EF6" w:rsidRDefault="00836EF6" w:rsidP="00BE3E57">
      <w:pPr>
        <w:pStyle w:val="af7"/>
        <w:rPr>
          <w:rFonts w:hint="eastAsia"/>
        </w:rPr>
      </w:pPr>
    </w:p>
    <w:p w14:paraId="14DB6E87" w14:textId="77777777" w:rsidR="00836EF6" w:rsidRPr="00EA2C10" w:rsidRDefault="00836EF6" w:rsidP="00C16C6A">
      <w:pPr>
        <w:pStyle w:val="af7"/>
      </w:pPr>
      <w:r w:rsidRPr="00EA2C10">
        <w:t>5</w:t>
      </w:r>
      <w:r w:rsidRPr="00EA2C10">
        <w:rPr>
          <w:rFonts w:hint="eastAsia"/>
        </w:rPr>
        <w:t>）维修操作中对设备本身及人身安全保障的设计</w:t>
      </w:r>
    </w:p>
    <w:p w14:paraId="412BF334" w14:textId="77777777" w:rsidR="00836EF6" w:rsidRDefault="00836EF6" w:rsidP="00FE1C21">
      <w:pPr>
        <w:pStyle w:val="a7"/>
      </w:pPr>
      <w:r>
        <w:t>&lt;</w:t>
      </w:r>
      <w:r>
        <w:rPr>
          <w:rFonts w:hint="eastAsia"/>
        </w:rPr>
        <w:t>要考虑在单板更换、维修时，是否因静电等因素损坏单板或系统中其他相连的部件；应尽量不影响运行中的整机的其他部件的工作状态，例如支持热插拔等；避免单板漏电导致人员触电、机械尖锐棱角导致人员伤害等。</w:t>
      </w:r>
      <w:r>
        <w:t>&gt;</w:t>
      </w:r>
    </w:p>
    <w:p w14:paraId="4E1DFAA4" w14:textId="77777777" w:rsidR="00836EF6" w:rsidRPr="00246E50" w:rsidRDefault="00836EF6" w:rsidP="00BE3E57">
      <w:pPr>
        <w:pStyle w:val="af7"/>
        <w:rPr>
          <w:rFonts w:hint="eastAsia"/>
        </w:rPr>
      </w:pPr>
    </w:p>
    <w:p w14:paraId="6F253CDE" w14:textId="77777777" w:rsidR="00836EF6" w:rsidRPr="00246E50" w:rsidRDefault="00836EF6" w:rsidP="00BE3E57">
      <w:pPr>
        <w:pStyle w:val="af7"/>
      </w:pPr>
    </w:p>
    <w:p w14:paraId="029D01F2" w14:textId="77777777" w:rsidR="00836EF6" w:rsidRPr="00EA2C10" w:rsidRDefault="00836EF6" w:rsidP="00C16C6A">
      <w:pPr>
        <w:pStyle w:val="af7"/>
      </w:pPr>
      <w:r w:rsidRPr="00EA2C10">
        <w:t>6</w:t>
      </w:r>
      <w:r w:rsidRPr="00EA2C10">
        <w:rPr>
          <w:rFonts w:hint="eastAsia"/>
        </w:rPr>
        <w:t>）易损部件的通用性和互换性</w:t>
      </w:r>
    </w:p>
    <w:p w14:paraId="5C60469A" w14:textId="77777777" w:rsidR="00836EF6" w:rsidRDefault="00836EF6" w:rsidP="00FE1C21">
      <w:pPr>
        <w:pStyle w:val="a7"/>
      </w:pPr>
      <w:r>
        <w:t>&lt;</w:t>
      </w:r>
      <w:r>
        <w:rPr>
          <w:rFonts w:hint="eastAsia"/>
        </w:rPr>
        <w:t>主要是为了减少物料种类的管理成本和风险，并尽量支持应急替代（例如保险丝等）</w:t>
      </w:r>
      <w:r>
        <w:t>&gt;</w:t>
      </w:r>
    </w:p>
    <w:p w14:paraId="748169CC" w14:textId="77777777" w:rsidR="00836EF6" w:rsidRPr="007F7DD6" w:rsidRDefault="00836EF6" w:rsidP="00BE3E57">
      <w:pPr>
        <w:pStyle w:val="af7"/>
      </w:pPr>
    </w:p>
    <w:p w14:paraId="23C49E83" w14:textId="77777777" w:rsidR="00836EF6" w:rsidRPr="007F7DD6" w:rsidRDefault="00836EF6" w:rsidP="00BE3E57">
      <w:pPr>
        <w:pStyle w:val="af7"/>
      </w:pPr>
    </w:p>
    <w:p w14:paraId="4901D48A" w14:textId="77777777" w:rsidR="00836EF6" w:rsidRDefault="00836EF6" w:rsidP="00836EF6">
      <w:pPr>
        <w:pStyle w:val="2"/>
      </w:pPr>
      <w:bookmarkStart w:id="103" w:name="_Toc43796037"/>
      <w:r>
        <w:rPr>
          <w:rFonts w:hint="eastAsia"/>
        </w:rPr>
        <w:t>单板整体</w:t>
      </w:r>
      <w:r>
        <w:t>EMC</w:t>
      </w:r>
      <w:r w:rsidRPr="00085EB4">
        <w:rPr>
          <w:rFonts w:hint="eastAsia"/>
        </w:rPr>
        <w:t>、安规、防护</w:t>
      </w:r>
      <w:r w:rsidR="00BD1347">
        <w:rPr>
          <w:rFonts w:hint="eastAsia"/>
        </w:rPr>
        <w:t>和环境适应性</w:t>
      </w:r>
      <w:r w:rsidRPr="00085EB4">
        <w:rPr>
          <w:rFonts w:hint="eastAsia"/>
        </w:rPr>
        <w:t>设计</w:t>
      </w:r>
      <w:bookmarkEnd w:id="103"/>
    </w:p>
    <w:p w14:paraId="6643A0E0" w14:textId="77777777" w:rsidR="00836EF6" w:rsidRPr="006503C0" w:rsidRDefault="00836EF6" w:rsidP="000904B7">
      <w:pPr>
        <w:pStyle w:val="3"/>
      </w:pPr>
      <w:bookmarkStart w:id="104" w:name="_Toc35750841"/>
      <w:bookmarkStart w:id="105" w:name="_Toc43796038"/>
      <w:r w:rsidRPr="006503C0">
        <w:rPr>
          <w:rFonts w:hint="eastAsia"/>
        </w:rPr>
        <w:t>单板整体</w:t>
      </w:r>
      <w:r w:rsidRPr="006503C0">
        <w:t>EMC</w:t>
      </w:r>
      <w:r w:rsidRPr="006503C0">
        <w:rPr>
          <w:rFonts w:hint="eastAsia"/>
        </w:rPr>
        <w:t>设计</w:t>
      </w:r>
      <w:bookmarkEnd w:id="104"/>
      <w:bookmarkEnd w:id="105"/>
    </w:p>
    <w:p w14:paraId="4B7F9D0C" w14:textId="77777777" w:rsidR="00836EF6" w:rsidRDefault="00836EF6" w:rsidP="00FE1C21">
      <w:pPr>
        <w:pStyle w:val="a7"/>
      </w:pPr>
      <w:r>
        <w:t>&lt;</w:t>
      </w:r>
      <w:r>
        <w:rPr>
          <w:rFonts w:hint="eastAsia"/>
        </w:rPr>
        <w:t>本节由硬件开发人员负责，电源工程师和</w:t>
      </w:r>
      <w:r>
        <w:t>EMC</w:t>
      </w:r>
      <w:r>
        <w:rPr>
          <w:rFonts w:hint="eastAsia"/>
        </w:rPr>
        <w:t>工程师提供指导和审核。按照《单板硬件接口电路</w:t>
      </w:r>
      <w:r>
        <w:t>EMC</w:t>
      </w:r>
      <w:r>
        <w:rPr>
          <w:rFonts w:hint="eastAsia"/>
        </w:rPr>
        <w:t>设计指导书》的要求，同时参考公司或各部门发布的电源和各种接口电路的设计规范，给出电源和各种接口电路的</w:t>
      </w:r>
      <w:r>
        <w:t>EMC/ESD</w:t>
      </w:r>
      <w:r>
        <w:rPr>
          <w:rFonts w:hint="eastAsia"/>
        </w:rPr>
        <w:t>设计需求。本节主要是考虑本单板与整机和其他单板间的接地方案，尤其是模拟信号接地、数字信号接地，以及保护地的分布关系。本节需要考虑电磁防护的要求，包括防雷击</w:t>
      </w:r>
      <w:r>
        <w:t>&gt;</w:t>
      </w:r>
    </w:p>
    <w:p w14:paraId="79B8AFDF" w14:textId="77777777" w:rsidR="00836EF6" w:rsidRPr="00AE722C" w:rsidRDefault="00836EF6" w:rsidP="00BE3E57">
      <w:pPr>
        <w:pStyle w:val="af7"/>
        <w:rPr>
          <w:rFonts w:hint="eastAsia"/>
        </w:rPr>
      </w:pPr>
    </w:p>
    <w:p w14:paraId="3D3FE809" w14:textId="77777777" w:rsidR="00836EF6" w:rsidRPr="00AE722C" w:rsidRDefault="00836EF6" w:rsidP="00BE3E57">
      <w:pPr>
        <w:pStyle w:val="af7"/>
      </w:pPr>
    </w:p>
    <w:p w14:paraId="57B57C02" w14:textId="77777777" w:rsidR="00836EF6" w:rsidRPr="006503C0" w:rsidRDefault="00836EF6" w:rsidP="000904B7">
      <w:pPr>
        <w:pStyle w:val="3"/>
      </w:pPr>
      <w:bookmarkStart w:id="106" w:name="_Toc35750842"/>
      <w:bookmarkStart w:id="107" w:name="_Toc43796039"/>
      <w:r w:rsidRPr="006503C0">
        <w:rPr>
          <w:rFonts w:hint="eastAsia"/>
        </w:rPr>
        <w:t>单板安规设计</w:t>
      </w:r>
      <w:bookmarkEnd w:id="106"/>
      <w:bookmarkEnd w:id="107"/>
    </w:p>
    <w:p w14:paraId="6863314A" w14:textId="77777777" w:rsidR="00836EF6" w:rsidRPr="00AE722C" w:rsidRDefault="00836EF6" w:rsidP="00FE1C21">
      <w:pPr>
        <w:pStyle w:val="a7"/>
      </w:pPr>
      <w:r w:rsidRPr="00AE722C">
        <w:t>&lt;</w:t>
      </w:r>
      <w:r w:rsidRPr="00AE722C">
        <w:rPr>
          <w:rFonts w:hint="eastAsia"/>
        </w:rPr>
        <w:t>本节由硬件开发人员负责，安规工程师提供指导和审核。主要针对包含高电压或大电流的电路部件的单板，给出单板的安规设计需求、单板与产品整机安规方案的配套方案。本节需要考虑与安规有关的防护设计</w:t>
      </w:r>
      <w:r w:rsidRPr="00AE722C">
        <w:t>&gt;</w:t>
      </w:r>
    </w:p>
    <w:p w14:paraId="4066D88C" w14:textId="77777777" w:rsidR="00836EF6" w:rsidRPr="00AE722C" w:rsidRDefault="00836EF6" w:rsidP="00BE3E57">
      <w:pPr>
        <w:pStyle w:val="af7"/>
        <w:rPr>
          <w:rFonts w:hint="eastAsia"/>
        </w:rPr>
      </w:pPr>
    </w:p>
    <w:p w14:paraId="448E4595" w14:textId="77777777" w:rsidR="00836EF6" w:rsidRPr="00AE722C" w:rsidRDefault="00836EF6" w:rsidP="00BE3E57">
      <w:pPr>
        <w:pStyle w:val="af7"/>
      </w:pPr>
    </w:p>
    <w:p w14:paraId="21102CFD" w14:textId="77777777" w:rsidR="00836EF6" w:rsidRPr="006503C0" w:rsidRDefault="00836EF6" w:rsidP="000904B7">
      <w:pPr>
        <w:pStyle w:val="3"/>
      </w:pPr>
      <w:bookmarkStart w:id="108" w:name="_Toc35750843"/>
      <w:bookmarkStart w:id="109" w:name="_Toc43796040"/>
      <w:r w:rsidRPr="006503C0">
        <w:rPr>
          <w:rFonts w:hint="eastAsia"/>
        </w:rPr>
        <w:t>环境适应性设计</w:t>
      </w:r>
      <w:bookmarkEnd w:id="108"/>
      <w:bookmarkEnd w:id="109"/>
    </w:p>
    <w:p w14:paraId="049AA0CF" w14:textId="77777777" w:rsidR="00836EF6" w:rsidRPr="004B364A" w:rsidRDefault="00836EF6" w:rsidP="00FE1C21">
      <w:pPr>
        <w:pStyle w:val="a7"/>
      </w:pPr>
      <w:r w:rsidRPr="004B364A">
        <w:t>&lt;</w:t>
      </w:r>
      <w:r w:rsidRPr="004B364A">
        <w:rPr>
          <w:rFonts w:hint="eastAsia"/>
        </w:rPr>
        <w:t>本节由硬件开发人员负责，环境工程师和防护工程师提供指导和审核。根据整机的应用条</w:t>
      </w:r>
      <w:r w:rsidRPr="004B364A">
        <w:rPr>
          <w:rFonts w:hint="eastAsia"/>
        </w:rPr>
        <w:lastRenderedPageBreak/>
        <w:t>件和环境适应性规格，以及公司有关技术规范，确定该单板的环境适应性规格（潮湿、高低温、盐雾、灰尘等）和针对环境破坏因素的防护方面的要求，并且应明确实现这些要求的方案。如果单板内没有特殊要求，或设计规格书中已有明确说明且符合本板的要求，本节可以不写（但需说明参照上一级设计文档的具体名称）。</w:t>
      </w:r>
      <w:r w:rsidRPr="004B364A">
        <w:t>&gt;</w:t>
      </w:r>
    </w:p>
    <w:p w14:paraId="3B17CFD6" w14:textId="77777777" w:rsidR="00836EF6" w:rsidRPr="004B364A" w:rsidRDefault="00836EF6" w:rsidP="00BE3E57">
      <w:pPr>
        <w:pStyle w:val="af7"/>
      </w:pPr>
    </w:p>
    <w:p w14:paraId="1B8D05C8" w14:textId="77777777" w:rsidR="00836EF6" w:rsidRPr="004B364A" w:rsidRDefault="00836EF6" w:rsidP="00BE3E57">
      <w:pPr>
        <w:pStyle w:val="af7"/>
      </w:pPr>
    </w:p>
    <w:p w14:paraId="0C23969C" w14:textId="77777777" w:rsidR="00836EF6" w:rsidRDefault="00836EF6" w:rsidP="00836EF6">
      <w:pPr>
        <w:pStyle w:val="2"/>
      </w:pPr>
      <w:bookmarkStart w:id="110" w:name="_Toc43796041"/>
      <w:r>
        <w:rPr>
          <w:rFonts w:hint="eastAsia"/>
        </w:rPr>
        <w:t>可测试性</w:t>
      </w:r>
      <w:r w:rsidRPr="00085EB4">
        <w:rPr>
          <w:rFonts w:hint="eastAsia"/>
        </w:rPr>
        <w:t>设计</w:t>
      </w:r>
      <w:bookmarkEnd w:id="110"/>
    </w:p>
    <w:p w14:paraId="4C55A70D" w14:textId="77777777" w:rsidR="00836EF6" w:rsidRPr="00FA4AD3" w:rsidRDefault="00836EF6" w:rsidP="00FE1C21">
      <w:pPr>
        <w:pStyle w:val="a7"/>
      </w:pPr>
      <w:r w:rsidRPr="00FA4AD3">
        <w:t>&lt;</w:t>
      </w:r>
      <w:r w:rsidRPr="00FA4AD3">
        <w:rPr>
          <w:rFonts w:hint="eastAsia"/>
        </w:rPr>
        <w:t>本节由硬件开发人员负责，</w:t>
      </w:r>
      <w:r w:rsidR="006B7132">
        <w:rPr>
          <w:rFonts w:hint="eastAsia"/>
        </w:rPr>
        <w:t>测试</w:t>
      </w:r>
      <w:r w:rsidRPr="00FA4AD3">
        <w:rPr>
          <w:rFonts w:hint="eastAsia"/>
        </w:rPr>
        <w:t>工程师</w:t>
      </w:r>
      <w:r w:rsidR="006B7132">
        <w:rPr>
          <w:rFonts w:hint="eastAsia"/>
        </w:rPr>
        <w:t>及装备工程师</w:t>
      </w:r>
      <w:r w:rsidRPr="00FA4AD3">
        <w:rPr>
          <w:rFonts w:hint="eastAsia"/>
        </w:rPr>
        <w:t>提供指导和审核。</w:t>
      </w:r>
    </w:p>
    <w:p w14:paraId="0CF68966" w14:textId="77777777" w:rsidR="00836EF6" w:rsidRPr="00FA4AD3" w:rsidRDefault="00836EF6" w:rsidP="00FE1C21">
      <w:pPr>
        <w:pStyle w:val="a7"/>
      </w:pPr>
      <w:r w:rsidRPr="00FA4AD3">
        <w:rPr>
          <w:rFonts w:hint="eastAsia"/>
        </w:rPr>
        <w:t>说明单板在可测试性方面的总体方案，和要达到的要求或遵循的标准（参照有关可测试性设计规范）；确定特殊的可测性设计实现方案；可测性设计人员应提出单板可测性设计需求或规格，由硬件开发人员和可测性设计人员一起确定实现方案，并保持与其他设计配套。注意对硬件电路、逻辑、单板软件的配套实现。本节需说明各单元对各类测试接口和测试通路、验证测试和故障诊断等可测性需求的概要支持方案。</w:t>
      </w:r>
    </w:p>
    <w:p w14:paraId="6901C234" w14:textId="77777777" w:rsidR="00836EF6" w:rsidRDefault="00836EF6" w:rsidP="00FE1C21">
      <w:pPr>
        <w:pStyle w:val="a7"/>
        <w:rPr>
          <w:rFonts w:hint="eastAsia"/>
        </w:rPr>
      </w:pPr>
      <w:r w:rsidRPr="00FA4AD3">
        <w:rPr>
          <w:rFonts w:hint="eastAsia"/>
        </w:rPr>
        <w:t>对于在前面章节中已说明的内容，可以在本节说明“参见</w:t>
      </w:r>
      <w:r w:rsidRPr="00FA4AD3">
        <w:t>.....</w:t>
      </w:r>
      <w:r w:rsidRPr="00FA4AD3">
        <w:rPr>
          <w:rFonts w:hint="eastAsia"/>
        </w:rPr>
        <w:t>”。如果单独编写了《单板可测性概要设计》文档，可以以包文件方式引入到本文件中。</w:t>
      </w:r>
      <w:r w:rsidRPr="00FA4AD3">
        <w:t>&gt;</w:t>
      </w:r>
    </w:p>
    <w:p w14:paraId="03842EEB" w14:textId="77777777" w:rsidR="00FE1C21" w:rsidRPr="00FA4AD3" w:rsidRDefault="00FE1C21" w:rsidP="00FE1C21">
      <w:pPr>
        <w:pStyle w:val="af7"/>
        <w:rPr>
          <w:rFonts w:hint="eastAsia"/>
        </w:rPr>
      </w:pPr>
    </w:p>
    <w:p w14:paraId="0108A1AD" w14:textId="77777777" w:rsidR="00836EF6" w:rsidRPr="006503C0" w:rsidRDefault="00836EF6" w:rsidP="000904B7">
      <w:pPr>
        <w:pStyle w:val="3"/>
      </w:pPr>
      <w:bookmarkStart w:id="111" w:name="_Toc35750844"/>
      <w:bookmarkStart w:id="112" w:name="_Toc43796042"/>
      <w:r w:rsidRPr="006503C0">
        <w:rPr>
          <w:rFonts w:hint="eastAsia"/>
        </w:rPr>
        <w:t>单板可测试性设计需求</w:t>
      </w:r>
      <w:bookmarkEnd w:id="111"/>
      <w:bookmarkEnd w:id="112"/>
    </w:p>
    <w:p w14:paraId="432F1515" w14:textId="77777777" w:rsidR="00836EF6" w:rsidRDefault="00836EF6" w:rsidP="00FE1C21">
      <w:pPr>
        <w:pStyle w:val="a7"/>
      </w:pPr>
      <w:r w:rsidRPr="00085EB4">
        <w:t>&lt;</w:t>
      </w:r>
      <w:r>
        <w:rPr>
          <w:rFonts w:hint="eastAsia"/>
        </w:rPr>
        <w:t>列举本单板相关的可测试性设计需求，可以以表格的形式给出。</w:t>
      </w:r>
      <w:r w:rsidRPr="00085EB4">
        <w:t>&gt;</w:t>
      </w:r>
    </w:p>
    <w:p w14:paraId="0048990E" w14:textId="77777777" w:rsidR="00836EF6" w:rsidRPr="002474F5" w:rsidRDefault="00836EF6" w:rsidP="00BE3E57">
      <w:pPr>
        <w:pStyle w:val="af7"/>
        <w:rPr>
          <w:rFonts w:hint="eastAsia"/>
        </w:rPr>
      </w:pPr>
    </w:p>
    <w:p w14:paraId="7C246588" w14:textId="77777777" w:rsidR="00836EF6" w:rsidRPr="002474F5" w:rsidRDefault="00836EF6" w:rsidP="00BE3E57">
      <w:pPr>
        <w:pStyle w:val="af7"/>
      </w:pPr>
    </w:p>
    <w:p w14:paraId="1B57FC22" w14:textId="77777777" w:rsidR="00836EF6" w:rsidRPr="006503C0" w:rsidRDefault="00836EF6" w:rsidP="000904B7">
      <w:pPr>
        <w:pStyle w:val="3"/>
      </w:pPr>
      <w:bookmarkStart w:id="113" w:name="_Toc35750845"/>
      <w:bookmarkStart w:id="114" w:name="_Toc43796043"/>
      <w:r w:rsidRPr="006503C0">
        <w:rPr>
          <w:rFonts w:hint="eastAsia"/>
        </w:rPr>
        <w:t>单板主要可测试性实现方案</w:t>
      </w:r>
      <w:bookmarkEnd w:id="113"/>
      <w:bookmarkEnd w:id="114"/>
    </w:p>
    <w:p w14:paraId="1970719B" w14:textId="77777777" w:rsidR="00836EF6" w:rsidRDefault="00836EF6" w:rsidP="00FE1C21">
      <w:pPr>
        <w:pStyle w:val="a7"/>
      </w:pPr>
      <w:r w:rsidRPr="00085EB4">
        <w:t>&lt;</w:t>
      </w:r>
      <w:r>
        <w:rPr>
          <w:rFonts w:hint="eastAsia"/>
        </w:rPr>
        <w:t>对可测试性需求中的主要设计需求给出方案说明。</w:t>
      </w:r>
      <w:r w:rsidRPr="00085EB4">
        <w:t>&gt;</w:t>
      </w:r>
    </w:p>
    <w:p w14:paraId="09C30534" w14:textId="77777777" w:rsidR="00836EF6" w:rsidRDefault="00836EF6" w:rsidP="00BE3E57">
      <w:pPr>
        <w:pStyle w:val="af7"/>
      </w:pPr>
    </w:p>
    <w:p w14:paraId="19AB50B8" w14:textId="77777777" w:rsidR="00836EF6" w:rsidRDefault="00836EF6" w:rsidP="00BE3E57">
      <w:pPr>
        <w:pStyle w:val="af7"/>
      </w:pPr>
    </w:p>
    <w:p w14:paraId="5C44587E" w14:textId="77777777" w:rsidR="00836EF6" w:rsidRDefault="00836EF6" w:rsidP="00BE3E57">
      <w:pPr>
        <w:pStyle w:val="af7"/>
      </w:pPr>
    </w:p>
    <w:p w14:paraId="4503B5B6" w14:textId="77777777" w:rsidR="00836EF6" w:rsidRDefault="00836EF6" w:rsidP="00BE3E57">
      <w:pPr>
        <w:pStyle w:val="af7"/>
      </w:pPr>
    </w:p>
    <w:p w14:paraId="3A5EDC16" w14:textId="77777777" w:rsidR="00836EF6" w:rsidRDefault="00836EF6" w:rsidP="00836EF6">
      <w:pPr>
        <w:pStyle w:val="2"/>
      </w:pPr>
      <w:bookmarkStart w:id="115" w:name="_Toc43796044"/>
      <w:r>
        <w:rPr>
          <w:rFonts w:hint="eastAsia"/>
        </w:rPr>
        <w:t>电源</w:t>
      </w:r>
      <w:r w:rsidRPr="00085EB4">
        <w:rPr>
          <w:rFonts w:hint="eastAsia"/>
        </w:rPr>
        <w:t>设计</w:t>
      </w:r>
      <w:bookmarkEnd w:id="115"/>
    </w:p>
    <w:p w14:paraId="642E1114" w14:textId="77777777" w:rsidR="00836EF6" w:rsidRDefault="00836EF6" w:rsidP="00FE1C21">
      <w:pPr>
        <w:pStyle w:val="a7"/>
        <w:rPr>
          <w:rFonts w:hint="eastAsia"/>
        </w:rPr>
      </w:pPr>
      <w:r w:rsidRPr="00706889">
        <w:t>&lt;</w:t>
      </w:r>
      <w:r w:rsidRPr="00706889">
        <w:rPr>
          <w:rFonts w:hint="eastAsia"/>
        </w:rPr>
        <w:t>本节由硬件开发人员负责，电源工程师提供指导和审核。概述单板电源总体设计情况，列出该单板在电源设计方面需要特别考虑的方面：如备份、监控、时序控制等；</w:t>
      </w:r>
      <w:r w:rsidRPr="00706889">
        <w:t>&gt;</w:t>
      </w:r>
    </w:p>
    <w:p w14:paraId="56522B58" w14:textId="77777777" w:rsidR="00FE1C21" w:rsidRPr="00706889" w:rsidRDefault="00FE1C21" w:rsidP="00FE1C21">
      <w:pPr>
        <w:pStyle w:val="af7"/>
        <w:rPr>
          <w:rFonts w:hint="eastAsia"/>
        </w:rPr>
      </w:pPr>
    </w:p>
    <w:p w14:paraId="2955AB35" w14:textId="77777777" w:rsidR="00836EF6" w:rsidRPr="006503C0" w:rsidRDefault="00836EF6" w:rsidP="000904B7">
      <w:pPr>
        <w:pStyle w:val="3"/>
      </w:pPr>
      <w:bookmarkStart w:id="116" w:name="_Toc35750846"/>
      <w:bookmarkStart w:id="117" w:name="_Toc43796045"/>
      <w:r w:rsidRPr="006503C0">
        <w:rPr>
          <w:rFonts w:hint="eastAsia"/>
        </w:rPr>
        <w:lastRenderedPageBreak/>
        <w:t>单板总功耗估算</w:t>
      </w:r>
      <w:bookmarkEnd w:id="116"/>
      <w:bookmarkEnd w:id="117"/>
    </w:p>
    <w:p w14:paraId="5695DABB" w14:textId="77777777" w:rsidR="00836EF6" w:rsidRDefault="00836EF6" w:rsidP="00FE1C21">
      <w:pPr>
        <w:pStyle w:val="a7"/>
      </w:pPr>
      <w:r w:rsidRPr="00085EB4">
        <w:t>&lt;</w:t>
      </w:r>
      <w:r>
        <w:rPr>
          <w:rFonts w:hint="eastAsia"/>
        </w:rPr>
        <w:t>给出单板总功耗的估算值。如果估算的功耗大于系统分配给本板的电源功率，则需要与系统工程师协调商议解决方案。</w:t>
      </w:r>
      <w:r w:rsidRPr="00085EB4">
        <w:t>&gt;</w:t>
      </w:r>
    </w:p>
    <w:p w14:paraId="4DF526E7" w14:textId="77777777" w:rsidR="00836EF6" w:rsidRPr="00100C24" w:rsidRDefault="00836EF6" w:rsidP="00BE3E57">
      <w:pPr>
        <w:pStyle w:val="af7"/>
        <w:rPr>
          <w:rFonts w:hint="eastAsia"/>
        </w:rPr>
      </w:pPr>
    </w:p>
    <w:p w14:paraId="50E24622" w14:textId="77777777" w:rsidR="00836EF6" w:rsidRPr="00100C24" w:rsidRDefault="00836EF6" w:rsidP="00BE3E57">
      <w:pPr>
        <w:pStyle w:val="af7"/>
      </w:pPr>
    </w:p>
    <w:p w14:paraId="13A95481" w14:textId="77777777" w:rsidR="00836EF6" w:rsidRPr="006503C0" w:rsidRDefault="00836EF6" w:rsidP="000904B7">
      <w:pPr>
        <w:pStyle w:val="3"/>
      </w:pPr>
      <w:bookmarkStart w:id="118" w:name="_Toc35750847"/>
      <w:bookmarkStart w:id="119" w:name="_Toc43796046"/>
      <w:r w:rsidRPr="006503C0">
        <w:rPr>
          <w:rFonts w:hint="eastAsia"/>
        </w:rPr>
        <w:t>单板电源电压、功率分配表</w:t>
      </w:r>
      <w:bookmarkEnd w:id="118"/>
      <w:bookmarkEnd w:id="119"/>
    </w:p>
    <w:p w14:paraId="621B9DA5" w14:textId="77777777" w:rsidR="00836EF6" w:rsidRDefault="00836EF6" w:rsidP="00176027">
      <w:pPr>
        <w:pStyle w:val="a7"/>
      </w:pPr>
      <w:r w:rsidRPr="00085EB4">
        <w:t>&lt;</w:t>
      </w:r>
      <w:r>
        <w:rPr>
          <w:rFonts w:hint="eastAsia"/>
        </w:rPr>
        <w:t>根据单板内所选用的主要器件对电源电压、功率需求，给出单板的电压、功率分配表：</w:t>
      </w:r>
      <w:r w:rsidRPr="00085EB4">
        <w:t>&gt;</w:t>
      </w:r>
    </w:p>
    <w:p w14:paraId="587BB967" w14:textId="77777777" w:rsidR="00836EF6" w:rsidRPr="00BC23FF" w:rsidRDefault="00836EF6" w:rsidP="00BC23FF">
      <w:pPr>
        <w:pStyle w:val="a"/>
      </w:pPr>
      <w:bookmarkStart w:id="120" w:name="_Toc35745969"/>
      <w:bookmarkStart w:id="121" w:name="_Toc37050289"/>
      <w:r w:rsidRPr="00BC23FF">
        <w:rPr>
          <w:rFonts w:hint="eastAsia"/>
        </w:rPr>
        <w:t>单板电源电压、功率分配表</w:t>
      </w:r>
      <w:bookmarkEnd w:id="120"/>
      <w:bookmarkEnd w:id="121"/>
    </w:p>
    <w:tbl>
      <w:tblPr>
        <w:tblW w:w="5000" w:type="pct"/>
        <w:tblCellMar>
          <w:left w:w="57" w:type="dxa"/>
          <w:right w:w="57" w:type="dxa"/>
        </w:tblCellMar>
        <w:tblLook w:val="0000" w:firstRow="0" w:lastRow="0" w:firstColumn="0" w:lastColumn="0" w:noHBand="0" w:noVBand="0"/>
      </w:tblPr>
      <w:tblGrid>
        <w:gridCol w:w="1580"/>
        <w:gridCol w:w="831"/>
        <w:gridCol w:w="1430"/>
        <w:gridCol w:w="1497"/>
        <w:gridCol w:w="1800"/>
        <w:gridCol w:w="1666"/>
      </w:tblGrid>
      <w:tr w:rsidR="00836EF6" w14:paraId="3A552516" w14:textId="77777777">
        <w:tblPrEx>
          <w:tblCellMar>
            <w:top w:w="0" w:type="dxa"/>
            <w:bottom w:w="0" w:type="dxa"/>
          </w:tblCellMar>
        </w:tblPrEx>
        <w:tc>
          <w:tcPr>
            <w:tcW w:w="898" w:type="pct"/>
            <w:vMerge w:val="restart"/>
            <w:tcBorders>
              <w:top w:val="single" w:sz="6" w:space="0" w:color="auto"/>
              <w:left w:val="single" w:sz="6" w:space="0" w:color="auto"/>
              <w:right w:val="single" w:sz="6" w:space="0" w:color="auto"/>
            </w:tcBorders>
            <w:vAlign w:val="center"/>
          </w:tcPr>
          <w:p w14:paraId="1D8484EE" w14:textId="77777777" w:rsidR="00836EF6" w:rsidRDefault="00836EF6" w:rsidP="00836EF6">
            <w:pPr>
              <w:pStyle w:val="af"/>
            </w:pPr>
            <w:r w:rsidRPr="00327BA4">
              <w:rPr>
                <w:rFonts w:hint="eastAsia"/>
              </w:rPr>
              <w:t>芯片</w:t>
            </w:r>
            <w:r>
              <w:t>/</w:t>
            </w:r>
            <w:r w:rsidRPr="00327BA4">
              <w:rPr>
                <w:rFonts w:hint="eastAsia"/>
              </w:rPr>
              <w:t>器件</w:t>
            </w:r>
          </w:p>
        </w:tc>
        <w:tc>
          <w:tcPr>
            <w:tcW w:w="472" w:type="pct"/>
            <w:vMerge w:val="restart"/>
            <w:tcBorders>
              <w:top w:val="single" w:sz="6" w:space="0" w:color="auto"/>
              <w:left w:val="single" w:sz="6" w:space="0" w:color="auto"/>
              <w:right w:val="single" w:sz="6" w:space="0" w:color="auto"/>
            </w:tcBorders>
            <w:vAlign w:val="center"/>
          </w:tcPr>
          <w:p w14:paraId="7FEC5023" w14:textId="77777777" w:rsidR="00836EF6" w:rsidRPr="00327BA4" w:rsidRDefault="00836EF6" w:rsidP="00836EF6">
            <w:pPr>
              <w:pStyle w:val="af"/>
            </w:pPr>
            <w:r w:rsidRPr="00327BA4">
              <w:rPr>
                <w:rFonts w:hint="eastAsia"/>
              </w:rPr>
              <w:t>数量</w:t>
            </w:r>
          </w:p>
        </w:tc>
        <w:tc>
          <w:tcPr>
            <w:tcW w:w="3630" w:type="pct"/>
            <w:gridSpan w:val="4"/>
            <w:tcBorders>
              <w:top w:val="single" w:sz="6" w:space="0" w:color="auto"/>
              <w:left w:val="single" w:sz="6" w:space="0" w:color="auto"/>
              <w:bottom w:val="single" w:sz="6" w:space="0" w:color="auto"/>
              <w:right w:val="single" w:sz="6" w:space="0" w:color="auto"/>
            </w:tcBorders>
          </w:tcPr>
          <w:p w14:paraId="27CB38F7" w14:textId="77777777" w:rsidR="00836EF6" w:rsidRDefault="00836EF6" w:rsidP="00836EF6">
            <w:pPr>
              <w:pStyle w:val="af"/>
            </w:pPr>
            <w:r w:rsidRPr="00327BA4">
              <w:rPr>
                <w:rFonts w:hint="eastAsia"/>
              </w:rPr>
              <w:t>单板内供电需求（单板输入额定电压＝</w:t>
            </w:r>
            <w:r>
              <w:t xml:space="preserve">    V </w:t>
            </w:r>
            <w:r w:rsidRPr="00327BA4">
              <w:rPr>
                <w:rFonts w:hint="eastAsia"/>
              </w:rPr>
              <w:t>〕</w:t>
            </w:r>
          </w:p>
        </w:tc>
      </w:tr>
      <w:tr w:rsidR="00836EF6" w14:paraId="1E9DE82C" w14:textId="77777777">
        <w:tblPrEx>
          <w:tblCellMar>
            <w:top w:w="0" w:type="dxa"/>
            <w:bottom w:w="0" w:type="dxa"/>
          </w:tblCellMar>
        </w:tblPrEx>
        <w:tc>
          <w:tcPr>
            <w:tcW w:w="898" w:type="pct"/>
            <w:vMerge/>
            <w:tcBorders>
              <w:left w:val="single" w:sz="6" w:space="0" w:color="auto"/>
              <w:bottom w:val="single" w:sz="6" w:space="0" w:color="auto"/>
              <w:right w:val="single" w:sz="6" w:space="0" w:color="auto"/>
            </w:tcBorders>
          </w:tcPr>
          <w:p w14:paraId="6F7C9029" w14:textId="77777777" w:rsidR="00836EF6" w:rsidRDefault="00836EF6" w:rsidP="00836EF6">
            <w:pPr>
              <w:pStyle w:val="Char2"/>
              <w:jc w:val="center"/>
            </w:pPr>
          </w:p>
        </w:tc>
        <w:tc>
          <w:tcPr>
            <w:tcW w:w="472" w:type="pct"/>
            <w:vMerge/>
            <w:tcBorders>
              <w:left w:val="single" w:sz="6" w:space="0" w:color="auto"/>
              <w:bottom w:val="single" w:sz="6" w:space="0" w:color="auto"/>
              <w:right w:val="single" w:sz="6" w:space="0" w:color="auto"/>
            </w:tcBorders>
          </w:tcPr>
          <w:p w14:paraId="18B36690" w14:textId="77777777" w:rsidR="00836EF6" w:rsidRDefault="00836EF6" w:rsidP="00836EF6">
            <w:pPr>
              <w:pStyle w:val="Char2"/>
              <w:jc w:val="center"/>
            </w:pPr>
          </w:p>
        </w:tc>
        <w:tc>
          <w:tcPr>
            <w:tcW w:w="812" w:type="pct"/>
            <w:tcBorders>
              <w:top w:val="single" w:sz="6" w:space="0" w:color="auto"/>
              <w:left w:val="single" w:sz="6" w:space="0" w:color="auto"/>
              <w:bottom w:val="single" w:sz="6" w:space="0" w:color="auto"/>
              <w:right w:val="single" w:sz="6" w:space="0" w:color="auto"/>
            </w:tcBorders>
            <w:vAlign w:val="center"/>
          </w:tcPr>
          <w:p w14:paraId="35726AEB" w14:textId="77777777" w:rsidR="00836EF6" w:rsidRPr="00176027" w:rsidRDefault="00836EF6" w:rsidP="00176027">
            <w:pPr>
              <w:pStyle w:val="Char2"/>
              <w:rPr>
                <w:i/>
                <w:iCs/>
                <w:color w:val="0000FF"/>
              </w:rPr>
            </w:pPr>
            <w:r w:rsidRPr="00176027">
              <w:rPr>
                <w:i/>
                <w:iCs/>
                <w:color w:val="0000FF"/>
              </w:rPr>
              <w:t>1.8V</w:t>
            </w:r>
          </w:p>
        </w:tc>
        <w:tc>
          <w:tcPr>
            <w:tcW w:w="850" w:type="pct"/>
            <w:tcBorders>
              <w:top w:val="single" w:sz="6" w:space="0" w:color="auto"/>
              <w:left w:val="single" w:sz="6" w:space="0" w:color="auto"/>
              <w:bottom w:val="single" w:sz="6" w:space="0" w:color="auto"/>
              <w:right w:val="single" w:sz="6" w:space="0" w:color="auto"/>
            </w:tcBorders>
            <w:vAlign w:val="center"/>
          </w:tcPr>
          <w:p w14:paraId="017C9397" w14:textId="77777777" w:rsidR="00836EF6" w:rsidRPr="00176027" w:rsidRDefault="00836EF6" w:rsidP="00176027">
            <w:pPr>
              <w:pStyle w:val="Char2"/>
              <w:rPr>
                <w:i/>
                <w:iCs/>
                <w:color w:val="0000FF"/>
              </w:rPr>
            </w:pPr>
            <w:r w:rsidRPr="00176027">
              <w:rPr>
                <w:i/>
                <w:iCs/>
                <w:color w:val="0000FF"/>
              </w:rPr>
              <w:t>2.5V</w:t>
            </w:r>
          </w:p>
        </w:tc>
        <w:tc>
          <w:tcPr>
            <w:tcW w:w="1022" w:type="pct"/>
            <w:tcBorders>
              <w:top w:val="single" w:sz="6" w:space="0" w:color="auto"/>
              <w:left w:val="single" w:sz="6" w:space="0" w:color="auto"/>
              <w:bottom w:val="single" w:sz="6" w:space="0" w:color="auto"/>
              <w:right w:val="single" w:sz="6" w:space="0" w:color="auto"/>
            </w:tcBorders>
            <w:vAlign w:val="center"/>
          </w:tcPr>
          <w:p w14:paraId="2336AFA5" w14:textId="77777777" w:rsidR="00836EF6" w:rsidRPr="00176027" w:rsidRDefault="00836EF6" w:rsidP="00176027">
            <w:pPr>
              <w:pStyle w:val="Char2"/>
              <w:rPr>
                <w:i/>
                <w:iCs/>
                <w:color w:val="0000FF"/>
              </w:rPr>
            </w:pPr>
            <w:r w:rsidRPr="00176027">
              <w:rPr>
                <w:i/>
                <w:iCs/>
                <w:color w:val="0000FF"/>
              </w:rPr>
              <w:t>3.3V</w:t>
            </w:r>
          </w:p>
        </w:tc>
        <w:tc>
          <w:tcPr>
            <w:tcW w:w="946" w:type="pct"/>
            <w:tcBorders>
              <w:top w:val="single" w:sz="6" w:space="0" w:color="auto"/>
              <w:left w:val="single" w:sz="6" w:space="0" w:color="auto"/>
              <w:bottom w:val="single" w:sz="6" w:space="0" w:color="auto"/>
              <w:right w:val="single" w:sz="6" w:space="0" w:color="auto"/>
            </w:tcBorders>
            <w:vAlign w:val="center"/>
          </w:tcPr>
          <w:p w14:paraId="03FD11BB" w14:textId="77777777" w:rsidR="00836EF6" w:rsidRPr="00176027" w:rsidRDefault="00836EF6" w:rsidP="00176027">
            <w:pPr>
              <w:pStyle w:val="Char2"/>
              <w:rPr>
                <w:i/>
                <w:iCs/>
                <w:color w:val="0000FF"/>
              </w:rPr>
            </w:pPr>
            <w:r w:rsidRPr="00176027">
              <w:rPr>
                <w:i/>
                <w:iCs/>
                <w:color w:val="0000FF"/>
              </w:rPr>
              <w:t xml:space="preserve">         V</w:t>
            </w:r>
          </w:p>
        </w:tc>
      </w:tr>
      <w:tr w:rsidR="00836EF6" w:rsidRPr="00176027" w14:paraId="406EDAB6" w14:textId="77777777">
        <w:tblPrEx>
          <w:tblCellMar>
            <w:top w:w="0" w:type="dxa"/>
            <w:bottom w:w="0" w:type="dxa"/>
          </w:tblCellMar>
        </w:tblPrEx>
        <w:tc>
          <w:tcPr>
            <w:tcW w:w="898" w:type="pct"/>
            <w:tcBorders>
              <w:top w:val="single" w:sz="6" w:space="0" w:color="auto"/>
              <w:left w:val="single" w:sz="6" w:space="0" w:color="auto"/>
              <w:bottom w:val="single" w:sz="6" w:space="0" w:color="auto"/>
              <w:right w:val="single" w:sz="6" w:space="0" w:color="auto"/>
            </w:tcBorders>
          </w:tcPr>
          <w:p w14:paraId="2AE0A8C7" w14:textId="77777777" w:rsidR="00836EF6" w:rsidRPr="00176027" w:rsidRDefault="00836EF6" w:rsidP="00176027">
            <w:pPr>
              <w:pStyle w:val="Char2"/>
              <w:rPr>
                <w:i/>
                <w:iCs/>
                <w:color w:val="0000FF"/>
              </w:rPr>
            </w:pPr>
            <w:r w:rsidRPr="00176027">
              <w:rPr>
                <w:i/>
                <w:iCs/>
                <w:color w:val="0000FF"/>
              </w:rPr>
              <w:t>PEF22824</w:t>
            </w:r>
          </w:p>
        </w:tc>
        <w:tc>
          <w:tcPr>
            <w:tcW w:w="472" w:type="pct"/>
            <w:tcBorders>
              <w:top w:val="single" w:sz="6" w:space="0" w:color="auto"/>
              <w:left w:val="single" w:sz="6" w:space="0" w:color="auto"/>
              <w:bottom w:val="single" w:sz="6" w:space="0" w:color="auto"/>
              <w:right w:val="single" w:sz="6" w:space="0" w:color="auto"/>
            </w:tcBorders>
          </w:tcPr>
          <w:p w14:paraId="07B7B2C0" w14:textId="77777777" w:rsidR="00836EF6" w:rsidRPr="00176027" w:rsidRDefault="00836EF6" w:rsidP="00176027">
            <w:pPr>
              <w:pStyle w:val="Char2"/>
              <w:rPr>
                <w:i/>
                <w:iCs/>
                <w:color w:val="0000FF"/>
              </w:rPr>
            </w:pPr>
            <w:r w:rsidRPr="00176027">
              <w:rPr>
                <w:i/>
                <w:iCs/>
                <w:color w:val="0000FF"/>
              </w:rPr>
              <w:t>24</w:t>
            </w:r>
            <w:r w:rsidRPr="00176027">
              <w:rPr>
                <w:rFonts w:hint="eastAsia"/>
                <w:i/>
                <w:iCs/>
                <w:color w:val="0000FF"/>
              </w:rPr>
              <w:t>路</w:t>
            </w:r>
          </w:p>
        </w:tc>
        <w:tc>
          <w:tcPr>
            <w:tcW w:w="812" w:type="pct"/>
            <w:tcBorders>
              <w:top w:val="single" w:sz="6" w:space="0" w:color="auto"/>
              <w:left w:val="single" w:sz="6" w:space="0" w:color="auto"/>
              <w:bottom w:val="single" w:sz="6" w:space="0" w:color="auto"/>
              <w:right w:val="single" w:sz="6" w:space="0" w:color="auto"/>
            </w:tcBorders>
            <w:vAlign w:val="center"/>
          </w:tcPr>
          <w:p w14:paraId="2D51206B" w14:textId="77777777" w:rsidR="00836EF6" w:rsidRPr="00176027" w:rsidRDefault="00836EF6" w:rsidP="00176027">
            <w:pPr>
              <w:pStyle w:val="Char2"/>
              <w:rPr>
                <w:i/>
                <w:iCs/>
                <w:color w:val="0000FF"/>
              </w:rPr>
            </w:pPr>
            <w:r w:rsidRPr="00176027">
              <w:rPr>
                <w:i/>
                <w:iCs/>
                <w:color w:val="0000FF"/>
              </w:rPr>
              <w:t>6.3W</w:t>
            </w:r>
          </w:p>
        </w:tc>
        <w:tc>
          <w:tcPr>
            <w:tcW w:w="850" w:type="pct"/>
            <w:tcBorders>
              <w:top w:val="single" w:sz="6" w:space="0" w:color="auto"/>
              <w:left w:val="single" w:sz="6" w:space="0" w:color="auto"/>
              <w:bottom w:val="single" w:sz="6" w:space="0" w:color="auto"/>
              <w:right w:val="single" w:sz="6" w:space="0" w:color="auto"/>
            </w:tcBorders>
            <w:vAlign w:val="center"/>
          </w:tcPr>
          <w:p w14:paraId="1C556E98" w14:textId="77777777" w:rsidR="00836EF6" w:rsidRDefault="00836EF6" w:rsidP="00176027">
            <w:pPr>
              <w:pStyle w:val="Char2"/>
              <w:rPr>
                <w:szCs w:val="24"/>
              </w:rPr>
            </w:pPr>
          </w:p>
        </w:tc>
        <w:tc>
          <w:tcPr>
            <w:tcW w:w="1022" w:type="pct"/>
            <w:tcBorders>
              <w:top w:val="single" w:sz="6" w:space="0" w:color="auto"/>
              <w:left w:val="single" w:sz="6" w:space="0" w:color="auto"/>
              <w:bottom w:val="single" w:sz="6" w:space="0" w:color="auto"/>
              <w:right w:val="single" w:sz="6" w:space="0" w:color="auto"/>
            </w:tcBorders>
            <w:vAlign w:val="center"/>
          </w:tcPr>
          <w:p w14:paraId="14808484" w14:textId="77777777" w:rsidR="00836EF6" w:rsidRPr="00176027" w:rsidRDefault="00836EF6" w:rsidP="00176027">
            <w:pPr>
              <w:pStyle w:val="Char2"/>
              <w:rPr>
                <w:i/>
                <w:iCs/>
                <w:color w:val="0000FF"/>
              </w:rPr>
            </w:pPr>
            <w:r w:rsidRPr="00176027">
              <w:rPr>
                <w:i/>
                <w:iCs/>
                <w:color w:val="0000FF"/>
              </w:rPr>
              <w:t>3W</w:t>
            </w:r>
          </w:p>
        </w:tc>
        <w:tc>
          <w:tcPr>
            <w:tcW w:w="946" w:type="pct"/>
            <w:tcBorders>
              <w:top w:val="single" w:sz="6" w:space="0" w:color="auto"/>
              <w:left w:val="single" w:sz="6" w:space="0" w:color="auto"/>
              <w:bottom w:val="single" w:sz="6" w:space="0" w:color="auto"/>
              <w:right w:val="single" w:sz="6" w:space="0" w:color="auto"/>
            </w:tcBorders>
            <w:vAlign w:val="center"/>
          </w:tcPr>
          <w:p w14:paraId="21687C22" w14:textId="77777777" w:rsidR="00836EF6" w:rsidRDefault="00836EF6" w:rsidP="00176027">
            <w:pPr>
              <w:pStyle w:val="Char2"/>
            </w:pPr>
          </w:p>
        </w:tc>
      </w:tr>
      <w:tr w:rsidR="00836EF6" w:rsidRPr="00176027" w14:paraId="2221ED3A" w14:textId="77777777">
        <w:tblPrEx>
          <w:tblCellMar>
            <w:top w:w="0" w:type="dxa"/>
            <w:bottom w:w="0" w:type="dxa"/>
          </w:tblCellMar>
        </w:tblPrEx>
        <w:tc>
          <w:tcPr>
            <w:tcW w:w="898" w:type="pct"/>
            <w:tcBorders>
              <w:top w:val="single" w:sz="6" w:space="0" w:color="auto"/>
              <w:left w:val="single" w:sz="6" w:space="0" w:color="auto"/>
              <w:bottom w:val="single" w:sz="6" w:space="0" w:color="auto"/>
              <w:right w:val="single" w:sz="6" w:space="0" w:color="auto"/>
            </w:tcBorders>
          </w:tcPr>
          <w:p w14:paraId="77C95CB5" w14:textId="77777777" w:rsidR="00836EF6" w:rsidRPr="00176027" w:rsidRDefault="00836EF6" w:rsidP="00176027">
            <w:pPr>
              <w:pStyle w:val="Char2"/>
              <w:rPr>
                <w:i/>
                <w:iCs/>
                <w:color w:val="0000FF"/>
              </w:rPr>
            </w:pPr>
            <w:r w:rsidRPr="00176027">
              <w:rPr>
                <w:i/>
                <w:iCs/>
                <w:color w:val="0000FF"/>
              </w:rPr>
              <w:t>SDRAM</w:t>
            </w:r>
          </w:p>
        </w:tc>
        <w:tc>
          <w:tcPr>
            <w:tcW w:w="472" w:type="pct"/>
            <w:tcBorders>
              <w:top w:val="single" w:sz="6" w:space="0" w:color="auto"/>
              <w:left w:val="single" w:sz="6" w:space="0" w:color="auto"/>
              <w:bottom w:val="single" w:sz="6" w:space="0" w:color="auto"/>
              <w:right w:val="single" w:sz="6" w:space="0" w:color="auto"/>
            </w:tcBorders>
          </w:tcPr>
          <w:p w14:paraId="02F67329" w14:textId="77777777" w:rsidR="00836EF6" w:rsidRPr="00176027" w:rsidRDefault="00836EF6" w:rsidP="00176027">
            <w:pPr>
              <w:pStyle w:val="Char2"/>
              <w:rPr>
                <w:i/>
                <w:iCs/>
                <w:color w:val="0000FF"/>
              </w:rPr>
            </w:pPr>
            <w:r w:rsidRPr="00176027">
              <w:rPr>
                <w:i/>
                <w:iCs/>
                <w:color w:val="0000FF"/>
              </w:rPr>
              <w:t>3pcs</w:t>
            </w:r>
          </w:p>
        </w:tc>
        <w:tc>
          <w:tcPr>
            <w:tcW w:w="812" w:type="pct"/>
            <w:tcBorders>
              <w:top w:val="single" w:sz="6" w:space="0" w:color="auto"/>
              <w:left w:val="single" w:sz="6" w:space="0" w:color="auto"/>
              <w:bottom w:val="single" w:sz="6" w:space="0" w:color="auto"/>
              <w:right w:val="single" w:sz="6" w:space="0" w:color="auto"/>
            </w:tcBorders>
            <w:vAlign w:val="center"/>
          </w:tcPr>
          <w:p w14:paraId="43AC927C" w14:textId="77777777" w:rsidR="00836EF6" w:rsidRDefault="00836EF6" w:rsidP="00176027">
            <w:pPr>
              <w:pStyle w:val="Char2"/>
              <w:rPr>
                <w:szCs w:val="24"/>
              </w:rPr>
            </w:pPr>
          </w:p>
        </w:tc>
        <w:tc>
          <w:tcPr>
            <w:tcW w:w="850" w:type="pct"/>
            <w:tcBorders>
              <w:top w:val="single" w:sz="6" w:space="0" w:color="auto"/>
              <w:left w:val="single" w:sz="6" w:space="0" w:color="auto"/>
              <w:bottom w:val="single" w:sz="6" w:space="0" w:color="auto"/>
              <w:right w:val="single" w:sz="6" w:space="0" w:color="auto"/>
            </w:tcBorders>
            <w:vAlign w:val="center"/>
          </w:tcPr>
          <w:p w14:paraId="4E7C676E" w14:textId="77777777" w:rsidR="00836EF6" w:rsidRDefault="00836EF6" w:rsidP="00176027">
            <w:pPr>
              <w:pStyle w:val="Char2"/>
              <w:rPr>
                <w:szCs w:val="24"/>
              </w:rPr>
            </w:pPr>
          </w:p>
        </w:tc>
        <w:tc>
          <w:tcPr>
            <w:tcW w:w="1022" w:type="pct"/>
            <w:tcBorders>
              <w:top w:val="single" w:sz="6" w:space="0" w:color="auto"/>
              <w:left w:val="single" w:sz="6" w:space="0" w:color="auto"/>
              <w:bottom w:val="single" w:sz="6" w:space="0" w:color="auto"/>
              <w:right w:val="single" w:sz="6" w:space="0" w:color="auto"/>
            </w:tcBorders>
            <w:vAlign w:val="center"/>
          </w:tcPr>
          <w:p w14:paraId="1598C347" w14:textId="77777777" w:rsidR="00836EF6" w:rsidRPr="00176027" w:rsidRDefault="00836EF6" w:rsidP="00176027">
            <w:pPr>
              <w:pStyle w:val="Char2"/>
              <w:rPr>
                <w:i/>
                <w:iCs/>
                <w:color w:val="0000FF"/>
              </w:rPr>
            </w:pPr>
            <w:r w:rsidRPr="00176027">
              <w:rPr>
                <w:i/>
                <w:iCs/>
                <w:color w:val="0000FF"/>
              </w:rPr>
              <w:t>0.5W</w:t>
            </w:r>
          </w:p>
        </w:tc>
        <w:tc>
          <w:tcPr>
            <w:tcW w:w="946" w:type="pct"/>
            <w:tcBorders>
              <w:top w:val="single" w:sz="6" w:space="0" w:color="auto"/>
              <w:left w:val="single" w:sz="6" w:space="0" w:color="auto"/>
              <w:bottom w:val="single" w:sz="6" w:space="0" w:color="auto"/>
              <w:right w:val="single" w:sz="6" w:space="0" w:color="auto"/>
            </w:tcBorders>
            <w:vAlign w:val="center"/>
          </w:tcPr>
          <w:p w14:paraId="208825E1" w14:textId="77777777" w:rsidR="00836EF6" w:rsidRDefault="00836EF6" w:rsidP="00176027">
            <w:pPr>
              <w:pStyle w:val="Char2"/>
            </w:pPr>
          </w:p>
        </w:tc>
      </w:tr>
      <w:tr w:rsidR="00836EF6" w:rsidRPr="00176027" w14:paraId="6F9F603E" w14:textId="77777777">
        <w:tblPrEx>
          <w:tblCellMar>
            <w:top w:w="0" w:type="dxa"/>
            <w:bottom w:w="0" w:type="dxa"/>
          </w:tblCellMar>
        </w:tblPrEx>
        <w:tc>
          <w:tcPr>
            <w:tcW w:w="898" w:type="pct"/>
            <w:tcBorders>
              <w:top w:val="single" w:sz="6" w:space="0" w:color="auto"/>
              <w:left w:val="single" w:sz="6" w:space="0" w:color="auto"/>
              <w:bottom w:val="single" w:sz="6" w:space="0" w:color="auto"/>
              <w:right w:val="single" w:sz="6" w:space="0" w:color="auto"/>
            </w:tcBorders>
          </w:tcPr>
          <w:p w14:paraId="0A967E4D" w14:textId="77777777" w:rsidR="00836EF6" w:rsidRPr="00176027" w:rsidRDefault="00836EF6" w:rsidP="00176027">
            <w:pPr>
              <w:pStyle w:val="Char2"/>
              <w:rPr>
                <w:i/>
                <w:iCs/>
                <w:color w:val="0000FF"/>
              </w:rPr>
            </w:pPr>
            <w:r w:rsidRPr="00176027">
              <w:rPr>
                <w:i/>
                <w:iCs/>
                <w:color w:val="0000FF"/>
              </w:rPr>
              <w:t>FLASH</w:t>
            </w:r>
          </w:p>
        </w:tc>
        <w:tc>
          <w:tcPr>
            <w:tcW w:w="472" w:type="pct"/>
            <w:tcBorders>
              <w:top w:val="single" w:sz="6" w:space="0" w:color="auto"/>
              <w:left w:val="single" w:sz="6" w:space="0" w:color="auto"/>
              <w:bottom w:val="single" w:sz="6" w:space="0" w:color="auto"/>
              <w:right w:val="single" w:sz="6" w:space="0" w:color="auto"/>
            </w:tcBorders>
          </w:tcPr>
          <w:p w14:paraId="4A77F43D" w14:textId="77777777" w:rsidR="00836EF6" w:rsidRPr="00176027" w:rsidRDefault="00836EF6" w:rsidP="00176027">
            <w:pPr>
              <w:pStyle w:val="Char2"/>
              <w:rPr>
                <w:i/>
                <w:iCs/>
                <w:color w:val="0000FF"/>
              </w:rPr>
            </w:pPr>
            <w:r w:rsidRPr="00176027">
              <w:rPr>
                <w:i/>
                <w:iCs/>
                <w:color w:val="0000FF"/>
              </w:rPr>
              <w:t>1pcs</w:t>
            </w:r>
          </w:p>
        </w:tc>
        <w:tc>
          <w:tcPr>
            <w:tcW w:w="812" w:type="pct"/>
            <w:tcBorders>
              <w:top w:val="single" w:sz="6" w:space="0" w:color="auto"/>
              <w:left w:val="single" w:sz="6" w:space="0" w:color="auto"/>
              <w:bottom w:val="single" w:sz="6" w:space="0" w:color="auto"/>
              <w:right w:val="single" w:sz="6" w:space="0" w:color="auto"/>
            </w:tcBorders>
            <w:vAlign w:val="center"/>
          </w:tcPr>
          <w:p w14:paraId="76E19EB3" w14:textId="77777777" w:rsidR="00836EF6" w:rsidRDefault="00836EF6" w:rsidP="00176027">
            <w:pPr>
              <w:pStyle w:val="Char2"/>
              <w:rPr>
                <w:szCs w:val="24"/>
              </w:rPr>
            </w:pPr>
          </w:p>
        </w:tc>
        <w:tc>
          <w:tcPr>
            <w:tcW w:w="850" w:type="pct"/>
            <w:tcBorders>
              <w:top w:val="single" w:sz="6" w:space="0" w:color="auto"/>
              <w:left w:val="single" w:sz="6" w:space="0" w:color="auto"/>
              <w:bottom w:val="single" w:sz="6" w:space="0" w:color="auto"/>
              <w:right w:val="single" w:sz="6" w:space="0" w:color="auto"/>
            </w:tcBorders>
            <w:vAlign w:val="center"/>
          </w:tcPr>
          <w:p w14:paraId="4892315D" w14:textId="77777777" w:rsidR="00836EF6" w:rsidRDefault="00836EF6" w:rsidP="00176027">
            <w:pPr>
              <w:pStyle w:val="Char2"/>
              <w:rPr>
                <w:szCs w:val="24"/>
              </w:rPr>
            </w:pPr>
          </w:p>
        </w:tc>
        <w:tc>
          <w:tcPr>
            <w:tcW w:w="1022" w:type="pct"/>
            <w:tcBorders>
              <w:top w:val="single" w:sz="6" w:space="0" w:color="auto"/>
              <w:left w:val="single" w:sz="6" w:space="0" w:color="auto"/>
              <w:bottom w:val="single" w:sz="6" w:space="0" w:color="auto"/>
              <w:right w:val="single" w:sz="6" w:space="0" w:color="auto"/>
            </w:tcBorders>
            <w:vAlign w:val="center"/>
          </w:tcPr>
          <w:p w14:paraId="2B7C8BD6" w14:textId="77777777" w:rsidR="00836EF6" w:rsidRPr="00176027" w:rsidRDefault="00836EF6" w:rsidP="00176027">
            <w:pPr>
              <w:pStyle w:val="Char2"/>
              <w:rPr>
                <w:i/>
                <w:iCs/>
                <w:color w:val="0000FF"/>
              </w:rPr>
            </w:pPr>
            <w:r w:rsidRPr="00176027">
              <w:rPr>
                <w:i/>
                <w:iCs/>
                <w:color w:val="0000FF"/>
              </w:rPr>
              <w:t>0.5W</w:t>
            </w:r>
          </w:p>
        </w:tc>
        <w:tc>
          <w:tcPr>
            <w:tcW w:w="946" w:type="pct"/>
            <w:tcBorders>
              <w:top w:val="single" w:sz="6" w:space="0" w:color="auto"/>
              <w:left w:val="single" w:sz="6" w:space="0" w:color="auto"/>
              <w:bottom w:val="single" w:sz="6" w:space="0" w:color="auto"/>
              <w:right w:val="single" w:sz="6" w:space="0" w:color="auto"/>
            </w:tcBorders>
            <w:vAlign w:val="center"/>
          </w:tcPr>
          <w:p w14:paraId="640D5C6B" w14:textId="77777777" w:rsidR="00836EF6" w:rsidRDefault="00836EF6" w:rsidP="00176027">
            <w:pPr>
              <w:pStyle w:val="Char2"/>
            </w:pPr>
          </w:p>
        </w:tc>
      </w:tr>
      <w:tr w:rsidR="00836EF6" w:rsidRPr="00176027" w14:paraId="489FDC57" w14:textId="77777777">
        <w:tblPrEx>
          <w:tblCellMar>
            <w:top w:w="0" w:type="dxa"/>
            <w:bottom w:w="0" w:type="dxa"/>
          </w:tblCellMar>
        </w:tblPrEx>
        <w:tc>
          <w:tcPr>
            <w:tcW w:w="898" w:type="pct"/>
            <w:tcBorders>
              <w:top w:val="single" w:sz="6" w:space="0" w:color="auto"/>
              <w:left w:val="single" w:sz="6" w:space="0" w:color="auto"/>
              <w:bottom w:val="single" w:sz="6" w:space="0" w:color="auto"/>
              <w:right w:val="single" w:sz="6" w:space="0" w:color="auto"/>
            </w:tcBorders>
          </w:tcPr>
          <w:p w14:paraId="503C0F87" w14:textId="77777777" w:rsidR="00836EF6" w:rsidRPr="00176027" w:rsidRDefault="00836EF6" w:rsidP="00176027">
            <w:pPr>
              <w:pStyle w:val="Char2"/>
              <w:rPr>
                <w:i/>
                <w:iCs/>
                <w:color w:val="0000FF"/>
              </w:rPr>
            </w:pPr>
            <w:r w:rsidRPr="00176027">
              <w:rPr>
                <w:i/>
                <w:iCs/>
                <w:color w:val="0000FF"/>
              </w:rPr>
              <w:t>L64324</w:t>
            </w:r>
          </w:p>
        </w:tc>
        <w:tc>
          <w:tcPr>
            <w:tcW w:w="472" w:type="pct"/>
            <w:tcBorders>
              <w:top w:val="single" w:sz="6" w:space="0" w:color="auto"/>
              <w:left w:val="single" w:sz="6" w:space="0" w:color="auto"/>
              <w:bottom w:val="single" w:sz="6" w:space="0" w:color="auto"/>
              <w:right w:val="single" w:sz="6" w:space="0" w:color="auto"/>
            </w:tcBorders>
          </w:tcPr>
          <w:p w14:paraId="2B2C8230" w14:textId="77777777" w:rsidR="00836EF6" w:rsidRPr="00176027" w:rsidRDefault="00836EF6" w:rsidP="00176027">
            <w:pPr>
              <w:pStyle w:val="Char2"/>
              <w:rPr>
                <w:i/>
                <w:iCs/>
                <w:color w:val="0000FF"/>
              </w:rPr>
            </w:pPr>
            <w:r w:rsidRPr="00176027">
              <w:rPr>
                <w:i/>
                <w:iCs/>
                <w:color w:val="0000FF"/>
              </w:rPr>
              <w:t>1pcs</w:t>
            </w:r>
          </w:p>
        </w:tc>
        <w:tc>
          <w:tcPr>
            <w:tcW w:w="812" w:type="pct"/>
            <w:tcBorders>
              <w:top w:val="single" w:sz="6" w:space="0" w:color="auto"/>
              <w:left w:val="single" w:sz="6" w:space="0" w:color="auto"/>
              <w:bottom w:val="single" w:sz="6" w:space="0" w:color="auto"/>
              <w:right w:val="single" w:sz="6" w:space="0" w:color="auto"/>
            </w:tcBorders>
            <w:vAlign w:val="center"/>
          </w:tcPr>
          <w:p w14:paraId="658B449A" w14:textId="77777777" w:rsidR="00836EF6" w:rsidRDefault="00836EF6" w:rsidP="00176027">
            <w:pPr>
              <w:pStyle w:val="Char2"/>
              <w:rPr>
                <w:szCs w:val="24"/>
              </w:rPr>
            </w:pPr>
          </w:p>
        </w:tc>
        <w:tc>
          <w:tcPr>
            <w:tcW w:w="850" w:type="pct"/>
            <w:tcBorders>
              <w:top w:val="single" w:sz="6" w:space="0" w:color="auto"/>
              <w:left w:val="single" w:sz="6" w:space="0" w:color="auto"/>
              <w:bottom w:val="single" w:sz="6" w:space="0" w:color="auto"/>
              <w:right w:val="single" w:sz="6" w:space="0" w:color="auto"/>
            </w:tcBorders>
            <w:vAlign w:val="center"/>
          </w:tcPr>
          <w:p w14:paraId="2AD3A7A1" w14:textId="77777777" w:rsidR="00836EF6" w:rsidRPr="00176027" w:rsidRDefault="00836EF6" w:rsidP="00176027">
            <w:pPr>
              <w:pStyle w:val="Char2"/>
              <w:rPr>
                <w:i/>
                <w:iCs/>
                <w:color w:val="0000FF"/>
              </w:rPr>
            </w:pPr>
            <w:r w:rsidRPr="00176027">
              <w:rPr>
                <w:i/>
                <w:iCs/>
                <w:color w:val="0000FF"/>
              </w:rPr>
              <w:t>5W</w:t>
            </w:r>
          </w:p>
        </w:tc>
        <w:tc>
          <w:tcPr>
            <w:tcW w:w="1022" w:type="pct"/>
            <w:tcBorders>
              <w:top w:val="single" w:sz="6" w:space="0" w:color="auto"/>
              <w:left w:val="single" w:sz="6" w:space="0" w:color="auto"/>
              <w:bottom w:val="single" w:sz="6" w:space="0" w:color="auto"/>
              <w:right w:val="single" w:sz="6" w:space="0" w:color="auto"/>
            </w:tcBorders>
            <w:vAlign w:val="center"/>
          </w:tcPr>
          <w:p w14:paraId="14D2A39B" w14:textId="77777777" w:rsidR="00836EF6" w:rsidRPr="00176027" w:rsidRDefault="00836EF6" w:rsidP="00176027">
            <w:pPr>
              <w:pStyle w:val="Char2"/>
              <w:rPr>
                <w:i/>
                <w:iCs/>
                <w:color w:val="0000FF"/>
              </w:rPr>
            </w:pPr>
            <w:r w:rsidRPr="00176027">
              <w:rPr>
                <w:i/>
                <w:iCs/>
                <w:color w:val="0000FF"/>
              </w:rPr>
              <w:t>0.5W</w:t>
            </w:r>
          </w:p>
        </w:tc>
        <w:tc>
          <w:tcPr>
            <w:tcW w:w="946" w:type="pct"/>
            <w:tcBorders>
              <w:top w:val="single" w:sz="6" w:space="0" w:color="auto"/>
              <w:left w:val="single" w:sz="6" w:space="0" w:color="auto"/>
              <w:bottom w:val="single" w:sz="6" w:space="0" w:color="auto"/>
              <w:right w:val="single" w:sz="6" w:space="0" w:color="auto"/>
            </w:tcBorders>
            <w:vAlign w:val="center"/>
          </w:tcPr>
          <w:p w14:paraId="6FDB3C29" w14:textId="77777777" w:rsidR="00836EF6" w:rsidRDefault="00836EF6" w:rsidP="00176027">
            <w:pPr>
              <w:pStyle w:val="Char2"/>
            </w:pPr>
          </w:p>
        </w:tc>
      </w:tr>
      <w:tr w:rsidR="00836EF6" w:rsidRPr="00176027" w14:paraId="79756057" w14:textId="77777777">
        <w:tblPrEx>
          <w:tblCellMar>
            <w:top w:w="0" w:type="dxa"/>
            <w:bottom w:w="0" w:type="dxa"/>
          </w:tblCellMar>
        </w:tblPrEx>
        <w:tc>
          <w:tcPr>
            <w:tcW w:w="898" w:type="pct"/>
            <w:tcBorders>
              <w:top w:val="single" w:sz="6" w:space="0" w:color="auto"/>
              <w:left w:val="single" w:sz="6" w:space="0" w:color="auto"/>
              <w:bottom w:val="single" w:sz="6" w:space="0" w:color="auto"/>
              <w:right w:val="single" w:sz="6" w:space="0" w:color="auto"/>
            </w:tcBorders>
          </w:tcPr>
          <w:p w14:paraId="37D4E1BA" w14:textId="77777777" w:rsidR="00836EF6" w:rsidRPr="00176027" w:rsidRDefault="00836EF6" w:rsidP="00176027">
            <w:pPr>
              <w:pStyle w:val="Char2"/>
              <w:rPr>
                <w:i/>
                <w:iCs/>
                <w:color w:val="0000FF"/>
              </w:rPr>
            </w:pPr>
            <w:r w:rsidRPr="00176027">
              <w:rPr>
                <w:i/>
                <w:iCs/>
                <w:color w:val="0000FF"/>
              </w:rPr>
              <w:t>PHY</w:t>
            </w:r>
          </w:p>
        </w:tc>
        <w:tc>
          <w:tcPr>
            <w:tcW w:w="472" w:type="pct"/>
            <w:tcBorders>
              <w:top w:val="single" w:sz="6" w:space="0" w:color="auto"/>
              <w:left w:val="single" w:sz="6" w:space="0" w:color="auto"/>
              <w:bottom w:val="single" w:sz="6" w:space="0" w:color="auto"/>
              <w:right w:val="single" w:sz="6" w:space="0" w:color="auto"/>
            </w:tcBorders>
          </w:tcPr>
          <w:p w14:paraId="7CE47A87" w14:textId="77777777" w:rsidR="00836EF6" w:rsidRPr="00176027" w:rsidRDefault="00836EF6" w:rsidP="00176027">
            <w:pPr>
              <w:pStyle w:val="Char2"/>
              <w:rPr>
                <w:i/>
                <w:iCs/>
                <w:color w:val="0000FF"/>
              </w:rPr>
            </w:pPr>
            <w:r w:rsidRPr="00176027">
              <w:rPr>
                <w:i/>
                <w:iCs/>
                <w:color w:val="0000FF"/>
              </w:rPr>
              <w:t>2pcs</w:t>
            </w:r>
          </w:p>
        </w:tc>
        <w:tc>
          <w:tcPr>
            <w:tcW w:w="812" w:type="pct"/>
            <w:tcBorders>
              <w:top w:val="single" w:sz="6" w:space="0" w:color="auto"/>
              <w:left w:val="single" w:sz="6" w:space="0" w:color="auto"/>
              <w:bottom w:val="single" w:sz="6" w:space="0" w:color="auto"/>
              <w:right w:val="single" w:sz="6" w:space="0" w:color="auto"/>
            </w:tcBorders>
            <w:vAlign w:val="center"/>
          </w:tcPr>
          <w:p w14:paraId="643D84B4" w14:textId="77777777" w:rsidR="00836EF6" w:rsidRDefault="00836EF6" w:rsidP="00176027">
            <w:pPr>
              <w:pStyle w:val="Char2"/>
              <w:rPr>
                <w:szCs w:val="24"/>
              </w:rPr>
            </w:pPr>
          </w:p>
        </w:tc>
        <w:tc>
          <w:tcPr>
            <w:tcW w:w="850" w:type="pct"/>
            <w:tcBorders>
              <w:top w:val="single" w:sz="6" w:space="0" w:color="auto"/>
              <w:left w:val="single" w:sz="6" w:space="0" w:color="auto"/>
              <w:bottom w:val="single" w:sz="6" w:space="0" w:color="auto"/>
              <w:right w:val="single" w:sz="6" w:space="0" w:color="auto"/>
            </w:tcBorders>
            <w:vAlign w:val="center"/>
          </w:tcPr>
          <w:p w14:paraId="2718CA61" w14:textId="77777777" w:rsidR="00836EF6" w:rsidRDefault="00836EF6" w:rsidP="00176027">
            <w:pPr>
              <w:pStyle w:val="Char2"/>
              <w:rPr>
                <w:szCs w:val="24"/>
              </w:rPr>
            </w:pPr>
          </w:p>
        </w:tc>
        <w:tc>
          <w:tcPr>
            <w:tcW w:w="1022" w:type="pct"/>
            <w:tcBorders>
              <w:top w:val="single" w:sz="6" w:space="0" w:color="auto"/>
              <w:left w:val="single" w:sz="6" w:space="0" w:color="auto"/>
              <w:bottom w:val="single" w:sz="6" w:space="0" w:color="auto"/>
              <w:right w:val="single" w:sz="6" w:space="0" w:color="auto"/>
            </w:tcBorders>
            <w:vAlign w:val="center"/>
          </w:tcPr>
          <w:p w14:paraId="7D18AEAC" w14:textId="77777777" w:rsidR="00836EF6" w:rsidRPr="00176027" w:rsidRDefault="00836EF6" w:rsidP="00176027">
            <w:pPr>
              <w:pStyle w:val="Char2"/>
              <w:rPr>
                <w:i/>
                <w:iCs/>
                <w:color w:val="0000FF"/>
              </w:rPr>
            </w:pPr>
            <w:r w:rsidRPr="00176027">
              <w:rPr>
                <w:i/>
                <w:iCs/>
                <w:color w:val="0000FF"/>
              </w:rPr>
              <w:t>0.5W</w:t>
            </w:r>
          </w:p>
        </w:tc>
        <w:tc>
          <w:tcPr>
            <w:tcW w:w="946" w:type="pct"/>
            <w:tcBorders>
              <w:top w:val="single" w:sz="6" w:space="0" w:color="auto"/>
              <w:left w:val="single" w:sz="6" w:space="0" w:color="auto"/>
              <w:bottom w:val="single" w:sz="6" w:space="0" w:color="auto"/>
              <w:right w:val="single" w:sz="6" w:space="0" w:color="auto"/>
            </w:tcBorders>
            <w:vAlign w:val="center"/>
          </w:tcPr>
          <w:p w14:paraId="36F1E89B" w14:textId="77777777" w:rsidR="00836EF6" w:rsidRDefault="00836EF6" w:rsidP="00176027">
            <w:pPr>
              <w:pStyle w:val="Char2"/>
            </w:pPr>
          </w:p>
        </w:tc>
      </w:tr>
      <w:tr w:rsidR="00836EF6" w:rsidRPr="00176027" w14:paraId="33D9302D" w14:textId="77777777">
        <w:tblPrEx>
          <w:tblCellMar>
            <w:top w:w="0" w:type="dxa"/>
            <w:bottom w:w="0" w:type="dxa"/>
          </w:tblCellMar>
        </w:tblPrEx>
        <w:tc>
          <w:tcPr>
            <w:tcW w:w="898" w:type="pct"/>
            <w:tcBorders>
              <w:top w:val="single" w:sz="6" w:space="0" w:color="auto"/>
              <w:left w:val="single" w:sz="6" w:space="0" w:color="auto"/>
              <w:bottom w:val="single" w:sz="6" w:space="0" w:color="auto"/>
              <w:right w:val="single" w:sz="6" w:space="0" w:color="auto"/>
            </w:tcBorders>
            <w:vAlign w:val="center"/>
          </w:tcPr>
          <w:p w14:paraId="26FDE83C" w14:textId="77777777" w:rsidR="00836EF6" w:rsidRDefault="00836EF6" w:rsidP="00176027">
            <w:pPr>
              <w:pStyle w:val="Char2"/>
            </w:pPr>
          </w:p>
        </w:tc>
        <w:tc>
          <w:tcPr>
            <w:tcW w:w="472" w:type="pct"/>
            <w:tcBorders>
              <w:top w:val="single" w:sz="6" w:space="0" w:color="auto"/>
              <w:left w:val="single" w:sz="6" w:space="0" w:color="auto"/>
              <w:bottom w:val="single" w:sz="6" w:space="0" w:color="auto"/>
              <w:right w:val="single" w:sz="6" w:space="0" w:color="auto"/>
            </w:tcBorders>
            <w:vAlign w:val="center"/>
          </w:tcPr>
          <w:p w14:paraId="75C31EBC" w14:textId="77777777" w:rsidR="00836EF6" w:rsidRDefault="00836EF6" w:rsidP="00176027">
            <w:pPr>
              <w:pStyle w:val="Char2"/>
            </w:pPr>
          </w:p>
        </w:tc>
        <w:tc>
          <w:tcPr>
            <w:tcW w:w="812" w:type="pct"/>
            <w:tcBorders>
              <w:top w:val="single" w:sz="6" w:space="0" w:color="auto"/>
              <w:left w:val="single" w:sz="6" w:space="0" w:color="auto"/>
              <w:bottom w:val="single" w:sz="6" w:space="0" w:color="auto"/>
              <w:right w:val="single" w:sz="6" w:space="0" w:color="auto"/>
            </w:tcBorders>
            <w:vAlign w:val="center"/>
          </w:tcPr>
          <w:p w14:paraId="597F0370" w14:textId="77777777" w:rsidR="00836EF6" w:rsidRDefault="00836EF6" w:rsidP="00176027">
            <w:pPr>
              <w:pStyle w:val="Char2"/>
              <w:rPr>
                <w:szCs w:val="24"/>
              </w:rPr>
            </w:pPr>
          </w:p>
        </w:tc>
        <w:tc>
          <w:tcPr>
            <w:tcW w:w="850" w:type="pct"/>
            <w:tcBorders>
              <w:top w:val="single" w:sz="6" w:space="0" w:color="auto"/>
              <w:left w:val="single" w:sz="6" w:space="0" w:color="auto"/>
              <w:bottom w:val="single" w:sz="6" w:space="0" w:color="auto"/>
              <w:right w:val="single" w:sz="6" w:space="0" w:color="auto"/>
            </w:tcBorders>
            <w:vAlign w:val="center"/>
          </w:tcPr>
          <w:p w14:paraId="78B3C450" w14:textId="77777777" w:rsidR="00836EF6" w:rsidRDefault="00836EF6" w:rsidP="00176027">
            <w:pPr>
              <w:pStyle w:val="Char2"/>
              <w:rPr>
                <w:szCs w:val="24"/>
              </w:rPr>
            </w:pPr>
          </w:p>
        </w:tc>
        <w:tc>
          <w:tcPr>
            <w:tcW w:w="1022" w:type="pct"/>
            <w:tcBorders>
              <w:top w:val="single" w:sz="6" w:space="0" w:color="auto"/>
              <w:left w:val="single" w:sz="6" w:space="0" w:color="auto"/>
              <w:bottom w:val="single" w:sz="6" w:space="0" w:color="auto"/>
              <w:right w:val="single" w:sz="6" w:space="0" w:color="auto"/>
            </w:tcBorders>
            <w:vAlign w:val="center"/>
          </w:tcPr>
          <w:p w14:paraId="237F2F18" w14:textId="77777777" w:rsidR="00836EF6" w:rsidRPr="00176027" w:rsidRDefault="00836EF6" w:rsidP="00176027">
            <w:pPr>
              <w:pStyle w:val="Char2"/>
            </w:pPr>
          </w:p>
        </w:tc>
        <w:tc>
          <w:tcPr>
            <w:tcW w:w="946" w:type="pct"/>
            <w:tcBorders>
              <w:top w:val="single" w:sz="6" w:space="0" w:color="auto"/>
              <w:left w:val="single" w:sz="6" w:space="0" w:color="auto"/>
              <w:bottom w:val="single" w:sz="6" w:space="0" w:color="auto"/>
              <w:right w:val="single" w:sz="6" w:space="0" w:color="auto"/>
            </w:tcBorders>
            <w:vAlign w:val="center"/>
          </w:tcPr>
          <w:p w14:paraId="613E7346" w14:textId="77777777" w:rsidR="00836EF6" w:rsidRDefault="00836EF6" w:rsidP="00176027">
            <w:pPr>
              <w:pStyle w:val="Char2"/>
            </w:pPr>
          </w:p>
        </w:tc>
      </w:tr>
      <w:tr w:rsidR="00836EF6" w:rsidRPr="00176027" w14:paraId="5E3964B0" w14:textId="77777777">
        <w:tblPrEx>
          <w:tblCellMar>
            <w:top w:w="0" w:type="dxa"/>
            <w:bottom w:w="0" w:type="dxa"/>
          </w:tblCellMar>
        </w:tblPrEx>
        <w:tc>
          <w:tcPr>
            <w:tcW w:w="898" w:type="pct"/>
            <w:tcBorders>
              <w:top w:val="single" w:sz="6" w:space="0" w:color="auto"/>
              <w:left w:val="single" w:sz="6" w:space="0" w:color="auto"/>
              <w:bottom w:val="single" w:sz="6" w:space="0" w:color="auto"/>
              <w:right w:val="single" w:sz="6" w:space="0" w:color="auto"/>
            </w:tcBorders>
            <w:vAlign w:val="center"/>
          </w:tcPr>
          <w:p w14:paraId="2E1A0FD5" w14:textId="77777777" w:rsidR="00836EF6" w:rsidRPr="00327BA4" w:rsidRDefault="00836EF6" w:rsidP="00176027">
            <w:pPr>
              <w:pStyle w:val="Char2"/>
            </w:pPr>
            <w:r w:rsidRPr="00327BA4">
              <w:rPr>
                <w:rFonts w:hint="eastAsia"/>
              </w:rPr>
              <w:t>其他</w:t>
            </w:r>
          </w:p>
        </w:tc>
        <w:tc>
          <w:tcPr>
            <w:tcW w:w="472" w:type="pct"/>
            <w:tcBorders>
              <w:top w:val="single" w:sz="6" w:space="0" w:color="auto"/>
              <w:left w:val="single" w:sz="6" w:space="0" w:color="auto"/>
              <w:bottom w:val="single" w:sz="6" w:space="0" w:color="auto"/>
              <w:right w:val="single" w:sz="6" w:space="0" w:color="auto"/>
            </w:tcBorders>
            <w:vAlign w:val="center"/>
          </w:tcPr>
          <w:p w14:paraId="38DE1DEB" w14:textId="77777777" w:rsidR="00836EF6" w:rsidRDefault="00836EF6" w:rsidP="00176027">
            <w:pPr>
              <w:pStyle w:val="Char2"/>
            </w:pPr>
          </w:p>
        </w:tc>
        <w:tc>
          <w:tcPr>
            <w:tcW w:w="812" w:type="pct"/>
            <w:tcBorders>
              <w:top w:val="single" w:sz="6" w:space="0" w:color="auto"/>
              <w:left w:val="single" w:sz="6" w:space="0" w:color="auto"/>
              <w:bottom w:val="single" w:sz="6" w:space="0" w:color="auto"/>
              <w:right w:val="single" w:sz="6" w:space="0" w:color="auto"/>
            </w:tcBorders>
            <w:vAlign w:val="center"/>
          </w:tcPr>
          <w:p w14:paraId="3C2E9B69" w14:textId="77777777" w:rsidR="00836EF6" w:rsidRDefault="00836EF6" w:rsidP="00176027">
            <w:pPr>
              <w:pStyle w:val="Char2"/>
              <w:rPr>
                <w:szCs w:val="24"/>
              </w:rPr>
            </w:pPr>
          </w:p>
        </w:tc>
        <w:tc>
          <w:tcPr>
            <w:tcW w:w="850" w:type="pct"/>
            <w:tcBorders>
              <w:top w:val="single" w:sz="6" w:space="0" w:color="auto"/>
              <w:left w:val="single" w:sz="6" w:space="0" w:color="auto"/>
              <w:bottom w:val="single" w:sz="6" w:space="0" w:color="auto"/>
              <w:right w:val="single" w:sz="6" w:space="0" w:color="auto"/>
            </w:tcBorders>
            <w:vAlign w:val="center"/>
          </w:tcPr>
          <w:p w14:paraId="630CD938" w14:textId="77777777" w:rsidR="00836EF6" w:rsidRDefault="00836EF6" w:rsidP="00176027">
            <w:pPr>
              <w:pStyle w:val="Char2"/>
              <w:rPr>
                <w:szCs w:val="24"/>
              </w:rPr>
            </w:pPr>
          </w:p>
        </w:tc>
        <w:tc>
          <w:tcPr>
            <w:tcW w:w="1022" w:type="pct"/>
            <w:tcBorders>
              <w:top w:val="single" w:sz="6" w:space="0" w:color="auto"/>
              <w:left w:val="single" w:sz="6" w:space="0" w:color="auto"/>
              <w:bottom w:val="single" w:sz="6" w:space="0" w:color="auto"/>
              <w:right w:val="single" w:sz="6" w:space="0" w:color="auto"/>
            </w:tcBorders>
            <w:vAlign w:val="center"/>
          </w:tcPr>
          <w:p w14:paraId="7EF61D85" w14:textId="77777777" w:rsidR="00836EF6" w:rsidRPr="00176027" w:rsidRDefault="00836EF6" w:rsidP="00176027">
            <w:pPr>
              <w:pStyle w:val="Char2"/>
              <w:rPr>
                <w:i/>
                <w:iCs/>
                <w:color w:val="0000FF"/>
              </w:rPr>
            </w:pPr>
            <w:r w:rsidRPr="00176027">
              <w:rPr>
                <w:i/>
                <w:iCs/>
                <w:color w:val="0000FF"/>
              </w:rPr>
              <w:t>10W</w:t>
            </w:r>
          </w:p>
        </w:tc>
        <w:tc>
          <w:tcPr>
            <w:tcW w:w="946" w:type="pct"/>
            <w:tcBorders>
              <w:top w:val="single" w:sz="6" w:space="0" w:color="auto"/>
              <w:left w:val="single" w:sz="6" w:space="0" w:color="auto"/>
              <w:bottom w:val="single" w:sz="6" w:space="0" w:color="auto"/>
              <w:right w:val="single" w:sz="6" w:space="0" w:color="auto"/>
            </w:tcBorders>
            <w:vAlign w:val="center"/>
          </w:tcPr>
          <w:p w14:paraId="42D771E6" w14:textId="77777777" w:rsidR="00836EF6" w:rsidRDefault="00836EF6" w:rsidP="00176027">
            <w:pPr>
              <w:pStyle w:val="Char2"/>
            </w:pPr>
          </w:p>
        </w:tc>
      </w:tr>
      <w:tr w:rsidR="00836EF6" w:rsidRPr="00176027" w14:paraId="496AD43B" w14:textId="77777777">
        <w:tblPrEx>
          <w:tblCellMar>
            <w:top w:w="0" w:type="dxa"/>
            <w:bottom w:w="0" w:type="dxa"/>
          </w:tblCellMar>
        </w:tblPrEx>
        <w:tc>
          <w:tcPr>
            <w:tcW w:w="898" w:type="pct"/>
            <w:tcBorders>
              <w:top w:val="single" w:sz="6" w:space="0" w:color="auto"/>
              <w:left w:val="single" w:sz="6" w:space="0" w:color="auto"/>
              <w:bottom w:val="single" w:sz="6" w:space="0" w:color="auto"/>
              <w:right w:val="single" w:sz="6" w:space="0" w:color="auto"/>
            </w:tcBorders>
            <w:vAlign w:val="center"/>
          </w:tcPr>
          <w:p w14:paraId="5AD88F80" w14:textId="77777777" w:rsidR="00836EF6" w:rsidRDefault="00836EF6" w:rsidP="00176027">
            <w:pPr>
              <w:pStyle w:val="Char2"/>
            </w:pPr>
            <w:r w:rsidRPr="00327BA4">
              <w:rPr>
                <w:rFonts w:hint="eastAsia"/>
              </w:rPr>
              <w:t>总功率（</w:t>
            </w:r>
            <w:r>
              <w:t>W</w:t>
            </w:r>
            <w:r w:rsidRPr="00327BA4">
              <w:rPr>
                <w:rFonts w:hint="eastAsia"/>
              </w:rPr>
              <w:t>）</w:t>
            </w:r>
          </w:p>
        </w:tc>
        <w:tc>
          <w:tcPr>
            <w:tcW w:w="472" w:type="pct"/>
            <w:tcBorders>
              <w:top w:val="single" w:sz="6" w:space="0" w:color="auto"/>
              <w:left w:val="single" w:sz="6" w:space="0" w:color="auto"/>
              <w:bottom w:val="single" w:sz="6" w:space="0" w:color="auto"/>
              <w:right w:val="single" w:sz="6" w:space="0" w:color="auto"/>
            </w:tcBorders>
            <w:vAlign w:val="center"/>
          </w:tcPr>
          <w:p w14:paraId="4105F9FE" w14:textId="77777777" w:rsidR="00836EF6" w:rsidRDefault="00836EF6" w:rsidP="00176027">
            <w:pPr>
              <w:pStyle w:val="Char2"/>
            </w:pPr>
          </w:p>
        </w:tc>
        <w:tc>
          <w:tcPr>
            <w:tcW w:w="812" w:type="pct"/>
            <w:tcBorders>
              <w:top w:val="single" w:sz="6" w:space="0" w:color="auto"/>
              <w:left w:val="single" w:sz="6" w:space="0" w:color="auto"/>
              <w:bottom w:val="single" w:sz="6" w:space="0" w:color="auto"/>
              <w:right w:val="single" w:sz="6" w:space="0" w:color="auto"/>
            </w:tcBorders>
            <w:vAlign w:val="center"/>
          </w:tcPr>
          <w:p w14:paraId="1D544C9C" w14:textId="77777777" w:rsidR="00836EF6" w:rsidRPr="00176027" w:rsidRDefault="00836EF6" w:rsidP="00176027">
            <w:pPr>
              <w:pStyle w:val="Char2"/>
              <w:rPr>
                <w:i/>
                <w:iCs/>
                <w:color w:val="0000FF"/>
              </w:rPr>
            </w:pPr>
            <w:r w:rsidRPr="00176027">
              <w:rPr>
                <w:i/>
                <w:iCs/>
                <w:color w:val="0000FF"/>
              </w:rPr>
              <w:t>6.3W</w:t>
            </w:r>
          </w:p>
        </w:tc>
        <w:tc>
          <w:tcPr>
            <w:tcW w:w="850" w:type="pct"/>
            <w:tcBorders>
              <w:top w:val="single" w:sz="6" w:space="0" w:color="auto"/>
              <w:left w:val="single" w:sz="6" w:space="0" w:color="auto"/>
              <w:bottom w:val="single" w:sz="6" w:space="0" w:color="auto"/>
              <w:right w:val="single" w:sz="6" w:space="0" w:color="auto"/>
            </w:tcBorders>
            <w:vAlign w:val="center"/>
          </w:tcPr>
          <w:p w14:paraId="460BAD27" w14:textId="77777777" w:rsidR="00836EF6" w:rsidRPr="00176027" w:rsidRDefault="00836EF6" w:rsidP="00176027">
            <w:pPr>
              <w:pStyle w:val="Char2"/>
              <w:rPr>
                <w:i/>
                <w:iCs/>
                <w:color w:val="0000FF"/>
              </w:rPr>
            </w:pPr>
            <w:r w:rsidRPr="00176027">
              <w:rPr>
                <w:i/>
                <w:iCs/>
                <w:color w:val="0000FF"/>
              </w:rPr>
              <w:t>5W</w:t>
            </w:r>
          </w:p>
        </w:tc>
        <w:tc>
          <w:tcPr>
            <w:tcW w:w="1022" w:type="pct"/>
            <w:tcBorders>
              <w:top w:val="single" w:sz="6" w:space="0" w:color="auto"/>
              <w:left w:val="single" w:sz="6" w:space="0" w:color="auto"/>
              <w:bottom w:val="single" w:sz="6" w:space="0" w:color="auto"/>
              <w:right w:val="single" w:sz="6" w:space="0" w:color="auto"/>
            </w:tcBorders>
            <w:vAlign w:val="center"/>
          </w:tcPr>
          <w:p w14:paraId="48FE78A6" w14:textId="77777777" w:rsidR="00836EF6" w:rsidRPr="00176027" w:rsidRDefault="00836EF6" w:rsidP="00176027">
            <w:pPr>
              <w:pStyle w:val="Char2"/>
              <w:rPr>
                <w:i/>
                <w:iCs/>
                <w:color w:val="0000FF"/>
              </w:rPr>
            </w:pPr>
            <w:r w:rsidRPr="00176027">
              <w:rPr>
                <w:i/>
                <w:iCs/>
                <w:color w:val="0000FF"/>
              </w:rPr>
              <w:t>15W</w:t>
            </w:r>
          </w:p>
        </w:tc>
        <w:tc>
          <w:tcPr>
            <w:tcW w:w="946" w:type="pct"/>
            <w:tcBorders>
              <w:top w:val="single" w:sz="6" w:space="0" w:color="auto"/>
              <w:left w:val="single" w:sz="6" w:space="0" w:color="auto"/>
              <w:bottom w:val="single" w:sz="6" w:space="0" w:color="auto"/>
              <w:right w:val="single" w:sz="6" w:space="0" w:color="auto"/>
            </w:tcBorders>
            <w:vAlign w:val="center"/>
          </w:tcPr>
          <w:p w14:paraId="65675D15" w14:textId="77777777" w:rsidR="00836EF6" w:rsidRDefault="00836EF6" w:rsidP="00176027">
            <w:pPr>
              <w:pStyle w:val="Char2"/>
            </w:pPr>
          </w:p>
        </w:tc>
      </w:tr>
      <w:tr w:rsidR="00836EF6" w:rsidRPr="00176027" w14:paraId="502CB42D" w14:textId="77777777">
        <w:tblPrEx>
          <w:tblCellMar>
            <w:top w:w="0" w:type="dxa"/>
            <w:bottom w:w="0" w:type="dxa"/>
          </w:tblCellMar>
        </w:tblPrEx>
        <w:tc>
          <w:tcPr>
            <w:tcW w:w="898" w:type="pct"/>
            <w:tcBorders>
              <w:top w:val="single" w:sz="6" w:space="0" w:color="auto"/>
              <w:left w:val="single" w:sz="6" w:space="0" w:color="auto"/>
              <w:bottom w:val="single" w:sz="6" w:space="0" w:color="auto"/>
              <w:right w:val="single" w:sz="6" w:space="0" w:color="auto"/>
            </w:tcBorders>
            <w:vAlign w:val="center"/>
          </w:tcPr>
          <w:p w14:paraId="225CC0F7" w14:textId="77777777" w:rsidR="00836EF6" w:rsidRDefault="00836EF6" w:rsidP="00176027">
            <w:pPr>
              <w:pStyle w:val="Char2"/>
            </w:pPr>
            <w:r w:rsidRPr="00327BA4">
              <w:rPr>
                <w:rFonts w:hint="eastAsia"/>
              </w:rPr>
              <w:t>总电流（</w:t>
            </w:r>
            <w:r>
              <w:t>A</w:t>
            </w:r>
            <w:r w:rsidRPr="00327BA4">
              <w:rPr>
                <w:rFonts w:hint="eastAsia"/>
              </w:rPr>
              <w:t>）</w:t>
            </w:r>
          </w:p>
        </w:tc>
        <w:tc>
          <w:tcPr>
            <w:tcW w:w="472" w:type="pct"/>
            <w:tcBorders>
              <w:top w:val="single" w:sz="6" w:space="0" w:color="auto"/>
              <w:left w:val="single" w:sz="6" w:space="0" w:color="auto"/>
              <w:bottom w:val="single" w:sz="6" w:space="0" w:color="auto"/>
              <w:right w:val="single" w:sz="6" w:space="0" w:color="auto"/>
            </w:tcBorders>
            <w:vAlign w:val="center"/>
          </w:tcPr>
          <w:p w14:paraId="5B637BED" w14:textId="77777777" w:rsidR="00836EF6" w:rsidRDefault="00836EF6" w:rsidP="00176027">
            <w:pPr>
              <w:pStyle w:val="Char2"/>
            </w:pPr>
          </w:p>
        </w:tc>
        <w:tc>
          <w:tcPr>
            <w:tcW w:w="812" w:type="pct"/>
            <w:tcBorders>
              <w:top w:val="single" w:sz="6" w:space="0" w:color="auto"/>
              <w:left w:val="single" w:sz="6" w:space="0" w:color="auto"/>
              <w:bottom w:val="single" w:sz="6" w:space="0" w:color="auto"/>
              <w:right w:val="single" w:sz="6" w:space="0" w:color="auto"/>
            </w:tcBorders>
            <w:vAlign w:val="center"/>
          </w:tcPr>
          <w:p w14:paraId="129615C8" w14:textId="77777777" w:rsidR="00836EF6" w:rsidRPr="00176027" w:rsidRDefault="00836EF6" w:rsidP="00176027">
            <w:pPr>
              <w:pStyle w:val="Char2"/>
              <w:rPr>
                <w:i/>
                <w:iCs/>
                <w:color w:val="0000FF"/>
              </w:rPr>
            </w:pPr>
            <w:r w:rsidRPr="00176027">
              <w:rPr>
                <w:i/>
                <w:iCs/>
                <w:color w:val="0000FF"/>
              </w:rPr>
              <w:t>3.5A</w:t>
            </w:r>
          </w:p>
        </w:tc>
        <w:tc>
          <w:tcPr>
            <w:tcW w:w="850" w:type="pct"/>
            <w:tcBorders>
              <w:top w:val="single" w:sz="6" w:space="0" w:color="auto"/>
              <w:left w:val="single" w:sz="6" w:space="0" w:color="auto"/>
              <w:bottom w:val="single" w:sz="6" w:space="0" w:color="auto"/>
              <w:right w:val="single" w:sz="6" w:space="0" w:color="auto"/>
            </w:tcBorders>
            <w:vAlign w:val="center"/>
          </w:tcPr>
          <w:p w14:paraId="22CE559A" w14:textId="77777777" w:rsidR="00836EF6" w:rsidRPr="00176027" w:rsidRDefault="00836EF6" w:rsidP="00176027">
            <w:pPr>
              <w:pStyle w:val="Char2"/>
              <w:rPr>
                <w:i/>
                <w:iCs/>
                <w:color w:val="0000FF"/>
              </w:rPr>
            </w:pPr>
            <w:r w:rsidRPr="00176027">
              <w:rPr>
                <w:i/>
                <w:iCs/>
                <w:color w:val="0000FF"/>
              </w:rPr>
              <w:t>2A</w:t>
            </w:r>
          </w:p>
        </w:tc>
        <w:tc>
          <w:tcPr>
            <w:tcW w:w="1022" w:type="pct"/>
            <w:tcBorders>
              <w:top w:val="single" w:sz="6" w:space="0" w:color="auto"/>
              <w:left w:val="single" w:sz="6" w:space="0" w:color="auto"/>
              <w:bottom w:val="single" w:sz="6" w:space="0" w:color="auto"/>
              <w:right w:val="single" w:sz="6" w:space="0" w:color="auto"/>
            </w:tcBorders>
            <w:vAlign w:val="center"/>
          </w:tcPr>
          <w:p w14:paraId="60B6B468" w14:textId="77777777" w:rsidR="00836EF6" w:rsidRPr="00176027" w:rsidRDefault="00836EF6" w:rsidP="00176027">
            <w:pPr>
              <w:pStyle w:val="Char2"/>
              <w:rPr>
                <w:i/>
                <w:iCs/>
                <w:color w:val="0000FF"/>
              </w:rPr>
            </w:pPr>
            <w:r w:rsidRPr="00176027">
              <w:rPr>
                <w:i/>
                <w:iCs/>
                <w:color w:val="0000FF"/>
              </w:rPr>
              <w:t>4.55A</w:t>
            </w:r>
          </w:p>
        </w:tc>
        <w:tc>
          <w:tcPr>
            <w:tcW w:w="946" w:type="pct"/>
            <w:tcBorders>
              <w:top w:val="single" w:sz="6" w:space="0" w:color="auto"/>
              <w:left w:val="single" w:sz="6" w:space="0" w:color="auto"/>
              <w:bottom w:val="single" w:sz="6" w:space="0" w:color="auto"/>
              <w:right w:val="single" w:sz="6" w:space="0" w:color="auto"/>
            </w:tcBorders>
            <w:vAlign w:val="center"/>
          </w:tcPr>
          <w:p w14:paraId="5C33F436" w14:textId="77777777" w:rsidR="00836EF6" w:rsidRDefault="00836EF6" w:rsidP="00176027">
            <w:pPr>
              <w:pStyle w:val="Char2"/>
            </w:pPr>
          </w:p>
        </w:tc>
      </w:tr>
      <w:tr w:rsidR="00836EF6" w14:paraId="12B165F7" w14:textId="77777777">
        <w:tblPrEx>
          <w:tblCellMar>
            <w:top w:w="0" w:type="dxa"/>
            <w:bottom w:w="0" w:type="dxa"/>
          </w:tblCellMar>
        </w:tblPrEx>
        <w:tc>
          <w:tcPr>
            <w:tcW w:w="898" w:type="pct"/>
            <w:tcBorders>
              <w:top w:val="single" w:sz="6" w:space="0" w:color="auto"/>
              <w:left w:val="single" w:sz="6" w:space="0" w:color="auto"/>
              <w:bottom w:val="single" w:sz="6" w:space="0" w:color="auto"/>
              <w:right w:val="single" w:sz="6" w:space="0" w:color="auto"/>
            </w:tcBorders>
            <w:vAlign w:val="center"/>
          </w:tcPr>
          <w:p w14:paraId="5E090627" w14:textId="77777777" w:rsidR="00836EF6" w:rsidRDefault="00836EF6" w:rsidP="00176027">
            <w:pPr>
              <w:pStyle w:val="Char2"/>
            </w:pPr>
            <w:r w:rsidRPr="00327BA4">
              <w:rPr>
                <w:rFonts w:hint="eastAsia"/>
              </w:rPr>
              <w:t>单板输入总功耗（</w:t>
            </w:r>
            <w:r>
              <w:t>W</w:t>
            </w:r>
            <w:r w:rsidRPr="00327BA4">
              <w:rPr>
                <w:rFonts w:hint="eastAsia"/>
              </w:rPr>
              <w:t>）</w:t>
            </w:r>
          </w:p>
        </w:tc>
        <w:tc>
          <w:tcPr>
            <w:tcW w:w="4102" w:type="pct"/>
            <w:gridSpan w:val="5"/>
            <w:tcBorders>
              <w:top w:val="single" w:sz="6" w:space="0" w:color="auto"/>
              <w:left w:val="single" w:sz="6" w:space="0" w:color="auto"/>
              <w:bottom w:val="single" w:sz="6" w:space="0" w:color="auto"/>
              <w:right w:val="single" w:sz="6" w:space="0" w:color="auto"/>
            </w:tcBorders>
            <w:vAlign w:val="center"/>
          </w:tcPr>
          <w:p w14:paraId="1B3DDDE9" w14:textId="77777777" w:rsidR="00836EF6" w:rsidRPr="006F6548" w:rsidRDefault="00836EF6" w:rsidP="00176027">
            <w:pPr>
              <w:pStyle w:val="Char2"/>
              <w:rPr>
                <w:i/>
                <w:iCs/>
                <w:color w:val="0000FF"/>
              </w:rPr>
            </w:pPr>
            <w:r w:rsidRPr="006F6548">
              <w:rPr>
                <w:rFonts w:hint="eastAsia"/>
                <w:i/>
                <w:iCs/>
                <w:color w:val="0000FF"/>
              </w:rPr>
              <w:t>根据单板的供电方案、各级转换效率计算出单板的输入功率；</w:t>
            </w:r>
          </w:p>
          <w:p w14:paraId="2F770205" w14:textId="77777777" w:rsidR="00836EF6" w:rsidRPr="006F6548" w:rsidRDefault="00836EF6" w:rsidP="00176027">
            <w:pPr>
              <w:pStyle w:val="Char2"/>
              <w:rPr>
                <w:i/>
                <w:iCs/>
                <w:color w:val="0000FF"/>
              </w:rPr>
            </w:pPr>
            <w:r w:rsidRPr="006F6548">
              <w:rPr>
                <w:rFonts w:hint="eastAsia"/>
                <w:i/>
                <w:iCs/>
                <w:color w:val="0000FF"/>
              </w:rPr>
              <w:t>如示例中：单板的供电结构为：</w:t>
            </w:r>
            <w:r w:rsidRPr="006F6548">
              <w:rPr>
                <w:i/>
                <w:iCs/>
                <w:color w:val="0000FF"/>
              </w:rPr>
              <w:t>48V</w:t>
            </w:r>
            <w:r w:rsidRPr="006F6548">
              <w:rPr>
                <w:rFonts w:hint="eastAsia"/>
                <w:i/>
                <w:iCs/>
                <w:color w:val="0000FF"/>
              </w:rPr>
              <w:t>通过效率为</w:t>
            </w:r>
            <w:r w:rsidRPr="006F6548">
              <w:rPr>
                <w:i/>
                <w:iCs/>
                <w:color w:val="0000FF"/>
              </w:rPr>
              <w:t>85</w:t>
            </w:r>
            <w:r w:rsidRPr="006F6548">
              <w:rPr>
                <w:rFonts w:hint="eastAsia"/>
                <w:i/>
                <w:iCs/>
                <w:color w:val="0000FF"/>
              </w:rPr>
              <w:t>％的二次模块输出</w:t>
            </w:r>
            <w:r w:rsidRPr="006F6548">
              <w:rPr>
                <w:i/>
                <w:iCs/>
                <w:color w:val="0000FF"/>
              </w:rPr>
              <w:t>3.3V</w:t>
            </w:r>
            <w:r w:rsidRPr="006F6548">
              <w:rPr>
                <w:rFonts w:hint="eastAsia"/>
                <w:i/>
                <w:iCs/>
                <w:color w:val="0000FF"/>
              </w:rPr>
              <w:t>，</w:t>
            </w:r>
            <w:r w:rsidRPr="006F6548">
              <w:rPr>
                <w:i/>
                <w:iCs/>
                <w:color w:val="0000FF"/>
              </w:rPr>
              <w:t>2.5V</w:t>
            </w:r>
            <w:r w:rsidRPr="006F6548">
              <w:rPr>
                <w:rFonts w:hint="eastAsia"/>
                <w:i/>
                <w:iCs/>
                <w:color w:val="0000FF"/>
              </w:rPr>
              <w:t>通过线性电源芯片由</w:t>
            </w:r>
            <w:r w:rsidRPr="006F6548">
              <w:rPr>
                <w:i/>
                <w:iCs/>
                <w:color w:val="0000FF"/>
              </w:rPr>
              <w:t>3.3V</w:t>
            </w:r>
            <w:r w:rsidRPr="006F6548">
              <w:rPr>
                <w:rFonts w:hint="eastAsia"/>
                <w:i/>
                <w:iCs/>
                <w:color w:val="0000FF"/>
              </w:rPr>
              <w:t>转换而成，</w:t>
            </w:r>
            <w:r w:rsidRPr="006F6548">
              <w:rPr>
                <w:i/>
                <w:iCs/>
                <w:color w:val="0000FF"/>
              </w:rPr>
              <w:t>1.8V</w:t>
            </w:r>
            <w:r w:rsidRPr="006F6548">
              <w:rPr>
                <w:rFonts w:hint="eastAsia"/>
                <w:i/>
                <w:iCs/>
                <w:color w:val="0000FF"/>
              </w:rPr>
              <w:t>由</w:t>
            </w:r>
            <w:r w:rsidRPr="006F6548">
              <w:rPr>
                <w:i/>
                <w:iCs/>
                <w:color w:val="0000FF"/>
              </w:rPr>
              <w:t>3.3V</w:t>
            </w:r>
            <w:r w:rsidRPr="006F6548">
              <w:rPr>
                <w:rFonts w:hint="eastAsia"/>
                <w:i/>
                <w:iCs/>
                <w:color w:val="0000FF"/>
              </w:rPr>
              <w:t>通过效率为</w:t>
            </w:r>
            <w:r w:rsidRPr="006F6548">
              <w:rPr>
                <w:i/>
                <w:iCs/>
                <w:color w:val="0000FF"/>
              </w:rPr>
              <w:t>82</w:t>
            </w:r>
            <w:r w:rsidRPr="006F6548">
              <w:rPr>
                <w:rFonts w:hint="eastAsia"/>
                <w:i/>
                <w:iCs/>
                <w:color w:val="0000FF"/>
              </w:rPr>
              <w:t>％的电源模块转换而成，则输入功率为：</w:t>
            </w:r>
          </w:p>
          <w:p w14:paraId="03955382" w14:textId="77777777" w:rsidR="00836EF6" w:rsidRDefault="00836EF6" w:rsidP="00176027">
            <w:pPr>
              <w:pStyle w:val="Char2"/>
            </w:pPr>
            <w:r w:rsidRPr="006F6548">
              <w:rPr>
                <w:i/>
                <w:iCs/>
                <w:color w:val="0000FF"/>
              </w:rPr>
              <w:t>Pin=(3.3V*2A+15W+6.3W/0.82) /0.85=34.4W</w:t>
            </w:r>
          </w:p>
        </w:tc>
      </w:tr>
    </w:tbl>
    <w:p w14:paraId="3AA17000" w14:textId="77777777" w:rsidR="00836EF6" w:rsidRDefault="00836EF6" w:rsidP="00BE3E57">
      <w:pPr>
        <w:pStyle w:val="af7"/>
        <w:rPr>
          <w:rFonts w:hint="eastAsia"/>
        </w:rPr>
      </w:pPr>
    </w:p>
    <w:p w14:paraId="5E527D79" w14:textId="77777777" w:rsidR="00836EF6" w:rsidRPr="00EA7394" w:rsidRDefault="00836EF6" w:rsidP="00BE3E57">
      <w:pPr>
        <w:pStyle w:val="af7"/>
        <w:rPr>
          <w:rFonts w:hint="eastAsia"/>
        </w:rPr>
      </w:pPr>
    </w:p>
    <w:p w14:paraId="1DA4841E" w14:textId="77777777" w:rsidR="00836EF6" w:rsidRPr="006503C0" w:rsidRDefault="00836EF6" w:rsidP="000904B7">
      <w:pPr>
        <w:pStyle w:val="3"/>
        <w:rPr>
          <w:szCs w:val="21"/>
        </w:rPr>
      </w:pPr>
      <w:bookmarkStart w:id="122" w:name="_Toc35750848"/>
      <w:bookmarkStart w:id="123" w:name="_Toc43796047"/>
      <w:r w:rsidRPr="006503C0">
        <w:rPr>
          <w:rFonts w:hint="eastAsia"/>
        </w:rPr>
        <w:t>单板供电设计</w:t>
      </w:r>
      <w:bookmarkEnd w:id="122"/>
      <w:bookmarkEnd w:id="123"/>
    </w:p>
    <w:p w14:paraId="4B6D41B9" w14:textId="77777777" w:rsidR="00836EF6" w:rsidRPr="00C32D42" w:rsidRDefault="00836EF6" w:rsidP="00176027">
      <w:pPr>
        <w:pStyle w:val="a7"/>
      </w:pPr>
      <w:r w:rsidRPr="00C32D42">
        <w:t>&lt;</w:t>
      </w:r>
      <w:r w:rsidRPr="00C32D42">
        <w:rPr>
          <w:rFonts w:hint="eastAsia"/>
        </w:rPr>
        <w:t>根据产品系统总体供电方案以及单板电压、功率需求，画出单板的供电结构框图，并确定缓启动、电源部分的</w:t>
      </w:r>
      <w:r w:rsidRPr="00C32D42">
        <w:t>EMC</w:t>
      </w:r>
      <w:r w:rsidRPr="00C32D42">
        <w:rPr>
          <w:rFonts w:hint="eastAsia"/>
        </w:rPr>
        <w:t>、电源上下电顺序控制、电源可靠性、电源部分的安规、接地、防闩锁等总体设计方案。对于重点单板，应有电源备份并提供备份设计方案。</w:t>
      </w:r>
    </w:p>
    <w:p w14:paraId="397F3358" w14:textId="77777777" w:rsidR="00836EF6" w:rsidRPr="00C32D42" w:rsidRDefault="00836EF6" w:rsidP="00176027">
      <w:pPr>
        <w:pStyle w:val="a7"/>
      </w:pPr>
      <w:r w:rsidRPr="00C32D42">
        <w:rPr>
          <w:rFonts w:hint="eastAsia"/>
        </w:rPr>
        <w:t>对供电结构中的功能单元进行相应的设计说明；</w:t>
      </w:r>
      <w:r w:rsidRPr="00C32D42">
        <w:t xml:space="preserve"> </w:t>
      </w:r>
    </w:p>
    <w:p w14:paraId="5FE18857" w14:textId="77777777" w:rsidR="00836EF6" w:rsidRPr="00C32D42" w:rsidRDefault="00836EF6" w:rsidP="00176027">
      <w:pPr>
        <w:pStyle w:val="a7"/>
      </w:pPr>
      <w:r w:rsidRPr="00C32D42">
        <w:rPr>
          <w:rFonts w:hint="eastAsia"/>
        </w:rPr>
        <w:t>给出主要电源模块和电源芯片的型号，结合单板结构、成本、可靠性、散热等要求给出选型理由，并提供主用</w:t>
      </w:r>
      <w:r w:rsidRPr="00C32D42">
        <w:t>/</w:t>
      </w:r>
      <w:r w:rsidRPr="00C32D42">
        <w:rPr>
          <w:rFonts w:hint="eastAsia"/>
        </w:rPr>
        <w:t>备用器件的各种参数（包括输入特性、输出特性、对降额的考虑、可靠性指标）以及厂家和替代信息、特殊应用要求等；</w:t>
      </w:r>
      <w:r w:rsidRPr="00C32D42">
        <w:t xml:space="preserve"> </w:t>
      </w:r>
    </w:p>
    <w:p w14:paraId="6A38557C" w14:textId="77777777" w:rsidR="00836EF6" w:rsidRPr="00C32D42" w:rsidRDefault="00836EF6" w:rsidP="00176027">
      <w:pPr>
        <w:pStyle w:val="a7"/>
      </w:pPr>
      <w:r w:rsidRPr="00C32D42">
        <w:rPr>
          <w:rFonts w:hint="eastAsia"/>
        </w:rPr>
        <w:t>总体单板供电设计应分析电源的降额设计和散热设计要求（结合热设计工作）、板内电源电路对外接电源冲击的隔离、滤波能力、异常状态的保护（限压和限流）等。</w:t>
      </w:r>
      <w:r w:rsidRPr="00C32D42">
        <w:t xml:space="preserve"> </w:t>
      </w:r>
    </w:p>
    <w:p w14:paraId="0E3454C2" w14:textId="77777777" w:rsidR="00836EF6" w:rsidRPr="00C32D42" w:rsidRDefault="00836EF6" w:rsidP="00176027">
      <w:pPr>
        <w:pStyle w:val="a7"/>
      </w:pPr>
      <w:r w:rsidRPr="00C32D42">
        <w:rPr>
          <w:rFonts w:hint="eastAsia"/>
        </w:rPr>
        <w:t>若对单板电源有监控要求，应有单板电源监控方案设计；结合整机给出单板电源端口防护指</w:t>
      </w:r>
      <w:r w:rsidRPr="00C32D42">
        <w:rPr>
          <w:rFonts w:hint="eastAsia"/>
        </w:rPr>
        <w:lastRenderedPageBreak/>
        <w:t>标和设计电路类型；</w:t>
      </w:r>
      <w:r w:rsidRPr="00C32D42">
        <w:t>&gt;</w:t>
      </w:r>
    </w:p>
    <w:p w14:paraId="08A460BC" w14:textId="77777777" w:rsidR="00836EF6" w:rsidRPr="00C32D42" w:rsidRDefault="00836EF6" w:rsidP="00BE3E57">
      <w:pPr>
        <w:pStyle w:val="af7"/>
        <w:rPr>
          <w:rFonts w:hint="eastAsia"/>
        </w:rPr>
      </w:pPr>
    </w:p>
    <w:p w14:paraId="251FC000" w14:textId="77777777" w:rsidR="00836EF6" w:rsidRPr="00C32D42" w:rsidRDefault="00836EF6" w:rsidP="00BE3E57">
      <w:pPr>
        <w:pStyle w:val="af7"/>
      </w:pPr>
    </w:p>
    <w:p w14:paraId="4E158037" w14:textId="77777777" w:rsidR="00836EF6" w:rsidRDefault="00836EF6" w:rsidP="00836EF6">
      <w:pPr>
        <w:pStyle w:val="2"/>
      </w:pPr>
      <w:bookmarkStart w:id="124" w:name="_Toc43796048"/>
      <w:r>
        <w:rPr>
          <w:rFonts w:hint="eastAsia"/>
        </w:rPr>
        <w:t>热设计及单板温度监控</w:t>
      </w:r>
      <w:bookmarkEnd w:id="124"/>
    </w:p>
    <w:p w14:paraId="29E48B02" w14:textId="77777777" w:rsidR="00836EF6" w:rsidRDefault="00836EF6" w:rsidP="00176027">
      <w:pPr>
        <w:pStyle w:val="a7"/>
        <w:rPr>
          <w:rFonts w:hint="eastAsia"/>
        </w:rPr>
      </w:pPr>
      <w:r w:rsidRPr="007138BB">
        <w:t>&lt;</w:t>
      </w:r>
      <w:r w:rsidRPr="007138BB">
        <w:rPr>
          <w:rFonts w:hint="eastAsia"/>
        </w:rPr>
        <w:t>由热设计工程师确定该单板在热问题方面是否需要重点关注（一般在概要设计阶段确定，若概要阶段没有确定，需要热设计工程师根据整机的散热条件和单板布局和功耗状况加以确定）。非重点关注单板本节由硬件开发人员负责，重点单板热设计工程师协助完成。</w:t>
      </w:r>
      <w:r w:rsidR="00B64676" w:rsidRPr="007138BB">
        <w:rPr>
          <w:rFonts w:hint="eastAsia"/>
        </w:rPr>
        <w:t>热设计工程师</w:t>
      </w:r>
      <w:r w:rsidR="00B64676">
        <w:rPr>
          <w:rFonts w:hint="eastAsia"/>
        </w:rPr>
        <w:t>目前</w:t>
      </w:r>
      <w:r w:rsidR="00B64676" w:rsidRPr="00B64676">
        <w:rPr>
          <w:rFonts w:hint="eastAsia"/>
        </w:rPr>
        <w:t>归属整机工程部的结构设计部门</w:t>
      </w:r>
      <w:r w:rsidRPr="00B64676">
        <w:t>&gt;</w:t>
      </w:r>
    </w:p>
    <w:p w14:paraId="3FB59B13" w14:textId="77777777" w:rsidR="00176027" w:rsidRPr="00B64676" w:rsidRDefault="00176027" w:rsidP="00176027">
      <w:pPr>
        <w:pStyle w:val="af7"/>
        <w:rPr>
          <w:rFonts w:hint="eastAsia"/>
        </w:rPr>
      </w:pPr>
    </w:p>
    <w:p w14:paraId="350B0F74" w14:textId="77777777" w:rsidR="00836EF6" w:rsidRPr="006503C0" w:rsidRDefault="00836EF6" w:rsidP="000904B7">
      <w:pPr>
        <w:pStyle w:val="3"/>
      </w:pPr>
      <w:bookmarkStart w:id="125" w:name="_Toc35750849"/>
      <w:bookmarkStart w:id="126" w:name="_Toc43796049"/>
      <w:r w:rsidRPr="006503C0">
        <w:rPr>
          <w:rFonts w:hint="eastAsia"/>
        </w:rPr>
        <w:t>各单元功耗和热参数分析</w:t>
      </w:r>
      <w:bookmarkEnd w:id="125"/>
      <w:bookmarkEnd w:id="126"/>
    </w:p>
    <w:p w14:paraId="045CB008" w14:textId="77777777" w:rsidR="00836EF6" w:rsidRPr="00085EB4" w:rsidRDefault="00836EF6" w:rsidP="00176027">
      <w:pPr>
        <w:pStyle w:val="a7"/>
      </w:pPr>
      <w:r>
        <w:t>&lt;</w:t>
      </w:r>
      <w:r>
        <w:rPr>
          <w:rFonts w:hint="eastAsia"/>
        </w:rPr>
        <w:t>按照下表格式给出关键器件功耗、封装信息和热阻：</w:t>
      </w:r>
      <w:r>
        <w:t>&gt;</w:t>
      </w:r>
    </w:p>
    <w:p w14:paraId="72D9E30B" w14:textId="77777777" w:rsidR="00836EF6" w:rsidRPr="00BC23FF" w:rsidRDefault="00836EF6" w:rsidP="00BC23FF">
      <w:pPr>
        <w:pStyle w:val="a"/>
      </w:pPr>
      <w:bookmarkStart w:id="127" w:name="_Toc35745970"/>
      <w:bookmarkStart w:id="128" w:name="_Toc37050290"/>
      <w:r w:rsidRPr="00BC23FF">
        <w:rPr>
          <w:rFonts w:hint="eastAsia"/>
        </w:rPr>
        <w:t>关键器件热参数描述表</w:t>
      </w:r>
      <w:bookmarkEnd w:id="127"/>
      <w:bookmarkEnd w:id="128"/>
    </w:p>
    <w:tbl>
      <w:tblPr>
        <w:tblW w:w="5000" w:type="pct"/>
        <w:tblCellMar>
          <w:left w:w="51" w:type="dxa"/>
          <w:right w:w="51" w:type="dxa"/>
        </w:tblCellMar>
        <w:tblLook w:val="0000" w:firstRow="0" w:lastRow="0" w:firstColumn="0" w:lastColumn="0" w:noHBand="0" w:noVBand="0"/>
      </w:tblPr>
      <w:tblGrid>
        <w:gridCol w:w="1422"/>
        <w:gridCol w:w="917"/>
        <w:gridCol w:w="824"/>
        <w:gridCol w:w="826"/>
        <w:gridCol w:w="1789"/>
        <w:gridCol w:w="1513"/>
        <w:gridCol w:w="1513"/>
      </w:tblGrid>
      <w:tr w:rsidR="00836EF6" w14:paraId="3E4F0CC3" w14:textId="77777777">
        <w:tblPrEx>
          <w:tblCellMar>
            <w:top w:w="0" w:type="dxa"/>
            <w:bottom w:w="0" w:type="dxa"/>
          </w:tblCellMar>
        </w:tblPrEx>
        <w:tc>
          <w:tcPr>
            <w:tcW w:w="807" w:type="pct"/>
            <w:vMerge w:val="restart"/>
            <w:tcBorders>
              <w:top w:val="single" w:sz="6" w:space="0" w:color="auto"/>
              <w:left w:val="single" w:sz="6" w:space="0" w:color="auto"/>
              <w:right w:val="single" w:sz="6" w:space="0" w:color="auto"/>
            </w:tcBorders>
            <w:vAlign w:val="center"/>
          </w:tcPr>
          <w:p w14:paraId="2BE8096B" w14:textId="77777777" w:rsidR="00836EF6" w:rsidRDefault="00836EF6" w:rsidP="00836EF6">
            <w:pPr>
              <w:pStyle w:val="af"/>
            </w:pPr>
            <w:r>
              <w:rPr>
                <w:rFonts w:hint="eastAsia"/>
              </w:rPr>
              <w:t>关键器件名称</w:t>
            </w:r>
          </w:p>
        </w:tc>
        <w:tc>
          <w:tcPr>
            <w:tcW w:w="1458" w:type="pct"/>
            <w:gridSpan w:val="3"/>
            <w:tcBorders>
              <w:top w:val="single" w:sz="6" w:space="0" w:color="auto"/>
              <w:left w:val="single" w:sz="6" w:space="0" w:color="auto"/>
              <w:bottom w:val="single" w:sz="6" w:space="0" w:color="auto"/>
              <w:right w:val="single" w:sz="6" w:space="0" w:color="auto"/>
            </w:tcBorders>
            <w:vAlign w:val="center"/>
          </w:tcPr>
          <w:p w14:paraId="7FBE216A" w14:textId="77777777" w:rsidR="00836EF6" w:rsidRDefault="00836EF6" w:rsidP="00836EF6">
            <w:pPr>
              <w:pStyle w:val="af"/>
            </w:pPr>
            <w:r>
              <w:rPr>
                <w:rFonts w:hint="eastAsia"/>
              </w:rPr>
              <w:t>功耗</w:t>
            </w:r>
          </w:p>
        </w:tc>
        <w:tc>
          <w:tcPr>
            <w:tcW w:w="1016" w:type="pct"/>
            <w:vMerge w:val="restart"/>
            <w:tcBorders>
              <w:top w:val="single" w:sz="6" w:space="0" w:color="auto"/>
              <w:left w:val="single" w:sz="6" w:space="0" w:color="auto"/>
              <w:right w:val="single" w:sz="6" w:space="0" w:color="auto"/>
            </w:tcBorders>
            <w:vAlign w:val="center"/>
          </w:tcPr>
          <w:p w14:paraId="3C14CDA7" w14:textId="77777777" w:rsidR="00836EF6" w:rsidRDefault="00836EF6" w:rsidP="00836EF6">
            <w:pPr>
              <w:pStyle w:val="af"/>
            </w:pPr>
            <w:r>
              <w:rPr>
                <w:rFonts w:hint="eastAsia"/>
              </w:rPr>
              <w:t>封装型式</w:t>
            </w:r>
          </w:p>
        </w:tc>
        <w:tc>
          <w:tcPr>
            <w:tcW w:w="859" w:type="pct"/>
            <w:vMerge w:val="restart"/>
            <w:tcBorders>
              <w:top w:val="single" w:sz="6" w:space="0" w:color="auto"/>
              <w:left w:val="single" w:sz="6" w:space="0" w:color="auto"/>
              <w:right w:val="single" w:sz="6" w:space="0" w:color="auto"/>
            </w:tcBorders>
            <w:vAlign w:val="center"/>
          </w:tcPr>
          <w:p w14:paraId="05225A1C" w14:textId="77777777" w:rsidR="00836EF6" w:rsidRDefault="00836EF6" w:rsidP="00836EF6">
            <w:pPr>
              <w:pStyle w:val="af"/>
            </w:pPr>
            <w:r>
              <w:rPr>
                <w:rFonts w:hint="eastAsia"/>
              </w:rPr>
              <w:t>封装尺寸</w:t>
            </w:r>
          </w:p>
        </w:tc>
        <w:tc>
          <w:tcPr>
            <w:tcW w:w="859" w:type="pct"/>
            <w:vMerge w:val="restart"/>
            <w:tcBorders>
              <w:top w:val="single" w:sz="6" w:space="0" w:color="auto"/>
              <w:left w:val="single" w:sz="6" w:space="0" w:color="auto"/>
              <w:right w:val="single" w:sz="6" w:space="0" w:color="auto"/>
            </w:tcBorders>
            <w:vAlign w:val="center"/>
          </w:tcPr>
          <w:p w14:paraId="11E7A0DE" w14:textId="77777777" w:rsidR="00836EF6" w:rsidRDefault="00836EF6" w:rsidP="00836EF6">
            <w:pPr>
              <w:pStyle w:val="af"/>
            </w:pPr>
            <w:r>
              <w:rPr>
                <w:rFonts w:hint="eastAsia"/>
              </w:rPr>
              <w:t>结壳热阻</w:t>
            </w:r>
          </w:p>
          <w:p w14:paraId="7E131D11" w14:textId="77777777" w:rsidR="00836EF6" w:rsidRDefault="00836EF6" w:rsidP="00836EF6">
            <w:pPr>
              <w:pStyle w:val="af"/>
            </w:pPr>
            <w:r>
              <w:t>(</w:t>
            </w:r>
            <w:r>
              <w:rPr>
                <w:rFonts w:hint="eastAsia"/>
              </w:rPr>
              <w:t>θ</w:t>
            </w:r>
            <w:r>
              <w:t>JC)</w:t>
            </w:r>
          </w:p>
        </w:tc>
      </w:tr>
      <w:tr w:rsidR="00836EF6" w14:paraId="2B3C30DD" w14:textId="77777777">
        <w:tblPrEx>
          <w:tblCellMar>
            <w:top w:w="0" w:type="dxa"/>
            <w:left w:w="108" w:type="dxa"/>
            <w:bottom w:w="0" w:type="dxa"/>
            <w:right w:w="108" w:type="dxa"/>
          </w:tblCellMar>
        </w:tblPrEx>
        <w:tc>
          <w:tcPr>
            <w:tcW w:w="807" w:type="pct"/>
            <w:vMerge/>
            <w:tcBorders>
              <w:left w:val="single" w:sz="6" w:space="0" w:color="auto"/>
              <w:bottom w:val="single" w:sz="6" w:space="0" w:color="auto"/>
              <w:right w:val="single" w:sz="6" w:space="0" w:color="auto"/>
            </w:tcBorders>
          </w:tcPr>
          <w:p w14:paraId="79A96AC8" w14:textId="77777777" w:rsidR="00836EF6" w:rsidRDefault="00836EF6" w:rsidP="00836EF6">
            <w:pPr>
              <w:pStyle w:val="Char2"/>
              <w:numPr>
                <w:ilvl w:val="12"/>
                <w:numId w:val="0"/>
              </w:numPr>
              <w:jc w:val="center"/>
            </w:pPr>
          </w:p>
        </w:tc>
        <w:tc>
          <w:tcPr>
            <w:tcW w:w="521" w:type="pct"/>
            <w:tcBorders>
              <w:top w:val="single" w:sz="6" w:space="0" w:color="auto"/>
              <w:left w:val="single" w:sz="6" w:space="0" w:color="auto"/>
              <w:bottom w:val="single" w:sz="6" w:space="0" w:color="auto"/>
              <w:right w:val="single" w:sz="6" w:space="0" w:color="auto"/>
            </w:tcBorders>
            <w:vAlign w:val="center"/>
          </w:tcPr>
          <w:p w14:paraId="7372619B" w14:textId="77777777" w:rsidR="00836EF6" w:rsidRDefault="00836EF6" w:rsidP="00836EF6">
            <w:pPr>
              <w:pStyle w:val="af"/>
            </w:pPr>
            <w:r>
              <w:rPr>
                <w:rFonts w:hint="eastAsia"/>
              </w:rPr>
              <w:t>最大值</w:t>
            </w:r>
          </w:p>
        </w:tc>
        <w:tc>
          <w:tcPr>
            <w:tcW w:w="468" w:type="pct"/>
            <w:tcBorders>
              <w:top w:val="single" w:sz="6" w:space="0" w:color="auto"/>
              <w:left w:val="single" w:sz="6" w:space="0" w:color="auto"/>
              <w:bottom w:val="single" w:sz="6" w:space="0" w:color="auto"/>
              <w:right w:val="single" w:sz="6" w:space="0" w:color="auto"/>
            </w:tcBorders>
            <w:vAlign w:val="center"/>
          </w:tcPr>
          <w:p w14:paraId="06176755" w14:textId="77777777" w:rsidR="00836EF6" w:rsidRDefault="00836EF6" w:rsidP="00836EF6">
            <w:pPr>
              <w:pStyle w:val="af"/>
            </w:pPr>
            <w:r>
              <w:rPr>
                <w:rFonts w:hint="eastAsia"/>
              </w:rPr>
              <w:t>典型值</w:t>
            </w:r>
          </w:p>
        </w:tc>
        <w:tc>
          <w:tcPr>
            <w:tcW w:w="469" w:type="pct"/>
            <w:tcBorders>
              <w:top w:val="single" w:sz="6" w:space="0" w:color="auto"/>
              <w:left w:val="single" w:sz="6" w:space="0" w:color="auto"/>
              <w:bottom w:val="single" w:sz="6" w:space="0" w:color="auto"/>
              <w:right w:val="single" w:sz="6" w:space="0" w:color="auto"/>
            </w:tcBorders>
          </w:tcPr>
          <w:p w14:paraId="4AE3CA45" w14:textId="77777777" w:rsidR="00836EF6" w:rsidRDefault="00836EF6" w:rsidP="00836EF6">
            <w:pPr>
              <w:pStyle w:val="af"/>
            </w:pPr>
            <w:r>
              <w:rPr>
                <w:rFonts w:hint="eastAsia"/>
              </w:rPr>
              <w:t>最小值</w:t>
            </w:r>
          </w:p>
        </w:tc>
        <w:tc>
          <w:tcPr>
            <w:tcW w:w="1016" w:type="pct"/>
            <w:vMerge/>
            <w:tcBorders>
              <w:left w:val="single" w:sz="6" w:space="0" w:color="auto"/>
              <w:bottom w:val="single" w:sz="6" w:space="0" w:color="auto"/>
              <w:right w:val="single" w:sz="6" w:space="0" w:color="auto"/>
            </w:tcBorders>
          </w:tcPr>
          <w:p w14:paraId="1FD3A138" w14:textId="77777777" w:rsidR="00836EF6" w:rsidRDefault="00836EF6" w:rsidP="00836EF6">
            <w:pPr>
              <w:pStyle w:val="Char2"/>
              <w:numPr>
                <w:ilvl w:val="12"/>
                <w:numId w:val="0"/>
              </w:numPr>
            </w:pPr>
          </w:p>
        </w:tc>
        <w:tc>
          <w:tcPr>
            <w:tcW w:w="859" w:type="pct"/>
            <w:vMerge/>
            <w:tcBorders>
              <w:left w:val="single" w:sz="6" w:space="0" w:color="auto"/>
              <w:bottom w:val="single" w:sz="6" w:space="0" w:color="auto"/>
              <w:right w:val="single" w:sz="6" w:space="0" w:color="auto"/>
            </w:tcBorders>
          </w:tcPr>
          <w:p w14:paraId="14DCA741" w14:textId="77777777" w:rsidR="00836EF6" w:rsidRDefault="00836EF6" w:rsidP="00836EF6">
            <w:pPr>
              <w:pStyle w:val="Char2"/>
              <w:numPr>
                <w:ilvl w:val="12"/>
                <w:numId w:val="0"/>
              </w:numPr>
            </w:pPr>
          </w:p>
        </w:tc>
        <w:tc>
          <w:tcPr>
            <w:tcW w:w="859" w:type="pct"/>
            <w:vMerge/>
            <w:tcBorders>
              <w:left w:val="single" w:sz="6" w:space="0" w:color="auto"/>
              <w:bottom w:val="single" w:sz="6" w:space="0" w:color="auto"/>
              <w:right w:val="single" w:sz="6" w:space="0" w:color="auto"/>
            </w:tcBorders>
          </w:tcPr>
          <w:p w14:paraId="70092E25" w14:textId="77777777" w:rsidR="00836EF6" w:rsidRDefault="00836EF6" w:rsidP="00836EF6">
            <w:pPr>
              <w:pStyle w:val="Char2"/>
              <w:numPr>
                <w:ilvl w:val="12"/>
                <w:numId w:val="0"/>
              </w:numPr>
            </w:pPr>
          </w:p>
        </w:tc>
      </w:tr>
      <w:tr w:rsidR="00836EF6" w:rsidRPr="00176027" w14:paraId="4417B6EC" w14:textId="77777777">
        <w:tblPrEx>
          <w:tblCellMar>
            <w:top w:w="0" w:type="dxa"/>
            <w:bottom w:w="0" w:type="dxa"/>
          </w:tblCellMar>
        </w:tblPrEx>
        <w:tc>
          <w:tcPr>
            <w:tcW w:w="807" w:type="pct"/>
            <w:tcBorders>
              <w:top w:val="single" w:sz="6" w:space="0" w:color="auto"/>
              <w:left w:val="single" w:sz="6" w:space="0" w:color="auto"/>
              <w:bottom w:val="single" w:sz="6" w:space="0" w:color="auto"/>
              <w:right w:val="single" w:sz="6" w:space="0" w:color="auto"/>
            </w:tcBorders>
            <w:vAlign w:val="center"/>
          </w:tcPr>
          <w:p w14:paraId="3F2B45A8" w14:textId="77777777" w:rsidR="00836EF6" w:rsidRDefault="00836EF6" w:rsidP="00836EF6">
            <w:pPr>
              <w:pStyle w:val="Char2"/>
            </w:pPr>
          </w:p>
        </w:tc>
        <w:tc>
          <w:tcPr>
            <w:tcW w:w="521" w:type="pct"/>
            <w:tcBorders>
              <w:top w:val="single" w:sz="6" w:space="0" w:color="auto"/>
              <w:left w:val="single" w:sz="6" w:space="0" w:color="auto"/>
              <w:bottom w:val="single" w:sz="6" w:space="0" w:color="auto"/>
              <w:right w:val="single" w:sz="6" w:space="0" w:color="auto"/>
            </w:tcBorders>
            <w:vAlign w:val="center"/>
          </w:tcPr>
          <w:p w14:paraId="7A1C20C9" w14:textId="77777777" w:rsidR="00836EF6" w:rsidRDefault="00836EF6" w:rsidP="00836EF6">
            <w:pPr>
              <w:pStyle w:val="Char2"/>
            </w:pPr>
          </w:p>
        </w:tc>
        <w:tc>
          <w:tcPr>
            <w:tcW w:w="468" w:type="pct"/>
            <w:tcBorders>
              <w:top w:val="single" w:sz="6" w:space="0" w:color="auto"/>
              <w:left w:val="single" w:sz="6" w:space="0" w:color="auto"/>
              <w:bottom w:val="single" w:sz="6" w:space="0" w:color="auto"/>
              <w:right w:val="single" w:sz="6" w:space="0" w:color="auto"/>
            </w:tcBorders>
            <w:vAlign w:val="center"/>
          </w:tcPr>
          <w:p w14:paraId="2422A84C" w14:textId="77777777" w:rsidR="00836EF6" w:rsidRDefault="00836EF6" w:rsidP="00836EF6">
            <w:pPr>
              <w:pStyle w:val="Char2"/>
            </w:pPr>
          </w:p>
        </w:tc>
        <w:tc>
          <w:tcPr>
            <w:tcW w:w="469" w:type="pct"/>
            <w:tcBorders>
              <w:top w:val="single" w:sz="6" w:space="0" w:color="auto"/>
              <w:left w:val="single" w:sz="6" w:space="0" w:color="auto"/>
              <w:bottom w:val="single" w:sz="6" w:space="0" w:color="auto"/>
              <w:right w:val="single" w:sz="6" w:space="0" w:color="auto"/>
            </w:tcBorders>
            <w:vAlign w:val="center"/>
          </w:tcPr>
          <w:p w14:paraId="609F2707" w14:textId="77777777" w:rsidR="00836EF6" w:rsidRDefault="00836EF6" w:rsidP="00836EF6">
            <w:pPr>
              <w:pStyle w:val="Char2"/>
            </w:pPr>
          </w:p>
        </w:tc>
        <w:tc>
          <w:tcPr>
            <w:tcW w:w="1016" w:type="pct"/>
            <w:tcBorders>
              <w:top w:val="single" w:sz="6" w:space="0" w:color="auto"/>
              <w:left w:val="single" w:sz="6" w:space="0" w:color="auto"/>
              <w:bottom w:val="single" w:sz="6" w:space="0" w:color="auto"/>
              <w:right w:val="single" w:sz="6" w:space="0" w:color="auto"/>
            </w:tcBorders>
            <w:vAlign w:val="center"/>
          </w:tcPr>
          <w:p w14:paraId="54A912F4" w14:textId="77777777" w:rsidR="00836EF6" w:rsidRDefault="00836EF6" w:rsidP="00836EF6">
            <w:pPr>
              <w:pStyle w:val="Char2"/>
            </w:pPr>
          </w:p>
        </w:tc>
        <w:tc>
          <w:tcPr>
            <w:tcW w:w="859" w:type="pct"/>
            <w:tcBorders>
              <w:top w:val="single" w:sz="6" w:space="0" w:color="auto"/>
              <w:left w:val="single" w:sz="6" w:space="0" w:color="auto"/>
              <w:bottom w:val="single" w:sz="6" w:space="0" w:color="auto"/>
              <w:right w:val="single" w:sz="6" w:space="0" w:color="auto"/>
            </w:tcBorders>
            <w:vAlign w:val="center"/>
          </w:tcPr>
          <w:p w14:paraId="75490B8E" w14:textId="77777777" w:rsidR="00836EF6" w:rsidRPr="00176027" w:rsidRDefault="00836EF6" w:rsidP="00836EF6">
            <w:pPr>
              <w:pStyle w:val="Char2"/>
            </w:pPr>
          </w:p>
        </w:tc>
        <w:tc>
          <w:tcPr>
            <w:tcW w:w="859" w:type="pct"/>
            <w:tcBorders>
              <w:top w:val="single" w:sz="6" w:space="0" w:color="auto"/>
              <w:left w:val="single" w:sz="6" w:space="0" w:color="auto"/>
              <w:bottom w:val="single" w:sz="6" w:space="0" w:color="auto"/>
              <w:right w:val="single" w:sz="6" w:space="0" w:color="auto"/>
            </w:tcBorders>
            <w:vAlign w:val="center"/>
          </w:tcPr>
          <w:p w14:paraId="0E4D3C87" w14:textId="77777777" w:rsidR="00836EF6" w:rsidRPr="00176027" w:rsidRDefault="00836EF6" w:rsidP="00836EF6">
            <w:pPr>
              <w:pStyle w:val="Char2"/>
            </w:pPr>
          </w:p>
        </w:tc>
      </w:tr>
      <w:tr w:rsidR="00836EF6" w:rsidRPr="00176027" w14:paraId="282933C6" w14:textId="77777777">
        <w:tblPrEx>
          <w:tblCellMar>
            <w:top w:w="0" w:type="dxa"/>
            <w:bottom w:w="0" w:type="dxa"/>
          </w:tblCellMar>
        </w:tblPrEx>
        <w:tc>
          <w:tcPr>
            <w:tcW w:w="807" w:type="pct"/>
            <w:tcBorders>
              <w:top w:val="single" w:sz="6" w:space="0" w:color="auto"/>
              <w:left w:val="single" w:sz="6" w:space="0" w:color="auto"/>
              <w:bottom w:val="single" w:sz="6" w:space="0" w:color="auto"/>
              <w:right w:val="single" w:sz="6" w:space="0" w:color="auto"/>
            </w:tcBorders>
            <w:vAlign w:val="center"/>
          </w:tcPr>
          <w:p w14:paraId="5CD15832" w14:textId="77777777" w:rsidR="00836EF6" w:rsidRDefault="00836EF6" w:rsidP="00836EF6">
            <w:pPr>
              <w:pStyle w:val="Char2"/>
            </w:pPr>
          </w:p>
        </w:tc>
        <w:tc>
          <w:tcPr>
            <w:tcW w:w="521" w:type="pct"/>
            <w:tcBorders>
              <w:top w:val="single" w:sz="6" w:space="0" w:color="auto"/>
              <w:left w:val="single" w:sz="6" w:space="0" w:color="auto"/>
              <w:bottom w:val="single" w:sz="6" w:space="0" w:color="auto"/>
              <w:right w:val="single" w:sz="6" w:space="0" w:color="auto"/>
            </w:tcBorders>
            <w:vAlign w:val="center"/>
          </w:tcPr>
          <w:p w14:paraId="6631558C" w14:textId="77777777" w:rsidR="00836EF6" w:rsidRDefault="00836EF6" w:rsidP="00836EF6">
            <w:pPr>
              <w:pStyle w:val="Char2"/>
            </w:pPr>
          </w:p>
        </w:tc>
        <w:tc>
          <w:tcPr>
            <w:tcW w:w="468" w:type="pct"/>
            <w:tcBorders>
              <w:top w:val="single" w:sz="6" w:space="0" w:color="auto"/>
              <w:left w:val="single" w:sz="6" w:space="0" w:color="auto"/>
              <w:bottom w:val="single" w:sz="6" w:space="0" w:color="auto"/>
              <w:right w:val="single" w:sz="6" w:space="0" w:color="auto"/>
            </w:tcBorders>
            <w:vAlign w:val="center"/>
          </w:tcPr>
          <w:p w14:paraId="0DABBE78" w14:textId="77777777" w:rsidR="00836EF6" w:rsidRDefault="00836EF6" w:rsidP="00836EF6">
            <w:pPr>
              <w:pStyle w:val="Char2"/>
            </w:pPr>
          </w:p>
        </w:tc>
        <w:tc>
          <w:tcPr>
            <w:tcW w:w="469" w:type="pct"/>
            <w:tcBorders>
              <w:top w:val="single" w:sz="6" w:space="0" w:color="auto"/>
              <w:left w:val="single" w:sz="6" w:space="0" w:color="auto"/>
              <w:bottom w:val="single" w:sz="6" w:space="0" w:color="auto"/>
              <w:right w:val="single" w:sz="6" w:space="0" w:color="auto"/>
            </w:tcBorders>
            <w:vAlign w:val="center"/>
          </w:tcPr>
          <w:p w14:paraId="10B6B692" w14:textId="77777777" w:rsidR="00836EF6" w:rsidRDefault="00836EF6" w:rsidP="00836EF6">
            <w:pPr>
              <w:pStyle w:val="Char2"/>
            </w:pPr>
          </w:p>
        </w:tc>
        <w:tc>
          <w:tcPr>
            <w:tcW w:w="1016" w:type="pct"/>
            <w:tcBorders>
              <w:top w:val="single" w:sz="6" w:space="0" w:color="auto"/>
              <w:left w:val="single" w:sz="6" w:space="0" w:color="auto"/>
              <w:bottom w:val="single" w:sz="6" w:space="0" w:color="auto"/>
              <w:right w:val="single" w:sz="6" w:space="0" w:color="auto"/>
            </w:tcBorders>
            <w:vAlign w:val="center"/>
          </w:tcPr>
          <w:p w14:paraId="4C86C2A0" w14:textId="77777777" w:rsidR="00836EF6" w:rsidRDefault="00836EF6" w:rsidP="00836EF6">
            <w:pPr>
              <w:pStyle w:val="Char2"/>
            </w:pPr>
          </w:p>
        </w:tc>
        <w:tc>
          <w:tcPr>
            <w:tcW w:w="859" w:type="pct"/>
            <w:tcBorders>
              <w:top w:val="single" w:sz="6" w:space="0" w:color="auto"/>
              <w:left w:val="single" w:sz="6" w:space="0" w:color="auto"/>
              <w:bottom w:val="single" w:sz="6" w:space="0" w:color="auto"/>
              <w:right w:val="single" w:sz="6" w:space="0" w:color="auto"/>
            </w:tcBorders>
            <w:vAlign w:val="center"/>
          </w:tcPr>
          <w:p w14:paraId="68E547D1" w14:textId="77777777" w:rsidR="00836EF6" w:rsidRPr="00176027" w:rsidRDefault="00836EF6" w:rsidP="00836EF6">
            <w:pPr>
              <w:pStyle w:val="Char2"/>
            </w:pPr>
          </w:p>
        </w:tc>
        <w:tc>
          <w:tcPr>
            <w:tcW w:w="859" w:type="pct"/>
            <w:tcBorders>
              <w:top w:val="single" w:sz="6" w:space="0" w:color="auto"/>
              <w:left w:val="single" w:sz="6" w:space="0" w:color="auto"/>
              <w:bottom w:val="single" w:sz="6" w:space="0" w:color="auto"/>
              <w:right w:val="single" w:sz="6" w:space="0" w:color="auto"/>
            </w:tcBorders>
            <w:vAlign w:val="center"/>
          </w:tcPr>
          <w:p w14:paraId="3F011902" w14:textId="77777777" w:rsidR="00836EF6" w:rsidRPr="00176027" w:rsidRDefault="00836EF6" w:rsidP="00836EF6">
            <w:pPr>
              <w:pStyle w:val="Char2"/>
            </w:pPr>
          </w:p>
        </w:tc>
      </w:tr>
      <w:tr w:rsidR="00836EF6" w:rsidRPr="00176027" w14:paraId="58E737A4" w14:textId="77777777">
        <w:tblPrEx>
          <w:tblCellMar>
            <w:top w:w="0" w:type="dxa"/>
            <w:bottom w:w="0" w:type="dxa"/>
          </w:tblCellMar>
        </w:tblPrEx>
        <w:tc>
          <w:tcPr>
            <w:tcW w:w="807" w:type="pct"/>
            <w:tcBorders>
              <w:top w:val="single" w:sz="6" w:space="0" w:color="auto"/>
              <w:left w:val="single" w:sz="6" w:space="0" w:color="auto"/>
              <w:bottom w:val="single" w:sz="6" w:space="0" w:color="auto"/>
              <w:right w:val="single" w:sz="6" w:space="0" w:color="auto"/>
            </w:tcBorders>
            <w:vAlign w:val="center"/>
          </w:tcPr>
          <w:p w14:paraId="4FB408CC" w14:textId="77777777" w:rsidR="00836EF6" w:rsidRDefault="00836EF6" w:rsidP="00836EF6">
            <w:pPr>
              <w:pStyle w:val="Char2"/>
            </w:pPr>
          </w:p>
        </w:tc>
        <w:tc>
          <w:tcPr>
            <w:tcW w:w="521" w:type="pct"/>
            <w:tcBorders>
              <w:top w:val="single" w:sz="6" w:space="0" w:color="auto"/>
              <w:left w:val="single" w:sz="6" w:space="0" w:color="auto"/>
              <w:bottom w:val="single" w:sz="6" w:space="0" w:color="auto"/>
              <w:right w:val="single" w:sz="6" w:space="0" w:color="auto"/>
            </w:tcBorders>
            <w:vAlign w:val="center"/>
          </w:tcPr>
          <w:p w14:paraId="48C25A18" w14:textId="77777777" w:rsidR="00836EF6" w:rsidRDefault="00836EF6" w:rsidP="00836EF6">
            <w:pPr>
              <w:pStyle w:val="Char2"/>
            </w:pPr>
          </w:p>
        </w:tc>
        <w:tc>
          <w:tcPr>
            <w:tcW w:w="468" w:type="pct"/>
            <w:tcBorders>
              <w:top w:val="single" w:sz="6" w:space="0" w:color="auto"/>
              <w:left w:val="single" w:sz="6" w:space="0" w:color="auto"/>
              <w:bottom w:val="single" w:sz="6" w:space="0" w:color="auto"/>
              <w:right w:val="single" w:sz="6" w:space="0" w:color="auto"/>
            </w:tcBorders>
            <w:vAlign w:val="center"/>
          </w:tcPr>
          <w:p w14:paraId="63071858" w14:textId="77777777" w:rsidR="00836EF6" w:rsidRDefault="00836EF6" w:rsidP="00836EF6">
            <w:pPr>
              <w:pStyle w:val="Char2"/>
            </w:pPr>
          </w:p>
        </w:tc>
        <w:tc>
          <w:tcPr>
            <w:tcW w:w="469" w:type="pct"/>
            <w:tcBorders>
              <w:top w:val="single" w:sz="6" w:space="0" w:color="auto"/>
              <w:left w:val="single" w:sz="6" w:space="0" w:color="auto"/>
              <w:bottom w:val="single" w:sz="6" w:space="0" w:color="auto"/>
              <w:right w:val="single" w:sz="6" w:space="0" w:color="auto"/>
            </w:tcBorders>
            <w:vAlign w:val="center"/>
          </w:tcPr>
          <w:p w14:paraId="223DC8B4" w14:textId="77777777" w:rsidR="00836EF6" w:rsidRDefault="00836EF6" w:rsidP="00836EF6">
            <w:pPr>
              <w:pStyle w:val="Char2"/>
            </w:pPr>
          </w:p>
        </w:tc>
        <w:tc>
          <w:tcPr>
            <w:tcW w:w="1016" w:type="pct"/>
            <w:tcBorders>
              <w:top w:val="single" w:sz="6" w:space="0" w:color="auto"/>
              <w:left w:val="single" w:sz="6" w:space="0" w:color="auto"/>
              <w:bottom w:val="single" w:sz="6" w:space="0" w:color="auto"/>
              <w:right w:val="single" w:sz="6" w:space="0" w:color="auto"/>
            </w:tcBorders>
            <w:vAlign w:val="center"/>
          </w:tcPr>
          <w:p w14:paraId="374967F9" w14:textId="77777777" w:rsidR="00836EF6" w:rsidRDefault="00836EF6" w:rsidP="00836EF6">
            <w:pPr>
              <w:pStyle w:val="Char2"/>
            </w:pPr>
          </w:p>
        </w:tc>
        <w:tc>
          <w:tcPr>
            <w:tcW w:w="859" w:type="pct"/>
            <w:tcBorders>
              <w:top w:val="single" w:sz="6" w:space="0" w:color="auto"/>
              <w:left w:val="single" w:sz="6" w:space="0" w:color="auto"/>
              <w:bottom w:val="single" w:sz="6" w:space="0" w:color="auto"/>
              <w:right w:val="single" w:sz="6" w:space="0" w:color="auto"/>
            </w:tcBorders>
            <w:vAlign w:val="center"/>
          </w:tcPr>
          <w:p w14:paraId="16269958" w14:textId="77777777" w:rsidR="00836EF6" w:rsidRPr="00176027" w:rsidRDefault="00836EF6" w:rsidP="00836EF6">
            <w:pPr>
              <w:pStyle w:val="Char2"/>
            </w:pPr>
          </w:p>
        </w:tc>
        <w:tc>
          <w:tcPr>
            <w:tcW w:w="859" w:type="pct"/>
            <w:tcBorders>
              <w:top w:val="single" w:sz="6" w:space="0" w:color="auto"/>
              <w:left w:val="single" w:sz="6" w:space="0" w:color="auto"/>
              <w:bottom w:val="single" w:sz="6" w:space="0" w:color="auto"/>
              <w:right w:val="single" w:sz="6" w:space="0" w:color="auto"/>
            </w:tcBorders>
            <w:vAlign w:val="center"/>
          </w:tcPr>
          <w:p w14:paraId="61D58F4C" w14:textId="77777777" w:rsidR="00836EF6" w:rsidRPr="00176027" w:rsidRDefault="00836EF6" w:rsidP="00836EF6">
            <w:pPr>
              <w:pStyle w:val="Char2"/>
            </w:pPr>
          </w:p>
        </w:tc>
      </w:tr>
      <w:tr w:rsidR="00836EF6" w:rsidRPr="00176027" w14:paraId="50227157" w14:textId="77777777">
        <w:tblPrEx>
          <w:tblCellMar>
            <w:top w:w="0" w:type="dxa"/>
            <w:bottom w:w="0" w:type="dxa"/>
          </w:tblCellMar>
        </w:tblPrEx>
        <w:tc>
          <w:tcPr>
            <w:tcW w:w="807" w:type="pct"/>
            <w:tcBorders>
              <w:top w:val="single" w:sz="6" w:space="0" w:color="auto"/>
              <w:left w:val="single" w:sz="6" w:space="0" w:color="auto"/>
              <w:bottom w:val="single" w:sz="6" w:space="0" w:color="auto"/>
              <w:right w:val="single" w:sz="6" w:space="0" w:color="auto"/>
            </w:tcBorders>
            <w:vAlign w:val="center"/>
          </w:tcPr>
          <w:p w14:paraId="394E7109" w14:textId="77777777" w:rsidR="00836EF6" w:rsidRDefault="00836EF6" w:rsidP="00836EF6">
            <w:pPr>
              <w:pStyle w:val="Char2"/>
            </w:pPr>
          </w:p>
        </w:tc>
        <w:tc>
          <w:tcPr>
            <w:tcW w:w="521" w:type="pct"/>
            <w:tcBorders>
              <w:top w:val="single" w:sz="6" w:space="0" w:color="auto"/>
              <w:left w:val="single" w:sz="6" w:space="0" w:color="auto"/>
              <w:bottom w:val="single" w:sz="6" w:space="0" w:color="auto"/>
              <w:right w:val="single" w:sz="6" w:space="0" w:color="auto"/>
            </w:tcBorders>
            <w:vAlign w:val="center"/>
          </w:tcPr>
          <w:p w14:paraId="115333AC" w14:textId="77777777" w:rsidR="00836EF6" w:rsidRDefault="00836EF6" w:rsidP="00836EF6">
            <w:pPr>
              <w:pStyle w:val="Char2"/>
            </w:pPr>
          </w:p>
        </w:tc>
        <w:tc>
          <w:tcPr>
            <w:tcW w:w="468" w:type="pct"/>
            <w:tcBorders>
              <w:top w:val="single" w:sz="6" w:space="0" w:color="auto"/>
              <w:left w:val="single" w:sz="6" w:space="0" w:color="auto"/>
              <w:bottom w:val="single" w:sz="6" w:space="0" w:color="auto"/>
              <w:right w:val="single" w:sz="6" w:space="0" w:color="auto"/>
            </w:tcBorders>
            <w:vAlign w:val="center"/>
          </w:tcPr>
          <w:p w14:paraId="3FF21950" w14:textId="77777777" w:rsidR="00836EF6" w:rsidRDefault="00836EF6" w:rsidP="00836EF6">
            <w:pPr>
              <w:pStyle w:val="Char2"/>
            </w:pPr>
          </w:p>
        </w:tc>
        <w:tc>
          <w:tcPr>
            <w:tcW w:w="469" w:type="pct"/>
            <w:tcBorders>
              <w:top w:val="single" w:sz="6" w:space="0" w:color="auto"/>
              <w:left w:val="single" w:sz="6" w:space="0" w:color="auto"/>
              <w:bottom w:val="single" w:sz="6" w:space="0" w:color="auto"/>
              <w:right w:val="single" w:sz="6" w:space="0" w:color="auto"/>
            </w:tcBorders>
            <w:vAlign w:val="center"/>
          </w:tcPr>
          <w:p w14:paraId="45C1E502" w14:textId="77777777" w:rsidR="00836EF6" w:rsidRDefault="00836EF6" w:rsidP="00836EF6">
            <w:pPr>
              <w:pStyle w:val="Char2"/>
            </w:pPr>
          </w:p>
        </w:tc>
        <w:tc>
          <w:tcPr>
            <w:tcW w:w="1016" w:type="pct"/>
            <w:tcBorders>
              <w:top w:val="single" w:sz="6" w:space="0" w:color="auto"/>
              <w:left w:val="single" w:sz="6" w:space="0" w:color="auto"/>
              <w:bottom w:val="single" w:sz="6" w:space="0" w:color="auto"/>
              <w:right w:val="single" w:sz="6" w:space="0" w:color="auto"/>
            </w:tcBorders>
            <w:vAlign w:val="center"/>
          </w:tcPr>
          <w:p w14:paraId="3A7B5A7D" w14:textId="77777777" w:rsidR="00836EF6" w:rsidRDefault="00836EF6" w:rsidP="00836EF6">
            <w:pPr>
              <w:pStyle w:val="Char2"/>
            </w:pPr>
          </w:p>
        </w:tc>
        <w:tc>
          <w:tcPr>
            <w:tcW w:w="859" w:type="pct"/>
            <w:tcBorders>
              <w:top w:val="single" w:sz="6" w:space="0" w:color="auto"/>
              <w:left w:val="single" w:sz="6" w:space="0" w:color="auto"/>
              <w:bottom w:val="single" w:sz="6" w:space="0" w:color="auto"/>
              <w:right w:val="single" w:sz="6" w:space="0" w:color="auto"/>
            </w:tcBorders>
            <w:vAlign w:val="center"/>
          </w:tcPr>
          <w:p w14:paraId="294B424E" w14:textId="77777777" w:rsidR="00836EF6" w:rsidRPr="00176027" w:rsidRDefault="00836EF6" w:rsidP="00836EF6">
            <w:pPr>
              <w:pStyle w:val="Char2"/>
            </w:pPr>
          </w:p>
        </w:tc>
        <w:tc>
          <w:tcPr>
            <w:tcW w:w="859" w:type="pct"/>
            <w:tcBorders>
              <w:top w:val="single" w:sz="6" w:space="0" w:color="auto"/>
              <w:left w:val="single" w:sz="6" w:space="0" w:color="auto"/>
              <w:bottom w:val="single" w:sz="6" w:space="0" w:color="auto"/>
              <w:right w:val="single" w:sz="6" w:space="0" w:color="auto"/>
            </w:tcBorders>
            <w:vAlign w:val="center"/>
          </w:tcPr>
          <w:p w14:paraId="473B7C75" w14:textId="77777777" w:rsidR="00836EF6" w:rsidRPr="00176027" w:rsidRDefault="00836EF6" w:rsidP="00836EF6">
            <w:pPr>
              <w:pStyle w:val="Char2"/>
            </w:pPr>
          </w:p>
        </w:tc>
      </w:tr>
    </w:tbl>
    <w:p w14:paraId="5462F277" w14:textId="77777777" w:rsidR="00836EF6" w:rsidRPr="00EA2C10" w:rsidRDefault="00836EF6" w:rsidP="00BE3E57">
      <w:pPr>
        <w:pStyle w:val="af7"/>
      </w:pPr>
    </w:p>
    <w:p w14:paraId="72FCB397" w14:textId="77777777" w:rsidR="00836EF6" w:rsidRPr="006503C0" w:rsidRDefault="00836EF6" w:rsidP="000904B7">
      <w:pPr>
        <w:pStyle w:val="3"/>
      </w:pPr>
      <w:bookmarkStart w:id="129" w:name="_Toc35750850"/>
      <w:bookmarkStart w:id="130" w:name="_Toc43796050"/>
      <w:r w:rsidRPr="006503C0">
        <w:rPr>
          <w:rFonts w:hint="eastAsia"/>
        </w:rPr>
        <w:t>单板热设计</w:t>
      </w:r>
      <w:bookmarkEnd w:id="129"/>
      <w:bookmarkEnd w:id="130"/>
    </w:p>
    <w:p w14:paraId="6382AB6D" w14:textId="77777777" w:rsidR="00836EF6" w:rsidRPr="008607C3" w:rsidRDefault="00836EF6" w:rsidP="00176027">
      <w:pPr>
        <w:pStyle w:val="a7"/>
      </w:pPr>
      <w:r w:rsidRPr="008607C3">
        <w:t>&lt;</w:t>
      </w:r>
      <w:r w:rsidRPr="008607C3">
        <w:rPr>
          <w:rFonts w:hint="eastAsia"/>
        </w:rPr>
        <w:t>对于非重点关注单板：硬件开发人员在对硬件设计不会带来较大困难的前提下，根据单板布局原则确定关键器件的布局要求；根据《散热器选型与应用设计指导》或者对应的散热器选型软件（</w:t>
      </w:r>
      <w:r w:rsidRPr="008607C3">
        <w:t>2003</w:t>
      </w:r>
      <w:r w:rsidRPr="008607C3">
        <w:rPr>
          <w:rFonts w:hint="eastAsia"/>
        </w:rPr>
        <w:t>年初推出），初步确定关键器件是否需要散热器增强散热，散热器对单板的空间和器件布局的要求；</w:t>
      </w:r>
    </w:p>
    <w:p w14:paraId="26F7734E" w14:textId="77777777" w:rsidR="00836EF6" w:rsidRDefault="00836EF6" w:rsidP="00176027">
      <w:pPr>
        <w:pStyle w:val="a7"/>
        <w:rPr>
          <w:rFonts w:hint="eastAsia"/>
        </w:rPr>
      </w:pPr>
      <w:r w:rsidRPr="008607C3">
        <w:rPr>
          <w:rFonts w:hint="eastAsia"/>
        </w:rPr>
        <w:t>对于重点关注单板：热设计工程师根据整机的散热条件提出关键器件的布局要求，散热空间要求；必要时提出针对</w:t>
      </w:r>
      <w:r w:rsidRPr="008607C3">
        <w:t>PCB</w:t>
      </w:r>
      <w:r w:rsidRPr="008607C3">
        <w:rPr>
          <w:rFonts w:hint="eastAsia"/>
        </w:rPr>
        <w:t>（指</w:t>
      </w:r>
      <w:r w:rsidRPr="008607C3">
        <w:t>PCB</w:t>
      </w:r>
      <w:r w:rsidRPr="008607C3">
        <w:rPr>
          <w:rFonts w:hint="eastAsia"/>
        </w:rPr>
        <w:t>本身的铜箔连线和过孔等）和器件选型方面的特殊散热要求。</w:t>
      </w:r>
      <w:r w:rsidRPr="008607C3">
        <w:t>&gt;</w:t>
      </w:r>
    </w:p>
    <w:p w14:paraId="7E0F30BA" w14:textId="77777777" w:rsidR="00836EF6" w:rsidRDefault="00836EF6" w:rsidP="00BE3E57">
      <w:pPr>
        <w:pStyle w:val="af7"/>
        <w:rPr>
          <w:rFonts w:hint="eastAsia"/>
        </w:rPr>
      </w:pPr>
    </w:p>
    <w:p w14:paraId="27CD5505" w14:textId="77777777" w:rsidR="00836EF6" w:rsidRPr="008607C3" w:rsidRDefault="00836EF6" w:rsidP="00BE3E57">
      <w:pPr>
        <w:pStyle w:val="af7"/>
        <w:rPr>
          <w:rFonts w:hint="eastAsia"/>
        </w:rPr>
      </w:pPr>
    </w:p>
    <w:p w14:paraId="0B4367A1" w14:textId="77777777" w:rsidR="00836EF6" w:rsidRPr="006503C0" w:rsidRDefault="00836EF6" w:rsidP="000904B7">
      <w:pPr>
        <w:pStyle w:val="3"/>
      </w:pPr>
      <w:bookmarkStart w:id="131" w:name="_Toc35750851"/>
      <w:bookmarkStart w:id="132" w:name="_Toc43796051"/>
      <w:r w:rsidRPr="006503C0">
        <w:rPr>
          <w:rFonts w:hint="eastAsia"/>
        </w:rPr>
        <w:t>单板温度监控设计</w:t>
      </w:r>
      <w:bookmarkEnd w:id="131"/>
      <w:bookmarkEnd w:id="132"/>
    </w:p>
    <w:p w14:paraId="33EB318E" w14:textId="77777777" w:rsidR="00836EF6" w:rsidRPr="00EA3A39" w:rsidRDefault="00836EF6" w:rsidP="00176027">
      <w:pPr>
        <w:pStyle w:val="a7"/>
      </w:pPr>
      <w:r w:rsidRPr="00EA3A39">
        <w:t>&lt;</w:t>
      </w:r>
      <w:r w:rsidRPr="00EA3A39">
        <w:rPr>
          <w:rFonts w:hint="eastAsia"/>
        </w:rPr>
        <w:t>对于需要考虑温度监控的单板，确定温度传感器的选型、位置及监控措施等</w:t>
      </w:r>
      <w:r w:rsidRPr="00EA3A39">
        <w:t>&gt;</w:t>
      </w:r>
    </w:p>
    <w:p w14:paraId="60D8D28D" w14:textId="77777777" w:rsidR="00836EF6" w:rsidRPr="00EA3A39" w:rsidRDefault="00836EF6" w:rsidP="00BE3E57">
      <w:pPr>
        <w:pStyle w:val="af7"/>
      </w:pPr>
    </w:p>
    <w:p w14:paraId="79124D60" w14:textId="77777777" w:rsidR="00836EF6" w:rsidRPr="00EA3A39" w:rsidRDefault="00836EF6" w:rsidP="00BE3E57">
      <w:pPr>
        <w:pStyle w:val="af7"/>
      </w:pPr>
    </w:p>
    <w:p w14:paraId="4E2F5A21" w14:textId="77777777" w:rsidR="00836EF6" w:rsidRPr="00EA3A39" w:rsidRDefault="00836EF6" w:rsidP="00BE3E57">
      <w:pPr>
        <w:pStyle w:val="af7"/>
      </w:pPr>
    </w:p>
    <w:p w14:paraId="09A18061" w14:textId="77777777" w:rsidR="00836EF6" w:rsidRDefault="00836EF6" w:rsidP="00836EF6">
      <w:pPr>
        <w:pStyle w:val="2"/>
      </w:pPr>
      <w:bookmarkStart w:id="133" w:name="_Toc43796052"/>
      <w:r>
        <w:rPr>
          <w:rFonts w:hint="eastAsia"/>
        </w:rPr>
        <w:t>单板工艺设计</w:t>
      </w:r>
      <w:bookmarkEnd w:id="133"/>
    </w:p>
    <w:p w14:paraId="13C6BB4B" w14:textId="77777777" w:rsidR="00836EF6" w:rsidRDefault="00836EF6" w:rsidP="009E5F9C">
      <w:pPr>
        <w:pStyle w:val="a7"/>
        <w:rPr>
          <w:rFonts w:hint="eastAsia"/>
        </w:rPr>
      </w:pPr>
      <w:r w:rsidRPr="00EA3A39">
        <w:t>&lt;</w:t>
      </w:r>
      <w:r w:rsidRPr="00EA3A39">
        <w:rPr>
          <w:rFonts w:hint="eastAsia"/>
        </w:rPr>
        <w:t>本节由硬件开发人员与单板工艺工程师、装备工程师协同完成。</w:t>
      </w:r>
      <w:r w:rsidRPr="00EA3A39">
        <w:t>&gt;</w:t>
      </w:r>
    </w:p>
    <w:p w14:paraId="4A0BEC9C" w14:textId="77777777" w:rsidR="009E5F9C" w:rsidRPr="00EA3A39" w:rsidRDefault="009E5F9C" w:rsidP="009E5F9C">
      <w:pPr>
        <w:pStyle w:val="af7"/>
        <w:rPr>
          <w:rFonts w:hint="eastAsia"/>
        </w:rPr>
      </w:pPr>
    </w:p>
    <w:p w14:paraId="4680F7A2" w14:textId="77777777" w:rsidR="00836EF6" w:rsidRPr="006503C0" w:rsidRDefault="00836EF6" w:rsidP="000904B7">
      <w:pPr>
        <w:pStyle w:val="3"/>
      </w:pPr>
      <w:bookmarkStart w:id="134" w:name="_Toc35750852"/>
      <w:bookmarkStart w:id="135" w:name="_Toc43796053"/>
      <w:r w:rsidRPr="006503C0">
        <w:rPr>
          <w:rFonts w:hint="eastAsia"/>
        </w:rPr>
        <w:t>关键器件工艺性及</w:t>
      </w:r>
      <w:r w:rsidRPr="006503C0">
        <w:t>PCB</w:t>
      </w:r>
      <w:r w:rsidRPr="006503C0">
        <w:rPr>
          <w:rFonts w:hint="eastAsia"/>
        </w:rPr>
        <w:t>基材、尺寸设计</w:t>
      </w:r>
      <w:bookmarkEnd w:id="134"/>
      <w:bookmarkEnd w:id="135"/>
    </w:p>
    <w:p w14:paraId="5CA8EF52" w14:textId="77777777" w:rsidR="00836EF6" w:rsidRPr="00EA3A39" w:rsidRDefault="00836EF6" w:rsidP="009E5F9C">
      <w:pPr>
        <w:pStyle w:val="a7"/>
      </w:pPr>
      <w:r w:rsidRPr="00EA3A39">
        <w:t>&lt;</w:t>
      </w:r>
      <w:r w:rsidRPr="00EA3A39">
        <w:rPr>
          <w:rFonts w:hint="eastAsia"/>
        </w:rPr>
        <w:t>考虑关键器件的工艺特性（封装、引脚材料、镀层等），</w:t>
      </w:r>
      <w:r w:rsidRPr="00EA3A39">
        <w:t>PCB</w:t>
      </w:r>
      <w:r w:rsidRPr="00EA3A39">
        <w:rPr>
          <w:rFonts w:hint="eastAsia"/>
        </w:rPr>
        <w:t>基材选择、表面处理方式；和相关部门协同考虑</w:t>
      </w:r>
      <w:r w:rsidRPr="00EA3A39">
        <w:t>PCB</w:t>
      </w:r>
      <w:r w:rsidRPr="00EA3A39">
        <w:rPr>
          <w:rFonts w:hint="eastAsia"/>
        </w:rPr>
        <w:t>物理尺寸等。</w:t>
      </w:r>
      <w:r w:rsidRPr="00EA3A39">
        <w:t>&gt;</w:t>
      </w:r>
    </w:p>
    <w:p w14:paraId="57F20517" w14:textId="77777777" w:rsidR="00836EF6" w:rsidRPr="00B6509F" w:rsidRDefault="00836EF6" w:rsidP="00BE3E57">
      <w:pPr>
        <w:pStyle w:val="af7"/>
      </w:pPr>
    </w:p>
    <w:p w14:paraId="7ABA1732" w14:textId="77777777" w:rsidR="00836EF6" w:rsidRPr="00B6509F" w:rsidRDefault="00836EF6" w:rsidP="00BE3E57">
      <w:pPr>
        <w:pStyle w:val="af7"/>
      </w:pPr>
    </w:p>
    <w:p w14:paraId="5018E32E" w14:textId="77777777" w:rsidR="00836EF6" w:rsidRPr="006503C0" w:rsidRDefault="00836EF6" w:rsidP="000904B7">
      <w:pPr>
        <w:pStyle w:val="3"/>
      </w:pPr>
      <w:bookmarkStart w:id="136" w:name="_Toc35750853"/>
      <w:bookmarkStart w:id="137" w:name="_Toc43796054"/>
      <w:r w:rsidRPr="006503C0">
        <w:rPr>
          <w:rFonts w:hint="eastAsia"/>
        </w:rPr>
        <w:t>单板工艺路线设计</w:t>
      </w:r>
      <w:bookmarkEnd w:id="136"/>
      <w:bookmarkEnd w:id="137"/>
    </w:p>
    <w:p w14:paraId="65D04C07" w14:textId="77777777" w:rsidR="00836EF6" w:rsidRPr="00B6509F" w:rsidRDefault="00836EF6" w:rsidP="009E5F9C">
      <w:pPr>
        <w:pStyle w:val="a7"/>
      </w:pPr>
      <w:r w:rsidRPr="00B6509F">
        <w:t>&lt;</w:t>
      </w:r>
      <w:r w:rsidRPr="00B6509F">
        <w:rPr>
          <w:rFonts w:hint="eastAsia"/>
        </w:rPr>
        <w:t>在确认</w:t>
      </w:r>
      <w:r w:rsidRPr="00B6509F">
        <w:t>PCB</w:t>
      </w:r>
      <w:r w:rsidRPr="00B6509F">
        <w:rPr>
          <w:rFonts w:hint="eastAsia"/>
        </w:rPr>
        <w:t>物理尺寸、基材、表面处理方式以及关键器件工艺特性等之后，设计该单板合适的工艺路线。</w:t>
      </w:r>
      <w:r w:rsidRPr="00B6509F">
        <w:t>&gt;</w:t>
      </w:r>
    </w:p>
    <w:p w14:paraId="03018D1A" w14:textId="77777777" w:rsidR="00836EF6" w:rsidRPr="00B6509F" w:rsidRDefault="00836EF6" w:rsidP="00BE3E57">
      <w:pPr>
        <w:pStyle w:val="af7"/>
      </w:pPr>
    </w:p>
    <w:p w14:paraId="6D8EC8C7" w14:textId="77777777" w:rsidR="00836EF6" w:rsidRPr="00B6509F" w:rsidRDefault="00836EF6" w:rsidP="00BE3E57">
      <w:pPr>
        <w:pStyle w:val="af7"/>
      </w:pPr>
    </w:p>
    <w:p w14:paraId="19B96C30" w14:textId="77777777" w:rsidR="00836EF6" w:rsidRPr="006503C0" w:rsidRDefault="00836EF6" w:rsidP="000904B7">
      <w:pPr>
        <w:pStyle w:val="3"/>
      </w:pPr>
      <w:bookmarkStart w:id="138" w:name="_Toc35750854"/>
      <w:bookmarkStart w:id="139" w:name="_Toc43796055"/>
      <w:r w:rsidRPr="006503C0">
        <w:rPr>
          <w:rFonts w:hint="eastAsia"/>
        </w:rPr>
        <w:t>单板工艺互连可靠性设计</w:t>
      </w:r>
      <w:bookmarkEnd w:id="138"/>
      <w:bookmarkEnd w:id="139"/>
    </w:p>
    <w:p w14:paraId="79783B96" w14:textId="77777777" w:rsidR="00836EF6" w:rsidRPr="00B6509F" w:rsidRDefault="00836EF6" w:rsidP="009E5F9C">
      <w:pPr>
        <w:pStyle w:val="a7"/>
      </w:pPr>
      <w:r w:rsidRPr="00B6509F">
        <w:t>&lt;</w:t>
      </w:r>
      <w:r w:rsidRPr="00B6509F">
        <w:rPr>
          <w:rFonts w:hint="eastAsia"/>
        </w:rPr>
        <w:t>包括板级防护方案设计，</w:t>
      </w:r>
      <w:r w:rsidRPr="00B6509F">
        <w:t>PCB</w:t>
      </w:r>
      <w:r w:rsidRPr="00B6509F">
        <w:rPr>
          <w:rFonts w:hint="eastAsia"/>
        </w:rPr>
        <w:t>散热设计方案，环境适应性，特殊条件下工艺可靠性设计要求等。</w:t>
      </w:r>
      <w:r w:rsidRPr="00B6509F">
        <w:t>&gt;</w:t>
      </w:r>
    </w:p>
    <w:p w14:paraId="1492D4A5" w14:textId="77777777" w:rsidR="00836EF6" w:rsidRPr="00B6509F" w:rsidRDefault="00836EF6" w:rsidP="00BE3E57">
      <w:pPr>
        <w:pStyle w:val="af7"/>
      </w:pPr>
    </w:p>
    <w:p w14:paraId="5FF467D3" w14:textId="77777777" w:rsidR="00836EF6" w:rsidRPr="00B6509F" w:rsidRDefault="00836EF6" w:rsidP="00BE3E57">
      <w:pPr>
        <w:pStyle w:val="af7"/>
      </w:pPr>
    </w:p>
    <w:p w14:paraId="3E3FF819" w14:textId="77777777" w:rsidR="00836EF6" w:rsidRPr="00B6509F" w:rsidRDefault="00836EF6" w:rsidP="00BE3E57">
      <w:pPr>
        <w:pStyle w:val="af7"/>
      </w:pPr>
    </w:p>
    <w:p w14:paraId="371DA6E2" w14:textId="77777777" w:rsidR="00836EF6" w:rsidRDefault="00836EF6" w:rsidP="00836EF6">
      <w:pPr>
        <w:pStyle w:val="2"/>
      </w:pPr>
      <w:bookmarkStart w:id="140" w:name="_Toc43796056"/>
      <w:r>
        <w:rPr>
          <w:rFonts w:hint="eastAsia"/>
        </w:rPr>
        <w:t>器件工程</w:t>
      </w:r>
      <w:r w:rsidR="00D931BC">
        <w:rPr>
          <w:rFonts w:hint="eastAsia"/>
        </w:rPr>
        <w:t>可靠性</w:t>
      </w:r>
      <w:r>
        <w:rPr>
          <w:rFonts w:hint="eastAsia"/>
        </w:rPr>
        <w:t>需求分析</w:t>
      </w:r>
      <w:bookmarkEnd w:id="140"/>
    </w:p>
    <w:p w14:paraId="0797F0BD" w14:textId="77777777" w:rsidR="00836EF6" w:rsidRPr="00B6509F" w:rsidRDefault="00836EF6" w:rsidP="009E5F9C">
      <w:pPr>
        <w:pStyle w:val="a7"/>
      </w:pPr>
      <w:r w:rsidRPr="00B6509F">
        <w:t>&lt;</w:t>
      </w:r>
      <w:r w:rsidRPr="00B6509F">
        <w:rPr>
          <w:rFonts w:hint="eastAsia"/>
        </w:rPr>
        <w:t>本节由硬件开发人员和器件可靠应用工程师共同完成。可直接引用或注明参见《器件工程可靠性需求分析报告》。如果是注明参见，以下的内容可省略（可作为附件）。</w:t>
      </w:r>
    </w:p>
    <w:p w14:paraId="6AFB44D2" w14:textId="77777777" w:rsidR="00836EF6" w:rsidRPr="00B6509F" w:rsidRDefault="00836EF6" w:rsidP="009E5F9C">
      <w:pPr>
        <w:pStyle w:val="a7"/>
      </w:pPr>
      <w:r w:rsidRPr="00B6509F">
        <w:rPr>
          <w:rFonts w:hint="eastAsia"/>
        </w:rPr>
        <w:t>器件工程需求分析是指在单板总体设计阶段，根据系列产品的历史经验及新产品的需求，分析单板的可靠性</w:t>
      </w:r>
      <w:r w:rsidRPr="00B6509F">
        <w:t xml:space="preserve"> </w:t>
      </w:r>
      <w:r w:rsidRPr="00B6509F">
        <w:rPr>
          <w:rFonts w:hint="eastAsia"/>
        </w:rPr>
        <w:t>、环境适应性、可加工性方面的需求，提出对器件选型的约束及应用的约束，保证单板的可靠性</w:t>
      </w:r>
      <w:r w:rsidRPr="00B6509F">
        <w:t xml:space="preserve"> </w:t>
      </w:r>
      <w:r w:rsidRPr="00B6509F">
        <w:rPr>
          <w:rFonts w:hint="eastAsia"/>
        </w:rPr>
        <w:t>、可生产性</w:t>
      </w:r>
      <w:r w:rsidRPr="00B6509F">
        <w:t xml:space="preserve"> </w:t>
      </w:r>
      <w:r w:rsidRPr="00B6509F">
        <w:rPr>
          <w:rFonts w:hint="eastAsia"/>
        </w:rPr>
        <w:t>、可服务性、环境适应性。</w:t>
      </w:r>
      <w:r w:rsidRPr="00B6509F">
        <w:t>&gt;</w:t>
      </w:r>
    </w:p>
    <w:p w14:paraId="448C150A" w14:textId="77777777" w:rsidR="00836EF6" w:rsidRDefault="00836EF6" w:rsidP="00BE3E57">
      <w:pPr>
        <w:pStyle w:val="af7"/>
        <w:rPr>
          <w:rFonts w:hint="eastAsia"/>
        </w:rPr>
      </w:pPr>
    </w:p>
    <w:p w14:paraId="4D0FF813" w14:textId="77777777" w:rsidR="00836EF6" w:rsidRDefault="00836EF6" w:rsidP="00BE3E57">
      <w:pPr>
        <w:pStyle w:val="af7"/>
        <w:rPr>
          <w:rFonts w:hint="eastAsia"/>
        </w:rPr>
      </w:pPr>
    </w:p>
    <w:p w14:paraId="78ACC9C4" w14:textId="77777777" w:rsidR="00836EF6" w:rsidRPr="006503C0" w:rsidRDefault="00836EF6" w:rsidP="000904B7">
      <w:pPr>
        <w:pStyle w:val="3"/>
      </w:pPr>
      <w:bookmarkStart w:id="141" w:name="_Toc35750855"/>
      <w:bookmarkStart w:id="142" w:name="_Toc43796057"/>
      <w:r w:rsidRPr="006503C0">
        <w:rPr>
          <w:rFonts w:hint="eastAsia"/>
        </w:rPr>
        <w:lastRenderedPageBreak/>
        <w:t>与器件相关的产品工程规格（可选）</w:t>
      </w:r>
      <w:bookmarkEnd w:id="141"/>
      <w:bookmarkEnd w:id="142"/>
    </w:p>
    <w:p w14:paraId="17C54E61" w14:textId="77777777" w:rsidR="00836EF6" w:rsidRDefault="00836EF6" w:rsidP="009E5F9C">
      <w:pPr>
        <w:pStyle w:val="a7"/>
        <w:rPr>
          <w:rFonts w:hint="eastAsia"/>
        </w:rPr>
      </w:pPr>
      <w:r>
        <w:t>&lt;</w:t>
      </w:r>
      <w:r>
        <w:rPr>
          <w:rFonts w:hint="eastAsia"/>
        </w:rPr>
        <w:t>包括使用环境描述，产品可靠性要求，生产</w:t>
      </w:r>
      <w:r>
        <w:t>/</w:t>
      </w:r>
      <w:r>
        <w:rPr>
          <w:rFonts w:hint="eastAsia"/>
        </w:rPr>
        <w:t>加工方式等，做为器件工程需求分析的基础。</w:t>
      </w:r>
      <w:r>
        <w:t>&gt;</w:t>
      </w:r>
    </w:p>
    <w:p w14:paraId="075CA18E" w14:textId="77777777" w:rsidR="009E5F9C" w:rsidRDefault="009E5F9C" w:rsidP="009E5F9C">
      <w:pPr>
        <w:pStyle w:val="af7"/>
        <w:rPr>
          <w:rFonts w:hint="eastAsia"/>
        </w:rPr>
      </w:pPr>
    </w:p>
    <w:p w14:paraId="07AE6E8D" w14:textId="77777777" w:rsidR="00836EF6" w:rsidRPr="006503C0" w:rsidRDefault="00836EF6" w:rsidP="000904B7">
      <w:pPr>
        <w:pStyle w:val="3"/>
      </w:pPr>
      <w:bookmarkStart w:id="143" w:name="_Toc35750856"/>
      <w:bookmarkStart w:id="144" w:name="_Toc43796058"/>
      <w:r w:rsidRPr="006503C0">
        <w:rPr>
          <w:rFonts w:hint="eastAsia"/>
        </w:rPr>
        <w:t>器件工程可靠性需求分析</w:t>
      </w:r>
      <w:bookmarkEnd w:id="143"/>
      <w:bookmarkEnd w:id="144"/>
    </w:p>
    <w:p w14:paraId="49D3BFE9" w14:textId="77777777" w:rsidR="00836EF6" w:rsidRDefault="00836EF6" w:rsidP="009E5F9C">
      <w:pPr>
        <w:pStyle w:val="af7"/>
      </w:pPr>
      <w:r>
        <w:t>1</w:t>
      </w:r>
      <w:r>
        <w:rPr>
          <w:rFonts w:hint="eastAsia"/>
        </w:rPr>
        <w:t>）</w:t>
      </w:r>
      <w:r w:rsidRPr="00D930D5">
        <w:rPr>
          <w:rFonts w:hint="eastAsia"/>
        </w:rPr>
        <w:t>器件的质量可靠性要求</w:t>
      </w:r>
    </w:p>
    <w:p w14:paraId="5B761952" w14:textId="77777777" w:rsidR="00836EF6" w:rsidRDefault="00836EF6" w:rsidP="009E5F9C">
      <w:pPr>
        <w:pStyle w:val="af7"/>
      </w:pPr>
      <w:r>
        <w:rPr>
          <w:rFonts w:hint="eastAsia"/>
        </w:rPr>
        <w:t>a</w:t>
      </w:r>
      <w:r>
        <w:rPr>
          <w:rFonts w:hint="eastAsia"/>
        </w:rPr>
        <w:t>）产品器件质量可靠性指导政策</w:t>
      </w:r>
      <w:r>
        <w:t xml:space="preserve"> </w:t>
      </w:r>
    </w:p>
    <w:p w14:paraId="5CB64A29" w14:textId="77777777" w:rsidR="00836EF6" w:rsidRDefault="00836EF6" w:rsidP="009E5F9C">
      <w:pPr>
        <w:pStyle w:val="a7"/>
      </w:pPr>
      <w:r>
        <w:t>&lt;</w:t>
      </w:r>
      <w:r>
        <w:rPr>
          <w:rFonts w:hint="eastAsia"/>
        </w:rPr>
        <w:t>整个产品的器件选型应满足的基本要求。</w:t>
      </w:r>
      <w:r>
        <w:t>&gt;</w:t>
      </w:r>
    </w:p>
    <w:p w14:paraId="5847EBE6" w14:textId="77777777" w:rsidR="00836EF6" w:rsidRPr="00BA0883" w:rsidRDefault="00836EF6" w:rsidP="00BE3E57">
      <w:pPr>
        <w:pStyle w:val="af7"/>
        <w:rPr>
          <w:rFonts w:hint="eastAsia"/>
        </w:rPr>
      </w:pPr>
    </w:p>
    <w:p w14:paraId="5A31AAB3" w14:textId="77777777" w:rsidR="00836EF6" w:rsidRPr="00BA0883" w:rsidRDefault="00836EF6" w:rsidP="00BE3E57">
      <w:pPr>
        <w:pStyle w:val="af7"/>
      </w:pPr>
    </w:p>
    <w:p w14:paraId="3E6E6E31" w14:textId="77777777" w:rsidR="00836EF6" w:rsidRPr="00624799" w:rsidRDefault="00836EF6" w:rsidP="00BE3E57">
      <w:pPr>
        <w:pStyle w:val="af7"/>
      </w:pPr>
      <w:r>
        <w:rPr>
          <w:rFonts w:hint="eastAsia"/>
        </w:rPr>
        <w:t>b</w:t>
      </w:r>
      <w:r>
        <w:rPr>
          <w:rFonts w:hint="eastAsia"/>
        </w:rPr>
        <w:t>）有特殊可靠性需求的器件</w:t>
      </w:r>
    </w:p>
    <w:p w14:paraId="2D862D7C" w14:textId="77777777" w:rsidR="00836EF6" w:rsidRDefault="00836EF6" w:rsidP="009E5F9C">
      <w:pPr>
        <w:pStyle w:val="a7"/>
        <w:rPr>
          <w:rFonts w:hint="eastAsia"/>
        </w:rPr>
      </w:pPr>
      <w:r w:rsidRPr="00085EB4">
        <w:t>&lt;</w:t>
      </w:r>
      <w:r w:rsidRPr="00085EB4">
        <w:rPr>
          <w:rFonts w:hint="eastAsia"/>
        </w:rPr>
        <w:t>在选用到下面的元器件时，请注意参考相关指导书、器件资料的建议，有利于提高单板的可靠性。指导书中的内容较多，需要根据实际使用情况进行裁剪</w:t>
      </w:r>
      <w:r w:rsidRPr="00085EB4">
        <w:t>&gt;</w:t>
      </w:r>
    </w:p>
    <w:p w14:paraId="0F8BC62A" w14:textId="77777777" w:rsidR="009E5F9C" w:rsidRPr="00085EB4" w:rsidRDefault="009E5F9C" w:rsidP="009E5F9C">
      <w:pPr>
        <w:pStyle w:val="af7"/>
        <w:rPr>
          <w:rFonts w:hint="eastAsia"/>
        </w:rPr>
      </w:pPr>
    </w:p>
    <w:p w14:paraId="003E041E" w14:textId="77777777" w:rsidR="00836EF6" w:rsidRPr="00BC23FF" w:rsidRDefault="00836EF6" w:rsidP="00BC23FF">
      <w:pPr>
        <w:pStyle w:val="a"/>
        <w:rPr>
          <w:rFonts w:hint="eastAsia"/>
        </w:rPr>
      </w:pPr>
      <w:bookmarkStart w:id="145" w:name="_Toc35745971"/>
      <w:bookmarkStart w:id="146" w:name="_Toc37050291"/>
      <w:r w:rsidRPr="00BC23FF">
        <w:rPr>
          <w:rFonts w:hint="eastAsia"/>
        </w:rPr>
        <w:t>特殊质量要求器件列表</w:t>
      </w:r>
      <w:bookmarkEnd w:id="145"/>
      <w:bookmarkEnd w:id="146"/>
    </w:p>
    <w:tbl>
      <w:tblPr>
        <w:tblW w:w="5000" w:type="pct"/>
        <w:tblCellMar>
          <w:left w:w="57" w:type="dxa"/>
          <w:right w:w="57" w:type="dxa"/>
        </w:tblCellMar>
        <w:tblLook w:val="0000" w:firstRow="0" w:lastRow="0" w:firstColumn="0" w:lastColumn="0" w:noHBand="0" w:noVBand="0"/>
      </w:tblPr>
      <w:tblGrid>
        <w:gridCol w:w="1580"/>
        <w:gridCol w:w="4398"/>
        <w:gridCol w:w="2826"/>
      </w:tblGrid>
      <w:tr w:rsidR="00836EF6" w14:paraId="68D09A7A" w14:textId="77777777">
        <w:tblPrEx>
          <w:tblCellMar>
            <w:top w:w="0" w:type="dxa"/>
            <w:bottom w:w="0" w:type="dxa"/>
          </w:tblCellMar>
        </w:tblPrEx>
        <w:tc>
          <w:tcPr>
            <w:tcW w:w="897" w:type="pct"/>
            <w:tcBorders>
              <w:top w:val="single" w:sz="6" w:space="0" w:color="auto"/>
              <w:left w:val="single" w:sz="6" w:space="0" w:color="auto"/>
              <w:bottom w:val="single" w:sz="6" w:space="0" w:color="auto"/>
              <w:right w:val="single" w:sz="6" w:space="0" w:color="auto"/>
            </w:tcBorders>
            <w:vAlign w:val="center"/>
          </w:tcPr>
          <w:p w14:paraId="6630919E" w14:textId="77777777" w:rsidR="00836EF6" w:rsidRDefault="00836EF6" w:rsidP="00836EF6">
            <w:pPr>
              <w:pStyle w:val="af"/>
            </w:pPr>
            <w:r>
              <w:rPr>
                <w:rFonts w:hint="eastAsia"/>
              </w:rPr>
              <w:t>器件类别或单元类别</w:t>
            </w:r>
          </w:p>
        </w:tc>
        <w:tc>
          <w:tcPr>
            <w:tcW w:w="2498" w:type="pct"/>
            <w:tcBorders>
              <w:top w:val="single" w:sz="6" w:space="0" w:color="auto"/>
              <w:left w:val="single" w:sz="6" w:space="0" w:color="auto"/>
              <w:bottom w:val="single" w:sz="6" w:space="0" w:color="auto"/>
              <w:right w:val="single" w:sz="6" w:space="0" w:color="auto"/>
            </w:tcBorders>
            <w:vAlign w:val="center"/>
          </w:tcPr>
          <w:p w14:paraId="704F465E" w14:textId="77777777" w:rsidR="00836EF6" w:rsidRDefault="00836EF6" w:rsidP="00836EF6">
            <w:pPr>
              <w:pStyle w:val="af"/>
            </w:pPr>
            <w:r>
              <w:rPr>
                <w:rFonts w:hint="eastAsia"/>
              </w:rPr>
              <w:t>从可靠性角度考虑推荐优选方案</w:t>
            </w:r>
          </w:p>
        </w:tc>
        <w:tc>
          <w:tcPr>
            <w:tcW w:w="1605" w:type="pct"/>
            <w:tcBorders>
              <w:top w:val="single" w:sz="6" w:space="0" w:color="auto"/>
              <w:left w:val="single" w:sz="6" w:space="0" w:color="auto"/>
              <w:bottom w:val="single" w:sz="6" w:space="0" w:color="auto"/>
              <w:right w:val="single" w:sz="6" w:space="0" w:color="auto"/>
            </w:tcBorders>
            <w:vAlign w:val="center"/>
          </w:tcPr>
          <w:p w14:paraId="2C4B88EC" w14:textId="77777777" w:rsidR="00836EF6" w:rsidRDefault="00836EF6" w:rsidP="00836EF6">
            <w:pPr>
              <w:pStyle w:val="af"/>
            </w:pPr>
            <w:r>
              <w:rPr>
                <w:rFonts w:hint="eastAsia"/>
              </w:rPr>
              <w:t>备注</w:t>
            </w:r>
          </w:p>
        </w:tc>
      </w:tr>
      <w:tr w:rsidR="00836EF6" w14:paraId="6401859E" w14:textId="77777777">
        <w:tblPrEx>
          <w:tblCellMar>
            <w:top w:w="0" w:type="dxa"/>
            <w:bottom w:w="0" w:type="dxa"/>
          </w:tblCellMar>
        </w:tblPrEx>
        <w:tc>
          <w:tcPr>
            <w:tcW w:w="897" w:type="pct"/>
            <w:tcBorders>
              <w:top w:val="single" w:sz="6" w:space="0" w:color="auto"/>
              <w:left w:val="single" w:sz="6" w:space="0" w:color="auto"/>
              <w:bottom w:val="single" w:sz="6" w:space="0" w:color="auto"/>
              <w:right w:val="single" w:sz="6" w:space="0" w:color="auto"/>
            </w:tcBorders>
          </w:tcPr>
          <w:p w14:paraId="25C324DF" w14:textId="77777777" w:rsidR="00836EF6" w:rsidRDefault="00836EF6" w:rsidP="00836EF6">
            <w:pPr>
              <w:pStyle w:val="Char2"/>
            </w:pPr>
          </w:p>
        </w:tc>
        <w:tc>
          <w:tcPr>
            <w:tcW w:w="2498" w:type="pct"/>
            <w:tcBorders>
              <w:top w:val="single" w:sz="6" w:space="0" w:color="auto"/>
              <w:left w:val="single" w:sz="6" w:space="0" w:color="auto"/>
              <w:bottom w:val="single" w:sz="6" w:space="0" w:color="auto"/>
              <w:right w:val="single" w:sz="6" w:space="0" w:color="auto"/>
            </w:tcBorders>
          </w:tcPr>
          <w:p w14:paraId="4A6A3DBA" w14:textId="77777777" w:rsidR="00836EF6" w:rsidRDefault="00836EF6" w:rsidP="00836EF6">
            <w:pPr>
              <w:pStyle w:val="Char2"/>
            </w:pPr>
          </w:p>
        </w:tc>
        <w:tc>
          <w:tcPr>
            <w:tcW w:w="1605" w:type="pct"/>
            <w:tcBorders>
              <w:top w:val="single" w:sz="6" w:space="0" w:color="auto"/>
              <w:left w:val="single" w:sz="6" w:space="0" w:color="auto"/>
              <w:bottom w:val="single" w:sz="6" w:space="0" w:color="auto"/>
              <w:right w:val="single" w:sz="6" w:space="0" w:color="auto"/>
            </w:tcBorders>
          </w:tcPr>
          <w:p w14:paraId="68CEE3AE" w14:textId="77777777" w:rsidR="00836EF6" w:rsidRDefault="00836EF6" w:rsidP="00836EF6">
            <w:pPr>
              <w:pStyle w:val="Char2"/>
            </w:pPr>
          </w:p>
        </w:tc>
      </w:tr>
      <w:tr w:rsidR="00836EF6" w14:paraId="2E511D9F" w14:textId="77777777">
        <w:tblPrEx>
          <w:tblCellMar>
            <w:top w:w="0" w:type="dxa"/>
            <w:bottom w:w="0" w:type="dxa"/>
          </w:tblCellMar>
        </w:tblPrEx>
        <w:tc>
          <w:tcPr>
            <w:tcW w:w="897" w:type="pct"/>
            <w:tcBorders>
              <w:top w:val="single" w:sz="6" w:space="0" w:color="auto"/>
              <w:left w:val="single" w:sz="6" w:space="0" w:color="auto"/>
              <w:bottom w:val="single" w:sz="6" w:space="0" w:color="auto"/>
              <w:right w:val="single" w:sz="6" w:space="0" w:color="auto"/>
            </w:tcBorders>
          </w:tcPr>
          <w:p w14:paraId="296FDE75" w14:textId="77777777" w:rsidR="00836EF6" w:rsidRDefault="00836EF6" w:rsidP="00836EF6">
            <w:pPr>
              <w:pStyle w:val="Char2"/>
            </w:pPr>
          </w:p>
        </w:tc>
        <w:tc>
          <w:tcPr>
            <w:tcW w:w="2498" w:type="pct"/>
            <w:tcBorders>
              <w:top w:val="single" w:sz="6" w:space="0" w:color="auto"/>
              <w:left w:val="single" w:sz="6" w:space="0" w:color="auto"/>
              <w:bottom w:val="single" w:sz="6" w:space="0" w:color="auto"/>
              <w:right w:val="single" w:sz="6" w:space="0" w:color="auto"/>
            </w:tcBorders>
          </w:tcPr>
          <w:p w14:paraId="43B60319" w14:textId="77777777" w:rsidR="00836EF6" w:rsidRDefault="00836EF6" w:rsidP="00836EF6">
            <w:pPr>
              <w:pStyle w:val="Char2"/>
            </w:pPr>
          </w:p>
        </w:tc>
        <w:tc>
          <w:tcPr>
            <w:tcW w:w="1605" w:type="pct"/>
            <w:tcBorders>
              <w:top w:val="single" w:sz="6" w:space="0" w:color="auto"/>
              <w:left w:val="single" w:sz="6" w:space="0" w:color="auto"/>
              <w:bottom w:val="single" w:sz="6" w:space="0" w:color="auto"/>
              <w:right w:val="single" w:sz="6" w:space="0" w:color="auto"/>
            </w:tcBorders>
          </w:tcPr>
          <w:p w14:paraId="38A1B2B2" w14:textId="77777777" w:rsidR="00836EF6" w:rsidRDefault="00836EF6" w:rsidP="00836EF6">
            <w:pPr>
              <w:pStyle w:val="Char2"/>
            </w:pPr>
          </w:p>
        </w:tc>
      </w:tr>
      <w:tr w:rsidR="00836EF6" w14:paraId="7D6FADE5" w14:textId="77777777">
        <w:tblPrEx>
          <w:tblCellMar>
            <w:top w:w="0" w:type="dxa"/>
            <w:bottom w:w="0" w:type="dxa"/>
          </w:tblCellMar>
        </w:tblPrEx>
        <w:tc>
          <w:tcPr>
            <w:tcW w:w="897" w:type="pct"/>
            <w:tcBorders>
              <w:top w:val="single" w:sz="6" w:space="0" w:color="auto"/>
              <w:left w:val="single" w:sz="6" w:space="0" w:color="auto"/>
              <w:bottom w:val="single" w:sz="6" w:space="0" w:color="auto"/>
              <w:right w:val="single" w:sz="6" w:space="0" w:color="auto"/>
            </w:tcBorders>
          </w:tcPr>
          <w:p w14:paraId="78EA371F" w14:textId="77777777" w:rsidR="00836EF6" w:rsidRDefault="00836EF6" w:rsidP="00836EF6">
            <w:pPr>
              <w:pStyle w:val="Char2"/>
            </w:pPr>
          </w:p>
        </w:tc>
        <w:tc>
          <w:tcPr>
            <w:tcW w:w="2498" w:type="pct"/>
            <w:tcBorders>
              <w:top w:val="single" w:sz="6" w:space="0" w:color="auto"/>
              <w:left w:val="single" w:sz="6" w:space="0" w:color="auto"/>
              <w:bottom w:val="single" w:sz="6" w:space="0" w:color="auto"/>
              <w:right w:val="single" w:sz="6" w:space="0" w:color="auto"/>
            </w:tcBorders>
          </w:tcPr>
          <w:p w14:paraId="4C51A2B6" w14:textId="77777777" w:rsidR="00836EF6" w:rsidRDefault="00836EF6" w:rsidP="00836EF6">
            <w:pPr>
              <w:pStyle w:val="Char2"/>
            </w:pPr>
          </w:p>
        </w:tc>
        <w:tc>
          <w:tcPr>
            <w:tcW w:w="1605" w:type="pct"/>
            <w:tcBorders>
              <w:top w:val="single" w:sz="6" w:space="0" w:color="auto"/>
              <w:left w:val="single" w:sz="6" w:space="0" w:color="auto"/>
              <w:bottom w:val="single" w:sz="6" w:space="0" w:color="auto"/>
              <w:right w:val="single" w:sz="6" w:space="0" w:color="auto"/>
            </w:tcBorders>
          </w:tcPr>
          <w:p w14:paraId="72DC0318" w14:textId="77777777" w:rsidR="00836EF6" w:rsidRDefault="00836EF6" w:rsidP="00836EF6">
            <w:pPr>
              <w:pStyle w:val="Char2"/>
            </w:pPr>
          </w:p>
        </w:tc>
      </w:tr>
      <w:tr w:rsidR="00836EF6" w14:paraId="471A954D" w14:textId="77777777">
        <w:tblPrEx>
          <w:tblCellMar>
            <w:top w:w="0" w:type="dxa"/>
            <w:bottom w:w="0" w:type="dxa"/>
          </w:tblCellMar>
        </w:tblPrEx>
        <w:tc>
          <w:tcPr>
            <w:tcW w:w="897" w:type="pct"/>
            <w:tcBorders>
              <w:top w:val="single" w:sz="6" w:space="0" w:color="auto"/>
              <w:left w:val="single" w:sz="6" w:space="0" w:color="auto"/>
              <w:bottom w:val="single" w:sz="6" w:space="0" w:color="auto"/>
              <w:right w:val="single" w:sz="6" w:space="0" w:color="auto"/>
            </w:tcBorders>
          </w:tcPr>
          <w:p w14:paraId="406F25E6" w14:textId="77777777" w:rsidR="00836EF6" w:rsidRDefault="00836EF6" w:rsidP="00836EF6">
            <w:pPr>
              <w:pStyle w:val="Char2"/>
            </w:pPr>
          </w:p>
        </w:tc>
        <w:tc>
          <w:tcPr>
            <w:tcW w:w="2498" w:type="pct"/>
            <w:tcBorders>
              <w:top w:val="single" w:sz="6" w:space="0" w:color="auto"/>
              <w:left w:val="single" w:sz="6" w:space="0" w:color="auto"/>
              <w:bottom w:val="single" w:sz="6" w:space="0" w:color="auto"/>
              <w:right w:val="single" w:sz="6" w:space="0" w:color="auto"/>
            </w:tcBorders>
          </w:tcPr>
          <w:p w14:paraId="030DBE34" w14:textId="77777777" w:rsidR="00836EF6" w:rsidRDefault="00836EF6" w:rsidP="00836EF6">
            <w:pPr>
              <w:pStyle w:val="Char2"/>
            </w:pPr>
          </w:p>
        </w:tc>
        <w:tc>
          <w:tcPr>
            <w:tcW w:w="1605" w:type="pct"/>
            <w:tcBorders>
              <w:top w:val="single" w:sz="6" w:space="0" w:color="auto"/>
              <w:left w:val="single" w:sz="6" w:space="0" w:color="auto"/>
              <w:bottom w:val="single" w:sz="6" w:space="0" w:color="auto"/>
              <w:right w:val="single" w:sz="6" w:space="0" w:color="auto"/>
            </w:tcBorders>
          </w:tcPr>
          <w:p w14:paraId="4146759B" w14:textId="77777777" w:rsidR="00836EF6" w:rsidRDefault="00836EF6" w:rsidP="00836EF6">
            <w:pPr>
              <w:pStyle w:val="Char2"/>
            </w:pPr>
          </w:p>
        </w:tc>
      </w:tr>
      <w:tr w:rsidR="00836EF6" w14:paraId="289039B6" w14:textId="77777777">
        <w:tblPrEx>
          <w:tblCellMar>
            <w:top w:w="0" w:type="dxa"/>
            <w:bottom w:w="0" w:type="dxa"/>
          </w:tblCellMar>
        </w:tblPrEx>
        <w:tc>
          <w:tcPr>
            <w:tcW w:w="897" w:type="pct"/>
            <w:tcBorders>
              <w:top w:val="single" w:sz="6" w:space="0" w:color="auto"/>
              <w:left w:val="single" w:sz="6" w:space="0" w:color="auto"/>
              <w:bottom w:val="single" w:sz="6" w:space="0" w:color="auto"/>
              <w:right w:val="single" w:sz="6" w:space="0" w:color="auto"/>
            </w:tcBorders>
          </w:tcPr>
          <w:p w14:paraId="61DE7B38" w14:textId="77777777" w:rsidR="00836EF6" w:rsidRDefault="00836EF6" w:rsidP="00836EF6">
            <w:pPr>
              <w:pStyle w:val="Char2"/>
            </w:pPr>
          </w:p>
        </w:tc>
        <w:tc>
          <w:tcPr>
            <w:tcW w:w="2498" w:type="pct"/>
            <w:tcBorders>
              <w:top w:val="single" w:sz="6" w:space="0" w:color="auto"/>
              <w:left w:val="single" w:sz="6" w:space="0" w:color="auto"/>
              <w:bottom w:val="single" w:sz="6" w:space="0" w:color="auto"/>
              <w:right w:val="single" w:sz="6" w:space="0" w:color="auto"/>
            </w:tcBorders>
          </w:tcPr>
          <w:p w14:paraId="2F2A01CA" w14:textId="77777777" w:rsidR="00836EF6" w:rsidRDefault="00836EF6" w:rsidP="00836EF6">
            <w:pPr>
              <w:pStyle w:val="Char2"/>
            </w:pPr>
          </w:p>
        </w:tc>
        <w:tc>
          <w:tcPr>
            <w:tcW w:w="1605" w:type="pct"/>
            <w:tcBorders>
              <w:top w:val="single" w:sz="6" w:space="0" w:color="auto"/>
              <w:left w:val="single" w:sz="6" w:space="0" w:color="auto"/>
              <w:bottom w:val="single" w:sz="6" w:space="0" w:color="auto"/>
              <w:right w:val="single" w:sz="6" w:space="0" w:color="auto"/>
            </w:tcBorders>
          </w:tcPr>
          <w:p w14:paraId="7993722E" w14:textId="77777777" w:rsidR="00836EF6" w:rsidRDefault="00836EF6" w:rsidP="00836EF6">
            <w:pPr>
              <w:pStyle w:val="Char2"/>
            </w:pPr>
          </w:p>
        </w:tc>
      </w:tr>
    </w:tbl>
    <w:p w14:paraId="4002BD47" w14:textId="77777777" w:rsidR="00836EF6" w:rsidRPr="00C854A7" w:rsidRDefault="00836EF6" w:rsidP="00BE3E57">
      <w:pPr>
        <w:pStyle w:val="af7"/>
        <w:rPr>
          <w:rFonts w:hint="eastAsia"/>
        </w:rPr>
      </w:pPr>
    </w:p>
    <w:p w14:paraId="4424358B" w14:textId="77777777" w:rsidR="00836EF6" w:rsidRPr="00C854A7" w:rsidRDefault="00836EF6" w:rsidP="00BE3E57">
      <w:pPr>
        <w:pStyle w:val="af7"/>
      </w:pPr>
    </w:p>
    <w:p w14:paraId="3C26ECCA" w14:textId="77777777" w:rsidR="00836EF6" w:rsidRPr="00A57276" w:rsidRDefault="00836EF6" w:rsidP="00145309">
      <w:pPr>
        <w:pStyle w:val="af7"/>
        <w:rPr>
          <w:rFonts w:hint="eastAsia"/>
        </w:rPr>
      </w:pPr>
      <w:r w:rsidRPr="00A57276">
        <w:t>2</w:t>
      </w:r>
      <w:r w:rsidRPr="00A57276">
        <w:rPr>
          <w:rFonts w:hint="eastAsia"/>
        </w:rPr>
        <w:t>）机械应力</w:t>
      </w:r>
    </w:p>
    <w:p w14:paraId="3C56CC50" w14:textId="77777777" w:rsidR="00836EF6" w:rsidRDefault="00836EF6" w:rsidP="009E5F9C">
      <w:pPr>
        <w:pStyle w:val="a7"/>
        <w:rPr>
          <w:rFonts w:hint="eastAsia"/>
        </w:rPr>
      </w:pPr>
      <w:r w:rsidRPr="00085EB4">
        <w:t>&lt;</w:t>
      </w:r>
      <w:r w:rsidRPr="00085EB4">
        <w:rPr>
          <w:rFonts w:hint="eastAsia"/>
        </w:rPr>
        <w:t>避免器件由于受到机械应力而导致失效，对产品的设计、生产工具与操作，市场使用提出相应的约束条件。该部分内容涉及对产品加工的要求，需要生产部门来执行，涉及对器件选用和应用的要求，由硬件开发工程师来执行</w:t>
      </w:r>
      <w:r w:rsidRPr="00085EB4">
        <w:t>&gt;</w:t>
      </w:r>
    </w:p>
    <w:p w14:paraId="68E8E51D" w14:textId="77777777" w:rsidR="009E5F9C" w:rsidRPr="00085EB4" w:rsidRDefault="009E5F9C" w:rsidP="009E5F9C">
      <w:pPr>
        <w:pStyle w:val="af7"/>
        <w:rPr>
          <w:rFonts w:hint="eastAsia"/>
        </w:rPr>
      </w:pPr>
    </w:p>
    <w:p w14:paraId="49AA7163" w14:textId="77777777" w:rsidR="00836EF6" w:rsidRPr="00BC23FF" w:rsidRDefault="00836EF6" w:rsidP="00BC23FF">
      <w:pPr>
        <w:pStyle w:val="a"/>
      </w:pPr>
      <w:bookmarkStart w:id="147" w:name="_Toc35745972"/>
      <w:bookmarkStart w:id="148" w:name="_Toc37050292"/>
      <w:r w:rsidRPr="00BC23FF">
        <w:rPr>
          <w:rFonts w:hint="eastAsia"/>
        </w:rPr>
        <w:t>特殊器件加工要求列表</w:t>
      </w:r>
      <w:bookmarkEnd w:id="147"/>
      <w:bookmarkEnd w:id="148"/>
    </w:p>
    <w:tbl>
      <w:tblPr>
        <w:tblW w:w="5000" w:type="pct"/>
        <w:tblCellMar>
          <w:left w:w="28" w:type="dxa"/>
          <w:right w:w="28" w:type="dxa"/>
        </w:tblCellMar>
        <w:tblLook w:val="0000" w:firstRow="0" w:lastRow="0" w:firstColumn="0" w:lastColumn="0" w:noHBand="0" w:noVBand="0"/>
      </w:tblPr>
      <w:tblGrid>
        <w:gridCol w:w="1339"/>
        <w:gridCol w:w="3675"/>
        <w:gridCol w:w="1314"/>
        <w:gridCol w:w="2476"/>
      </w:tblGrid>
      <w:tr w:rsidR="00836EF6" w14:paraId="7F075461" w14:textId="77777777">
        <w:tblPrEx>
          <w:tblCellMar>
            <w:top w:w="0" w:type="dxa"/>
            <w:bottom w:w="0" w:type="dxa"/>
          </w:tblCellMar>
        </w:tblPrEx>
        <w:tc>
          <w:tcPr>
            <w:tcW w:w="761" w:type="pct"/>
            <w:tcBorders>
              <w:top w:val="single" w:sz="6" w:space="0" w:color="auto"/>
              <w:left w:val="single" w:sz="6" w:space="0" w:color="auto"/>
              <w:bottom w:val="single" w:sz="6" w:space="0" w:color="auto"/>
              <w:right w:val="single" w:sz="6" w:space="0" w:color="auto"/>
            </w:tcBorders>
            <w:vAlign w:val="center"/>
          </w:tcPr>
          <w:p w14:paraId="2ACCB35D" w14:textId="77777777" w:rsidR="00836EF6" w:rsidRDefault="00836EF6" w:rsidP="00836EF6">
            <w:pPr>
              <w:pStyle w:val="af"/>
            </w:pPr>
            <w:r>
              <w:rPr>
                <w:rFonts w:hint="eastAsia"/>
              </w:rPr>
              <w:t>器件型号</w:t>
            </w:r>
          </w:p>
        </w:tc>
        <w:tc>
          <w:tcPr>
            <w:tcW w:w="2087" w:type="pct"/>
            <w:tcBorders>
              <w:top w:val="single" w:sz="6" w:space="0" w:color="auto"/>
              <w:left w:val="single" w:sz="6" w:space="0" w:color="auto"/>
              <w:bottom w:val="single" w:sz="6" w:space="0" w:color="auto"/>
              <w:right w:val="single" w:sz="6" w:space="0" w:color="auto"/>
            </w:tcBorders>
            <w:vAlign w:val="center"/>
          </w:tcPr>
          <w:p w14:paraId="0A09CCCE" w14:textId="77777777" w:rsidR="00836EF6" w:rsidRDefault="00836EF6" w:rsidP="00836EF6">
            <w:pPr>
              <w:pStyle w:val="af"/>
            </w:pPr>
            <w:r>
              <w:rPr>
                <w:rFonts w:hint="eastAsia"/>
              </w:rPr>
              <w:t>对产品加工的要求</w:t>
            </w:r>
          </w:p>
        </w:tc>
        <w:tc>
          <w:tcPr>
            <w:tcW w:w="746" w:type="pct"/>
            <w:tcBorders>
              <w:top w:val="single" w:sz="6" w:space="0" w:color="auto"/>
              <w:left w:val="single" w:sz="6" w:space="0" w:color="auto"/>
              <w:bottom w:val="single" w:sz="6" w:space="0" w:color="auto"/>
              <w:right w:val="single" w:sz="6" w:space="0" w:color="auto"/>
            </w:tcBorders>
            <w:vAlign w:val="center"/>
          </w:tcPr>
          <w:p w14:paraId="3502C265" w14:textId="77777777" w:rsidR="00836EF6" w:rsidRDefault="00836EF6" w:rsidP="00836EF6">
            <w:pPr>
              <w:pStyle w:val="af"/>
            </w:pPr>
            <w:r>
              <w:rPr>
                <w:rFonts w:hint="eastAsia"/>
              </w:rPr>
              <w:t>对器件选用和应用的要求</w:t>
            </w:r>
          </w:p>
        </w:tc>
        <w:tc>
          <w:tcPr>
            <w:tcW w:w="1406" w:type="pct"/>
            <w:tcBorders>
              <w:top w:val="single" w:sz="6" w:space="0" w:color="auto"/>
              <w:left w:val="single" w:sz="6" w:space="0" w:color="auto"/>
              <w:bottom w:val="single" w:sz="6" w:space="0" w:color="auto"/>
              <w:right w:val="single" w:sz="6" w:space="0" w:color="auto"/>
            </w:tcBorders>
            <w:vAlign w:val="center"/>
          </w:tcPr>
          <w:p w14:paraId="45E86213" w14:textId="77777777" w:rsidR="00836EF6" w:rsidRDefault="00836EF6" w:rsidP="00836EF6">
            <w:pPr>
              <w:pStyle w:val="af"/>
            </w:pPr>
            <w:r>
              <w:rPr>
                <w:rFonts w:hint="eastAsia"/>
              </w:rPr>
              <w:t>原因</w:t>
            </w:r>
          </w:p>
        </w:tc>
      </w:tr>
      <w:tr w:rsidR="00836EF6" w:rsidRPr="009E5F9C" w14:paraId="135C3170" w14:textId="77777777">
        <w:tblPrEx>
          <w:tblCellMar>
            <w:top w:w="0" w:type="dxa"/>
            <w:bottom w:w="0" w:type="dxa"/>
          </w:tblCellMar>
        </w:tblPrEx>
        <w:tc>
          <w:tcPr>
            <w:tcW w:w="761" w:type="pct"/>
            <w:tcBorders>
              <w:top w:val="single" w:sz="6" w:space="0" w:color="auto"/>
              <w:left w:val="single" w:sz="6" w:space="0" w:color="auto"/>
              <w:bottom w:val="single" w:sz="6" w:space="0" w:color="auto"/>
              <w:right w:val="single" w:sz="6" w:space="0" w:color="auto"/>
            </w:tcBorders>
          </w:tcPr>
          <w:p w14:paraId="573D1981" w14:textId="77777777" w:rsidR="00836EF6" w:rsidRPr="007647CA" w:rsidRDefault="00836EF6" w:rsidP="00836EF6">
            <w:pPr>
              <w:pStyle w:val="Char2"/>
            </w:pPr>
          </w:p>
        </w:tc>
        <w:tc>
          <w:tcPr>
            <w:tcW w:w="2087" w:type="pct"/>
            <w:tcBorders>
              <w:top w:val="single" w:sz="6" w:space="0" w:color="auto"/>
              <w:left w:val="single" w:sz="6" w:space="0" w:color="auto"/>
              <w:bottom w:val="single" w:sz="6" w:space="0" w:color="auto"/>
              <w:right w:val="single" w:sz="6" w:space="0" w:color="auto"/>
            </w:tcBorders>
          </w:tcPr>
          <w:p w14:paraId="5E0844E6" w14:textId="77777777" w:rsidR="00836EF6" w:rsidRPr="007647CA" w:rsidRDefault="00836EF6" w:rsidP="00836EF6">
            <w:pPr>
              <w:pStyle w:val="Char2"/>
            </w:pPr>
          </w:p>
        </w:tc>
        <w:tc>
          <w:tcPr>
            <w:tcW w:w="746" w:type="pct"/>
            <w:tcBorders>
              <w:top w:val="single" w:sz="6" w:space="0" w:color="auto"/>
              <w:left w:val="single" w:sz="6" w:space="0" w:color="auto"/>
              <w:bottom w:val="single" w:sz="6" w:space="0" w:color="auto"/>
              <w:right w:val="single" w:sz="6" w:space="0" w:color="auto"/>
            </w:tcBorders>
          </w:tcPr>
          <w:p w14:paraId="7E481FFD" w14:textId="77777777" w:rsidR="00836EF6" w:rsidRPr="009E5F9C" w:rsidRDefault="00836EF6" w:rsidP="00836EF6">
            <w:pPr>
              <w:pStyle w:val="Char2"/>
            </w:pPr>
          </w:p>
        </w:tc>
        <w:tc>
          <w:tcPr>
            <w:tcW w:w="1406" w:type="pct"/>
            <w:tcBorders>
              <w:top w:val="single" w:sz="6" w:space="0" w:color="auto"/>
              <w:left w:val="single" w:sz="6" w:space="0" w:color="auto"/>
              <w:bottom w:val="single" w:sz="6" w:space="0" w:color="auto"/>
              <w:right w:val="single" w:sz="6" w:space="0" w:color="auto"/>
            </w:tcBorders>
          </w:tcPr>
          <w:p w14:paraId="30003774" w14:textId="77777777" w:rsidR="00836EF6" w:rsidRPr="009E5F9C" w:rsidRDefault="00836EF6" w:rsidP="00836EF6">
            <w:pPr>
              <w:pStyle w:val="Char2"/>
            </w:pPr>
          </w:p>
        </w:tc>
      </w:tr>
      <w:tr w:rsidR="00836EF6" w:rsidRPr="009E5F9C" w14:paraId="2E25D84D" w14:textId="77777777">
        <w:tblPrEx>
          <w:tblCellMar>
            <w:top w:w="0" w:type="dxa"/>
            <w:bottom w:w="0" w:type="dxa"/>
          </w:tblCellMar>
        </w:tblPrEx>
        <w:tc>
          <w:tcPr>
            <w:tcW w:w="761" w:type="pct"/>
            <w:tcBorders>
              <w:top w:val="single" w:sz="6" w:space="0" w:color="auto"/>
              <w:left w:val="single" w:sz="6" w:space="0" w:color="auto"/>
              <w:bottom w:val="single" w:sz="6" w:space="0" w:color="auto"/>
              <w:right w:val="single" w:sz="6" w:space="0" w:color="auto"/>
            </w:tcBorders>
          </w:tcPr>
          <w:p w14:paraId="52E1566D" w14:textId="77777777" w:rsidR="00836EF6" w:rsidRPr="009E5F9C" w:rsidRDefault="00836EF6" w:rsidP="00836EF6">
            <w:pPr>
              <w:pStyle w:val="Char2"/>
            </w:pPr>
          </w:p>
        </w:tc>
        <w:tc>
          <w:tcPr>
            <w:tcW w:w="2087" w:type="pct"/>
            <w:tcBorders>
              <w:top w:val="single" w:sz="6" w:space="0" w:color="auto"/>
              <w:left w:val="single" w:sz="6" w:space="0" w:color="auto"/>
              <w:bottom w:val="single" w:sz="6" w:space="0" w:color="auto"/>
              <w:right w:val="single" w:sz="6" w:space="0" w:color="auto"/>
            </w:tcBorders>
          </w:tcPr>
          <w:p w14:paraId="29BD6B0A" w14:textId="77777777" w:rsidR="00836EF6" w:rsidRPr="009E5F9C" w:rsidRDefault="00836EF6" w:rsidP="00836EF6">
            <w:pPr>
              <w:pStyle w:val="Char2"/>
            </w:pPr>
          </w:p>
        </w:tc>
        <w:tc>
          <w:tcPr>
            <w:tcW w:w="746" w:type="pct"/>
            <w:tcBorders>
              <w:top w:val="single" w:sz="6" w:space="0" w:color="auto"/>
              <w:left w:val="single" w:sz="6" w:space="0" w:color="auto"/>
              <w:bottom w:val="single" w:sz="6" w:space="0" w:color="auto"/>
              <w:right w:val="single" w:sz="6" w:space="0" w:color="auto"/>
            </w:tcBorders>
          </w:tcPr>
          <w:p w14:paraId="62C0377F" w14:textId="77777777" w:rsidR="00836EF6" w:rsidRPr="009E5F9C" w:rsidRDefault="00836EF6" w:rsidP="00836EF6">
            <w:pPr>
              <w:pStyle w:val="Char2"/>
            </w:pPr>
          </w:p>
        </w:tc>
        <w:tc>
          <w:tcPr>
            <w:tcW w:w="1406" w:type="pct"/>
            <w:tcBorders>
              <w:top w:val="single" w:sz="6" w:space="0" w:color="auto"/>
              <w:left w:val="single" w:sz="6" w:space="0" w:color="auto"/>
              <w:bottom w:val="single" w:sz="6" w:space="0" w:color="auto"/>
              <w:right w:val="single" w:sz="6" w:space="0" w:color="auto"/>
            </w:tcBorders>
          </w:tcPr>
          <w:p w14:paraId="031DED50" w14:textId="77777777" w:rsidR="00836EF6" w:rsidRPr="009E5F9C" w:rsidRDefault="00836EF6" w:rsidP="00836EF6">
            <w:pPr>
              <w:pStyle w:val="Char2"/>
            </w:pPr>
          </w:p>
        </w:tc>
      </w:tr>
      <w:tr w:rsidR="00836EF6" w:rsidRPr="009E5F9C" w14:paraId="75A0F678" w14:textId="77777777">
        <w:tblPrEx>
          <w:tblCellMar>
            <w:top w:w="0" w:type="dxa"/>
            <w:bottom w:w="0" w:type="dxa"/>
          </w:tblCellMar>
        </w:tblPrEx>
        <w:tc>
          <w:tcPr>
            <w:tcW w:w="761" w:type="pct"/>
            <w:tcBorders>
              <w:top w:val="single" w:sz="6" w:space="0" w:color="auto"/>
              <w:left w:val="single" w:sz="6" w:space="0" w:color="auto"/>
              <w:bottom w:val="single" w:sz="6" w:space="0" w:color="auto"/>
              <w:right w:val="single" w:sz="6" w:space="0" w:color="auto"/>
            </w:tcBorders>
          </w:tcPr>
          <w:p w14:paraId="7CE7CB54" w14:textId="77777777" w:rsidR="00836EF6" w:rsidRPr="009E5F9C" w:rsidRDefault="00836EF6" w:rsidP="00836EF6">
            <w:pPr>
              <w:pStyle w:val="Char2"/>
            </w:pPr>
          </w:p>
        </w:tc>
        <w:tc>
          <w:tcPr>
            <w:tcW w:w="2087" w:type="pct"/>
            <w:tcBorders>
              <w:top w:val="single" w:sz="6" w:space="0" w:color="auto"/>
              <w:left w:val="single" w:sz="6" w:space="0" w:color="auto"/>
              <w:bottom w:val="single" w:sz="6" w:space="0" w:color="auto"/>
              <w:right w:val="single" w:sz="6" w:space="0" w:color="auto"/>
            </w:tcBorders>
          </w:tcPr>
          <w:p w14:paraId="63703FB0" w14:textId="77777777" w:rsidR="00836EF6" w:rsidRPr="009E5F9C" w:rsidRDefault="00836EF6" w:rsidP="00836EF6">
            <w:pPr>
              <w:pStyle w:val="Char2"/>
            </w:pPr>
          </w:p>
        </w:tc>
        <w:tc>
          <w:tcPr>
            <w:tcW w:w="746" w:type="pct"/>
            <w:tcBorders>
              <w:top w:val="single" w:sz="6" w:space="0" w:color="auto"/>
              <w:left w:val="single" w:sz="6" w:space="0" w:color="auto"/>
              <w:bottom w:val="single" w:sz="6" w:space="0" w:color="auto"/>
              <w:right w:val="single" w:sz="6" w:space="0" w:color="auto"/>
            </w:tcBorders>
          </w:tcPr>
          <w:p w14:paraId="64482B9C" w14:textId="77777777" w:rsidR="00836EF6" w:rsidRPr="009E5F9C" w:rsidRDefault="00836EF6" w:rsidP="00836EF6">
            <w:pPr>
              <w:pStyle w:val="Char2"/>
            </w:pPr>
          </w:p>
        </w:tc>
        <w:tc>
          <w:tcPr>
            <w:tcW w:w="1406" w:type="pct"/>
            <w:tcBorders>
              <w:top w:val="single" w:sz="6" w:space="0" w:color="auto"/>
              <w:left w:val="single" w:sz="6" w:space="0" w:color="auto"/>
              <w:bottom w:val="single" w:sz="6" w:space="0" w:color="auto"/>
              <w:right w:val="single" w:sz="6" w:space="0" w:color="auto"/>
            </w:tcBorders>
          </w:tcPr>
          <w:p w14:paraId="3FBDF65C" w14:textId="77777777" w:rsidR="00836EF6" w:rsidRPr="009E5F9C" w:rsidRDefault="00836EF6" w:rsidP="00836EF6">
            <w:pPr>
              <w:pStyle w:val="Char2"/>
            </w:pPr>
          </w:p>
        </w:tc>
      </w:tr>
      <w:tr w:rsidR="00836EF6" w:rsidRPr="009E5F9C" w14:paraId="2BF451E9" w14:textId="77777777">
        <w:tblPrEx>
          <w:tblCellMar>
            <w:top w:w="0" w:type="dxa"/>
            <w:bottom w:w="0" w:type="dxa"/>
          </w:tblCellMar>
        </w:tblPrEx>
        <w:tc>
          <w:tcPr>
            <w:tcW w:w="761" w:type="pct"/>
            <w:tcBorders>
              <w:top w:val="single" w:sz="6" w:space="0" w:color="auto"/>
              <w:left w:val="single" w:sz="6" w:space="0" w:color="auto"/>
              <w:bottom w:val="single" w:sz="6" w:space="0" w:color="auto"/>
              <w:right w:val="single" w:sz="6" w:space="0" w:color="auto"/>
            </w:tcBorders>
          </w:tcPr>
          <w:p w14:paraId="3B1C4BA3" w14:textId="77777777" w:rsidR="00836EF6" w:rsidRPr="009E5F9C" w:rsidRDefault="00836EF6" w:rsidP="00836EF6">
            <w:pPr>
              <w:pStyle w:val="Char2"/>
            </w:pPr>
          </w:p>
        </w:tc>
        <w:tc>
          <w:tcPr>
            <w:tcW w:w="2087" w:type="pct"/>
            <w:tcBorders>
              <w:top w:val="single" w:sz="6" w:space="0" w:color="auto"/>
              <w:left w:val="single" w:sz="6" w:space="0" w:color="auto"/>
              <w:bottom w:val="single" w:sz="6" w:space="0" w:color="auto"/>
              <w:right w:val="single" w:sz="6" w:space="0" w:color="auto"/>
            </w:tcBorders>
          </w:tcPr>
          <w:p w14:paraId="478E7160" w14:textId="77777777" w:rsidR="00836EF6" w:rsidRPr="009E5F9C" w:rsidRDefault="00836EF6" w:rsidP="00836EF6">
            <w:pPr>
              <w:pStyle w:val="Char2"/>
            </w:pPr>
          </w:p>
        </w:tc>
        <w:tc>
          <w:tcPr>
            <w:tcW w:w="746" w:type="pct"/>
            <w:tcBorders>
              <w:top w:val="single" w:sz="6" w:space="0" w:color="auto"/>
              <w:left w:val="single" w:sz="6" w:space="0" w:color="auto"/>
              <w:bottom w:val="single" w:sz="6" w:space="0" w:color="auto"/>
              <w:right w:val="single" w:sz="6" w:space="0" w:color="auto"/>
            </w:tcBorders>
          </w:tcPr>
          <w:p w14:paraId="3EA03C74" w14:textId="77777777" w:rsidR="00836EF6" w:rsidRPr="009E5F9C" w:rsidRDefault="00836EF6" w:rsidP="00836EF6">
            <w:pPr>
              <w:pStyle w:val="Char2"/>
            </w:pPr>
          </w:p>
        </w:tc>
        <w:tc>
          <w:tcPr>
            <w:tcW w:w="1406" w:type="pct"/>
            <w:tcBorders>
              <w:top w:val="single" w:sz="6" w:space="0" w:color="auto"/>
              <w:left w:val="single" w:sz="6" w:space="0" w:color="auto"/>
              <w:bottom w:val="single" w:sz="6" w:space="0" w:color="auto"/>
              <w:right w:val="single" w:sz="6" w:space="0" w:color="auto"/>
            </w:tcBorders>
          </w:tcPr>
          <w:p w14:paraId="243BFA0C" w14:textId="77777777" w:rsidR="00836EF6" w:rsidRPr="009E5F9C" w:rsidRDefault="00836EF6" w:rsidP="00836EF6">
            <w:pPr>
              <w:pStyle w:val="Char2"/>
            </w:pPr>
          </w:p>
        </w:tc>
      </w:tr>
      <w:tr w:rsidR="00836EF6" w:rsidRPr="009E5F9C" w14:paraId="387F2307" w14:textId="77777777">
        <w:tblPrEx>
          <w:tblCellMar>
            <w:top w:w="0" w:type="dxa"/>
            <w:bottom w:w="0" w:type="dxa"/>
          </w:tblCellMar>
        </w:tblPrEx>
        <w:tc>
          <w:tcPr>
            <w:tcW w:w="761" w:type="pct"/>
            <w:tcBorders>
              <w:top w:val="single" w:sz="6" w:space="0" w:color="auto"/>
              <w:left w:val="single" w:sz="6" w:space="0" w:color="auto"/>
              <w:bottom w:val="single" w:sz="6" w:space="0" w:color="auto"/>
              <w:right w:val="single" w:sz="6" w:space="0" w:color="auto"/>
            </w:tcBorders>
          </w:tcPr>
          <w:p w14:paraId="56F73049" w14:textId="77777777" w:rsidR="00836EF6" w:rsidRPr="009E5F9C" w:rsidRDefault="00836EF6" w:rsidP="00836EF6">
            <w:pPr>
              <w:pStyle w:val="Char2"/>
            </w:pPr>
          </w:p>
        </w:tc>
        <w:tc>
          <w:tcPr>
            <w:tcW w:w="2087" w:type="pct"/>
            <w:tcBorders>
              <w:top w:val="single" w:sz="6" w:space="0" w:color="auto"/>
              <w:left w:val="single" w:sz="6" w:space="0" w:color="auto"/>
              <w:bottom w:val="single" w:sz="6" w:space="0" w:color="auto"/>
              <w:right w:val="single" w:sz="6" w:space="0" w:color="auto"/>
            </w:tcBorders>
          </w:tcPr>
          <w:p w14:paraId="640435C9" w14:textId="77777777" w:rsidR="00836EF6" w:rsidRPr="009E5F9C" w:rsidRDefault="00836EF6" w:rsidP="00836EF6">
            <w:pPr>
              <w:pStyle w:val="Char2"/>
            </w:pPr>
          </w:p>
        </w:tc>
        <w:tc>
          <w:tcPr>
            <w:tcW w:w="746" w:type="pct"/>
            <w:tcBorders>
              <w:top w:val="single" w:sz="6" w:space="0" w:color="auto"/>
              <w:left w:val="single" w:sz="6" w:space="0" w:color="auto"/>
              <w:bottom w:val="single" w:sz="6" w:space="0" w:color="auto"/>
              <w:right w:val="single" w:sz="6" w:space="0" w:color="auto"/>
            </w:tcBorders>
          </w:tcPr>
          <w:p w14:paraId="109054FC" w14:textId="77777777" w:rsidR="00836EF6" w:rsidRPr="009E5F9C" w:rsidRDefault="00836EF6" w:rsidP="00836EF6">
            <w:pPr>
              <w:pStyle w:val="Char2"/>
            </w:pPr>
          </w:p>
        </w:tc>
        <w:tc>
          <w:tcPr>
            <w:tcW w:w="1406" w:type="pct"/>
            <w:tcBorders>
              <w:top w:val="single" w:sz="6" w:space="0" w:color="auto"/>
              <w:left w:val="single" w:sz="6" w:space="0" w:color="auto"/>
              <w:bottom w:val="single" w:sz="6" w:space="0" w:color="auto"/>
              <w:right w:val="single" w:sz="6" w:space="0" w:color="auto"/>
            </w:tcBorders>
          </w:tcPr>
          <w:p w14:paraId="0C190FC8" w14:textId="77777777" w:rsidR="00836EF6" w:rsidRPr="009E5F9C" w:rsidRDefault="00836EF6" w:rsidP="00836EF6">
            <w:pPr>
              <w:pStyle w:val="Char2"/>
            </w:pPr>
          </w:p>
        </w:tc>
      </w:tr>
    </w:tbl>
    <w:p w14:paraId="006FA64D" w14:textId="77777777" w:rsidR="00836EF6" w:rsidRPr="00D75277" w:rsidRDefault="00836EF6" w:rsidP="00BE3E57">
      <w:pPr>
        <w:pStyle w:val="af7"/>
        <w:rPr>
          <w:rFonts w:hint="eastAsia"/>
        </w:rPr>
      </w:pPr>
    </w:p>
    <w:p w14:paraId="564B9AE2" w14:textId="77777777" w:rsidR="00836EF6" w:rsidRPr="00D75277" w:rsidRDefault="00836EF6" w:rsidP="00BE3E57">
      <w:pPr>
        <w:pStyle w:val="af7"/>
      </w:pPr>
    </w:p>
    <w:p w14:paraId="2D81B1D0" w14:textId="77777777" w:rsidR="00836EF6" w:rsidRPr="00624799" w:rsidRDefault="00836EF6" w:rsidP="00145309">
      <w:pPr>
        <w:pStyle w:val="af7"/>
      </w:pPr>
      <w:r>
        <w:lastRenderedPageBreak/>
        <w:t>3</w:t>
      </w:r>
      <w:r>
        <w:rPr>
          <w:rFonts w:hint="eastAsia"/>
        </w:rPr>
        <w:t>）</w:t>
      </w:r>
      <w:r w:rsidRPr="00D930D5">
        <w:rPr>
          <w:rFonts w:hint="eastAsia"/>
        </w:rPr>
        <w:t>可加工性</w:t>
      </w:r>
    </w:p>
    <w:p w14:paraId="638F321B" w14:textId="77777777" w:rsidR="00836EF6" w:rsidRPr="00503C61" w:rsidRDefault="00836EF6" w:rsidP="009E5F9C">
      <w:pPr>
        <w:pStyle w:val="a7"/>
      </w:pPr>
      <w:r w:rsidRPr="00503C61">
        <w:t>&lt;</w:t>
      </w:r>
      <w:r w:rsidRPr="00503C61">
        <w:rPr>
          <w:rFonts w:hint="eastAsia"/>
        </w:rPr>
        <w:t>提出器件的可加工性要求，如</w:t>
      </w:r>
      <w:r w:rsidRPr="00503C61">
        <w:t>ESD</w:t>
      </w:r>
      <w:r w:rsidRPr="00503C61">
        <w:rPr>
          <w:rFonts w:hint="eastAsia"/>
        </w:rPr>
        <w:t>要求、潮敏要求、可焊性要求等。该部分内容涉及对产品加工的要求，需要生产部门来执行，涉及对器件选用和应用的要求，由硬件开发工程师来执行。</w:t>
      </w:r>
      <w:r w:rsidRPr="00503C61">
        <w:t>&gt;</w:t>
      </w:r>
    </w:p>
    <w:p w14:paraId="078222D5" w14:textId="77777777" w:rsidR="00836EF6" w:rsidRPr="005A047B" w:rsidRDefault="00836EF6" w:rsidP="00BE3E57">
      <w:pPr>
        <w:pStyle w:val="af7"/>
        <w:rPr>
          <w:rFonts w:hint="eastAsia"/>
        </w:rPr>
      </w:pPr>
    </w:p>
    <w:p w14:paraId="267F03DF" w14:textId="77777777" w:rsidR="00836EF6" w:rsidRPr="005A047B" w:rsidRDefault="00836EF6" w:rsidP="00BE3E57">
      <w:pPr>
        <w:pStyle w:val="af7"/>
        <w:rPr>
          <w:rFonts w:hint="eastAsia"/>
        </w:rPr>
      </w:pPr>
    </w:p>
    <w:p w14:paraId="71C44838" w14:textId="77777777" w:rsidR="00836EF6" w:rsidRDefault="00836EF6" w:rsidP="00145309">
      <w:pPr>
        <w:pStyle w:val="af7"/>
      </w:pPr>
      <w:r>
        <w:t>4</w:t>
      </w:r>
      <w:r>
        <w:rPr>
          <w:rFonts w:hint="eastAsia"/>
        </w:rPr>
        <w:t>）</w:t>
      </w:r>
      <w:r w:rsidRPr="00D930D5">
        <w:rPr>
          <w:rFonts w:hint="eastAsia"/>
        </w:rPr>
        <w:t>电应力</w:t>
      </w:r>
      <w:r>
        <w:t xml:space="preserve"> </w:t>
      </w:r>
    </w:p>
    <w:p w14:paraId="12136DC1" w14:textId="77777777" w:rsidR="00836EF6" w:rsidRPr="00D8301E" w:rsidRDefault="00836EF6" w:rsidP="009E5F9C">
      <w:pPr>
        <w:pStyle w:val="a7"/>
      </w:pPr>
      <w:r w:rsidRPr="00D8301E">
        <w:t>&lt;</w:t>
      </w:r>
      <w:r w:rsidRPr="00D8301E">
        <w:rPr>
          <w:rFonts w:hint="eastAsia"/>
        </w:rPr>
        <w:t>提出器件承受电应力的要求：通过设计保证器件工作在额定电应力范围内；提出操作维护的规范等。该部分内容涉及对产品加工的要求，需要生产部门来执行，涉及对器件选用和应用的要求，由硬件开发工程师来执行</w:t>
      </w:r>
      <w:r w:rsidRPr="00D8301E">
        <w:t>&gt;</w:t>
      </w:r>
    </w:p>
    <w:p w14:paraId="0E663DB0" w14:textId="77777777" w:rsidR="00836EF6" w:rsidRPr="00614C2A" w:rsidRDefault="00836EF6" w:rsidP="00BE3E57">
      <w:pPr>
        <w:pStyle w:val="af7"/>
        <w:rPr>
          <w:rFonts w:hint="eastAsia"/>
        </w:rPr>
      </w:pPr>
    </w:p>
    <w:p w14:paraId="035941BD" w14:textId="77777777" w:rsidR="00836EF6" w:rsidRDefault="00836EF6" w:rsidP="00145309">
      <w:pPr>
        <w:pStyle w:val="af7"/>
      </w:pPr>
      <w:r>
        <w:t>5</w:t>
      </w:r>
      <w:r>
        <w:rPr>
          <w:rFonts w:hint="eastAsia"/>
        </w:rPr>
        <w:t>）</w:t>
      </w:r>
      <w:r w:rsidRPr="00D930D5">
        <w:rPr>
          <w:rFonts w:hint="eastAsia"/>
        </w:rPr>
        <w:t>环境应力</w:t>
      </w:r>
    </w:p>
    <w:p w14:paraId="123B9700" w14:textId="77777777" w:rsidR="00836EF6" w:rsidRDefault="00836EF6" w:rsidP="009E5F9C">
      <w:pPr>
        <w:pStyle w:val="a7"/>
        <w:rPr>
          <w:rFonts w:hint="eastAsia"/>
        </w:rPr>
      </w:pPr>
      <w:r>
        <w:t>&lt;</w:t>
      </w:r>
      <w:r>
        <w:rPr>
          <w:rFonts w:hint="eastAsia"/>
        </w:rPr>
        <w:t>对于有特殊环境要求的器件，对器件的厂家要提出做环境适应性试验，如电位器的振动试验；产品设计时要采取相应的保护措施，如防尘网等。</w:t>
      </w:r>
      <w:r w:rsidRPr="00085EB4">
        <w:t>&gt;</w:t>
      </w:r>
    </w:p>
    <w:p w14:paraId="131C9C57" w14:textId="77777777" w:rsidR="009E5F9C" w:rsidRPr="00085EB4" w:rsidRDefault="009E5F9C" w:rsidP="009E5F9C">
      <w:pPr>
        <w:pStyle w:val="af7"/>
        <w:rPr>
          <w:rFonts w:hint="eastAsia"/>
        </w:rPr>
      </w:pPr>
    </w:p>
    <w:p w14:paraId="4BA67811" w14:textId="77777777" w:rsidR="00836EF6" w:rsidRPr="00BC23FF" w:rsidRDefault="00836EF6" w:rsidP="00BC23FF">
      <w:pPr>
        <w:pStyle w:val="a"/>
      </w:pPr>
      <w:bookmarkStart w:id="149" w:name="_Toc35745973"/>
      <w:bookmarkStart w:id="150" w:name="_Toc37050293"/>
      <w:r w:rsidRPr="00BC23FF">
        <w:rPr>
          <w:rFonts w:hint="eastAsia"/>
        </w:rPr>
        <w:t>器件工作环境影响因素列表</w:t>
      </w:r>
      <w:bookmarkEnd w:id="149"/>
      <w:bookmarkEnd w:id="150"/>
    </w:p>
    <w:tbl>
      <w:tblPr>
        <w:tblW w:w="5000" w:type="pct"/>
        <w:tblCellMar>
          <w:left w:w="57" w:type="dxa"/>
          <w:right w:w="57" w:type="dxa"/>
        </w:tblCellMar>
        <w:tblLook w:val="0000" w:firstRow="0" w:lastRow="0" w:firstColumn="0" w:lastColumn="0" w:noHBand="0" w:noVBand="0"/>
      </w:tblPr>
      <w:tblGrid>
        <w:gridCol w:w="1752"/>
        <w:gridCol w:w="2215"/>
        <w:gridCol w:w="2622"/>
        <w:gridCol w:w="2215"/>
      </w:tblGrid>
      <w:tr w:rsidR="00836EF6" w14:paraId="6CC0EECF" w14:textId="77777777">
        <w:tblPrEx>
          <w:tblCellMar>
            <w:top w:w="0" w:type="dxa"/>
            <w:bottom w:w="0" w:type="dxa"/>
          </w:tblCellMar>
        </w:tblPrEx>
        <w:tc>
          <w:tcPr>
            <w:tcW w:w="995" w:type="pct"/>
            <w:tcBorders>
              <w:top w:val="single" w:sz="6" w:space="0" w:color="auto"/>
              <w:left w:val="single" w:sz="6" w:space="0" w:color="auto"/>
              <w:bottom w:val="single" w:sz="6" w:space="0" w:color="auto"/>
              <w:right w:val="single" w:sz="6" w:space="0" w:color="auto"/>
            </w:tcBorders>
          </w:tcPr>
          <w:p w14:paraId="4C59026F" w14:textId="77777777" w:rsidR="00836EF6" w:rsidRDefault="00836EF6" w:rsidP="00836EF6">
            <w:pPr>
              <w:pStyle w:val="af"/>
            </w:pPr>
            <w:r>
              <w:rPr>
                <w:rFonts w:hint="eastAsia"/>
              </w:rPr>
              <w:t>应用对象</w:t>
            </w:r>
          </w:p>
        </w:tc>
        <w:tc>
          <w:tcPr>
            <w:tcW w:w="1258" w:type="pct"/>
            <w:tcBorders>
              <w:top w:val="single" w:sz="6" w:space="0" w:color="auto"/>
              <w:left w:val="single" w:sz="6" w:space="0" w:color="auto"/>
              <w:bottom w:val="single" w:sz="6" w:space="0" w:color="auto"/>
              <w:right w:val="single" w:sz="6" w:space="0" w:color="auto"/>
            </w:tcBorders>
          </w:tcPr>
          <w:p w14:paraId="0DBF4980" w14:textId="77777777" w:rsidR="00836EF6" w:rsidRDefault="00836EF6" w:rsidP="00836EF6">
            <w:pPr>
              <w:pStyle w:val="af"/>
            </w:pPr>
            <w:r>
              <w:rPr>
                <w:rFonts w:hint="eastAsia"/>
              </w:rPr>
              <w:t>具体表现</w:t>
            </w:r>
          </w:p>
        </w:tc>
        <w:tc>
          <w:tcPr>
            <w:tcW w:w="1489" w:type="pct"/>
            <w:tcBorders>
              <w:top w:val="single" w:sz="6" w:space="0" w:color="auto"/>
              <w:left w:val="single" w:sz="6" w:space="0" w:color="auto"/>
              <w:bottom w:val="single" w:sz="6" w:space="0" w:color="auto"/>
              <w:right w:val="single" w:sz="6" w:space="0" w:color="auto"/>
            </w:tcBorders>
          </w:tcPr>
          <w:p w14:paraId="7E73598F" w14:textId="77777777" w:rsidR="00836EF6" w:rsidRDefault="00836EF6" w:rsidP="00836EF6">
            <w:pPr>
              <w:pStyle w:val="af"/>
            </w:pPr>
            <w:r>
              <w:rPr>
                <w:rFonts w:hint="eastAsia"/>
              </w:rPr>
              <w:t>原因</w:t>
            </w:r>
          </w:p>
        </w:tc>
        <w:tc>
          <w:tcPr>
            <w:tcW w:w="1258" w:type="pct"/>
            <w:tcBorders>
              <w:top w:val="single" w:sz="6" w:space="0" w:color="auto"/>
              <w:left w:val="single" w:sz="6" w:space="0" w:color="auto"/>
              <w:bottom w:val="single" w:sz="6" w:space="0" w:color="auto"/>
              <w:right w:val="single" w:sz="6" w:space="0" w:color="auto"/>
            </w:tcBorders>
          </w:tcPr>
          <w:p w14:paraId="2A3FCDA5" w14:textId="77777777" w:rsidR="00836EF6" w:rsidRDefault="00836EF6" w:rsidP="00836EF6">
            <w:pPr>
              <w:pStyle w:val="af"/>
            </w:pPr>
            <w:r>
              <w:rPr>
                <w:rFonts w:hint="eastAsia"/>
              </w:rPr>
              <w:t>预防措施</w:t>
            </w:r>
          </w:p>
        </w:tc>
      </w:tr>
      <w:tr w:rsidR="00836EF6" w14:paraId="3037BFFE" w14:textId="77777777">
        <w:tblPrEx>
          <w:tblCellMar>
            <w:top w:w="0" w:type="dxa"/>
            <w:bottom w:w="0" w:type="dxa"/>
          </w:tblCellMar>
        </w:tblPrEx>
        <w:tc>
          <w:tcPr>
            <w:tcW w:w="995" w:type="pct"/>
            <w:tcBorders>
              <w:top w:val="single" w:sz="6" w:space="0" w:color="auto"/>
              <w:left w:val="single" w:sz="6" w:space="0" w:color="auto"/>
              <w:bottom w:val="single" w:sz="6" w:space="0" w:color="auto"/>
              <w:right w:val="single" w:sz="6" w:space="0" w:color="auto"/>
            </w:tcBorders>
          </w:tcPr>
          <w:p w14:paraId="40965A0F" w14:textId="77777777" w:rsidR="00836EF6" w:rsidRDefault="00836EF6" w:rsidP="00836EF6">
            <w:pPr>
              <w:pStyle w:val="Char2"/>
            </w:pPr>
          </w:p>
        </w:tc>
        <w:tc>
          <w:tcPr>
            <w:tcW w:w="1258" w:type="pct"/>
            <w:tcBorders>
              <w:top w:val="single" w:sz="6" w:space="0" w:color="auto"/>
              <w:left w:val="single" w:sz="6" w:space="0" w:color="auto"/>
              <w:bottom w:val="single" w:sz="6" w:space="0" w:color="auto"/>
              <w:right w:val="single" w:sz="6" w:space="0" w:color="auto"/>
            </w:tcBorders>
          </w:tcPr>
          <w:p w14:paraId="6309C9CA" w14:textId="77777777" w:rsidR="00836EF6" w:rsidRDefault="00836EF6" w:rsidP="00836EF6">
            <w:pPr>
              <w:pStyle w:val="Char2"/>
            </w:pPr>
          </w:p>
        </w:tc>
        <w:tc>
          <w:tcPr>
            <w:tcW w:w="1489" w:type="pct"/>
            <w:tcBorders>
              <w:top w:val="single" w:sz="6" w:space="0" w:color="auto"/>
              <w:left w:val="single" w:sz="6" w:space="0" w:color="auto"/>
              <w:bottom w:val="single" w:sz="6" w:space="0" w:color="auto"/>
              <w:right w:val="single" w:sz="6" w:space="0" w:color="auto"/>
            </w:tcBorders>
          </w:tcPr>
          <w:p w14:paraId="098F2A25" w14:textId="77777777" w:rsidR="00836EF6" w:rsidRDefault="00836EF6" w:rsidP="00836EF6">
            <w:pPr>
              <w:pStyle w:val="Char2"/>
            </w:pPr>
          </w:p>
        </w:tc>
        <w:tc>
          <w:tcPr>
            <w:tcW w:w="1258" w:type="pct"/>
            <w:tcBorders>
              <w:top w:val="single" w:sz="6" w:space="0" w:color="auto"/>
              <w:left w:val="single" w:sz="6" w:space="0" w:color="auto"/>
              <w:bottom w:val="single" w:sz="6" w:space="0" w:color="auto"/>
              <w:right w:val="single" w:sz="6" w:space="0" w:color="auto"/>
            </w:tcBorders>
          </w:tcPr>
          <w:p w14:paraId="54508629" w14:textId="77777777" w:rsidR="00836EF6" w:rsidRDefault="00836EF6" w:rsidP="00836EF6">
            <w:pPr>
              <w:pStyle w:val="Char2"/>
            </w:pPr>
          </w:p>
        </w:tc>
      </w:tr>
      <w:tr w:rsidR="00836EF6" w14:paraId="36321A02" w14:textId="77777777">
        <w:tblPrEx>
          <w:tblCellMar>
            <w:top w:w="0" w:type="dxa"/>
            <w:bottom w:w="0" w:type="dxa"/>
          </w:tblCellMar>
        </w:tblPrEx>
        <w:tc>
          <w:tcPr>
            <w:tcW w:w="995" w:type="pct"/>
            <w:tcBorders>
              <w:top w:val="single" w:sz="6" w:space="0" w:color="auto"/>
              <w:left w:val="single" w:sz="6" w:space="0" w:color="auto"/>
              <w:bottom w:val="single" w:sz="6" w:space="0" w:color="auto"/>
              <w:right w:val="single" w:sz="6" w:space="0" w:color="auto"/>
            </w:tcBorders>
          </w:tcPr>
          <w:p w14:paraId="65CD38BB" w14:textId="77777777" w:rsidR="00836EF6" w:rsidRDefault="00836EF6" w:rsidP="00836EF6">
            <w:pPr>
              <w:pStyle w:val="Char2"/>
            </w:pPr>
          </w:p>
        </w:tc>
        <w:tc>
          <w:tcPr>
            <w:tcW w:w="1258" w:type="pct"/>
            <w:tcBorders>
              <w:top w:val="single" w:sz="6" w:space="0" w:color="auto"/>
              <w:left w:val="single" w:sz="6" w:space="0" w:color="auto"/>
              <w:bottom w:val="single" w:sz="6" w:space="0" w:color="auto"/>
              <w:right w:val="single" w:sz="6" w:space="0" w:color="auto"/>
            </w:tcBorders>
          </w:tcPr>
          <w:p w14:paraId="0D064663" w14:textId="77777777" w:rsidR="00836EF6" w:rsidRDefault="00836EF6" w:rsidP="00836EF6">
            <w:pPr>
              <w:pStyle w:val="Char2"/>
            </w:pPr>
          </w:p>
        </w:tc>
        <w:tc>
          <w:tcPr>
            <w:tcW w:w="1489" w:type="pct"/>
            <w:tcBorders>
              <w:top w:val="single" w:sz="6" w:space="0" w:color="auto"/>
              <w:left w:val="single" w:sz="6" w:space="0" w:color="auto"/>
              <w:bottom w:val="single" w:sz="6" w:space="0" w:color="auto"/>
              <w:right w:val="single" w:sz="6" w:space="0" w:color="auto"/>
            </w:tcBorders>
          </w:tcPr>
          <w:p w14:paraId="44C6FF62" w14:textId="77777777" w:rsidR="00836EF6" w:rsidRDefault="00836EF6" w:rsidP="00836EF6">
            <w:pPr>
              <w:pStyle w:val="Char2"/>
            </w:pPr>
          </w:p>
        </w:tc>
        <w:tc>
          <w:tcPr>
            <w:tcW w:w="1258" w:type="pct"/>
            <w:tcBorders>
              <w:top w:val="single" w:sz="6" w:space="0" w:color="auto"/>
              <w:left w:val="single" w:sz="6" w:space="0" w:color="auto"/>
              <w:bottom w:val="single" w:sz="6" w:space="0" w:color="auto"/>
              <w:right w:val="single" w:sz="6" w:space="0" w:color="auto"/>
            </w:tcBorders>
          </w:tcPr>
          <w:p w14:paraId="21402E04" w14:textId="77777777" w:rsidR="00836EF6" w:rsidRDefault="00836EF6" w:rsidP="00836EF6">
            <w:pPr>
              <w:pStyle w:val="Char2"/>
            </w:pPr>
          </w:p>
        </w:tc>
      </w:tr>
      <w:tr w:rsidR="00836EF6" w14:paraId="4A9BF286" w14:textId="77777777">
        <w:tblPrEx>
          <w:tblCellMar>
            <w:top w:w="0" w:type="dxa"/>
            <w:bottom w:w="0" w:type="dxa"/>
          </w:tblCellMar>
        </w:tblPrEx>
        <w:tc>
          <w:tcPr>
            <w:tcW w:w="995" w:type="pct"/>
            <w:tcBorders>
              <w:top w:val="single" w:sz="6" w:space="0" w:color="auto"/>
              <w:left w:val="single" w:sz="6" w:space="0" w:color="auto"/>
              <w:bottom w:val="single" w:sz="6" w:space="0" w:color="auto"/>
              <w:right w:val="single" w:sz="6" w:space="0" w:color="auto"/>
            </w:tcBorders>
          </w:tcPr>
          <w:p w14:paraId="3B1C8E4D" w14:textId="77777777" w:rsidR="00836EF6" w:rsidRDefault="00836EF6" w:rsidP="00836EF6">
            <w:pPr>
              <w:pStyle w:val="Char2"/>
            </w:pPr>
          </w:p>
        </w:tc>
        <w:tc>
          <w:tcPr>
            <w:tcW w:w="1258" w:type="pct"/>
            <w:tcBorders>
              <w:top w:val="single" w:sz="6" w:space="0" w:color="auto"/>
              <w:left w:val="single" w:sz="6" w:space="0" w:color="auto"/>
              <w:bottom w:val="single" w:sz="6" w:space="0" w:color="auto"/>
              <w:right w:val="single" w:sz="6" w:space="0" w:color="auto"/>
            </w:tcBorders>
          </w:tcPr>
          <w:p w14:paraId="518BF611" w14:textId="77777777" w:rsidR="00836EF6" w:rsidRDefault="00836EF6" w:rsidP="00836EF6">
            <w:pPr>
              <w:pStyle w:val="Char2"/>
            </w:pPr>
          </w:p>
        </w:tc>
        <w:tc>
          <w:tcPr>
            <w:tcW w:w="1489" w:type="pct"/>
            <w:tcBorders>
              <w:top w:val="single" w:sz="6" w:space="0" w:color="auto"/>
              <w:left w:val="single" w:sz="6" w:space="0" w:color="auto"/>
              <w:bottom w:val="single" w:sz="6" w:space="0" w:color="auto"/>
              <w:right w:val="single" w:sz="6" w:space="0" w:color="auto"/>
            </w:tcBorders>
          </w:tcPr>
          <w:p w14:paraId="016BB8B4" w14:textId="77777777" w:rsidR="00836EF6" w:rsidRDefault="00836EF6" w:rsidP="00836EF6">
            <w:pPr>
              <w:pStyle w:val="Char2"/>
            </w:pPr>
          </w:p>
        </w:tc>
        <w:tc>
          <w:tcPr>
            <w:tcW w:w="1258" w:type="pct"/>
            <w:tcBorders>
              <w:top w:val="single" w:sz="6" w:space="0" w:color="auto"/>
              <w:left w:val="single" w:sz="6" w:space="0" w:color="auto"/>
              <w:bottom w:val="single" w:sz="6" w:space="0" w:color="auto"/>
              <w:right w:val="single" w:sz="6" w:space="0" w:color="auto"/>
            </w:tcBorders>
          </w:tcPr>
          <w:p w14:paraId="1C9992A8" w14:textId="77777777" w:rsidR="00836EF6" w:rsidRDefault="00836EF6" w:rsidP="00836EF6">
            <w:pPr>
              <w:pStyle w:val="Char2"/>
            </w:pPr>
          </w:p>
        </w:tc>
      </w:tr>
    </w:tbl>
    <w:p w14:paraId="5BB3EC90" w14:textId="77777777" w:rsidR="00836EF6" w:rsidRDefault="00836EF6" w:rsidP="00BE3E57">
      <w:pPr>
        <w:pStyle w:val="af7"/>
        <w:rPr>
          <w:rFonts w:hint="eastAsia"/>
        </w:rPr>
      </w:pPr>
    </w:p>
    <w:p w14:paraId="2087256F" w14:textId="77777777" w:rsidR="00836EF6" w:rsidRPr="00A57276" w:rsidRDefault="00836EF6" w:rsidP="00145309">
      <w:pPr>
        <w:pStyle w:val="af7"/>
      </w:pPr>
      <w:r w:rsidRPr="00A57276">
        <w:t>6</w:t>
      </w:r>
      <w:r w:rsidRPr="00A57276">
        <w:rPr>
          <w:rFonts w:hint="eastAsia"/>
        </w:rPr>
        <w:t>）温度应力</w:t>
      </w:r>
    </w:p>
    <w:p w14:paraId="7BB3D3FC" w14:textId="77777777" w:rsidR="00836EF6" w:rsidRDefault="00836EF6" w:rsidP="009E5F9C">
      <w:pPr>
        <w:pStyle w:val="a7"/>
      </w:pPr>
      <w:r>
        <w:t>&lt;</w:t>
      </w:r>
      <w:r>
        <w:rPr>
          <w:rFonts w:hint="eastAsia"/>
        </w:rPr>
        <w:t>温度应力是导致器件失效的主要原因。提出器件的温度降额要求，热设计要求，温度问题多的器件应用注意事项，以及产品在加工过程中受到的热应力的限制要求。</w:t>
      </w:r>
      <w:r>
        <w:t>&gt;</w:t>
      </w:r>
    </w:p>
    <w:p w14:paraId="3CD86162" w14:textId="77777777" w:rsidR="00836EF6" w:rsidRPr="004F79C6" w:rsidRDefault="00836EF6" w:rsidP="00BE3E57">
      <w:pPr>
        <w:pStyle w:val="af7"/>
        <w:rPr>
          <w:rFonts w:hint="eastAsia"/>
        </w:rPr>
      </w:pPr>
    </w:p>
    <w:p w14:paraId="541CC9BD" w14:textId="77777777" w:rsidR="00836EF6" w:rsidRPr="004F79C6" w:rsidRDefault="00836EF6" w:rsidP="00BE3E57">
      <w:pPr>
        <w:pStyle w:val="af7"/>
      </w:pPr>
    </w:p>
    <w:p w14:paraId="6F742908" w14:textId="77777777" w:rsidR="00836EF6" w:rsidRDefault="00836EF6" w:rsidP="00145309">
      <w:pPr>
        <w:pStyle w:val="af7"/>
      </w:pPr>
      <w:r>
        <w:t>7</w:t>
      </w:r>
      <w:r>
        <w:rPr>
          <w:rFonts w:hint="eastAsia"/>
        </w:rPr>
        <w:t>）寿命与可维护性</w:t>
      </w:r>
    </w:p>
    <w:p w14:paraId="5656FBC9" w14:textId="77777777" w:rsidR="00836EF6" w:rsidRDefault="00836EF6" w:rsidP="009E5F9C">
      <w:pPr>
        <w:pStyle w:val="a7"/>
        <w:rPr>
          <w:rFonts w:hint="eastAsia"/>
        </w:rPr>
      </w:pPr>
      <w:r>
        <w:t>&lt;</w:t>
      </w:r>
      <w:r>
        <w:rPr>
          <w:rFonts w:hint="eastAsia"/>
        </w:rPr>
        <w:t>对于有寿命要求的器件，如存在机械摩擦的接插件</w:t>
      </w:r>
      <w:r w:rsidRPr="00085EB4">
        <w:t xml:space="preserve"> </w:t>
      </w:r>
      <w:r>
        <w:rPr>
          <w:rFonts w:hint="eastAsia"/>
        </w:rPr>
        <w:t>、硬盘、风扇，或者存在材料衰竭的晶体、光耦、电池等，提出预防性措施。</w:t>
      </w:r>
      <w:r w:rsidRPr="00085EB4">
        <w:t>&gt;</w:t>
      </w:r>
    </w:p>
    <w:p w14:paraId="62062CCD" w14:textId="77777777" w:rsidR="009E5F9C" w:rsidRPr="00085EB4" w:rsidRDefault="009E5F9C" w:rsidP="009E5F9C">
      <w:pPr>
        <w:pStyle w:val="af7"/>
        <w:rPr>
          <w:rFonts w:hint="eastAsia"/>
        </w:rPr>
      </w:pPr>
    </w:p>
    <w:p w14:paraId="21F1AC0F" w14:textId="77777777" w:rsidR="00836EF6" w:rsidRPr="00BC23FF" w:rsidRDefault="00836EF6" w:rsidP="00BC23FF">
      <w:pPr>
        <w:pStyle w:val="a"/>
      </w:pPr>
      <w:bookmarkStart w:id="151" w:name="_Toc35745974"/>
      <w:bookmarkStart w:id="152" w:name="_Toc37050294"/>
      <w:r w:rsidRPr="00BC23FF">
        <w:rPr>
          <w:rFonts w:hint="eastAsia"/>
        </w:rPr>
        <w:t>器件寿命及维护措施列表</w:t>
      </w:r>
      <w:bookmarkEnd w:id="151"/>
      <w:bookmarkEnd w:id="152"/>
    </w:p>
    <w:tbl>
      <w:tblPr>
        <w:tblW w:w="5000" w:type="pct"/>
        <w:tblCellMar>
          <w:left w:w="57" w:type="dxa"/>
          <w:right w:w="57" w:type="dxa"/>
        </w:tblCellMar>
        <w:tblLook w:val="0000" w:firstRow="0" w:lastRow="0" w:firstColumn="0" w:lastColumn="0" w:noHBand="0" w:noVBand="0"/>
      </w:tblPr>
      <w:tblGrid>
        <w:gridCol w:w="1752"/>
        <w:gridCol w:w="2215"/>
        <w:gridCol w:w="2622"/>
        <w:gridCol w:w="2215"/>
      </w:tblGrid>
      <w:tr w:rsidR="00836EF6" w14:paraId="7F7536EC" w14:textId="77777777">
        <w:tblPrEx>
          <w:tblCellMar>
            <w:top w:w="0" w:type="dxa"/>
            <w:bottom w:w="0" w:type="dxa"/>
          </w:tblCellMar>
        </w:tblPrEx>
        <w:tc>
          <w:tcPr>
            <w:tcW w:w="995" w:type="pct"/>
            <w:tcBorders>
              <w:top w:val="single" w:sz="6" w:space="0" w:color="auto"/>
              <w:left w:val="single" w:sz="6" w:space="0" w:color="auto"/>
              <w:bottom w:val="single" w:sz="6" w:space="0" w:color="auto"/>
              <w:right w:val="single" w:sz="6" w:space="0" w:color="auto"/>
            </w:tcBorders>
          </w:tcPr>
          <w:p w14:paraId="4F629164" w14:textId="77777777" w:rsidR="00836EF6" w:rsidRDefault="00836EF6" w:rsidP="00836EF6">
            <w:pPr>
              <w:pStyle w:val="af"/>
            </w:pPr>
            <w:r>
              <w:rPr>
                <w:rFonts w:hint="eastAsia"/>
              </w:rPr>
              <w:t>器件类别</w:t>
            </w:r>
          </w:p>
        </w:tc>
        <w:tc>
          <w:tcPr>
            <w:tcW w:w="1258" w:type="pct"/>
            <w:tcBorders>
              <w:top w:val="single" w:sz="6" w:space="0" w:color="auto"/>
              <w:left w:val="single" w:sz="6" w:space="0" w:color="auto"/>
              <w:bottom w:val="single" w:sz="6" w:space="0" w:color="auto"/>
              <w:right w:val="single" w:sz="6" w:space="0" w:color="auto"/>
            </w:tcBorders>
          </w:tcPr>
          <w:p w14:paraId="13709048" w14:textId="77777777" w:rsidR="00836EF6" w:rsidRDefault="00836EF6" w:rsidP="00836EF6">
            <w:pPr>
              <w:pStyle w:val="af"/>
            </w:pPr>
            <w:r>
              <w:rPr>
                <w:rFonts w:hint="eastAsia"/>
              </w:rPr>
              <w:t>具体寿命</w:t>
            </w:r>
          </w:p>
        </w:tc>
        <w:tc>
          <w:tcPr>
            <w:tcW w:w="1489" w:type="pct"/>
            <w:tcBorders>
              <w:top w:val="single" w:sz="6" w:space="0" w:color="auto"/>
              <w:left w:val="single" w:sz="6" w:space="0" w:color="auto"/>
              <w:bottom w:val="single" w:sz="6" w:space="0" w:color="auto"/>
              <w:right w:val="single" w:sz="6" w:space="0" w:color="auto"/>
            </w:tcBorders>
          </w:tcPr>
          <w:p w14:paraId="605BE3A9" w14:textId="77777777" w:rsidR="00836EF6" w:rsidRDefault="00836EF6" w:rsidP="00836EF6">
            <w:pPr>
              <w:pStyle w:val="af"/>
            </w:pPr>
            <w:r>
              <w:rPr>
                <w:rFonts w:hint="eastAsia"/>
              </w:rPr>
              <w:t>影响寿命的主要因素</w:t>
            </w:r>
          </w:p>
        </w:tc>
        <w:tc>
          <w:tcPr>
            <w:tcW w:w="1258" w:type="pct"/>
            <w:tcBorders>
              <w:top w:val="single" w:sz="6" w:space="0" w:color="auto"/>
              <w:left w:val="single" w:sz="6" w:space="0" w:color="auto"/>
              <w:bottom w:val="single" w:sz="6" w:space="0" w:color="auto"/>
              <w:right w:val="single" w:sz="6" w:space="0" w:color="auto"/>
            </w:tcBorders>
          </w:tcPr>
          <w:p w14:paraId="4039AB80" w14:textId="77777777" w:rsidR="00836EF6" w:rsidRDefault="00836EF6" w:rsidP="00836EF6">
            <w:pPr>
              <w:pStyle w:val="af"/>
            </w:pPr>
            <w:r>
              <w:rPr>
                <w:rFonts w:hint="eastAsia"/>
              </w:rPr>
              <w:t>预防措施</w:t>
            </w:r>
          </w:p>
        </w:tc>
      </w:tr>
      <w:tr w:rsidR="00836EF6" w14:paraId="1386417F" w14:textId="77777777">
        <w:tblPrEx>
          <w:tblCellMar>
            <w:top w:w="0" w:type="dxa"/>
            <w:bottom w:w="0" w:type="dxa"/>
          </w:tblCellMar>
        </w:tblPrEx>
        <w:tc>
          <w:tcPr>
            <w:tcW w:w="995" w:type="pct"/>
            <w:tcBorders>
              <w:top w:val="single" w:sz="6" w:space="0" w:color="auto"/>
              <w:left w:val="single" w:sz="6" w:space="0" w:color="auto"/>
              <w:bottom w:val="single" w:sz="6" w:space="0" w:color="auto"/>
              <w:right w:val="single" w:sz="6" w:space="0" w:color="auto"/>
            </w:tcBorders>
          </w:tcPr>
          <w:p w14:paraId="4EC8EB61" w14:textId="77777777" w:rsidR="00836EF6" w:rsidRDefault="00836EF6" w:rsidP="00836EF6">
            <w:pPr>
              <w:pStyle w:val="Char2"/>
            </w:pPr>
          </w:p>
        </w:tc>
        <w:tc>
          <w:tcPr>
            <w:tcW w:w="1258" w:type="pct"/>
            <w:tcBorders>
              <w:top w:val="single" w:sz="6" w:space="0" w:color="auto"/>
              <w:left w:val="single" w:sz="6" w:space="0" w:color="auto"/>
              <w:bottom w:val="single" w:sz="6" w:space="0" w:color="auto"/>
              <w:right w:val="single" w:sz="6" w:space="0" w:color="auto"/>
            </w:tcBorders>
          </w:tcPr>
          <w:p w14:paraId="0CFAB498" w14:textId="77777777" w:rsidR="00836EF6" w:rsidRDefault="00836EF6" w:rsidP="00836EF6">
            <w:pPr>
              <w:pStyle w:val="Char2"/>
            </w:pPr>
          </w:p>
        </w:tc>
        <w:tc>
          <w:tcPr>
            <w:tcW w:w="1489" w:type="pct"/>
            <w:tcBorders>
              <w:top w:val="single" w:sz="6" w:space="0" w:color="auto"/>
              <w:left w:val="single" w:sz="6" w:space="0" w:color="auto"/>
              <w:bottom w:val="single" w:sz="6" w:space="0" w:color="auto"/>
              <w:right w:val="single" w:sz="6" w:space="0" w:color="auto"/>
            </w:tcBorders>
          </w:tcPr>
          <w:p w14:paraId="08EEE238" w14:textId="77777777" w:rsidR="00836EF6" w:rsidRDefault="00836EF6" w:rsidP="00836EF6">
            <w:pPr>
              <w:pStyle w:val="Char2"/>
            </w:pPr>
          </w:p>
        </w:tc>
        <w:tc>
          <w:tcPr>
            <w:tcW w:w="1258" w:type="pct"/>
            <w:tcBorders>
              <w:top w:val="single" w:sz="6" w:space="0" w:color="auto"/>
              <w:left w:val="single" w:sz="6" w:space="0" w:color="auto"/>
              <w:bottom w:val="single" w:sz="6" w:space="0" w:color="auto"/>
              <w:right w:val="single" w:sz="6" w:space="0" w:color="auto"/>
            </w:tcBorders>
          </w:tcPr>
          <w:p w14:paraId="4F693E42" w14:textId="77777777" w:rsidR="00836EF6" w:rsidRDefault="00836EF6" w:rsidP="00836EF6">
            <w:pPr>
              <w:pStyle w:val="Char2"/>
            </w:pPr>
          </w:p>
        </w:tc>
      </w:tr>
      <w:tr w:rsidR="00836EF6" w14:paraId="6F221F64" w14:textId="77777777">
        <w:tblPrEx>
          <w:tblCellMar>
            <w:top w:w="0" w:type="dxa"/>
            <w:bottom w:w="0" w:type="dxa"/>
          </w:tblCellMar>
        </w:tblPrEx>
        <w:tc>
          <w:tcPr>
            <w:tcW w:w="995" w:type="pct"/>
            <w:tcBorders>
              <w:top w:val="single" w:sz="6" w:space="0" w:color="auto"/>
              <w:left w:val="single" w:sz="6" w:space="0" w:color="auto"/>
              <w:bottom w:val="single" w:sz="6" w:space="0" w:color="auto"/>
              <w:right w:val="single" w:sz="6" w:space="0" w:color="auto"/>
            </w:tcBorders>
          </w:tcPr>
          <w:p w14:paraId="208B5E9C" w14:textId="77777777" w:rsidR="00836EF6" w:rsidRDefault="00836EF6" w:rsidP="00836EF6">
            <w:pPr>
              <w:pStyle w:val="Char2"/>
            </w:pPr>
          </w:p>
        </w:tc>
        <w:tc>
          <w:tcPr>
            <w:tcW w:w="1258" w:type="pct"/>
            <w:tcBorders>
              <w:top w:val="single" w:sz="6" w:space="0" w:color="auto"/>
              <w:left w:val="single" w:sz="6" w:space="0" w:color="auto"/>
              <w:bottom w:val="single" w:sz="6" w:space="0" w:color="auto"/>
              <w:right w:val="single" w:sz="6" w:space="0" w:color="auto"/>
            </w:tcBorders>
          </w:tcPr>
          <w:p w14:paraId="1DB9465D" w14:textId="77777777" w:rsidR="00836EF6" w:rsidRDefault="00836EF6" w:rsidP="00836EF6">
            <w:pPr>
              <w:pStyle w:val="Char2"/>
            </w:pPr>
          </w:p>
        </w:tc>
        <w:tc>
          <w:tcPr>
            <w:tcW w:w="1489" w:type="pct"/>
            <w:tcBorders>
              <w:top w:val="single" w:sz="6" w:space="0" w:color="auto"/>
              <w:left w:val="single" w:sz="6" w:space="0" w:color="auto"/>
              <w:bottom w:val="single" w:sz="6" w:space="0" w:color="auto"/>
              <w:right w:val="single" w:sz="6" w:space="0" w:color="auto"/>
            </w:tcBorders>
          </w:tcPr>
          <w:p w14:paraId="67CD2065" w14:textId="77777777" w:rsidR="00836EF6" w:rsidRDefault="00836EF6" w:rsidP="00836EF6">
            <w:pPr>
              <w:pStyle w:val="Char2"/>
            </w:pPr>
          </w:p>
        </w:tc>
        <w:tc>
          <w:tcPr>
            <w:tcW w:w="1258" w:type="pct"/>
            <w:tcBorders>
              <w:top w:val="single" w:sz="6" w:space="0" w:color="auto"/>
              <w:left w:val="single" w:sz="6" w:space="0" w:color="auto"/>
              <w:bottom w:val="single" w:sz="6" w:space="0" w:color="auto"/>
              <w:right w:val="single" w:sz="6" w:space="0" w:color="auto"/>
            </w:tcBorders>
          </w:tcPr>
          <w:p w14:paraId="4360AEE3" w14:textId="77777777" w:rsidR="00836EF6" w:rsidRDefault="00836EF6" w:rsidP="00836EF6">
            <w:pPr>
              <w:pStyle w:val="Char2"/>
            </w:pPr>
          </w:p>
        </w:tc>
      </w:tr>
      <w:tr w:rsidR="00836EF6" w14:paraId="438D57D9" w14:textId="77777777">
        <w:tblPrEx>
          <w:tblCellMar>
            <w:top w:w="0" w:type="dxa"/>
            <w:bottom w:w="0" w:type="dxa"/>
          </w:tblCellMar>
        </w:tblPrEx>
        <w:tc>
          <w:tcPr>
            <w:tcW w:w="995" w:type="pct"/>
            <w:tcBorders>
              <w:top w:val="single" w:sz="6" w:space="0" w:color="auto"/>
              <w:left w:val="single" w:sz="6" w:space="0" w:color="auto"/>
              <w:bottom w:val="single" w:sz="6" w:space="0" w:color="auto"/>
              <w:right w:val="single" w:sz="6" w:space="0" w:color="auto"/>
            </w:tcBorders>
          </w:tcPr>
          <w:p w14:paraId="0B1B32DF" w14:textId="77777777" w:rsidR="00836EF6" w:rsidRDefault="00836EF6" w:rsidP="00836EF6">
            <w:pPr>
              <w:pStyle w:val="Char2"/>
            </w:pPr>
          </w:p>
        </w:tc>
        <w:tc>
          <w:tcPr>
            <w:tcW w:w="1258" w:type="pct"/>
            <w:tcBorders>
              <w:top w:val="single" w:sz="6" w:space="0" w:color="auto"/>
              <w:left w:val="single" w:sz="6" w:space="0" w:color="auto"/>
              <w:bottom w:val="single" w:sz="6" w:space="0" w:color="auto"/>
              <w:right w:val="single" w:sz="6" w:space="0" w:color="auto"/>
            </w:tcBorders>
          </w:tcPr>
          <w:p w14:paraId="2D7B4C16" w14:textId="77777777" w:rsidR="00836EF6" w:rsidRDefault="00836EF6" w:rsidP="00836EF6">
            <w:pPr>
              <w:pStyle w:val="Char2"/>
            </w:pPr>
          </w:p>
        </w:tc>
        <w:tc>
          <w:tcPr>
            <w:tcW w:w="1489" w:type="pct"/>
            <w:tcBorders>
              <w:top w:val="single" w:sz="6" w:space="0" w:color="auto"/>
              <w:left w:val="single" w:sz="6" w:space="0" w:color="auto"/>
              <w:bottom w:val="single" w:sz="6" w:space="0" w:color="auto"/>
              <w:right w:val="single" w:sz="6" w:space="0" w:color="auto"/>
            </w:tcBorders>
          </w:tcPr>
          <w:p w14:paraId="6E22AEDF" w14:textId="77777777" w:rsidR="00836EF6" w:rsidRDefault="00836EF6" w:rsidP="00836EF6">
            <w:pPr>
              <w:pStyle w:val="Char2"/>
            </w:pPr>
          </w:p>
        </w:tc>
        <w:tc>
          <w:tcPr>
            <w:tcW w:w="1258" w:type="pct"/>
            <w:tcBorders>
              <w:top w:val="single" w:sz="6" w:space="0" w:color="auto"/>
              <w:left w:val="single" w:sz="6" w:space="0" w:color="auto"/>
              <w:bottom w:val="single" w:sz="6" w:space="0" w:color="auto"/>
              <w:right w:val="single" w:sz="6" w:space="0" w:color="auto"/>
            </w:tcBorders>
          </w:tcPr>
          <w:p w14:paraId="439B9AC5" w14:textId="77777777" w:rsidR="00836EF6" w:rsidRDefault="00836EF6" w:rsidP="00836EF6">
            <w:pPr>
              <w:pStyle w:val="Char2"/>
            </w:pPr>
          </w:p>
        </w:tc>
      </w:tr>
    </w:tbl>
    <w:p w14:paraId="20700955" w14:textId="77777777" w:rsidR="00836EF6" w:rsidRPr="0073423A" w:rsidRDefault="00836EF6" w:rsidP="00BE3E57">
      <w:pPr>
        <w:pStyle w:val="af7"/>
      </w:pPr>
    </w:p>
    <w:p w14:paraId="0522D222" w14:textId="77777777" w:rsidR="00836EF6" w:rsidRPr="0073423A" w:rsidRDefault="00836EF6" w:rsidP="00BE3E57">
      <w:pPr>
        <w:pStyle w:val="af7"/>
      </w:pPr>
    </w:p>
    <w:p w14:paraId="23E40412" w14:textId="77777777" w:rsidR="00836EF6" w:rsidRDefault="00836EF6" w:rsidP="00836EF6">
      <w:pPr>
        <w:pStyle w:val="2"/>
      </w:pPr>
      <w:bookmarkStart w:id="153" w:name="_Toc43796059"/>
      <w:r>
        <w:rPr>
          <w:rFonts w:hint="eastAsia"/>
        </w:rPr>
        <w:lastRenderedPageBreak/>
        <w:t>信号完整性分析规划</w:t>
      </w:r>
      <w:bookmarkEnd w:id="153"/>
    </w:p>
    <w:p w14:paraId="7D7CF656" w14:textId="77777777" w:rsidR="00836EF6" w:rsidRDefault="00836EF6" w:rsidP="009E5F9C">
      <w:pPr>
        <w:pStyle w:val="a7"/>
        <w:rPr>
          <w:rFonts w:hint="eastAsia"/>
        </w:rPr>
      </w:pPr>
      <w:r w:rsidRPr="00085EB4">
        <w:t>&lt;</w:t>
      </w:r>
      <w:r>
        <w:rPr>
          <w:rFonts w:hint="eastAsia"/>
        </w:rPr>
        <w:t>本节由硬件开发人员协助</w:t>
      </w:r>
      <w:r w:rsidRPr="00085EB4">
        <w:t>CAD/SI</w:t>
      </w:r>
      <w:r>
        <w:rPr>
          <w:rFonts w:hint="eastAsia"/>
        </w:rPr>
        <w:t>工程师完成，可直接引用或注明参见</w:t>
      </w:r>
      <w:r w:rsidRPr="00085EB4">
        <w:t>CAD/SI</w:t>
      </w:r>
      <w:r>
        <w:rPr>
          <w:rFonts w:hint="eastAsia"/>
        </w:rPr>
        <w:t>工程师输出的《单板</w:t>
      </w:r>
      <w:r w:rsidRPr="00085EB4">
        <w:t>SI</w:t>
      </w:r>
      <w:r>
        <w:rPr>
          <w:rFonts w:hint="eastAsia"/>
        </w:rPr>
        <w:t>工程设计方案》。如果是注明参见，以下的内容可省略。</w:t>
      </w:r>
      <w:r w:rsidRPr="00085EB4">
        <w:t>&gt;</w:t>
      </w:r>
    </w:p>
    <w:p w14:paraId="3E032C3D" w14:textId="77777777" w:rsidR="009E5F9C" w:rsidRDefault="009E5F9C" w:rsidP="009E5F9C">
      <w:pPr>
        <w:pStyle w:val="af7"/>
        <w:rPr>
          <w:rFonts w:hint="eastAsia"/>
        </w:rPr>
      </w:pPr>
    </w:p>
    <w:p w14:paraId="1AC508B0" w14:textId="77777777" w:rsidR="00836EF6" w:rsidRPr="006503C0" w:rsidRDefault="00836EF6" w:rsidP="000904B7">
      <w:pPr>
        <w:pStyle w:val="3"/>
      </w:pPr>
      <w:bookmarkStart w:id="154" w:name="_Toc35750857"/>
      <w:bookmarkStart w:id="155" w:name="_Toc43796060"/>
      <w:r w:rsidRPr="006503C0">
        <w:rPr>
          <w:rFonts w:hint="eastAsia"/>
        </w:rPr>
        <w:t>关键器件及相关信息</w:t>
      </w:r>
      <w:bookmarkEnd w:id="154"/>
      <w:bookmarkEnd w:id="155"/>
    </w:p>
    <w:p w14:paraId="13EB0A54" w14:textId="77777777" w:rsidR="00836EF6" w:rsidRDefault="00836EF6" w:rsidP="009E5F9C">
      <w:pPr>
        <w:pStyle w:val="a7"/>
        <w:rPr>
          <w:rFonts w:hint="eastAsia"/>
        </w:rPr>
      </w:pPr>
      <w:r w:rsidRPr="00085EB4">
        <w:t>&lt;</w:t>
      </w:r>
      <w:r>
        <w:rPr>
          <w:rFonts w:hint="eastAsia"/>
        </w:rPr>
        <w:t>（从器件的接口特性参数、布线角度，考虑影响</w:t>
      </w:r>
      <w:r w:rsidRPr="00085EB4">
        <w:t>CAD/SI</w:t>
      </w:r>
      <w:r>
        <w:rPr>
          <w:rFonts w:hint="eastAsia"/>
        </w:rPr>
        <w:t>的关键器件清单，器件模型状况，器件对外接口电平种类，物理实现难度简述等）</w:t>
      </w:r>
      <w:r w:rsidRPr="00085EB4">
        <w:t>&gt;</w:t>
      </w:r>
    </w:p>
    <w:p w14:paraId="3AF7E972" w14:textId="77777777" w:rsidR="009E5F9C" w:rsidRDefault="009E5F9C" w:rsidP="009E5F9C">
      <w:pPr>
        <w:pStyle w:val="af7"/>
        <w:rPr>
          <w:rFonts w:hint="eastAsia"/>
        </w:rPr>
      </w:pPr>
    </w:p>
    <w:p w14:paraId="53C38557" w14:textId="77777777" w:rsidR="00836EF6" w:rsidRPr="00BC23FF" w:rsidRDefault="00836EF6" w:rsidP="00BC23FF">
      <w:pPr>
        <w:pStyle w:val="a"/>
      </w:pPr>
      <w:bookmarkStart w:id="156" w:name="_Toc35745975"/>
      <w:bookmarkStart w:id="157" w:name="_Toc37050295"/>
      <w:r w:rsidRPr="00BC23FF">
        <w:rPr>
          <w:rFonts w:hint="eastAsia"/>
        </w:rPr>
        <w:t>关键器件及相关信息</w:t>
      </w:r>
      <w:bookmarkEnd w:id="156"/>
      <w:bookmarkEnd w:id="157"/>
    </w:p>
    <w:tbl>
      <w:tblPr>
        <w:tblW w:w="5000" w:type="pct"/>
        <w:tblCellMar>
          <w:left w:w="28" w:type="dxa"/>
          <w:right w:w="28" w:type="dxa"/>
        </w:tblCellMar>
        <w:tblLook w:val="0000" w:firstRow="0" w:lastRow="0" w:firstColumn="0" w:lastColumn="0" w:noHBand="0" w:noVBand="0"/>
      </w:tblPr>
      <w:tblGrid>
        <w:gridCol w:w="1424"/>
        <w:gridCol w:w="1398"/>
        <w:gridCol w:w="1048"/>
        <w:gridCol w:w="1569"/>
        <w:gridCol w:w="1574"/>
        <w:gridCol w:w="1791"/>
      </w:tblGrid>
      <w:tr w:rsidR="00836EF6" w14:paraId="440BFA0A" w14:textId="77777777">
        <w:tblPrEx>
          <w:tblCellMar>
            <w:top w:w="0" w:type="dxa"/>
            <w:bottom w:w="0" w:type="dxa"/>
          </w:tblCellMar>
        </w:tblPrEx>
        <w:tc>
          <w:tcPr>
            <w:tcW w:w="809" w:type="pct"/>
            <w:tcBorders>
              <w:top w:val="single" w:sz="6" w:space="0" w:color="auto"/>
              <w:left w:val="single" w:sz="6" w:space="0" w:color="auto"/>
              <w:bottom w:val="single" w:sz="6" w:space="0" w:color="auto"/>
              <w:right w:val="single" w:sz="6" w:space="0" w:color="auto"/>
            </w:tcBorders>
            <w:vAlign w:val="center"/>
          </w:tcPr>
          <w:p w14:paraId="0EDF4D06" w14:textId="77777777" w:rsidR="00836EF6" w:rsidRDefault="00836EF6" w:rsidP="00836EF6">
            <w:pPr>
              <w:pStyle w:val="af"/>
            </w:pPr>
            <w:r>
              <w:rPr>
                <w:rFonts w:hint="eastAsia"/>
              </w:rPr>
              <w:t>器件名称</w:t>
            </w:r>
          </w:p>
        </w:tc>
        <w:tc>
          <w:tcPr>
            <w:tcW w:w="794" w:type="pct"/>
            <w:tcBorders>
              <w:top w:val="single" w:sz="6" w:space="0" w:color="auto"/>
              <w:left w:val="single" w:sz="6" w:space="0" w:color="auto"/>
              <w:bottom w:val="single" w:sz="6" w:space="0" w:color="auto"/>
              <w:right w:val="single" w:sz="6" w:space="0" w:color="auto"/>
            </w:tcBorders>
            <w:vAlign w:val="center"/>
          </w:tcPr>
          <w:p w14:paraId="279AA0AB" w14:textId="77777777" w:rsidR="00836EF6" w:rsidRDefault="00836EF6" w:rsidP="00836EF6">
            <w:pPr>
              <w:pStyle w:val="af"/>
            </w:pPr>
            <w:r>
              <w:rPr>
                <w:rFonts w:hint="eastAsia"/>
              </w:rPr>
              <w:t>器件功能</w:t>
            </w:r>
          </w:p>
        </w:tc>
        <w:tc>
          <w:tcPr>
            <w:tcW w:w="595" w:type="pct"/>
            <w:tcBorders>
              <w:top w:val="single" w:sz="6" w:space="0" w:color="auto"/>
              <w:left w:val="single" w:sz="6" w:space="0" w:color="auto"/>
              <w:bottom w:val="single" w:sz="6" w:space="0" w:color="auto"/>
              <w:right w:val="single" w:sz="6" w:space="0" w:color="auto"/>
            </w:tcBorders>
            <w:vAlign w:val="center"/>
          </w:tcPr>
          <w:p w14:paraId="72129084" w14:textId="77777777" w:rsidR="00836EF6" w:rsidRDefault="00836EF6" w:rsidP="00836EF6">
            <w:pPr>
              <w:pStyle w:val="af"/>
            </w:pPr>
            <w:r>
              <w:rPr>
                <w:rFonts w:hint="eastAsia"/>
              </w:rPr>
              <w:t>器件封装</w:t>
            </w:r>
          </w:p>
        </w:tc>
        <w:tc>
          <w:tcPr>
            <w:tcW w:w="891" w:type="pct"/>
            <w:tcBorders>
              <w:top w:val="single" w:sz="6" w:space="0" w:color="auto"/>
              <w:left w:val="single" w:sz="6" w:space="0" w:color="auto"/>
              <w:bottom w:val="single" w:sz="6" w:space="0" w:color="auto"/>
              <w:right w:val="single" w:sz="6" w:space="0" w:color="auto"/>
            </w:tcBorders>
            <w:vAlign w:val="center"/>
          </w:tcPr>
          <w:p w14:paraId="4D3F1455" w14:textId="77777777" w:rsidR="00836EF6" w:rsidRDefault="00836EF6" w:rsidP="00836EF6">
            <w:pPr>
              <w:pStyle w:val="af"/>
            </w:pPr>
            <w:r>
              <w:rPr>
                <w:rFonts w:hint="eastAsia"/>
              </w:rPr>
              <w:t>是否有</w:t>
            </w:r>
            <w:r>
              <w:t>IBIS/SPICE</w:t>
            </w:r>
            <w:r>
              <w:rPr>
                <w:rFonts w:hint="eastAsia"/>
              </w:rPr>
              <w:t>模型</w:t>
            </w:r>
          </w:p>
        </w:tc>
        <w:tc>
          <w:tcPr>
            <w:tcW w:w="894" w:type="pct"/>
            <w:tcBorders>
              <w:top w:val="single" w:sz="6" w:space="0" w:color="auto"/>
              <w:left w:val="single" w:sz="6" w:space="0" w:color="auto"/>
              <w:bottom w:val="single" w:sz="6" w:space="0" w:color="auto"/>
              <w:right w:val="single" w:sz="6" w:space="0" w:color="auto"/>
            </w:tcBorders>
            <w:vAlign w:val="center"/>
          </w:tcPr>
          <w:p w14:paraId="07FBEECD" w14:textId="77777777" w:rsidR="00836EF6" w:rsidRDefault="00836EF6" w:rsidP="00836EF6">
            <w:pPr>
              <w:pStyle w:val="af"/>
            </w:pPr>
            <w:r>
              <w:rPr>
                <w:rFonts w:hint="eastAsia"/>
              </w:rPr>
              <w:t>对外接口类型、电平种类及速率</w:t>
            </w:r>
          </w:p>
        </w:tc>
        <w:tc>
          <w:tcPr>
            <w:tcW w:w="1017" w:type="pct"/>
            <w:tcBorders>
              <w:top w:val="single" w:sz="6" w:space="0" w:color="auto"/>
              <w:left w:val="single" w:sz="6" w:space="0" w:color="auto"/>
              <w:bottom w:val="single" w:sz="6" w:space="0" w:color="auto"/>
              <w:right w:val="single" w:sz="6" w:space="0" w:color="auto"/>
            </w:tcBorders>
            <w:vAlign w:val="center"/>
          </w:tcPr>
          <w:p w14:paraId="6704F3DB" w14:textId="77777777" w:rsidR="00836EF6" w:rsidRDefault="00836EF6" w:rsidP="00836EF6">
            <w:pPr>
              <w:pStyle w:val="af"/>
            </w:pPr>
            <w:r>
              <w:rPr>
                <w:rFonts w:hint="eastAsia"/>
              </w:rPr>
              <w:t>物理实现难度简述（是否高密高速）</w:t>
            </w:r>
          </w:p>
        </w:tc>
      </w:tr>
      <w:tr w:rsidR="00836EF6" w:rsidRPr="00AC2FAC" w14:paraId="0FF76FEF" w14:textId="77777777">
        <w:tblPrEx>
          <w:tblCellMar>
            <w:top w:w="0" w:type="dxa"/>
            <w:bottom w:w="0" w:type="dxa"/>
          </w:tblCellMar>
        </w:tblPrEx>
        <w:tc>
          <w:tcPr>
            <w:tcW w:w="809" w:type="pct"/>
            <w:tcBorders>
              <w:top w:val="single" w:sz="6" w:space="0" w:color="auto"/>
              <w:left w:val="single" w:sz="6" w:space="0" w:color="auto"/>
              <w:bottom w:val="single" w:sz="6" w:space="0" w:color="auto"/>
              <w:right w:val="single" w:sz="6" w:space="0" w:color="auto"/>
            </w:tcBorders>
          </w:tcPr>
          <w:p w14:paraId="1A84378A" w14:textId="77777777" w:rsidR="00836EF6" w:rsidRDefault="00836EF6" w:rsidP="00836EF6">
            <w:pPr>
              <w:pStyle w:val="Char2"/>
            </w:pPr>
          </w:p>
        </w:tc>
        <w:tc>
          <w:tcPr>
            <w:tcW w:w="794" w:type="pct"/>
            <w:tcBorders>
              <w:top w:val="single" w:sz="6" w:space="0" w:color="auto"/>
              <w:left w:val="single" w:sz="6" w:space="0" w:color="auto"/>
              <w:bottom w:val="single" w:sz="6" w:space="0" w:color="auto"/>
              <w:right w:val="single" w:sz="6" w:space="0" w:color="auto"/>
            </w:tcBorders>
          </w:tcPr>
          <w:p w14:paraId="5D535DCE" w14:textId="77777777" w:rsidR="00836EF6" w:rsidRDefault="00836EF6" w:rsidP="00836EF6">
            <w:pPr>
              <w:pStyle w:val="Char2"/>
            </w:pPr>
          </w:p>
        </w:tc>
        <w:tc>
          <w:tcPr>
            <w:tcW w:w="595" w:type="pct"/>
            <w:tcBorders>
              <w:top w:val="single" w:sz="6" w:space="0" w:color="auto"/>
              <w:left w:val="single" w:sz="6" w:space="0" w:color="auto"/>
              <w:bottom w:val="single" w:sz="6" w:space="0" w:color="auto"/>
              <w:right w:val="single" w:sz="6" w:space="0" w:color="auto"/>
            </w:tcBorders>
          </w:tcPr>
          <w:p w14:paraId="62429C46" w14:textId="77777777" w:rsidR="00836EF6" w:rsidRDefault="00836EF6" w:rsidP="00836EF6">
            <w:pPr>
              <w:pStyle w:val="Char2"/>
            </w:pPr>
          </w:p>
        </w:tc>
        <w:tc>
          <w:tcPr>
            <w:tcW w:w="891" w:type="pct"/>
            <w:tcBorders>
              <w:top w:val="single" w:sz="6" w:space="0" w:color="auto"/>
              <w:left w:val="single" w:sz="6" w:space="0" w:color="auto"/>
              <w:bottom w:val="single" w:sz="6" w:space="0" w:color="auto"/>
              <w:right w:val="single" w:sz="6" w:space="0" w:color="auto"/>
            </w:tcBorders>
          </w:tcPr>
          <w:p w14:paraId="30720D9C" w14:textId="77777777" w:rsidR="00836EF6" w:rsidRDefault="00836EF6" w:rsidP="00836EF6">
            <w:pPr>
              <w:pStyle w:val="Char2"/>
            </w:pPr>
          </w:p>
        </w:tc>
        <w:tc>
          <w:tcPr>
            <w:tcW w:w="894" w:type="pct"/>
            <w:tcBorders>
              <w:top w:val="single" w:sz="6" w:space="0" w:color="auto"/>
              <w:left w:val="single" w:sz="6" w:space="0" w:color="auto"/>
              <w:bottom w:val="single" w:sz="6" w:space="0" w:color="auto"/>
              <w:right w:val="single" w:sz="6" w:space="0" w:color="auto"/>
            </w:tcBorders>
          </w:tcPr>
          <w:p w14:paraId="2280EDE5" w14:textId="77777777" w:rsidR="00836EF6" w:rsidRDefault="00836EF6" w:rsidP="00836EF6">
            <w:pPr>
              <w:pStyle w:val="Char2"/>
            </w:pPr>
          </w:p>
        </w:tc>
        <w:tc>
          <w:tcPr>
            <w:tcW w:w="1017" w:type="pct"/>
            <w:tcBorders>
              <w:top w:val="single" w:sz="6" w:space="0" w:color="auto"/>
              <w:left w:val="single" w:sz="6" w:space="0" w:color="auto"/>
              <w:bottom w:val="single" w:sz="6" w:space="0" w:color="auto"/>
              <w:right w:val="single" w:sz="6" w:space="0" w:color="auto"/>
            </w:tcBorders>
          </w:tcPr>
          <w:p w14:paraId="473323F6" w14:textId="77777777" w:rsidR="00836EF6" w:rsidRDefault="00836EF6" w:rsidP="00836EF6">
            <w:pPr>
              <w:pStyle w:val="Char2"/>
            </w:pPr>
          </w:p>
        </w:tc>
      </w:tr>
      <w:tr w:rsidR="00836EF6" w:rsidRPr="00AC2FAC" w14:paraId="5A271BFC" w14:textId="77777777">
        <w:tblPrEx>
          <w:tblCellMar>
            <w:top w:w="0" w:type="dxa"/>
            <w:bottom w:w="0" w:type="dxa"/>
          </w:tblCellMar>
        </w:tblPrEx>
        <w:tc>
          <w:tcPr>
            <w:tcW w:w="809" w:type="pct"/>
            <w:tcBorders>
              <w:top w:val="single" w:sz="6" w:space="0" w:color="auto"/>
              <w:left w:val="single" w:sz="6" w:space="0" w:color="auto"/>
              <w:bottom w:val="single" w:sz="6" w:space="0" w:color="auto"/>
              <w:right w:val="single" w:sz="6" w:space="0" w:color="auto"/>
            </w:tcBorders>
          </w:tcPr>
          <w:p w14:paraId="228DD5F4" w14:textId="77777777" w:rsidR="00836EF6" w:rsidRDefault="00836EF6" w:rsidP="00836EF6">
            <w:pPr>
              <w:pStyle w:val="Char2"/>
            </w:pPr>
          </w:p>
        </w:tc>
        <w:tc>
          <w:tcPr>
            <w:tcW w:w="794" w:type="pct"/>
            <w:tcBorders>
              <w:top w:val="single" w:sz="6" w:space="0" w:color="auto"/>
              <w:left w:val="single" w:sz="6" w:space="0" w:color="auto"/>
              <w:bottom w:val="single" w:sz="6" w:space="0" w:color="auto"/>
              <w:right w:val="single" w:sz="6" w:space="0" w:color="auto"/>
            </w:tcBorders>
          </w:tcPr>
          <w:p w14:paraId="3655B8F9" w14:textId="77777777" w:rsidR="00836EF6" w:rsidRDefault="00836EF6" w:rsidP="00836EF6">
            <w:pPr>
              <w:pStyle w:val="Char2"/>
            </w:pPr>
          </w:p>
        </w:tc>
        <w:tc>
          <w:tcPr>
            <w:tcW w:w="595" w:type="pct"/>
            <w:tcBorders>
              <w:top w:val="single" w:sz="6" w:space="0" w:color="auto"/>
              <w:left w:val="single" w:sz="6" w:space="0" w:color="auto"/>
              <w:bottom w:val="single" w:sz="6" w:space="0" w:color="auto"/>
              <w:right w:val="single" w:sz="6" w:space="0" w:color="auto"/>
            </w:tcBorders>
          </w:tcPr>
          <w:p w14:paraId="11A5FF4D" w14:textId="77777777" w:rsidR="00836EF6" w:rsidRDefault="00836EF6" w:rsidP="00836EF6">
            <w:pPr>
              <w:pStyle w:val="Char2"/>
            </w:pPr>
          </w:p>
        </w:tc>
        <w:tc>
          <w:tcPr>
            <w:tcW w:w="891" w:type="pct"/>
            <w:tcBorders>
              <w:top w:val="single" w:sz="6" w:space="0" w:color="auto"/>
              <w:left w:val="single" w:sz="6" w:space="0" w:color="auto"/>
              <w:bottom w:val="single" w:sz="6" w:space="0" w:color="auto"/>
              <w:right w:val="single" w:sz="6" w:space="0" w:color="auto"/>
            </w:tcBorders>
          </w:tcPr>
          <w:p w14:paraId="283FF475" w14:textId="77777777" w:rsidR="00836EF6" w:rsidRDefault="00836EF6" w:rsidP="00836EF6">
            <w:pPr>
              <w:pStyle w:val="Char2"/>
            </w:pPr>
          </w:p>
        </w:tc>
        <w:tc>
          <w:tcPr>
            <w:tcW w:w="894" w:type="pct"/>
            <w:tcBorders>
              <w:top w:val="single" w:sz="6" w:space="0" w:color="auto"/>
              <w:left w:val="single" w:sz="6" w:space="0" w:color="auto"/>
              <w:bottom w:val="single" w:sz="6" w:space="0" w:color="auto"/>
              <w:right w:val="single" w:sz="6" w:space="0" w:color="auto"/>
            </w:tcBorders>
          </w:tcPr>
          <w:p w14:paraId="3891EAEC" w14:textId="77777777" w:rsidR="00836EF6" w:rsidRDefault="00836EF6" w:rsidP="00836EF6">
            <w:pPr>
              <w:pStyle w:val="Char2"/>
            </w:pPr>
          </w:p>
        </w:tc>
        <w:tc>
          <w:tcPr>
            <w:tcW w:w="1017" w:type="pct"/>
            <w:tcBorders>
              <w:top w:val="single" w:sz="6" w:space="0" w:color="auto"/>
              <w:left w:val="single" w:sz="6" w:space="0" w:color="auto"/>
              <w:bottom w:val="single" w:sz="6" w:space="0" w:color="auto"/>
              <w:right w:val="single" w:sz="6" w:space="0" w:color="auto"/>
            </w:tcBorders>
          </w:tcPr>
          <w:p w14:paraId="50EE1EF9" w14:textId="77777777" w:rsidR="00836EF6" w:rsidRDefault="00836EF6" w:rsidP="00836EF6">
            <w:pPr>
              <w:pStyle w:val="Char2"/>
            </w:pPr>
          </w:p>
        </w:tc>
      </w:tr>
      <w:tr w:rsidR="00836EF6" w:rsidRPr="00AC2FAC" w14:paraId="5CB957A5" w14:textId="77777777">
        <w:tblPrEx>
          <w:tblCellMar>
            <w:top w:w="0" w:type="dxa"/>
            <w:bottom w:w="0" w:type="dxa"/>
          </w:tblCellMar>
        </w:tblPrEx>
        <w:tc>
          <w:tcPr>
            <w:tcW w:w="809" w:type="pct"/>
            <w:tcBorders>
              <w:top w:val="single" w:sz="6" w:space="0" w:color="auto"/>
              <w:left w:val="single" w:sz="6" w:space="0" w:color="auto"/>
              <w:bottom w:val="single" w:sz="6" w:space="0" w:color="auto"/>
              <w:right w:val="single" w:sz="6" w:space="0" w:color="auto"/>
            </w:tcBorders>
          </w:tcPr>
          <w:p w14:paraId="2969711C" w14:textId="77777777" w:rsidR="00836EF6" w:rsidRDefault="00836EF6" w:rsidP="00836EF6">
            <w:pPr>
              <w:pStyle w:val="Char2"/>
            </w:pPr>
          </w:p>
        </w:tc>
        <w:tc>
          <w:tcPr>
            <w:tcW w:w="794" w:type="pct"/>
            <w:tcBorders>
              <w:top w:val="single" w:sz="6" w:space="0" w:color="auto"/>
              <w:left w:val="single" w:sz="6" w:space="0" w:color="auto"/>
              <w:bottom w:val="single" w:sz="6" w:space="0" w:color="auto"/>
              <w:right w:val="single" w:sz="6" w:space="0" w:color="auto"/>
            </w:tcBorders>
          </w:tcPr>
          <w:p w14:paraId="4D24FB7D" w14:textId="77777777" w:rsidR="00836EF6" w:rsidRDefault="00836EF6" w:rsidP="00836EF6">
            <w:pPr>
              <w:pStyle w:val="Char2"/>
            </w:pPr>
          </w:p>
        </w:tc>
        <w:tc>
          <w:tcPr>
            <w:tcW w:w="595" w:type="pct"/>
            <w:tcBorders>
              <w:top w:val="single" w:sz="6" w:space="0" w:color="auto"/>
              <w:left w:val="single" w:sz="6" w:space="0" w:color="auto"/>
              <w:bottom w:val="single" w:sz="6" w:space="0" w:color="auto"/>
              <w:right w:val="single" w:sz="6" w:space="0" w:color="auto"/>
            </w:tcBorders>
          </w:tcPr>
          <w:p w14:paraId="1ED0CCB8" w14:textId="77777777" w:rsidR="00836EF6" w:rsidRDefault="00836EF6" w:rsidP="00836EF6">
            <w:pPr>
              <w:pStyle w:val="Char2"/>
            </w:pPr>
          </w:p>
        </w:tc>
        <w:tc>
          <w:tcPr>
            <w:tcW w:w="891" w:type="pct"/>
            <w:tcBorders>
              <w:top w:val="single" w:sz="6" w:space="0" w:color="auto"/>
              <w:left w:val="single" w:sz="6" w:space="0" w:color="auto"/>
              <w:bottom w:val="single" w:sz="6" w:space="0" w:color="auto"/>
              <w:right w:val="single" w:sz="6" w:space="0" w:color="auto"/>
            </w:tcBorders>
          </w:tcPr>
          <w:p w14:paraId="4B4A6E4F" w14:textId="77777777" w:rsidR="00836EF6" w:rsidRDefault="00836EF6" w:rsidP="00836EF6">
            <w:pPr>
              <w:pStyle w:val="Char2"/>
            </w:pPr>
          </w:p>
        </w:tc>
        <w:tc>
          <w:tcPr>
            <w:tcW w:w="894" w:type="pct"/>
            <w:tcBorders>
              <w:top w:val="single" w:sz="6" w:space="0" w:color="auto"/>
              <w:left w:val="single" w:sz="6" w:space="0" w:color="auto"/>
              <w:bottom w:val="single" w:sz="6" w:space="0" w:color="auto"/>
              <w:right w:val="single" w:sz="6" w:space="0" w:color="auto"/>
            </w:tcBorders>
          </w:tcPr>
          <w:p w14:paraId="0176A0C6" w14:textId="77777777" w:rsidR="00836EF6" w:rsidRDefault="00836EF6" w:rsidP="00836EF6">
            <w:pPr>
              <w:pStyle w:val="Char2"/>
            </w:pPr>
          </w:p>
        </w:tc>
        <w:tc>
          <w:tcPr>
            <w:tcW w:w="1017" w:type="pct"/>
            <w:tcBorders>
              <w:top w:val="single" w:sz="6" w:space="0" w:color="auto"/>
              <w:left w:val="single" w:sz="6" w:space="0" w:color="auto"/>
              <w:bottom w:val="single" w:sz="6" w:space="0" w:color="auto"/>
              <w:right w:val="single" w:sz="6" w:space="0" w:color="auto"/>
            </w:tcBorders>
          </w:tcPr>
          <w:p w14:paraId="3F0277C3" w14:textId="77777777" w:rsidR="00836EF6" w:rsidRDefault="00836EF6" w:rsidP="00836EF6">
            <w:pPr>
              <w:pStyle w:val="Char2"/>
            </w:pPr>
          </w:p>
        </w:tc>
      </w:tr>
      <w:tr w:rsidR="00836EF6" w:rsidRPr="00AC2FAC" w14:paraId="67A7ED15" w14:textId="77777777">
        <w:tblPrEx>
          <w:tblCellMar>
            <w:top w:w="0" w:type="dxa"/>
            <w:bottom w:w="0" w:type="dxa"/>
          </w:tblCellMar>
        </w:tblPrEx>
        <w:tc>
          <w:tcPr>
            <w:tcW w:w="809" w:type="pct"/>
            <w:tcBorders>
              <w:top w:val="single" w:sz="6" w:space="0" w:color="auto"/>
              <w:left w:val="single" w:sz="6" w:space="0" w:color="auto"/>
              <w:bottom w:val="single" w:sz="6" w:space="0" w:color="auto"/>
              <w:right w:val="single" w:sz="6" w:space="0" w:color="auto"/>
            </w:tcBorders>
          </w:tcPr>
          <w:p w14:paraId="4D643825" w14:textId="77777777" w:rsidR="00836EF6" w:rsidRDefault="00836EF6" w:rsidP="00836EF6">
            <w:pPr>
              <w:pStyle w:val="Char2"/>
            </w:pPr>
          </w:p>
        </w:tc>
        <w:tc>
          <w:tcPr>
            <w:tcW w:w="794" w:type="pct"/>
            <w:tcBorders>
              <w:top w:val="single" w:sz="6" w:space="0" w:color="auto"/>
              <w:left w:val="single" w:sz="6" w:space="0" w:color="auto"/>
              <w:bottom w:val="single" w:sz="6" w:space="0" w:color="auto"/>
              <w:right w:val="single" w:sz="6" w:space="0" w:color="auto"/>
            </w:tcBorders>
          </w:tcPr>
          <w:p w14:paraId="18CAD02A" w14:textId="77777777" w:rsidR="00836EF6" w:rsidRDefault="00836EF6" w:rsidP="00836EF6">
            <w:pPr>
              <w:pStyle w:val="Char2"/>
            </w:pPr>
          </w:p>
        </w:tc>
        <w:tc>
          <w:tcPr>
            <w:tcW w:w="595" w:type="pct"/>
            <w:tcBorders>
              <w:top w:val="single" w:sz="6" w:space="0" w:color="auto"/>
              <w:left w:val="single" w:sz="6" w:space="0" w:color="auto"/>
              <w:bottom w:val="single" w:sz="6" w:space="0" w:color="auto"/>
              <w:right w:val="single" w:sz="6" w:space="0" w:color="auto"/>
            </w:tcBorders>
          </w:tcPr>
          <w:p w14:paraId="37A0A43D" w14:textId="77777777" w:rsidR="00836EF6" w:rsidRDefault="00836EF6" w:rsidP="00836EF6">
            <w:pPr>
              <w:pStyle w:val="Char2"/>
            </w:pPr>
          </w:p>
        </w:tc>
        <w:tc>
          <w:tcPr>
            <w:tcW w:w="891" w:type="pct"/>
            <w:tcBorders>
              <w:top w:val="single" w:sz="6" w:space="0" w:color="auto"/>
              <w:left w:val="single" w:sz="6" w:space="0" w:color="auto"/>
              <w:bottom w:val="single" w:sz="6" w:space="0" w:color="auto"/>
              <w:right w:val="single" w:sz="6" w:space="0" w:color="auto"/>
            </w:tcBorders>
          </w:tcPr>
          <w:p w14:paraId="28C98EDB" w14:textId="77777777" w:rsidR="00836EF6" w:rsidRDefault="00836EF6" w:rsidP="00836EF6">
            <w:pPr>
              <w:pStyle w:val="Char2"/>
            </w:pPr>
          </w:p>
        </w:tc>
        <w:tc>
          <w:tcPr>
            <w:tcW w:w="894" w:type="pct"/>
            <w:tcBorders>
              <w:top w:val="single" w:sz="6" w:space="0" w:color="auto"/>
              <w:left w:val="single" w:sz="6" w:space="0" w:color="auto"/>
              <w:bottom w:val="single" w:sz="6" w:space="0" w:color="auto"/>
              <w:right w:val="single" w:sz="6" w:space="0" w:color="auto"/>
            </w:tcBorders>
          </w:tcPr>
          <w:p w14:paraId="577A211A" w14:textId="77777777" w:rsidR="00836EF6" w:rsidRDefault="00836EF6" w:rsidP="00836EF6">
            <w:pPr>
              <w:pStyle w:val="Char2"/>
            </w:pPr>
          </w:p>
        </w:tc>
        <w:tc>
          <w:tcPr>
            <w:tcW w:w="1017" w:type="pct"/>
            <w:tcBorders>
              <w:top w:val="single" w:sz="6" w:space="0" w:color="auto"/>
              <w:left w:val="single" w:sz="6" w:space="0" w:color="auto"/>
              <w:bottom w:val="single" w:sz="6" w:space="0" w:color="auto"/>
              <w:right w:val="single" w:sz="6" w:space="0" w:color="auto"/>
            </w:tcBorders>
          </w:tcPr>
          <w:p w14:paraId="0354CF78" w14:textId="77777777" w:rsidR="00836EF6" w:rsidRDefault="00836EF6" w:rsidP="00836EF6">
            <w:pPr>
              <w:pStyle w:val="Char2"/>
            </w:pPr>
          </w:p>
        </w:tc>
      </w:tr>
    </w:tbl>
    <w:p w14:paraId="303F2B34" w14:textId="77777777" w:rsidR="00836EF6" w:rsidRDefault="00836EF6" w:rsidP="00AC2FAC">
      <w:pPr>
        <w:pStyle w:val="a7"/>
      </w:pPr>
      <w:r>
        <w:rPr>
          <w:rFonts w:hint="eastAsia"/>
        </w:rPr>
        <w:t>说明：</w:t>
      </w:r>
      <w:r>
        <w:t>IBIS</w:t>
      </w:r>
      <w:r>
        <w:rPr>
          <w:rFonts w:hint="eastAsia"/>
        </w:rPr>
        <w:t>：</w:t>
      </w:r>
      <w:r>
        <w:t>Input/Output Buffer Information Specification</w:t>
      </w:r>
      <w:r>
        <w:rPr>
          <w:rFonts w:hint="eastAsia"/>
        </w:rPr>
        <w:t>（输入</w:t>
      </w:r>
      <w:r>
        <w:t>/</w:t>
      </w:r>
      <w:r>
        <w:rPr>
          <w:rFonts w:hint="eastAsia"/>
        </w:rPr>
        <w:t>输出缓冲信息规范）</w:t>
      </w:r>
    </w:p>
    <w:p w14:paraId="02693BF1" w14:textId="77777777" w:rsidR="00836EF6" w:rsidRDefault="00836EF6" w:rsidP="00AC2FAC">
      <w:pPr>
        <w:pStyle w:val="af7"/>
      </w:pPr>
    </w:p>
    <w:p w14:paraId="1A2D3C0F" w14:textId="77777777" w:rsidR="00836EF6" w:rsidRPr="006503C0" w:rsidRDefault="00836EF6" w:rsidP="000904B7">
      <w:pPr>
        <w:pStyle w:val="3"/>
      </w:pPr>
      <w:bookmarkStart w:id="158" w:name="_Toc35750858"/>
      <w:bookmarkStart w:id="159" w:name="_Toc43796061"/>
      <w:r w:rsidRPr="006503C0">
        <w:rPr>
          <w:rFonts w:hint="eastAsia"/>
        </w:rPr>
        <w:t>物理实现关键技术分析</w:t>
      </w:r>
      <w:bookmarkEnd w:id="158"/>
      <w:bookmarkEnd w:id="159"/>
    </w:p>
    <w:p w14:paraId="5465C512" w14:textId="77777777" w:rsidR="00836EF6" w:rsidRPr="00085EB4" w:rsidRDefault="00836EF6" w:rsidP="00AC2FAC">
      <w:pPr>
        <w:pStyle w:val="a7"/>
      </w:pPr>
      <w:r w:rsidRPr="00085EB4">
        <w:t>&lt;</w:t>
      </w:r>
      <w:r>
        <w:rPr>
          <w:rFonts w:hint="eastAsia"/>
        </w:rPr>
        <w:t>可选，综合考虑单板硬件方案，分析物理实现的要点、难点，对所需要的关键技术进行分析，提出解决方案。如果本板内没有高速、高密度器件和电路，本节可以不写。</w:t>
      </w:r>
      <w:r w:rsidRPr="00085EB4">
        <w:t>&gt;</w:t>
      </w:r>
    </w:p>
    <w:p w14:paraId="5F46282B" w14:textId="77777777" w:rsidR="00836EF6" w:rsidRDefault="00836EF6" w:rsidP="00BE3E57">
      <w:pPr>
        <w:pStyle w:val="af7"/>
      </w:pPr>
      <w:r>
        <w:t>1</w:t>
      </w:r>
      <w:r>
        <w:rPr>
          <w:rFonts w:hint="eastAsia"/>
        </w:rPr>
        <w:t>）信号完整性分析的对象和要求。</w:t>
      </w:r>
    </w:p>
    <w:p w14:paraId="217FD14A" w14:textId="77777777" w:rsidR="00836EF6" w:rsidRDefault="00836EF6" w:rsidP="00AC2FAC">
      <w:pPr>
        <w:pStyle w:val="a7"/>
      </w:pPr>
      <w:r>
        <w:t>&lt;</w:t>
      </w:r>
      <w:r>
        <w:rPr>
          <w:rFonts w:hint="eastAsia"/>
        </w:rPr>
        <w:t>说明需要仿真分析的范围、信号类型、信号边沿上升</w:t>
      </w:r>
      <w:r>
        <w:t>/</w:t>
      </w:r>
      <w:r>
        <w:rPr>
          <w:rFonts w:hint="eastAsia"/>
        </w:rPr>
        <w:t>下降时间、时延范围等，便于</w:t>
      </w:r>
      <w:r>
        <w:t>SI</w:t>
      </w:r>
      <w:r>
        <w:rPr>
          <w:rFonts w:hint="eastAsia"/>
        </w:rPr>
        <w:t>工程师安排方案。</w:t>
      </w:r>
      <w:r>
        <w:t>&gt;</w:t>
      </w:r>
    </w:p>
    <w:p w14:paraId="3F8CCB4A" w14:textId="77777777" w:rsidR="00836EF6" w:rsidRPr="00A0678C" w:rsidRDefault="00836EF6" w:rsidP="00BE3E57">
      <w:pPr>
        <w:pStyle w:val="af7"/>
        <w:rPr>
          <w:rFonts w:hint="eastAsia"/>
        </w:rPr>
      </w:pPr>
    </w:p>
    <w:p w14:paraId="175FB3B2" w14:textId="77777777" w:rsidR="00836EF6" w:rsidRPr="00A0678C" w:rsidRDefault="00836EF6" w:rsidP="00BE3E57">
      <w:pPr>
        <w:pStyle w:val="af7"/>
      </w:pPr>
    </w:p>
    <w:p w14:paraId="4D7D7706" w14:textId="77777777" w:rsidR="00836EF6" w:rsidRDefault="00836EF6" w:rsidP="00BE3E57">
      <w:pPr>
        <w:pStyle w:val="af7"/>
      </w:pPr>
      <w:r>
        <w:t>2</w:t>
      </w:r>
      <w:r>
        <w:rPr>
          <w:rFonts w:hint="eastAsia"/>
        </w:rPr>
        <w:t>）各类高速信号间时序容限要求和保障措施分析</w:t>
      </w:r>
    </w:p>
    <w:p w14:paraId="614C0655" w14:textId="77777777" w:rsidR="00836EF6" w:rsidRPr="00CE3F8D" w:rsidRDefault="00836EF6" w:rsidP="00AC2FAC">
      <w:pPr>
        <w:pStyle w:val="a7"/>
      </w:pPr>
      <w:r w:rsidRPr="00CE3F8D">
        <w:t>&lt;</w:t>
      </w:r>
      <w:r w:rsidRPr="00CE3F8D">
        <w:rPr>
          <w:rFonts w:hint="eastAsia"/>
        </w:rPr>
        <w:t>对不同类型芯片、不同类型信号的时序容限要求和保障措施：注意考虑高速信号</w:t>
      </w:r>
      <w:r w:rsidRPr="00CE3F8D">
        <w:t>CAD</w:t>
      </w:r>
      <w:r w:rsidRPr="00CE3F8D">
        <w:rPr>
          <w:rFonts w:hint="eastAsia"/>
        </w:rPr>
        <w:t>－</w:t>
      </w:r>
      <w:r w:rsidRPr="00CE3F8D">
        <w:t>SI</w:t>
      </w:r>
      <w:r w:rsidRPr="00CE3F8D">
        <w:rPr>
          <w:rFonts w:hint="eastAsia"/>
        </w:rPr>
        <w:t>与逻辑时序设计的配套关系。本节只需对重点技术方法作总体分析，不需要涉及具体信号。</w:t>
      </w:r>
    </w:p>
    <w:p w14:paraId="3C9BCCF6" w14:textId="77777777" w:rsidR="00836EF6" w:rsidRDefault="00836EF6" w:rsidP="00AC2FAC">
      <w:pPr>
        <w:pStyle w:val="a7"/>
      </w:pPr>
      <w:r>
        <w:rPr>
          <w:rFonts w:hint="eastAsia"/>
        </w:rPr>
        <w:t>一般建议至少保证器件手册的要求，并注意考虑在极限环境条件下（高温或严寒），因为器件参数漂移造成的时序变化时也应符合器件正常逻辑操作的时序要求。并注意器件替代型号和不同批次间的差异容限。</w:t>
      </w:r>
      <w:r>
        <w:t>&gt;</w:t>
      </w:r>
    </w:p>
    <w:p w14:paraId="4012CA4A" w14:textId="77777777" w:rsidR="00836EF6" w:rsidRPr="0071619F" w:rsidRDefault="00836EF6" w:rsidP="00BE3E57">
      <w:pPr>
        <w:pStyle w:val="af7"/>
      </w:pPr>
    </w:p>
    <w:p w14:paraId="2BE75951" w14:textId="77777777" w:rsidR="00836EF6" w:rsidRPr="0071619F" w:rsidRDefault="00836EF6" w:rsidP="00BE3E57">
      <w:pPr>
        <w:pStyle w:val="af7"/>
      </w:pPr>
    </w:p>
    <w:p w14:paraId="655A497F" w14:textId="77777777" w:rsidR="00836EF6" w:rsidRDefault="00836EF6" w:rsidP="00836EF6">
      <w:pPr>
        <w:pStyle w:val="2"/>
      </w:pPr>
      <w:bookmarkStart w:id="160" w:name="_Toc43796062"/>
      <w:r>
        <w:rPr>
          <w:rFonts w:hint="eastAsia"/>
        </w:rPr>
        <w:lastRenderedPageBreak/>
        <w:t>单板结构设计</w:t>
      </w:r>
      <w:bookmarkEnd w:id="160"/>
    </w:p>
    <w:p w14:paraId="53C27B81" w14:textId="77777777" w:rsidR="00836EF6" w:rsidRDefault="00836EF6" w:rsidP="00AC2FAC">
      <w:pPr>
        <w:pStyle w:val="a7"/>
      </w:pPr>
      <w:r>
        <w:t>&lt;</w:t>
      </w:r>
      <w:r>
        <w:rPr>
          <w:rFonts w:hint="eastAsia"/>
        </w:rPr>
        <w:t>本节由硬件开发人员和结构工程师协同完成。</w:t>
      </w:r>
      <w:r>
        <w:t>&gt;</w:t>
      </w:r>
    </w:p>
    <w:p w14:paraId="6708F30E" w14:textId="77777777" w:rsidR="00836EF6" w:rsidRPr="00704EBA" w:rsidRDefault="00836EF6" w:rsidP="00704EBA">
      <w:pPr>
        <w:pStyle w:val="af7"/>
      </w:pPr>
      <w:r w:rsidRPr="00704EBA">
        <w:t>1</w:t>
      </w:r>
      <w:r w:rsidRPr="00704EBA">
        <w:rPr>
          <w:rFonts w:hint="eastAsia"/>
        </w:rPr>
        <w:t>）拉手条要求、指示灯和面板开关的分布、紧固件设计要求。</w:t>
      </w:r>
    </w:p>
    <w:p w14:paraId="5D614F34" w14:textId="77777777" w:rsidR="00836EF6" w:rsidRPr="00704EBA" w:rsidRDefault="00836EF6" w:rsidP="00704EBA">
      <w:pPr>
        <w:pStyle w:val="af7"/>
      </w:pPr>
    </w:p>
    <w:p w14:paraId="7928660A" w14:textId="77777777" w:rsidR="00836EF6" w:rsidRPr="00704EBA" w:rsidRDefault="00836EF6" w:rsidP="00704EBA">
      <w:pPr>
        <w:pStyle w:val="af7"/>
      </w:pPr>
      <w:r w:rsidRPr="00704EBA">
        <w:t>2</w:t>
      </w:r>
      <w:r w:rsidRPr="00704EBA">
        <w:rPr>
          <w:rFonts w:hint="eastAsia"/>
        </w:rPr>
        <w:t>）线缆、结构件、扣板、接插件、散热器、屏蔽盒等部件的结构匹配方式，及承载电流、频率、热插拨设计，可装配性分析。</w:t>
      </w:r>
    </w:p>
    <w:p w14:paraId="1DDF79E8" w14:textId="77777777" w:rsidR="00836EF6" w:rsidRPr="00704EBA" w:rsidRDefault="00836EF6" w:rsidP="00704EBA">
      <w:pPr>
        <w:pStyle w:val="af7"/>
      </w:pPr>
    </w:p>
    <w:p w14:paraId="21547EE4" w14:textId="77777777" w:rsidR="00836EF6" w:rsidRPr="00704EBA" w:rsidRDefault="00836EF6" w:rsidP="00704EBA">
      <w:pPr>
        <w:pStyle w:val="af7"/>
      </w:pPr>
    </w:p>
    <w:p w14:paraId="4194C0DA" w14:textId="77777777" w:rsidR="00836EF6" w:rsidRDefault="00836EF6" w:rsidP="00836EF6">
      <w:pPr>
        <w:pStyle w:val="1"/>
      </w:pPr>
      <w:bookmarkStart w:id="161" w:name="_Toc43796063"/>
      <w:r>
        <w:rPr>
          <w:rFonts w:hint="eastAsia"/>
        </w:rPr>
        <w:t>开发环境</w:t>
      </w:r>
      <w:bookmarkEnd w:id="161"/>
    </w:p>
    <w:p w14:paraId="02B744BD" w14:textId="77777777" w:rsidR="00836EF6" w:rsidRDefault="00836EF6" w:rsidP="00AC2FAC">
      <w:pPr>
        <w:pStyle w:val="a7"/>
      </w:pPr>
      <w:r w:rsidRPr="00085EB4">
        <w:t>&lt;</w:t>
      </w:r>
      <w:r>
        <w:rPr>
          <w:rFonts w:hint="eastAsia"/>
        </w:rPr>
        <w:t>说明开发该单板的环境、开发工具（包括纯硬件、逻辑、单板软件）的要求，包括仪器设备、调试</w:t>
      </w:r>
      <w:r w:rsidRPr="00085EB4">
        <w:t>/</w:t>
      </w:r>
      <w:r>
        <w:rPr>
          <w:rFonts w:hint="eastAsia"/>
        </w:rPr>
        <w:t>测试环境、人员配置等要求。</w:t>
      </w:r>
      <w:r w:rsidRPr="00085EB4">
        <w:t>&gt;</w:t>
      </w:r>
    </w:p>
    <w:p w14:paraId="4BD4BC75" w14:textId="77777777" w:rsidR="00836EF6" w:rsidRDefault="00836EF6" w:rsidP="00BE3E57">
      <w:pPr>
        <w:pStyle w:val="af7"/>
        <w:rPr>
          <w:rFonts w:hint="eastAsia"/>
        </w:rPr>
      </w:pPr>
    </w:p>
    <w:p w14:paraId="3B4EBE61" w14:textId="77777777" w:rsidR="00836EF6" w:rsidRPr="00F54E31" w:rsidRDefault="00836EF6" w:rsidP="00BE3E57">
      <w:pPr>
        <w:pStyle w:val="af7"/>
        <w:rPr>
          <w:rFonts w:hint="eastAsia"/>
        </w:rPr>
      </w:pPr>
    </w:p>
    <w:p w14:paraId="56EA72F7" w14:textId="77777777" w:rsidR="00836EF6" w:rsidRPr="00AC2FAC" w:rsidRDefault="00836EF6" w:rsidP="00AC2FAC">
      <w:pPr>
        <w:pStyle w:val="af7"/>
      </w:pPr>
    </w:p>
    <w:p w14:paraId="7B4964DD" w14:textId="77777777" w:rsidR="00836EF6" w:rsidRPr="00085EB4" w:rsidRDefault="00836EF6" w:rsidP="00704EBA">
      <w:pPr>
        <w:pStyle w:val="1"/>
      </w:pPr>
      <w:bookmarkStart w:id="162" w:name="_Toc43796064"/>
      <w:r w:rsidRPr="00085EB4">
        <w:rPr>
          <w:rFonts w:hint="eastAsia"/>
        </w:rPr>
        <w:t>其他</w:t>
      </w:r>
      <w:bookmarkEnd w:id="162"/>
    </w:p>
    <w:p w14:paraId="49AF6B25" w14:textId="77777777" w:rsidR="00836EF6" w:rsidRDefault="00836EF6" w:rsidP="00AC2FAC">
      <w:pPr>
        <w:pStyle w:val="a7"/>
      </w:pPr>
      <w:r>
        <w:t>&lt;</w:t>
      </w:r>
      <w:r>
        <w:rPr>
          <w:rFonts w:hint="eastAsia"/>
        </w:rPr>
        <w:t>以上所有内容以外的重要设计要求或特殊细节说明。</w:t>
      </w:r>
      <w:r>
        <w:t>&gt;</w:t>
      </w:r>
    </w:p>
    <w:p w14:paraId="69AE43D4" w14:textId="77777777" w:rsidR="00836EF6" w:rsidRDefault="00836EF6" w:rsidP="00BE3E57">
      <w:pPr>
        <w:pStyle w:val="af7"/>
        <w:rPr>
          <w:rFonts w:hint="eastAsia"/>
        </w:rPr>
      </w:pPr>
    </w:p>
    <w:p w14:paraId="5D6D109A" w14:textId="77777777" w:rsidR="00AC2FAC" w:rsidRDefault="00AC2FAC" w:rsidP="00BE3E57">
      <w:pPr>
        <w:pStyle w:val="af7"/>
        <w:rPr>
          <w:rFonts w:hint="eastAsia"/>
        </w:rPr>
      </w:pPr>
    </w:p>
    <w:p w14:paraId="3C22D610" w14:textId="77777777" w:rsidR="00AC2FAC" w:rsidRDefault="00AC2FAC" w:rsidP="00BE3E57">
      <w:pPr>
        <w:pStyle w:val="af7"/>
        <w:rPr>
          <w:rFonts w:hint="eastAsia"/>
        </w:rPr>
      </w:pPr>
    </w:p>
    <w:p w14:paraId="1F7AEFCB" w14:textId="77777777" w:rsidR="00917EAD" w:rsidRDefault="00917EAD" w:rsidP="00BE3E57">
      <w:pPr>
        <w:pStyle w:val="af7"/>
        <w:rPr>
          <w:rFonts w:hint="eastAsia"/>
        </w:rPr>
      </w:pPr>
    </w:p>
    <w:p w14:paraId="4A4DF944" w14:textId="77777777" w:rsidR="00917EAD" w:rsidRDefault="00917EAD" w:rsidP="00BE3E57">
      <w:pPr>
        <w:pStyle w:val="af7"/>
        <w:rPr>
          <w:rFonts w:hint="eastAsia"/>
        </w:rPr>
      </w:pPr>
    </w:p>
    <w:p w14:paraId="2C607A39" w14:textId="77777777" w:rsidR="00917EAD" w:rsidRDefault="00917EAD" w:rsidP="00BE3E57">
      <w:pPr>
        <w:pStyle w:val="af7"/>
        <w:rPr>
          <w:rFonts w:hint="eastAsia"/>
        </w:rPr>
      </w:pPr>
    </w:p>
    <w:p w14:paraId="0C3DB25B" w14:textId="77777777" w:rsidR="00917EAD" w:rsidRDefault="00917EAD" w:rsidP="00BE3E57">
      <w:pPr>
        <w:pStyle w:val="af7"/>
        <w:rPr>
          <w:rFonts w:hint="eastAsia"/>
        </w:rPr>
      </w:pPr>
    </w:p>
    <w:p w14:paraId="35EFF1C6" w14:textId="77777777" w:rsidR="00917EAD" w:rsidRDefault="00917EAD" w:rsidP="00BE3E57">
      <w:pPr>
        <w:pStyle w:val="af7"/>
        <w:rPr>
          <w:rFonts w:hint="eastAsia"/>
        </w:rPr>
      </w:pPr>
    </w:p>
    <w:p w14:paraId="511B12EB" w14:textId="77777777" w:rsidR="00917EAD" w:rsidRDefault="00917EAD" w:rsidP="00BE3E57">
      <w:pPr>
        <w:pStyle w:val="af7"/>
        <w:rPr>
          <w:rFonts w:hint="eastAsia"/>
        </w:rPr>
      </w:pPr>
    </w:p>
    <w:p w14:paraId="16B1A0FC" w14:textId="77777777" w:rsidR="00917EAD" w:rsidRDefault="00917EAD" w:rsidP="00BE3E57">
      <w:pPr>
        <w:pStyle w:val="af7"/>
        <w:rPr>
          <w:rFonts w:hint="eastAsia"/>
        </w:rPr>
      </w:pPr>
    </w:p>
    <w:p w14:paraId="37798E55" w14:textId="77777777" w:rsidR="00917EAD" w:rsidRDefault="00917EAD" w:rsidP="00BE3E57">
      <w:pPr>
        <w:pStyle w:val="af7"/>
        <w:rPr>
          <w:rFonts w:hint="eastAsia"/>
        </w:rPr>
      </w:pPr>
    </w:p>
    <w:p w14:paraId="4D5621DA" w14:textId="77777777" w:rsidR="00917EAD" w:rsidRDefault="00917EAD" w:rsidP="00BE3E57">
      <w:pPr>
        <w:pStyle w:val="af7"/>
        <w:rPr>
          <w:rFonts w:hint="eastAsia"/>
        </w:rPr>
      </w:pPr>
    </w:p>
    <w:p w14:paraId="7C5D9344" w14:textId="77777777" w:rsidR="00917EAD" w:rsidRDefault="00917EAD" w:rsidP="00BE3E57">
      <w:pPr>
        <w:pStyle w:val="af7"/>
        <w:rPr>
          <w:rFonts w:hint="eastAsia"/>
        </w:rPr>
      </w:pPr>
    </w:p>
    <w:p w14:paraId="2CE78733" w14:textId="77777777" w:rsidR="00917EAD" w:rsidRDefault="00917EAD" w:rsidP="00BE3E57">
      <w:pPr>
        <w:pStyle w:val="af7"/>
        <w:rPr>
          <w:rFonts w:hint="eastAsia"/>
        </w:rPr>
      </w:pPr>
    </w:p>
    <w:p w14:paraId="493A6DCB" w14:textId="77777777" w:rsidR="00917EAD" w:rsidRDefault="00917EAD" w:rsidP="00BE3E57">
      <w:pPr>
        <w:pStyle w:val="af7"/>
        <w:rPr>
          <w:rFonts w:hint="eastAsia"/>
        </w:rPr>
      </w:pPr>
    </w:p>
    <w:p w14:paraId="6192DC69" w14:textId="77777777" w:rsidR="00917EAD" w:rsidRDefault="00917EAD" w:rsidP="00BE3E57">
      <w:pPr>
        <w:pStyle w:val="af7"/>
        <w:rPr>
          <w:rFonts w:hint="eastAsia"/>
        </w:rPr>
      </w:pPr>
    </w:p>
    <w:p w14:paraId="5A1E95EA" w14:textId="77777777" w:rsidR="00917EAD" w:rsidRDefault="00917EAD" w:rsidP="00BE3E57">
      <w:pPr>
        <w:pStyle w:val="af7"/>
        <w:rPr>
          <w:rFonts w:hint="eastAsia"/>
        </w:rPr>
      </w:pPr>
    </w:p>
    <w:p w14:paraId="626A0FD1" w14:textId="77777777" w:rsidR="00AC2FAC" w:rsidRDefault="00AC2FAC" w:rsidP="00BE3E57">
      <w:pPr>
        <w:pStyle w:val="af7"/>
        <w:rPr>
          <w:rFonts w:hint="eastAsia"/>
        </w:rPr>
      </w:pPr>
    </w:p>
    <w:p w14:paraId="19EDAEA7" w14:textId="77777777" w:rsidR="00836EF6" w:rsidRDefault="00836EF6" w:rsidP="00836EF6">
      <w:pPr>
        <w:pStyle w:val="aa"/>
      </w:pPr>
      <w:r>
        <w:rPr>
          <w:rFonts w:hint="eastAsia"/>
        </w:rPr>
        <w:t>参考资料清单：</w:t>
      </w:r>
    </w:p>
    <w:p w14:paraId="4E51FB75" w14:textId="77777777" w:rsidR="00836EF6" w:rsidRPr="00323F42" w:rsidRDefault="00836EF6" w:rsidP="00704EBA">
      <w:pPr>
        <w:pStyle w:val="a7"/>
      </w:pPr>
      <w:r w:rsidRPr="00323F42">
        <w:t>&lt;</w:t>
      </w:r>
      <w:r w:rsidRPr="00323F42">
        <w:rPr>
          <w:rFonts w:hint="eastAsia"/>
        </w:rPr>
        <w:t>请罗列本文档所参考的有关参考文献和相关文档，格式如下：</w:t>
      </w:r>
    </w:p>
    <w:p w14:paraId="3A289996" w14:textId="77777777" w:rsidR="00836EF6" w:rsidRPr="00323F42" w:rsidRDefault="00836EF6" w:rsidP="00704EBA">
      <w:pPr>
        <w:pStyle w:val="a7"/>
      </w:pPr>
      <w:r w:rsidRPr="00323F42">
        <w:rPr>
          <w:rFonts w:hint="eastAsia"/>
        </w:rPr>
        <w:t>作者＋书名（或杂志、文献、文档）＋出版社（或期号、卷号、公司文档编号）＋出版日期</w:t>
      </w:r>
      <w:r w:rsidRPr="00323F42">
        <w:t>+</w:t>
      </w:r>
      <w:r w:rsidRPr="00323F42">
        <w:rPr>
          <w:rFonts w:hint="eastAsia"/>
        </w:rPr>
        <w:t>起止页码</w:t>
      </w:r>
      <w:r>
        <w:rPr>
          <w:rFonts w:hint="eastAsia"/>
        </w:rPr>
        <w:t>。</w:t>
      </w:r>
    </w:p>
    <w:p w14:paraId="4298E06A" w14:textId="77777777" w:rsidR="00836EF6" w:rsidRPr="00323F42" w:rsidRDefault="00836EF6" w:rsidP="00704EBA">
      <w:pPr>
        <w:pStyle w:val="a7"/>
      </w:pPr>
      <w:r w:rsidRPr="00323F42">
        <w:rPr>
          <w:rFonts w:hint="eastAsia"/>
        </w:rPr>
        <w:t>例如：</w:t>
      </w:r>
      <w:r w:rsidRPr="00323F42">
        <w:t>&gt;</w:t>
      </w:r>
    </w:p>
    <w:p w14:paraId="7DE622F0" w14:textId="77777777" w:rsidR="00836EF6" w:rsidRPr="00D66CE7" w:rsidRDefault="00836EF6" w:rsidP="0051294D">
      <w:pPr>
        <w:pStyle w:val="a1"/>
        <w:ind w:left="420" w:hanging="420"/>
      </w:pPr>
      <w:r w:rsidRPr="00D66CE7">
        <w:t xml:space="preserve">D. B. Leeson, </w:t>
      </w:r>
      <w:r w:rsidRPr="00D66CE7">
        <w:rPr>
          <w:rFonts w:hint="eastAsia"/>
        </w:rPr>
        <w:t>“</w:t>
      </w:r>
      <w:r w:rsidRPr="00D66CE7">
        <w:t>A Simple Model of Feedback Oscillator Noise Spectrum,</w:t>
      </w:r>
      <w:r w:rsidRPr="00D66CE7">
        <w:rPr>
          <w:rFonts w:hint="eastAsia"/>
        </w:rPr>
        <w:t>”</w:t>
      </w:r>
      <w:r w:rsidRPr="00D66CE7">
        <w:t xml:space="preserve"> Proc. IEEE, pp329-330, February 1966 </w:t>
      </w:r>
      <w:r w:rsidRPr="00D66CE7">
        <w:rPr>
          <w:rFonts w:hint="eastAsia"/>
        </w:rPr>
        <w:t>（英文文章格式）</w:t>
      </w:r>
    </w:p>
    <w:p w14:paraId="00D748A1" w14:textId="77777777" w:rsidR="00836EF6" w:rsidRPr="00D66CE7" w:rsidRDefault="00836EF6" w:rsidP="0051294D">
      <w:pPr>
        <w:pStyle w:val="a1"/>
        <w:ind w:left="420" w:hanging="420"/>
      </w:pPr>
      <w:r w:rsidRPr="00D66CE7">
        <w:t xml:space="preserve">D. Wolaver, Phase-Locked Loop Circuit Design, Prentice Hall, New Jersey,1991  </w:t>
      </w:r>
      <w:r w:rsidRPr="00D66CE7">
        <w:rPr>
          <w:rFonts w:hint="eastAsia"/>
        </w:rPr>
        <w:t>（英文书籍格式）</w:t>
      </w:r>
    </w:p>
    <w:p w14:paraId="5E09EA48" w14:textId="77777777" w:rsidR="00836EF6" w:rsidRPr="00D66CE7" w:rsidRDefault="00917EAD" w:rsidP="0060023D">
      <w:pPr>
        <w:pStyle w:val="af6"/>
      </w:pPr>
      <w:r>
        <w:rPr>
          <w:rFonts w:hint="eastAsia"/>
        </w:rPr>
        <w:t xml:space="preserve"> </w:t>
      </w:r>
    </w:p>
    <w:p w14:paraId="3D6DA2ED" w14:textId="77777777" w:rsidR="00836EF6" w:rsidRDefault="00836EF6" w:rsidP="008C0887">
      <w:pPr>
        <w:pStyle w:val="af6"/>
      </w:pPr>
    </w:p>
    <w:sectPr w:rsidR="00836EF6" w:rsidSect="007927D8">
      <w:headerReference w:type="even" r:id="rId18"/>
      <w:pgSz w:w="11900" w:h="16832"/>
      <w:pgMar w:top="1440" w:right="1640" w:bottom="1440" w:left="1440" w:header="648" w:footer="648" w:gutter="0"/>
      <w:pgNumType w:start="2"/>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02D4E" w14:textId="77777777" w:rsidR="00551CD0" w:rsidRDefault="00551CD0">
      <w:r>
        <w:separator/>
      </w:r>
    </w:p>
  </w:endnote>
  <w:endnote w:type="continuationSeparator" w:id="0">
    <w:p w14:paraId="666B3FFA" w14:textId="77777777" w:rsidR="00551CD0" w:rsidRDefault="00551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4AFF3" w14:textId="77777777" w:rsidR="00792A6F" w:rsidRDefault="00792A6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4328F" w14:textId="77777777" w:rsidR="00BA650C" w:rsidRPr="00846B52" w:rsidRDefault="00BA650C" w:rsidP="00846B52">
    <w:pPr>
      <w:pStyle w:val="a8"/>
      <w:pBdr>
        <w:top w:val="single" w:sz="4" w:space="1" w:color="auto"/>
      </w:pBdr>
      <w:wordWrap w:val="0"/>
      <w:ind w:left="420" w:hanging="420"/>
    </w:pPr>
    <w:r w:rsidRPr="00AC5E2C">
      <w:tab/>
    </w:r>
    <w:r>
      <w:rPr>
        <w:rFonts w:hint="eastAsia"/>
      </w:rPr>
      <w:t xml:space="preserve">    </w:t>
    </w:r>
    <w:r w:rsidRPr="00AC5E2C">
      <w:tab/>
      <w:t xml:space="preserve">Page </w:t>
    </w:r>
    <w:r w:rsidRPr="00AC5E2C">
      <w:fldChar w:fldCharType="begin"/>
    </w:r>
    <w:r w:rsidRPr="00AC5E2C">
      <w:instrText>PAGE</w:instrText>
    </w:r>
    <w:r w:rsidRPr="00AC5E2C">
      <w:fldChar w:fldCharType="separate"/>
    </w:r>
    <w:r w:rsidR="00F471F2">
      <w:rPr>
        <w:noProof/>
      </w:rPr>
      <w:t>11</w:t>
    </w:r>
    <w:r w:rsidRPr="00AC5E2C">
      <w:fldChar w:fldCharType="end"/>
    </w:r>
    <w:r>
      <w:rPr>
        <w:rFonts w:hint="eastAsia"/>
      </w:rPr>
      <w:t>，</w:t>
    </w:r>
    <w:r w:rsidRPr="00AC5E2C">
      <w:t>Total</w:t>
    </w:r>
    <w:r>
      <w:rPr>
        <w:rFonts w:hint="eastAsia"/>
      </w:rPr>
      <w:t xml:space="preserve"> </w:t>
    </w:r>
    <w:fldSimple w:instr=" NUMPAGES ">
      <w:r w:rsidR="00F471F2">
        <w:rPr>
          <w:noProof/>
        </w:rPr>
        <w:t>33</w:t>
      </w:r>
    </w:fldSimple>
    <w:r>
      <w:rPr>
        <w:rFonts w:hint="eastAsia"/>
      </w:rPr>
      <w:t xml:space="preserve"> </w:t>
    </w:r>
    <w:r w:rsidRPr="00AC5E2C">
      <w:rPr>
        <w:rFonts w:hint="eastAsia"/>
      </w:rPr>
      <w:t>第</w:t>
    </w:r>
    <w:r w:rsidRPr="00AC5E2C">
      <w:fldChar w:fldCharType="begin"/>
    </w:r>
    <w:r w:rsidRPr="00AC5E2C">
      <w:instrText xml:space="preserve"> PAGE </w:instrText>
    </w:r>
    <w:r w:rsidRPr="00AC5E2C">
      <w:fldChar w:fldCharType="separate"/>
    </w:r>
    <w:r w:rsidR="00F471F2">
      <w:rPr>
        <w:noProof/>
      </w:rPr>
      <w:t>11</w:t>
    </w:r>
    <w:r w:rsidRPr="00AC5E2C">
      <w:fldChar w:fldCharType="end"/>
    </w:r>
    <w:r w:rsidRPr="00AC5E2C">
      <w:rPr>
        <w:rFonts w:hint="eastAsia"/>
      </w:rPr>
      <w:t>页</w:t>
    </w:r>
    <w:r>
      <w:rPr>
        <w:rFonts w:hint="eastAsia"/>
      </w:rPr>
      <w:t>，</w:t>
    </w:r>
    <w:r w:rsidRPr="00AC5E2C">
      <w:rPr>
        <w:rFonts w:hint="eastAsia"/>
      </w:rPr>
      <w:t>共</w:t>
    </w:r>
    <w:fldSimple w:instr=" NUMPAGES ">
      <w:r w:rsidR="00F471F2">
        <w:rPr>
          <w:noProof/>
        </w:rPr>
        <w:t>33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506D5" w14:textId="77777777" w:rsidR="00792A6F" w:rsidRDefault="00792A6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37884" w14:textId="77777777" w:rsidR="00551CD0" w:rsidRDefault="00551CD0">
      <w:r>
        <w:separator/>
      </w:r>
    </w:p>
  </w:footnote>
  <w:footnote w:type="continuationSeparator" w:id="0">
    <w:p w14:paraId="727F4B81" w14:textId="77777777" w:rsidR="00551CD0" w:rsidRDefault="00551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022C" w14:textId="77777777" w:rsidR="00BA650C" w:rsidRDefault="00BA650C"/>
  <w:p w14:paraId="2FFB0FA7" w14:textId="77777777" w:rsidR="00BA650C" w:rsidRDefault="00BA65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Look w:val="0000" w:firstRow="0" w:lastRow="0" w:firstColumn="0" w:lastColumn="0" w:noHBand="0" w:noVBand="0"/>
    </w:tblPr>
    <w:tblGrid>
      <w:gridCol w:w="920"/>
      <w:gridCol w:w="5387"/>
      <w:gridCol w:w="2778"/>
    </w:tblGrid>
    <w:tr w:rsidR="00BA650C" w14:paraId="111A85C7" w14:textId="77777777">
      <w:tblPrEx>
        <w:tblCellMar>
          <w:top w:w="0" w:type="dxa"/>
          <w:bottom w:w="0" w:type="dxa"/>
        </w:tblCellMar>
      </w:tblPrEx>
      <w:trPr>
        <w:cantSplit/>
        <w:trHeight w:hRule="exact" w:val="668"/>
      </w:trPr>
      <w:tc>
        <w:tcPr>
          <w:tcW w:w="920" w:type="dxa"/>
          <w:tcBorders>
            <w:top w:val="nil"/>
            <w:left w:val="nil"/>
            <w:bottom w:val="single" w:sz="6" w:space="0" w:color="auto"/>
            <w:right w:val="nil"/>
          </w:tcBorders>
        </w:tcPr>
        <w:p w14:paraId="4B6635A7" w14:textId="77777777" w:rsidR="00BA650C" w:rsidRDefault="00BA650C" w:rsidP="00A725BC">
          <w:pPr>
            <w:pStyle w:val="af4"/>
          </w:pPr>
        </w:p>
        <w:p w14:paraId="2B25227C" w14:textId="77777777" w:rsidR="00BA650C" w:rsidRDefault="00BA650C">
          <w:pPr>
            <w:widowControl/>
          </w:pPr>
        </w:p>
      </w:tc>
      <w:tc>
        <w:tcPr>
          <w:tcW w:w="5387" w:type="dxa"/>
          <w:tcBorders>
            <w:top w:val="nil"/>
            <w:left w:val="nil"/>
            <w:bottom w:val="single" w:sz="6" w:space="0" w:color="auto"/>
            <w:right w:val="nil"/>
          </w:tcBorders>
          <w:vAlign w:val="bottom"/>
        </w:tcPr>
        <w:p w14:paraId="4AA8A838" w14:textId="77777777" w:rsidR="00BA650C" w:rsidRDefault="00BA650C" w:rsidP="00836EF6">
          <w:pPr>
            <w:pStyle w:val="af5"/>
            <w:rPr>
              <w:rFonts w:hint="eastAsia"/>
            </w:rPr>
          </w:pPr>
          <w:r>
            <w:rPr>
              <w:rFonts w:hint="eastAsia"/>
              <w:i/>
              <w:iCs/>
              <w:color w:val="0000FF"/>
            </w:rPr>
            <w:t xml:space="preserve"> </w:t>
          </w:r>
        </w:p>
      </w:tc>
      <w:tc>
        <w:tcPr>
          <w:tcW w:w="2778" w:type="dxa"/>
          <w:tcBorders>
            <w:top w:val="nil"/>
            <w:left w:val="nil"/>
            <w:bottom w:val="single" w:sz="6" w:space="0" w:color="auto"/>
            <w:right w:val="nil"/>
          </w:tcBorders>
          <w:vAlign w:val="bottom"/>
        </w:tcPr>
        <w:p w14:paraId="434A3686" w14:textId="77777777" w:rsidR="00BA650C" w:rsidRDefault="00BA650C" w:rsidP="00836EF6">
          <w:pPr>
            <w:pStyle w:val="af5"/>
            <w:jc w:val="right"/>
          </w:pPr>
          <w:r>
            <w:rPr>
              <w:rFonts w:hint="eastAsia"/>
            </w:rPr>
            <w:t>请输入密级</w:t>
          </w:r>
        </w:p>
      </w:tc>
    </w:tr>
  </w:tbl>
  <w:p w14:paraId="418AE7A1" w14:textId="77777777" w:rsidR="00BA650C" w:rsidRDefault="00BA650C" w:rsidP="007E6E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7F43D" w14:textId="77777777" w:rsidR="00792A6F" w:rsidRDefault="00792A6F">
    <w:pPr>
      <w:pStyle w:val="af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B9B05" w14:textId="77777777" w:rsidR="00BA650C" w:rsidRDefault="00BA65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3D07"/>
    <w:multiLevelType w:val="multilevel"/>
    <w:tmpl w:val="FDB47BE2"/>
    <w:lvl w:ilvl="0">
      <w:start w:val="1"/>
      <w:numFmt w:val="decimal"/>
      <w:pStyle w:val="a"/>
      <w:suff w:val="nothing"/>
      <w:lvlText w:val="表%1 "/>
      <w:lvlJc w:val="center"/>
      <w:pPr>
        <w:ind w:left="0" w:firstLine="0"/>
      </w:pPr>
      <w:rPr>
        <w:rFonts w:ascii="黑体" w:eastAsia="黑体"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08B3664B"/>
    <w:multiLevelType w:val="multilevel"/>
    <w:tmpl w:val="1CF08546"/>
    <w:lvl w:ilvl="0">
      <w:start w:val="1"/>
      <w:numFmt w:val="decimal"/>
      <w:pStyle w:val="a0"/>
      <w:lvlText w:val="图%1"/>
      <w:lvlJc w:val="left"/>
      <w:pPr>
        <w:tabs>
          <w:tab w:val="num" w:pos="0"/>
        </w:tabs>
        <w:ind w:left="0" w:firstLine="0"/>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1B151B2D"/>
    <w:multiLevelType w:val="multilevel"/>
    <w:tmpl w:val="6F08E0C0"/>
    <w:lvl w:ilvl="0">
      <w:start w:val="1"/>
      <w:numFmt w:val="decimal"/>
      <w:pStyle w:val="a1"/>
      <w:lvlText w:val="[%1]"/>
      <w:lvlJc w:val="center"/>
      <w:pPr>
        <w:tabs>
          <w:tab w:val="num" w:pos="0"/>
        </w:tabs>
        <w:ind w:left="425" w:hanging="425"/>
      </w:pPr>
      <w:rPr>
        <w:rFonts w:hint="eastAsia"/>
      </w:rPr>
    </w:lvl>
    <w:lvl w:ilvl="1">
      <w:start w:val="1"/>
      <w:numFmt w:val="upperLetter"/>
      <w:lvlText w:val="%2."/>
      <w:lvlJc w:val="left"/>
      <w:pPr>
        <w:tabs>
          <w:tab w:val="num" w:pos="1276"/>
        </w:tabs>
        <w:ind w:left="851" w:firstLine="0"/>
      </w:pPr>
      <w:rPr>
        <w:rFonts w:hint="eastAsia"/>
      </w:rPr>
    </w:lvl>
    <w:lvl w:ilvl="2">
      <w:start w:val="1"/>
      <w:numFmt w:val="decimal"/>
      <w:lvlText w:val="%3."/>
      <w:lvlJc w:val="left"/>
      <w:pPr>
        <w:tabs>
          <w:tab w:val="num" w:pos="2126"/>
        </w:tabs>
        <w:ind w:left="1701" w:firstLine="0"/>
      </w:pPr>
      <w:rPr>
        <w:rFonts w:hint="eastAsia"/>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3" w15:restartNumberingAfterBreak="0">
    <w:nsid w:val="41017E9F"/>
    <w:multiLevelType w:val="hybridMultilevel"/>
    <w:tmpl w:val="C1E4CE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3546429"/>
    <w:multiLevelType w:val="multilevel"/>
    <w:tmpl w:val="3DE6F1D0"/>
    <w:lvl w:ilvl="0">
      <w:start w:val="1"/>
      <w:numFmt w:val="decimal"/>
      <w:pStyle w:val="1"/>
      <w:lvlText w:val="%1"/>
      <w:lvlJc w:val="left"/>
      <w:pPr>
        <w:tabs>
          <w:tab w:val="num" w:pos="426"/>
        </w:tabs>
        <w:ind w:left="426" w:hanging="426"/>
      </w:pPr>
      <w:rPr>
        <w:rFonts w:hint="eastAsia"/>
      </w:rPr>
    </w:lvl>
    <w:lvl w:ilvl="1">
      <w:start w:val="1"/>
      <w:numFmt w:val="decimal"/>
      <w:pStyle w:val="2"/>
      <w:lvlText w:val="%1.%2"/>
      <w:lvlJc w:val="left"/>
      <w:pPr>
        <w:tabs>
          <w:tab w:val="num" w:pos="777"/>
        </w:tabs>
        <w:ind w:left="777" w:hanging="579"/>
      </w:pPr>
      <w:rPr>
        <w:rFonts w:hint="eastAsia"/>
      </w:rPr>
    </w:lvl>
    <w:lvl w:ilvl="2">
      <w:start w:val="1"/>
      <w:numFmt w:val="decimal"/>
      <w:pStyle w:val="3"/>
      <w:lvlText w:val="%1.%2.%3"/>
      <w:lvlJc w:val="left"/>
      <w:pPr>
        <w:tabs>
          <w:tab w:val="num" w:pos="919"/>
        </w:tabs>
        <w:ind w:left="919" w:hanging="721"/>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4"/>
  </w:num>
  <w:num w:numId="2">
    <w:abstractNumId w:val="0"/>
  </w:num>
  <w:num w:numId="3">
    <w:abstractNumId w:val="2"/>
  </w:num>
  <w:num w:numId="4">
    <w:abstractNumId w:val="1"/>
  </w:num>
  <w:num w:numId="5">
    <w:abstractNumId w:val="4"/>
  </w:num>
  <w:num w:numId="6">
    <w:abstractNumId w:val="4"/>
  </w:num>
  <w:num w:numId="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D74"/>
    <w:rsid w:val="00001022"/>
    <w:rsid w:val="00014FF3"/>
    <w:rsid w:val="000332BA"/>
    <w:rsid w:val="00045E08"/>
    <w:rsid w:val="00051616"/>
    <w:rsid w:val="000637EA"/>
    <w:rsid w:val="00070284"/>
    <w:rsid w:val="0007137B"/>
    <w:rsid w:val="0008587E"/>
    <w:rsid w:val="000904B7"/>
    <w:rsid w:val="000951A6"/>
    <w:rsid w:val="000A3780"/>
    <w:rsid w:val="000B0208"/>
    <w:rsid w:val="000B2643"/>
    <w:rsid w:val="000B7570"/>
    <w:rsid w:val="000D38F2"/>
    <w:rsid w:val="000D52B2"/>
    <w:rsid w:val="000E30E4"/>
    <w:rsid w:val="000E3CE4"/>
    <w:rsid w:val="00100215"/>
    <w:rsid w:val="00131A78"/>
    <w:rsid w:val="00135978"/>
    <w:rsid w:val="00145309"/>
    <w:rsid w:val="00145EA9"/>
    <w:rsid w:val="00152E65"/>
    <w:rsid w:val="0017133B"/>
    <w:rsid w:val="001729A0"/>
    <w:rsid w:val="00176027"/>
    <w:rsid w:val="001818FF"/>
    <w:rsid w:val="00187FBA"/>
    <w:rsid w:val="001B468A"/>
    <w:rsid w:val="001B531B"/>
    <w:rsid w:val="001E4891"/>
    <w:rsid w:val="001F7170"/>
    <w:rsid w:val="00203297"/>
    <w:rsid w:val="00277623"/>
    <w:rsid w:val="00287DD4"/>
    <w:rsid w:val="002A1790"/>
    <w:rsid w:val="002C4C26"/>
    <w:rsid w:val="002D16C6"/>
    <w:rsid w:val="002F3A66"/>
    <w:rsid w:val="002F791B"/>
    <w:rsid w:val="00305AD5"/>
    <w:rsid w:val="00320B82"/>
    <w:rsid w:val="00351859"/>
    <w:rsid w:val="00356F4A"/>
    <w:rsid w:val="003607C2"/>
    <w:rsid w:val="00374B0C"/>
    <w:rsid w:val="003B2780"/>
    <w:rsid w:val="003B39F6"/>
    <w:rsid w:val="003B7413"/>
    <w:rsid w:val="003E0F83"/>
    <w:rsid w:val="003E27F5"/>
    <w:rsid w:val="003E35B3"/>
    <w:rsid w:val="003F3A61"/>
    <w:rsid w:val="0040412F"/>
    <w:rsid w:val="00404C05"/>
    <w:rsid w:val="00405C88"/>
    <w:rsid w:val="0041146D"/>
    <w:rsid w:val="004332ED"/>
    <w:rsid w:val="00447616"/>
    <w:rsid w:val="004919E5"/>
    <w:rsid w:val="00492878"/>
    <w:rsid w:val="004D6007"/>
    <w:rsid w:val="004F2EAF"/>
    <w:rsid w:val="005019F0"/>
    <w:rsid w:val="00506F64"/>
    <w:rsid w:val="0051294D"/>
    <w:rsid w:val="0051453A"/>
    <w:rsid w:val="00541465"/>
    <w:rsid w:val="00544BB6"/>
    <w:rsid w:val="00551CD0"/>
    <w:rsid w:val="0055475B"/>
    <w:rsid w:val="00574E93"/>
    <w:rsid w:val="005A18A8"/>
    <w:rsid w:val="005D75CC"/>
    <w:rsid w:val="005E3975"/>
    <w:rsid w:val="0060023D"/>
    <w:rsid w:val="00601DFD"/>
    <w:rsid w:val="00626BE2"/>
    <w:rsid w:val="006308E2"/>
    <w:rsid w:val="00631FE3"/>
    <w:rsid w:val="006420DC"/>
    <w:rsid w:val="00647A05"/>
    <w:rsid w:val="006503C0"/>
    <w:rsid w:val="00655F60"/>
    <w:rsid w:val="00681AF5"/>
    <w:rsid w:val="006B1F37"/>
    <w:rsid w:val="006B7132"/>
    <w:rsid w:val="006C03AA"/>
    <w:rsid w:val="006E4BD0"/>
    <w:rsid w:val="006F6088"/>
    <w:rsid w:val="006F6548"/>
    <w:rsid w:val="00704EBA"/>
    <w:rsid w:val="00737D22"/>
    <w:rsid w:val="007927D8"/>
    <w:rsid w:val="00792A6F"/>
    <w:rsid w:val="00796C59"/>
    <w:rsid w:val="007E6ED5"/>
    <w:rsid w:val="007E7588"/>
    <w:rsid w:val="007F0CCC"/>
    <w:rsid w:val="007F5A7F"/>
    <w:rsid w:val="008001A7"/>
    <w:rsid w:val="00800CBD"/>
    <w:rsid w:val="00807C3D"/>
    <w:rsid w:val="00811688"/>
    <w:rsid w:val="00811A0D"/>
    <w:rsid w:val="00836EF6"/>
    <w:rsid w:val="00846B52"/>
    <w:rsid w:val="0085542C"/>
    <w:rsid w:val="00861484"/>
    <w:rsid w:val="0087476E"/>
    <w:rsid w:val="00881CBC"/>
    <w:rsid w:val="00882B96"/>
    <w:rsid w:val="00896846"/>
    <w:rsid w:val="008B109C"/>
    <w:rsid w:val="008C0887"/>
    <w:rsid w:val="008C122D"/>
    <w:rsid w:val="008D7666"/>
    <w:rsid w:val="008E1647"/>
    <w:rsid w:val="008F1205"/>
    <w:rsid w:val="00916EF3"/>
    <w:rsid w:val="00917EAD"/>
    <w:rsid w:val="00933704"/>
    <w:rsid w:val="009624D5"/>
    <w:rsid w:val="00996465"/>
    <w:rsid w:val="009A1212"/>
    <w:rsid w:val="009C4CF9"/>
    <w:rsid w:val="009C51E2"/>
    <w:rsid w:val="009E3E08"/>
    <w:rsid w:val="009E548B"/>
    <w:rsid w:val="009E5F9C"/>
    <w:rsid w:val="009F4461"/>
    <w:rsid w:val="00A05AFF"/>
    <w:rsid w:val="00A21E58"/>
    <w:rsid w:val="00A24004"/>
    <w:rsid w:val="00A725BC"/>
    <w:rsid w:val="00AC2FAC"/>
    <w:rsid w:val="00AE59EC"/>
    <w:rsid w:val="00B170EA"/>
    <w:rsid w:val="00B31EC0"/>
    <w:rsid w:val="00B4229D"/>
    <w:rsid w:val="00B52BAA"/>
    <w:rsid w:val="00B64676"/>
    <w:rsid w:val="00BA650C"/>
    <w:rsid w:val="00BC23FF"/>
    <w:rsid w:val="00BC6CC4"/>
    <w:rsid w:val="00BD1347"/>
    <w:rsid w:val="00BD4746"/>
    <w:rsid w:val="00BE3E57"/>
    <w:rsid w:val="00BF03AF"/>
    <w:rsid w:val="00C16C6A"/>
    <w:rsid w:val="00C42DCD"/>
    <w:rsid w:val="00C5434F"/>
    <w:rsid w:val="00C63104"/>
    <w:rsid w:val="00C857FA"/>
    <w:rsid w:val="00CC4999"/>
    <w:rsid w:val="00CE7A70"/>
    <w:rsid w:val="00CF3993"/>
    <w:rsid w:val="00CF7A52"/>
    <w:rsid w:val="00D12628"/>
    <w:rsid w:val="00D35BD1"/>
    <w:rsid w:val="00D66CE7"/>
    <w:rsid w:val="00D8166A"/>
    <w:rsid w:val="00D931BC"/>
    <w:rsid w:val="00D9442E"/>
    <w:rsid w:val="00DC7E24"/>
    <w:rsid w:val="00DD00E9"/>
    <w:rsid w:val="00DD5C04"/>
    <w:rsid w:val="00DD6098"/>
    <w:rsid w:val="00DE4746"/>
    <w:rsid w:val="00E136AF"/>
    <w:rsid w:val="00E14958"/>
    <w:rsid w:val="00E22E9B"/>
    <w:rsid w:val="00E64DBB"/>
    <w:rsid w:val="00E67639"/>
    <w:rsid w:val="00E96D29"/>
    <w:rsid w:val="00EC5B24"/>
    <w:rsid w:val="00EC609B"/>
    <w:rsid w:val="00EE16CB"/>
    <w:rsid w:val="00EF520E"/>
    <w:rsid w:val="00F04F30"/>
    <w:rsid w:val="00F35D74"/>
    <w:rsid w:val="00F471F2"/>
    <w:rsid w:val="00F672A5"/>
    <w:rsid w:val="00F80BE1"/>
    <w:rsid w:val="00F97B2E"/>
    <w:rsid w:val="00FC063F"/>
    <w:rsid w:val="00FC16EB"/>
    <w:rsid w:val="00FD748A"/>
    <w:rsid w:val="00FE17B2"/>
    <w:rsid w:val="00FE1C21"/>
    <w:rsid w:val="00FE2634"/>
    <w:rsid w:val="00FE7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2CB2EA"/>
  <w15:chartTrackingRefBased/>
  <w15:docId w15:val="{1CCE2378-2CFB-4A3D-996E-B8425C89D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836EF6"/>
    <w:pPr>
      <w:widowControl w:val="0"/>
      <w:autoSpaceDE w:val="0"/>
      <w:autoSpaceDN w:val="0"/>
      <w:adjustRightInd w:val="0"/>
      <w:spacing w:line="360" w:lineRule="auto"/>
    </w:pPr>
    <w:rPr>
      <w:sz w:val="21"/>
    </w:rPr>
  </w:style>
  <w:style w:type="paragraph" w:styleId="1">
    <w:name w:val="heading 1"/>
    <w:next w:val="2"/>
    <w:qFormat/>
    <w:rsid w:val="00BF03AF"/>
    <w:pPr>
      <w:keepNext/>
      <w:numPr>
        <w:numId w:val="1"/>
      </w:numPr>
      <w:spacing w:before="240" w:after="240"/>
      <w:outlineLvl w:val="0"/>
    </w:pPr>
    <w:rPr>
      <w:rFonts w:ascii="Arial" w:eastAsia="黑体" w:hAnsi="Arial"/>
      <w:b/>
      <w:sz w:val="32"/>
      <w:szCs w:val="32"/>
    </w:rPr>
  </w:style>
  <w:style w:type="paragraph" w:styleId="2">
    <w:name w:val="heading 2"/>
    <w:next w:val="a2"/>
    <w:qFormat/>
    <w:rsid w:val="00BF03AF"/>
    <w:pPr>
      <w:keepNext/>
      <w:numPr>
        <w:ilvl w:val="1"/>
        <w:numId w:val="1"/>
      </w:numPr>
      <w:spacing w:before="240" w:after="240"/>
      <w:jc w:val="both"/>
      <w:outlineLvl w:val="1"/>
    </w:pPr>
    <w:rPr>
      <w:rFonts w:ascii="Arial" w:eastAsia="黑体" w:hAnsi="Arial"/>
      <w:sz w:val="24"/>
      <w:szCs w:val="24"/>
    </w:rPr>
  </w:style>
  <w:style w:type="paragraph" w:styleId="3">
    <w:name w:val="heading 3"/>
    <w:basedOn w:val="a2"/>
    <w:next w:val="a2"/>
    <w:qFormat/>
    <w:rsid w:val="00131A78"/>
    <w:pPr>
      <w:keepNext/>
      <w:keepLines/>
      <w:numPr>
        <w:ilvl w:val="2"/>
        <w:numId w:val="1"/>
      </w:numPr>
      <w:autoSpaceDE/>
      <w:autoSpaceDN/>
      <w:adjustRightInd/>
      <w:spacing w:before="240" w:after="240" w:line="240" w:lineRule="auto"/>
      <w:jc w:val="both"/>
      <w:outlineLvl w:val="2"/>
    </w:pPr>
    <w:rPr>
      <w:rFonts w:eastAsia="黑体"/>
      <w:bCs/>
      <w:kern w:val="2"/>
      <w:sz w:val="24"/>
      <w:szCs w:val="32"/>
    </w:rPr>
  </w:style>
  <w:style w:type="character" w:default="1" w:styleId="a3">
    <w:name w:val="Default Paragraph Font"/>
    <w:semiHidden/>
  </w:style>
  <w:style w:type="table" w:default="1" w:styleId="a4">
    <w:name w:val="Normal Table"/>
    <w:semiHidden/>
    <w:tblPr>
      <w:tblInd w:w="0" w:type="dxa"/>
      <w:tblCellMar>
        <w:top w:w="0" w:type="dxa"/>
        <w:left w:w="108" w:type="dxa"/>
        <w:bottom w:w="0" w:type="dxa"/>
        <w:right w:w="108" w:type="dxa"/>
      </w:tblCellMar>
    </w:tblPr>
  </w:style>
  <w:style w:type="numbering" w:default="1" w:styleId="a5">
    <w:name w:val="No List"/>
    <w:semiHidden/>
  </w:style>
  <w:style w:type="paragraph" w:styleId="20">
    <w:name w:val="目录 2"/>
    <w:basedOn w:val="a2"/>
    <w:autoRedefine/>
    <w:semiHidden/>
    <w:rsid w:val="00836EF6"/>
    <w:pPr>
      <w:tabs>
        <w:tab w:val="left" w:pos="794"/>
        <w:tab w:val="right" w:leader="dot" w:pos="9010"/>
      </w:tabs>
      <w:spacing w:line="240" w:lineRule="auto"/>
      <w:ind w:left="454" w:hanging="284"/>
    </w:pPr>
    <w:rPr>
      <w:rFonts w:ascii="Arial" w:hAnsi="Arial"/>
      <w:szCs w:val="21"/>
    </w:rPr>
  </w:style>
  <w:style w:type="paragraph" w:styleId="30">
    <w:name w:val="目录 3"/>
    <w:basedOn w:val="a2"/>
    <w:autoRedefine/>
    <w:semiHidden/>
    <w:rsid w:val="00836EF6"/>
    <w:pPr>
      <w:tabs>
        <w:tab w:val="left" w:pos="1134"/>
        <w:tab w:val="right" w:leader="dot" w:pos="9010"/>
      </w:tabs>
      <w:spacing w:line="240" w:lineRule="auto"/>
      <w:ind w:left="794" w:hanging="454"/>
    </w:pPr>
    <w:rPr>
      <w:rFonts w:ascii="Arial" w:hAnsi="Arial"/>
      <w:szCs w:val="21"/>
    </w:rPr>
  </w:style>
  <w:style w:type="paragraph" w:customStyle="1" w:styleId="a6">
    <w:name w:val="封面华为技术"/>
    <w:basedOn w:val="a2"/>
    <w:rsid w:val="00881CBC"/>
    <w:pPr>
      <w:jc w:val="center"/>
    </w:pPr>
    <w:rPr>
      <w:rFonts w:ascii="Arial" w:eastAsia="黑体" w:hAnsi="Arial" w:cs="黑体"/>
      <w:bCs/>
      <w:sz w:val="32"/>
      <w:szCs w:val="32"/>
    </w:rPr>
  </w:style>
  <w:style w:type="paragraph" w:customStyle="1" w:styleId="a1">
    <w:name w:val="参考资料清单示例"/>
    <w:basedOn w:val="a2"/>
    <w:rsid w:val="00AC2FAC"/>
    <w:pPr>
      <w:numPr>
        <w:numId w:val="3"/>
      </w:numPr>
    </w:pPr>
    <w:rPr>
      <w:rFonts w:ascii="Arial" w:hAnsi="Arial" w:cs="宋体"/>
      <w:i/>
      <w:color w:val="0000FF"/>
      <w:szCs w:val="21"/>
    </w:rPr>
  </w:style>
  <w:style w:type="paragraph" w:customStyle="1" w:styleId="a0">
    <w:name w:val="图号"/>
    <w:basedOn w:val="a2"/>
    <w:rsid w:val="006308E2"/>
    <w:pPr>
      <w:numPr>
        <w:numId w:val="4"/>
      </w:numPr>
      <w:jc w:val="center"/>
    </w:pPr>
    <w:rPr>
      <w:rFonts w:ascii="宋体" w:cs="宋体"/>
      <w:sz w:val="18"/>
      <w:szCs w:val="21"/>
    </w:rPr>
  </w:style>
  <w:style w:type="paragraph" w:customStyle="1" w:styleId="a">
    <w:name w:val="表号"/>
    <w:basedOn w:val="a2"/>
    <w:rsid w:val="00001022"/>
    <w:pPr>
      <w:keepLines/>
      <w:numPr>
        <w:numId w:val="2"/>
      </w:numPr>
      <w:jc w:val="center"/>
    </w:pPr>
    <w:rPr>
      <w:rFonts w:ascii="Arial" w:hAnsi="Arial" w:cs="宋体"/>
      <w:sz w:val="18"/>
      <w:szCs w:val="21"/>
    </w:rPr>
  </w:style>
  <w:style w:type="paragraph" w:customStyle="1" w:styleId="a7">
    <w:name w:val="编写建议"/>
    <w:basedOn w:val="a2"/>
    <w:link w:val="Char"/>
    <w:rsid w:val="00704EBA"/>
    <w:pPr>
      <w:ind w:firstLineChars="200" w:firstLine="420"/>
    </w:pPr>
    <w:rPr>
      <w:rFonts w:ascii="Arial" w:hAnsi="Arial" w:cs="Arial"/>
      <w:i/>
      <w:color w:val="0000FF"/>
      <w:szCs w:val="21"/>
    </w:rPr>
  </w:style>
  <w:style w:type="character" w:customStyle="1" w:styleId="Char">
    <w:name w:val="编写建议 Char"/>
    <w:basedOn w:val="a3"/>
    <w:link w:val="a7"/>
    <w:rsid w:val="006C03AA"/>
    <w:rPr>
      <w:rFonts w:ascii="Arial" w:eastAsia="宋体" w:hAnsi="Arial" w:cs="Arial"/>
      <w:i/>
      <w:color w:val="0000FF"/>
      <w:sz w:val="21"/>
      <w:szCs w:val="21"/>
      <w:lang w:val="en-US" w:eastAsia="zh-CN" w:bidi="ar-SA"/>
    </w:rPr>
  </w:style>
  <w:style w:type="paragraph" w:styleId="a8">
    <w:name w:val="footer"/>
    <w:basedOn w:val="a2"/>
    <w:rsid w:val="00846B52"/>
    <w:pPr>
      <w:tabs>
        <w:tab w:val="center" w:pos="4153"/>
        <w:tab w:val="right" w:pos="8306"/>
      </w:tabs>
      <w:snapToGrid w:val="0"/>
      <w:spacing w:line="240" w:lineRule="auto"/>
      <w:jc w:val="right"/>
    </w:pPr>
    <w:rPr>
      <w:sz w:val="18"/>
      <w:szCs w:val="18"/>
    </w:rPr>
  </w:style>
  <w:style w:type="paragraph" w:customStyle="1" w:styleId="21">
    <w:name w:val="编写建议 + 首行缩进:  2 字符"/>
    <w:basedOn w:val="a7"/>
    <w:next w:val="a7"/>
    <w:rsid w:val="006C03AA"/>
    <w:pPr>
      <w:spacing w:line="240" w:lineRule="auto"/>
    </w:pPr>
    <w:rPr>
      <w:rFonts w:cs="宋体"/>
      <w:iCs/>
      <w:szCs w:val="20"/>
    </w:rPr>
  </w:style>
  <w:style w:type="paragraph" w:customStyle="1" w:styleId="a9">
    <w:name w:val="缺省文本"/>
    <w:basedOn w:val="a2"/>
    <w:rsid w:val="00135978"/>
    <w:pPr>
      <w:spacing w:line="240" w:lineRule="auto"/>
    </w:pPr>
    <w:rPr>
      <w:szCs w:val="21"/>
    </w:rPr>
  </w:style>
  <w:style w:type="paragraph" w:customStyle="1" w:styleId="aa">
    <w:name w:val="摘要"/>
    <w:basedOn w:val="a2"/>
    <w:link w:val="Char0"/>
    <w:rsid w:val="00836EF6"/>
    <w:pPr>
      <w:tabs>
        <w:tab w:val="left" w:pos="907"/>
      </w:tabs>
      <w:ind w:left="879" w:hanging="879"/>
      <w:jc w:val="both"/>
    </w:pPr>
    <w:rPr>
      <w:b/>
      <w:szCs w:val="21"/>
    </w:rPr>
  </w:style>
  <w:style w:type="character" w:customStyle="1" w:styleId="Char0">
    <w:name w:val="摘要 Char"/>
    <w:basedOn w:val="a3"/>
    <w:link w:val="aa"/>
    <w:rsid w:val="00836EF6"/>
    <w:rPr>
      <w:rFonts w:eastAsia="宋体"/>
      <w:b/>
      <w:sz w:val="21"/>
      <w:szCs w:val="21"/>
      <w:lang w:val="en-US" w:eastAsia="zh-CN" w:bidi="ar-SA"/>
    </w:rPr>
  </w:style>
  <w:style w:type="paragraph" w:customStyle="1" w:styleId="ab">
    <w:name w:val="关键词"/>
    <w:basedOn w:val="a2"/>
    <w:rsid w:val="00836EF6"/>
    <w:pPr>
      <w:tabs>
        <w:tab w:val="left" w:pos="907"/>
      </w:tabs>
      <w:ind w:left="879" w:hanging="879"/>
      <w:jc w:val="both"/>
    </w:pPr>
    <w:rPr>
      <w:b/>
      <w:szCs w:val="21"/>
    </w:rPr>
  </w:style>
  <w:style w:type="paragraph" w:customStyle="1" w:styleId="ac">
    <w:name w:val="文档标题"/>
    <w:basedOn w:val="a2"/>
    <w:link w:val="Char1"/>
    <w:rsid w:val="00933704"/>
    <w:pPr>
      <w:tabs>
        <w:tab w:val="left" w:pos="0"/>
      </w:tabs>
      <w:spacing w:before="300" w:after="300" w:line="240" w:lineRule="auto"/>
      <w:jc w:val="center"/>
    </w:pPr>
    <w:rPr>
      <w:rFonts w:ascii="Arial" w:eastAsia="黑体" w:hAnsi="Arial"/>
      <w:sz w:val="36"/>
      <w:szCs w:val="36"/>
    </w:rPr>
  </w:style>
  <w:style w:type="character" w:customStyle="1" w:styleId="Char1">
    <w:name w:val="文档标题 Char"/>
    <w:basedOn w:val="a3"/>
    <w:link w:val="ac"/>
    <w:rsid w:val="00933704"/>
    <w:rPr>
      <w:rFonts w:ascii="Arial" w:eastAsia="黑体" w:hAnsi="Arial"/>
      <w:sz w:val="36"/>
      <w:szCs w:val="36"/>
      <w:lang w:val="en-US" w:eastAsia="zh-CN" w:bidi="ar-SA"/>
    </w:rPr>
  </w:style>
  <w:style w:type="paragraph" w:styleId="ad">
    <w:name w:val="table of figures"/>
    <w:basedOn w:val="a2"/>
    <w:semiHidden/>
    <w:rsid w:val="00836EF6"/>
    <w:pPr>
      <w:spacing w:before="150" w:after="150"/>
      <w:jc w:val="center"/>
    </w:pPr>
    <w:rPr>
      <w:rFonts w:ascii="黑体" w:eastAsia="黑体" w:cs="黑体"/>
      <w:sz w:val="30"/>
      <w:szCs w:val="30"/>
    </w:rPr>
  </w:style>
  <w:style w:type="paragraph" w:customStyle="1" w:styleId="ae">
    <w:name w:val="目录"/>
    <w:basedOn w:val="a2"/>
    <w:rsid w:val="00836EF6"/>
    <w:pPr>
      <w:pageBreakBefore/>
      <w:spacing w:before="480" w:after="360" w:line="240" w:lineRule="auto"/>
      <w:jc w:val="center"/>
    </w:pPr>
    <w:rPr>
      <w:rFonts w:ascii="黑体" w:eastAsia="黑体" w:cs="黑体"/>
      <w:sz w:val="32"/>
      <w:szCs w:val="30"/>
    </w:rPr>
  </w:style>
  <w:style w:type="paragraph" w:customStyle="1" w:styleId="af">
    <w:name w:val="表头样式"/>
    <w:basedOn w:val="a2"/>
    <w:rsid w:val="00FE1C21"/>
    <w:pPr>
      <w:spacing w:line="240" w:lineRule="auto"/>
      <w:jc w:val="center"/>
      <w:textAlignment w:val="center"/>
    </w:pPr>
    <w:rPr>
      <w:b/>
      <w:bCs/>
      <w:szCs w:val="21"/>
    </w:rPr>
  </w:style>
  <w:style w:type="paragraph" w:customStyle="1" w:styleId="af0">
    <w:name w:val="修订记录"/>
    <w:basedOn w:val="a2"/>
    <w:rsid w:val="00836EF6"/>
    <w:pPr>
      <w:pageBreakBefore/>
      <w:spacing w:before="300" w:after="150"/>
      <w:jc w:val="center"/>
    </w:pPr>
    <w:rPr>
      <w:rFonts w:ascii="黑体" w:eastAsia="黑体" w:cs="黑体"/>
      <w:sz w:val="30"/>
      <w:szCs w:val="30"/>
    </w:rPr>
  </w:style>
  <w:style w:type="paragraph" w:customStyle="1" w:styleId="Char2">
    <w:name w:val="表格文本 Char"/>
    <w:basedOn w:val="a2"/>
    <w:link w:val="CharChar"/>
    <w:rsid w:val="00176027"/>
    <w:pPr>
      <w:tabs>
        <w:tab w:val="decimal" w:pos="0"/>
      </w:tabs>
      <w:spacing w:line="240" w:lineRule="auto"/>
    </w:pPr>
    <w:rPr>
      <w:rFonts w:ascii="Arial" w:hAnsi="Arial"/>
      <w:noProof/>
      <w:szCs w:val="21"/>
    </w:rPr>
  </w:style>
  <w:style w:type="character" w:customStyle="1" w:styleId="CharChar">
    <w:name w:val="表格文本 Char Char"/>
    <w:basedOn w:val="a3"/>
    <w:link w:val="Char2"/>
    <w:rsid w:val="00176027"/>
    <w:rPr>
      <w:rFonts w:ascii="Arial" w:eastAsia="宋体" w:hAnsi="Arial"/>
      <w:noProof/>
      <w:sz w:val="21"/>
      <w:szCs w:val="21"/>
      <w:lang w:val="en-US" w:eastAsia="zh-CN" w:bidi="ar-SA"/>
    </w:rPr>
  </w:style>
  <w:style w:type="paragraph" w:customStyle="1" w:styleId="af1">
    <w:name w:val="封面文档标题"/>
    <w:basedOn w:val="a2"/>
    <w:link w:val="Char3"/>
    <w:rsid w:val="00836EF6"/>
    <w:pPr>
      <w:jc w:val="center"/>
    </w:pPr>
    <w:rPr>
      <w:rFonts w:ascii="Arial" w:eastAsia="黑体" w:hAnsi="Arial" w:cs="Arial"/>
      <w:bCs/>
      <w:sz w:val="44"/>
      <w:szCs w:val="56"/>
    </w:rPr>
  </w:style>
  <w:style w:type="character" w:customStyle="1" w:styleId="Char3">
    <w:name w:val="封面文档标题 Char"/>
    <w:basedOn w:val="a3"/>
    <w:link w:val="af1"/>
    <w:rsid w:val="00014FF3"/>
    <w:rPr>
      <w:rFonts w:ascii="Arial" w:eastAsia="黑体" w:hAnsi="Arial" w:cs="Arial"/>
      <w:bCs/>
      <w:sz w:val="44"/>
      <w:szCs w:val="56"/>
      <w:lang w:val="en-US" w:eastAsia="zh-CN" w:bidi="ar-SA"/>
    </w:rPr>
  </w:style>
  <w:style w:type="paragraph" w:customStyle="1" w:styleId="af2">
    <w:name w:val="封面表格文本"/>
    <w:rsid w:val="001B531B"/>
    <w:pPr>
      <w:jc w:val="center"/>
    </w:pPr>
    <w:rPr>
      <w:rFonts w:ascii="Arial" w:hAnsi="Arial"/>
      <w:bCs/>
      <w:sz w:val="21"/>
      <w:szCs w:val="21"/>
    </w:rPr>
  </w:style>
  <w:style w:type="paragraph" w:styleId="10">
    <w:name w:val="目录 1"/>
    <w:basedOn w:val="a2"/>
    <w:next w:val="a2"/>
    <w:semiHidden/>
    <w:rsid w:val="00DD00E9"/>
    <w:pPr>
      <w:widowControl/>
      <w:tabs>
        <w:tab w:val="left" w:leader="dot" w:pos="9021"/>
      </w:tabs>
      <w:spacing w:line="240" w:lineRule="auto"/>
    </w:pPr>
    <w:rPr>
      <w:rFonts w:ascii="Arial" w:hAnsi="Arial"/>
      <w:szCs w:val="21"/>
    </w:rPr>
  </w:style>
  <w:style w:type="character" w:styleId="af3">
    <w:name w:val="Hyperlink"/>
    <w:rsid w:val="00836EF6"/>
    <w:rPr>
      <w:rFonts w:eastAsia="宋体"/>
      <w:b/>
      <w:color w:val="0000FF"/>
      <w:sz w:val="21"/>
      <w:szCs w:val="24"/>
      <w:u w:val="single"/>
    </w:rPr>
  </w:style>
  <w:style w:type="paragraph" w:customStyle="1" w:styleId="af4">
    <w:name w:val="图样式"/>
    <w:basedOn w:val="a2"/>
    <w:link w:val="Char4"/>
    <w:rsid w:val="00881CBC"/>
    <w:pPr>
      <w:keepNext/>
      <w:widowControl/>
      <w:spacing w:before="80" w:after="80"/>
      <w:jc w:val="center"/>
    </w:pPr>
    <w:rPr>
      <w:sz w:val="20"/>
    </w:rPr>
  </w:style>
  <w:style w:type="character" w:customStyle="1" w:styleId="Char4">
    <w:name w:val="图样式 Char"/>
    <w:basedOn w:val="a3"/>
    <w:link w:val="af4"/>
    <w:rsid w:val="00881CBC"/>
    <w:rPr>
      <w:rFonts w:eastAsia="宋体"/>
      <w:lang w:val="en-US" w:eastAsia="zh-CN" w:bidi="ar-SA"/>
    </w:rPr>
  </w:style>
  <w:style w:type="paragraph" w:styleId="af5">
    <w:name w:val="header"/>
    <w:basedOn w:val="a2"/>
    <w:rsid w:val="00836EF6"/>
    <w:pPr>
      <w:tabs>
        <w:tab w:val="center" w:pos="4153"/>
        <w:tab w:val="right" w:pos="8306"/>
      </w:tabs>
      <w:wordWrap w:val="0"/>
      <w:snapToGrid w:val="0"/>
      <w:spacing w:line="240" w:lineRule="auto"/>
    </w:pPr>
    <w:rPr>
      <w:rFonts w:ascii="Arial" w:hAnsi="Arial"/>
      <w:sz w:val="18"/>
      <w:szCs w:val="18"/>
    </w:rPr>
  </w:style>
  <w:style w:type="paragraph" w:customStyle="1" w:styleId="Char5">
    <w:name w:val="表格文本 + 倾斜 蓝色 Char"/>
    <w:basedOn w:val="Char2"/>
    <w:link w:val="CharChar0"/>
    <w:rsid w:val="00836EF6"/>
    <w:rPr>
      <w:i/>
      <w:iCs/>
      <w:color w:val="0000FF"/>
    </w:rPr>
  </w:style>
  <w:style w:type="character" w:customStyle="1" w:styleId="CharChar0">
    <w:name w:val="表格文本 + 倾斜 蓝色 Char Char"/>
    <w:basedOn w:val="CharChar"/>
    <w:link w:val="Char5"/>
    <w:rsid w:val="00836EF6"/>
    <w:rPr>
      <w:rFonts w:ascii="Arial" w:eastAsia="宋体" w:hAnsi="Arial"/>
      <w:i/>
      <w:iCs/>
      <w:noProof/>
      <w:color w:val="0000FF"/>
      <w:sz w:val="21"/>
      <w:szCs w:val="21"/>
      <w:lang w:val="en-US" w:eastAsia="zh-CN" w:bidi="ar-SA"/>
    </w:rPr>
  </w:style>
  <w:style w:type="paragraph" w:customStyle="1" w:styleId="af6">
    <w:name w:val="参考资料清单"/>
    <w:basedOn w:val="a1"/>
    <w:rsid w:val="00796C59"/>
    <w:rPr>
      <w:bCs/>
      <w:i w:val="0"/>
      <w:color w:val="auto"/>
    </w:rPr>
  </w:style>
  <w:style w:type="paragraph" w:customStyle="1" w:styleId="155">
    <w:name w:val="封面文档标题 + 首行缩进:  1.55 厘米 + 倾斜 蓝色"/>
    <w:basedOn w:val="af1"/>
    <w:link w:val="155Char"/>
    <w:rsid w:val="00014FF3"/>
    <w:rPr>
      <w:i/>
      <w:iCs/>
      <w:color w:val="0000FF"/>
    </w:rPr>
  </w:style>
  <w:style w:type="character" w:customStyle="1" w:styleId="155Char">
    <w:name w:val="封面文档标题 + 首行缩进:  1.55 厘米 + 倾斜 蓝色 Char"/>
    <w:basedOn w:val="Char3"/>
    <w:link w:val="155"/>
    <w:rsid w:val="00014FF3"/>
    <w:rPr>
      <w:rFonts w:ascii="Arial" w:eastAsia="黑体" w:hAnsi="Arial" w:cs="Arial"/>
      <w:bCs/>
      <w:i/>
      <w:iCs/>
      <w:color w:val="0000FF"/>
      <w:sz w:val="44"/>
      <w:szCs w:val="56"/>
      <w:lang w:val="en-US" w:eastAsia="zh-CN" w:bidi="ar-SA"/>
    </w:rPr>
  </w:style>
  <w:style w:type="paragraph" w:styleId="af7">
    <w:name w:val="正文首行缩进"/>
    <w:basedOn w:val="a2"/>
    <w:rsid w:val="00BE3E57"/>
    <w:pPr>
      <w:ind w:firstLineChars="200" w:firstLine="420"/>
      <w:jc w:val="both"/>
    </w:pPr>
    <w:rPr>
      <w:szCs w:val="21"/>
    </w:rPr>
  </w:style>
  <w:style w:type="paragraph" w:styleId="4">
    <w:name w:val="目录 4"/>
    <w:basedOn w:val="a2"/>
    <w:next w:val="a2"/>
    <w:autoRedefine/>
    <w:semiHidden/>
    <w:rsid w:val="00704EBA"/>
    <w:pPr>
      <w:autoSpaceDE/>
      <w:autoSpaceDN/>
      <w:adjustRightInd/>
      <w:spacing w:line="240" w:lineRule="auto"/>
      <w:ind w:leftChars="600" w:left="1260"/>
      <w:jc w:val="both"/>
    </w:pPr>
    <w:rPr>
      <w:kern w:val="2"/>
      <w:szCs w:val="24"/>
    </w:rPr>
  </w:style>
  <w:style w:type="paragraph" w:styleId="5">
    <w:name w:val="目录 5"/>
    <w:basedOn w:val="a2"/>
    <w:next w:val="a2"/>
    <w:autoRedefine/>
    <w:semiHidden/>
    <w:rsid w:val="00704EBA"/>
    <w:pPr>
      <w:autoSpaceDE/>
      <w:autoSpaceDN/>
      <w:adjustRightInd/>
      <w:spacing w:line="240" w:lineRule="auto"/>
      <w:ind w:leftChars="800" w:left="1680"/>
      <w:jc w:val="both"/>
    </w:pPr>
    <w:rPr>
      <w:kern w:val="2"/>
      <w:szCs w:val="24"/>
    </w:rPr>
  </w:style>
  <w:style w:type="paragraph" w:styleId="6">
    <w:name w:val="目录 6"/>
    <w:basedOn w:val="a2"/>
    <w:next w:val="a2"/>
    <w:autoRedefine/>
    <w:semiHidden/>
    <w:rsid w:val="00704EBA"/>
    <w:pPr>
      <w:autoSpaceDE/>
      <w:autoSpaceDN/>
      <w:adjustRightInd/>
      <w:spacing w:line="240" w:lineRule="auto"/>
      <w:ind w:leftChars="1000" w:left="2100"/>
      <w:jc w:val="both"/>
    </w:pPr>
    <w:rPr>
      <w:kern w:val="2"/>
      <w:szCs w:val="24"/>
    </w:rPr>
  </w:style>
  <w:style w:type="paragraph" w:styleId="7">
    <w:name w:val="目录 7"/>
    <w:basedOn w:val="a2"/>
    <w:next w:val="a2"/>
    <w:autoRedefine/>
    <w:semiHidden/>
    <w:rsid w:val="00704EBA"/>
    <w:pPr>
      <w:autoSpaceDE/>
      <w:autoSpaceDN/>
      <w:adjustRightInd/>
      <w:spacing w:line="240" w:lineRule="auto"/>
      <w:ind w:leftChars="1200" w:left="2520"/>
      <w:jc w:val="both"/>
    </w:pPr>
    <w:rPr>
      <w:kern w:val="2"/>
      <w:szCs w:val="24"/>
    </w:rPr>
  </w:style>
  <w:style w:type="paragraph" w:styleId="8">
    <w:name w:val="目录 8"/>
    <w:basedOn w:val="a2"/>
    <w:next w:val="a2"/>
    <w:autoRedefine/>
    <w:semiHidden/>
    <w:rsid w:val="00704EBA"/>
    <w:pPr>
      <w:autoSpaceDE/>
      <w:autoSpaceDN/>
      <w:adjustRightInd/>
      <w:spacing w:line="240" w:lineRule="auto"/>
      <w:ind w:leftChars="1400" w:left="2940"/>
      <w:jc w:val="both"/>
    </w:pPr>
    <w:rPr>
      <w:kern w:val="2"/>
      <w:szCs w:val="24"/>
    </w:rPr>
  </w:style>
  <w:style w:type="paragraph" w:styleId="9">
    <w:name w:val="目录 9"/>
    <w:basedOn w:val="a2"/>
    <w:next w:val="a2"/>
    <w:autoRedefine/>
    <w:semiHidden/>
    <w:rsid w:val="00704EBA"/>
    <w:pPr>
      <w:autoSpaceDE/>
      <w:autoSpaceDN/>
      <w:adjustRightInd/>
      <w:spacing w:line="240" w:lineRule="auto"/>
      <w:ind w:leftChars="1600" w:left="3360"/>
      <w:jc w:val="both"/>
    </w:pPr>
    <w:rPr>
      <w:kern w:val="2"/>
      <w:szCs w:val="24"/>
    </w:rPr>
  </w:style>
  <w:style w:type="paragraph" w:customStyle="1" w:styleId="af8">
    <w:name w:val="表格文本 + 倾斜 蓝色"/>
    <w:basedOn w:val="a2"/>
    <w:rsid w:val="006C03AA"/>
    <w:pPr>
      <w:tabs>
        <w:tab w:val="decimal" w:pos="0"/>
      </w:tabs>
      <w:spacing w:line="240" w:lineRule="auto"/>
    </w:pPr>
    <w:rPr>
      <w:rFonts w:ascii="Arial" w:hAnsi="Arial"/>
      <w:i/>
      <w:iCs/>
      <w:noProof/>
      <w:color w:val="0000FF"/>
      <w:szCs w:val="21"/>
    </w:rPr>
  </w:style>
  <w:style w:type="paragraph" w:styleId="af9">
    <w:name w:val="Balloon Text"/>
    <w:basedOn w:val="a2"/>
    <w:semiHidden/>
    <w:rsid w:val="00996465"/>
    <w:rPr>
      <w:sz w:val="18"/>
      <w:szCs w:val="18"/>
    </w:rPr>
  </w:style>
  <w:style w:type="paragraph" w:styleId="afa">
    <w:name w:val="Document Map"/>
    <w:basedOn w:val="a2"/>
    <w:link w:val="Char6"/>
    <w:rsid w:val="00203297"/>
    <w:rPr>
      <w:rFonts w:ascii="宋体"/>
      <w:sz w:val="18"/>
      <w:szCs w:val="18"/>
    </w:rPr>
  </w:style>
  <w:style w:type="character" w:customStyle="1" w:styleId="Char6">
    <w:name w:val="文档结构图 Char"/>
    <w:basedOn w:val="a3"/>
    <w:link w:val="afa"/>
    <w:rsid w:val="00203297"/>
    <w:rPr>
      <w:rFonts w:ascii="宋体"/>
      <w:sz w:val="18"/>
      <w:szCs w:val="18"/>
    </w:rPr>
  </w:style>
  <w:style w:type="table" w:styleId="afb">
    <w:name w:val="Table Grid"/>
    <w:basedOn w:val="a4"/>
    <w:rsid w:val="008F12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c">
    <w:name w:val="Normal (Web)"/>
    <w:basedOn w:val="a2"/>
    <w:uiPriority w:val="99"/>
    <w:unhideWhenUsed/>
    <w:rsid w:val="00CF3993"/>
    <w:pPr>
      <w:widowControl/>
      <w:autoSpaceDE/>
      <w:autoSpaceDN/>
      <w:adjustRightInd/>
      <w:spacing w:line="240" w:lineRule="auto"/>
    </w:pPr>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83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18"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emf"/><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3714</Words>
  <Characters>21170</Characters>
  <Application>Microsoft Office Word</Application>
  <DocSecurity>0</DocSecurity>
  <Lines>176</Lines>
  <Paragraphs>49</Paragraphs>
  <ScaleCrop>false</ScaleCrop>
  <Company/>
  <LinksUpToDate>false</LinksUpToDate>
  <CharactersWithSpaces>24835</CharactersWithSpaces>
  <SharedDoc>false</SharedDoc>
  <HLinks>
    <vt:vector size="612" baseType="variant">
      <vt:variant>
        <vt:i4>1048636</vt:i4>
      </vt:variant>
      <vt:variant>
        <vt:i4>614</vt:i4>
      </vt:variant>
      <vt:variant>
        <vt:i4>0</vt:i4>
      </vt:variant>
      <vt:variant>
        <vt:i4>5</vt:i4>
      </vt:variant>
      <vt:variant>
        <vt:lpwstr/>
      </vt:variant>
      <vt:variant>
        <vt:lpwstr>_Toc37056590</vt:lpwstr>
      </vt:variant>
      <vt:variant>
        <vt:i4>1638461</vt:i4>
      </vt:variant>
      <vt:variant>
        <vt:i4>608</vt:i4>
      </vt:variant>
      <vt:variant>
        <vt:i4>0</vt:i4>
      </vt:variant>
      <vt:variant>
        <vt:i4>5</vt:i4>
      </vt:variant>
      <vt:variant>
        <vt:lpwstr/>
      </vt:variant>
      <vt:variant>
        <vt:lpwstr>_Toc37056589</vt:lpwstr>
      </vt:variant>
      <vt:variant>
        <vt:i4>1572925</vt:i4>
      </vt:variant>
      <vt:variant>
        <vt:i4>602</vt:i4>
      </vt:variant>
      <vt:variant>
        <vt:i4>0</vt:i4>
      </vt:variant>
      <vt:variant>
        <vt:i4>5</vt:i4>
      </vt:variant>
      <vt:variant>
        <vt:lpwstr/>
      </vt:variant>
      <vt:variant>
        <vt:lpwstr>_Toc37056588</vt:lpwstr>
      </vt:variant>
      <vt:variant>
        <vt:i4>1507389</vt:i4>
      </vt:variant>
      <vt:variant>
        <vt:i4>596</vt:i4>
      </vt:variant>
      <vt:variant>
        <vt:i4>0</vt:i4>
      </vt:variant>
      <vt:variant>
        <vt:i4>5</vt:i4>
      </vt:variant>
      <vt:variant>
        <vt:lpwstr/>
      </vt:variant>
      <vt:variant>
        <vt:lpwstr>_Toc37056587</vt:lpwstr>
      </vt:variant>
      <vt:variant>
        <vt:i4>1179706</vt:i4>
      </vt:variant>
      <vt:variant>
        <vt:i4>587</vt:i4>
      </vt:variant>
      <vt:variant>
        <vt:i4>0</vt:i4>
      </vt:variant>
      <vt:variant>
        <vt:i4>5</vt:i4>
      </vt:variant>
      <vt:variant>
        <vt:lpwstr/>
      </vt:variant>
      <vt:variant>
        <vt:lpwstr>_Toc37050295</vt:lpwstr>
      </vt:variant>
      <vt:variant>
        <vt:i4>1245242</vt:i4>
      </vt:variant>
      <vt:variant>
        <vt:i4>581</vt:i4>
      </vt:variant>
      <vt:variant>
        <vt:i4>0</vt:i4>
      </vt:variant>
      <vt:variant>
        <vt:i4>5</vt:i4>
      </vt:variant>
      <vt:variant>
        <vt:lpwstr/>
      </vt:variant>
      <vt:variant>
        <vt:lpwstr>_Toc37050294</vt:lpwstr>
      </vt:variant>
      <vt:variant>
        <vt:i4>1310778</vt:i4>
      </vt:variant>
      <vt:variant>
        <vt:i4>575</vt:i4>
      </vt:variant>
      <vt:variant>
        <vt:i4>0</vt:i4>
      </vt:variant>
      <vt:variant>
        <vt:i4>5</vt:i4>
      </vt:variant>
      <vt:variant>
        <vt:lpwstr/>
      </vt:variant>
      <vt:variant>
        <vt:lpwstr>_Toc37050293</vt:lpwstr>
      </vt:variant>
      <vt:variant>
        <vt:i4>1376314</vt:i4>
      </vt:variant>
      <vt:variant>
        <vt:i4>569</vt:i4>
      </vt:variant>
      <vt:variant>
        <vt:i4>0</vt:i4>
      </vt:variant>
      <vt:variant>
        <vt:i4>5</vt:i4>
      </vt:variant>
      <vt:variant>
        <vt:lpwstr/>
      </vt:variant>
      <vt:variant>
        <vt:lpwstr>_Toc37050292</vt:lpwstr>
      </vt:variant>
      <vt:variant>
        <vt:i4>1441850</vt:i4>
      </vt:variant>
      <vt:variant>
        <vt:i4>563</vt:i4>
      </vt:variant>
      <vt:variant>
        <vt:i4>0</vt:i4>
      </vt:variant>
      <vt:variant>
        <vt:i4>5</vt:i4>
      </vt:variant>
      <vt:variant>
        <vt:lpwstr/>
      </vt:variant>
      <vt:variant>
        <vt:lpwstr>_Toc37050291</vt:lpwstr>
      </vt:variant>
      <vt:variant>
        <vt:i4>1507386</vt:i4>
      </vt:variant>
      <vt:variant>
        <vt:i4>557</vt:i4>
      </vt:variant>
      <vt:variant>
        <vt:i4>0</vt:i4>
      </vt:variant>
      <vt:variant>
        <vt:i4>5</vt:i4>
      </vt:variant>
      <vt:variant>
        <vt:lpwstr/>
      </vt:variant>
      <vt:variant>
        <vt:lpwstr>_Toc37050290</vt:lpwstr>
      </vt:variant>
      <vt:variant>
        <vt:i4>1966139</vt:i4>
      </vt:variant>
      <vt:variant>
        <vt:i4>551</vt:i4>
      </vt:variant>
      <vt:variant>
        <vt:i4>0</vt:i4>
      </vt:variant>
      <vt:variant>
        <vt:i4>5</vt:i4>
      </vt:variant>
      <vt:variant>
        <vt:lpwstr/>
      </vt:variant>
      <vt:variant>
        <vt:lpwstr>_Toc37050289</vt:lpwstr>
      </vt:variant>
      <vt:variant>
        <vt:i4>2031675</vt:i4>
      </vt:variant>
      <vt:variant>
        <vt:i4>545</vt:i4>
      </vt:variant>
      <vt:variant>
        <vt:i4>0</vt:i4>
      </vt:variant>
      <vt:variant>
        <vt:i4>5</vt:i4>
      </vt:variant>
      <vt:variant>
        <vt:lpwstr/>
      </vt:variant>
      <vt:variant>
        <vt:lpwstr>_Toc37050288</vt:lpwstr>
      </vt:variant>
      <vt:variant>
        <vt:i4>1048635</vt:i4>
      </vt:variant>
      <vt:variant>
        <vt:i4>539</vt:i4>
      </vt:variant>
      <vt:variant>
        <vt:i4>0</vt:i4>
      </vt:variant>
      <vt:variant>
        <vt:i4>5</vt:i4>
      </vt:variant>
      <vt:variant>
        <vt:lpwstr/>
      </vt:variant>
      <vt:variant>
        <vt:lpwstr>_Toc37050287</vt:lpwstr>
      </vt:variant>
      <vt:variant>
        <vt:i4>1114171</vt:i4>
      </vt:variant>
      <vt:variant>
        <vt:i4>533</vt:i4>
      </vt:variant>
      <vt:variant>
        <vt:i4>0</vt:i4>
      </vt:variant>
      <vt:variant>
        <vt:i4>5</vt:i4>
      </vt:variant>
      <vt:variant>
        <vt:lpwstr/>
      </vt:variant>
      <vt:variant>
        <vt:lpwstr>_Toc37050286</vt:lpwstr>
      </vt:variant>
      <vt:variant>
        <vt:i4>1179707</vt:i4>
      </vt:variant>
      <vt:variant>
        <vt:i4>527</vt:i4>
      </vt:variant>
      <vt:variant>
        <vt:i4>0</vt:i4>
      </vt:variant>
      <vt:variant>
        <vt:i4>5</vt:i4>
      </vt:variant>
      <vt:variant>
        <vt:lpwstr/>
      </vt:variant>
      <vt:variant>
        <vt:lpwstr>_Toc37050285</vt:lpwstr>
      </vt:variant>
      <vt:variant>
        <vt:i4>1245243</vt:i4>
      </vt:variant>
      <vt:variant>
        <vt:i4>521</vt:i4>
      </vt:variant>
      <vt:variant>
        <vt:i4>0</vt:i4>
      </vt:variant>
      <vt:variant>
        <vt:i4>5</vt:i4>
      </vt:variant>
      <vt:variant>
        <vt:lpwstr/>
      </vt:variant>
      <vt:variant>
        <vt:lpwstr>_Toc37050284</vt:lpwstr>
      </vt:variant>
      <vt:variant>
        <vt:i4>1638451</vt:i4>
      </vt:variant>
      <vt:variant>
        <vt:i4>512</vt:i4>
      </vt:variant>
      <vt:variant>
        <vt:i4>0</vt:i4>
      </vt:variant>
      <vt:variant>
        <vt:i4>5</vt:i4>
      </vt:variant>
      <vt:variant>
        <vt:lpwstr/>
      </vt:variant>
      <vt:variant>
        <vt:lpwstr>_Toc43796064</vt:lpwstr>
      </vt:variant>
      <vt:variant>
        <vt:i4>1966131</vt:i4>
      </vt:variant>
      <vt:variant>
        <vt:i4>506</vt:i4>
      </vt:variant>
      <vt:variant>
        <vt:i4>0</vt:i4>
      </vt:variant>
      <vt:variant>
        <vt:i4>5</vt:i4>
      </vt:variant>
      <vt:variant>
        <vt:lpwstr/>
      </vt:variant>
      <vt:variant>
        <vt:lpwstr>_Toc43796063</vt:lpwstr>
      </vt:variant>
      <vt:variant>
        <vt:i4>2031667</vt:i4>
      </vt:variant>
      <vt:variant>
        <vt:i4>500</vt:i4>
      </vt:variant>
      <vt:variant>
        <vt:i4>0</vt:i4>
      </vt:variant>
      <vt:variant>
        <vt:i4>5</vt:i4>
      </vt:variant>
      <vt:variant>
        <vt:lpwstr/>
      </vt:variant>
      <vt:variant>
        <vt:lpwstr>_Toc43796062</vt:lpwstr>
      </vt:variant>
      <vt:variant>
        <vt:i4>1835059</vt:i4>
      </vt:variant>
      <vt:variant>
        <vt:i4>494</vt:i4>
      </vt:variant>
      <vt:variant>
        <vt:i4>0</vt:i4>
      </vt:variant>
      <vt:variant>
        <vt:i4>5</vt:i4>
      </vt:variant>
      <vt:variant>
        <vt:lpwstr/>
      </vt:variant>
      <vt:variant>
        <vt:lpwstr>_Toc43796061</vt:lpwstr>
      </vt:variant>
      <vt:variant>
        <vt:i4>1900595</vt:i4>
      </vt:variant>
      <vt:variant>
        <vt:i4>488</vt:i4>
      </vt:variant>
      <vt:variant>
        <vt:i4>0</vt:i4>
      </vt:variant>
      <vt:variant>
        <vt:i4>5</vt:i4>
      </vt:variant>
      <vt:variant>
        <vt:lpwstr/>
      </vt:variant>
      <vt:variant>
        <vt:lpwstr>_Toc43796060</vt:lpwstr>
      </vt:variant>
      <vt:variant>
        <vt:i4>1310768</vt:i4>
      </vt:variant>
      <vt:variant>
        <vt:i4>482</vt:i4>
      </vt:variant>
      <vt:variant>
        <vt:i4>0</vt:i4>
      </vt:variant>
      <vt:variant>
        <vt:i4>5</vt:i4>
      </vt:variant>
      <vt:variant>
        <vt:lpwstr/>
      </vt:variant>
      <vt:variant>
        <vt:lpwstr>_Toc43796059</vt:lpwstr>
      </vt:variant>
      <vt:variant>
        <vt:i4>1376304</vt:i4>
      </vt:variant>
      <vt:variant>
        <vt:i4>476</vt:i4>
      </vt:variant>
      <vt:variant>
        <vt:i4>0</vt:i4>
      </vt:variant>
      <vt:variant>
        <vt:i4>5</vt:i4>
      </vt:variant>
      <vt:variant>
        <vt:lpwstr/>
      </vt:variant>
      <vt:variant>
        <vt:lpwstr>_Toc43796058</vt:lpwstr>
      </vt:variant>
      <vt:variant>
        <vt:i4>1703984</vt:i4>
      </vt:variant>
      <vt:variant>
        <vt:i4>470</vt:i4>
      </vt:variant>
      <vt:variant>
        <vt:i4>0</vt:i4>
      </vt:variant>
      <vt:variant>
        <vt:i4>5</vt:i4>
      </vt:variant>
      <vt:variant>
        <vt:lpwstr/>
      </vt:variant>
      <vt:variant>
        <vt:lpwstr>_Toc43796057</vt:lpwstr>
      </vt:variant>
      <vt:variant>
        <vt:i4>1769520</vt:i4>
      </vt:variant>
      <vt:variant>
        <vt:i4>464</vt:i4>
      </vt:variant>
      <vt:variant>
        <vt:i4>0</vt:i4>
      </vt:variant>
      <vt:variant>
        <vt:i4>5</vt:i4>
      </vt:variant>
      <vt:variant>
        <vt:lpwstr/>
      </vt:variant>
      <vt:variant>
        <vt:lpwstr>_Toc43796056</vt:lpwstr>
      </vt:variant>
      <vt:variant>
        <vt:i4>1572912</vt:i4>
      </vt:variant>
      <vt:variant>
        <vt:i4>458</vt:i4>
      </vt:variant>
      <vt:variant>
        <vt:i4>0</vt:i4>
      </vt:variant>
      <vt:variant>
        <vt:i4>5</vt:i4>
      </vt:variant>
      <vt:variant>
        <vt:lpwstr/>
      </vt:variant>
      <vt:variant>
        <vt:lpwstr>_Toc43796055</vt:lpwstr>
      </vt:variant>
      <vt:variant>
        <vt:i4>1638448</vt:i4>
      </vt:variant>
      <vt:variant>
        <vt:i4>452</vt:i4>
      </vt:variant>
      <vt:variant>
        <vt:i4>0</vt:i4>
      </vt:variant>
      <vt:variant>
        <vt:i4>5</vt:i4>
      </vt:variant>
      <vt:variant>
        <vt:lpwstr/>
      </vt:variant>
      <vt:variant>
        <vt:lpwstr>_Toc43796054</vt:lpwstr>
      </vt:variant>
      <vt:variant>
        <vt:i4>1966128</vt:i4>
      </vt:variant>
      <vt:variant>
        <vt:i4>446</vt:i4>
      </vt:variant>
      <vt:variant>
        <vt:i4>0</vt:i4>
      </vt:variant>
      <vt:variant>
        <vt:i4>5</vt:i4>
      </vt:variant>
      <vt:variant>
        <vt:lpwstr/>
      </vt:variant>
      <vt:variant>
        <vt:lpwstr>_Toc43796053</vt:lpwstr>
      </vt:variant>
      <vt:variant>
        <vt:i4>2031664</vt:i4>
      </vt:variant>
      <vt:variant>
        <vt:i4>440</vt:i4>
      </vt:variant>
      <vt:variant>
        <vt:i4>0</vt:i4>
      </vt:variant>
      <vt:variant>
        <vt:i4>5</vt:i4>
      </vt:variant>
      <vt:variant>
        <vt:lpwstr/>
      </vt:variant>
      <vt:variant>
        <vt:lpwstr>_Toc43796052</vt:lpwstr>
      </vt:variant>
      <vt:variant>
        <vt:i4>1835056</vt:i4>
      </vt:variant>
      <vt:variant>
        <vt:i4>434</vt:i4>
      </vt:variant>
      <vt:variant>
        <vt:i4>0</vt:i4>
      </vt:variant>
      <vt:variant>
        <vt:i4>5</vt:i4>
      </vt:variant>
      <vt:variant>
        <vt:lpwstr/>
      </vt:variant>
      <vt:variant>
        <vt:lpwstr>_Toc43796051</vt:lpwstr>
      </vt:variant>
      <vt:variant>
        <vt:i4>1900592</vt:i4>
      </vt:variant>
      <vt:variant>
        <vt:i4>428</vt:i4>
      </vt:variant>
      <vt:variant>
        <vt:i4>0</vt:i4>
      </vt:variant>
      <vt:variant>
        <vt:i4>5</vt:i4>
      </vt:variant>
      <vt:variant>
        <vt:lpwstr/>
      </vt:variant>
      <vt:variant>
        <vt:lpwstr>_Toc43796050</vt:lpwstr>
      </vt:variant>
      <vt:variant>
        <vt:i4>1310769</vt:i4>
      </vt:variant>
      <vt:variant>
        <vt:i4>422</vt:i4>
      </vt:variant>
      <vt:variant>
        <vt:i4>0</vt:i4>
      </vt:variant>
      <vt:variant>
        <vt:i4>5</vt:i4>
      </vt:variant>
      <vt:variant>
        <vt:lpwstr/>
      </vt:variant>
      <vt:variant>
        <vt:lpwstr>_Toc43796049</vt:lpwstr>
      </vt:variant>
      <vt:variant>
        <vt:i4>1376305</vt:i4>
      </vt:variant>
      <vt:variant>
        <vt:i4>416</vt:i4>
      </vt:variant>
      <vt:variant>
        <vt:i4>0</vt:i4>
      </vt:variant>
      <vt:variant>
        <vt:i4>5</vt:i4>
      </vt:variant>
      <vt:variant>
        <vt:lpwstr/>
      </vt:variant>
      <vt:variant>
        <vt:lpwstr>_Toc43796048</vt:lpwstr>
      </vt:variant>
      <vt:variant>
        <vt:i4>1703985</vt:i4>
      </vt:variant>
      <vt:variant>
        <vt:i4>410</vt:i4>
      </vt:variant>
      <vt:variant>
        <vt:i4>0</vt:i4>
      </vt:variant>
      <vt:variant>
        <vt:i4>5</vt:i4>
      </vt:variant>
      <vt:variant>
        <vt:lpwstr/>
      </vt:variant>
      <vt:variant>
        <vt:lpwstr>_Toc43796047</vt:lpwstr>
      </vt:variant>
      <vt:variant>
        <vt:i4>1769521</vt:i4>
      </vt:variant>
      <vt:variant>
        <vt:i4>404</vt:i4>
      </vt:variant>
      <vt:variant>
        <vt:i4>0</vt:i4>
      </vt:variant>
      <vt:variant>
        <vt:i4>5</vt:i4>
      </vt:variant>
      <vt:variant>
        <vt:lpwstr/>
      </vt:variant>
      <vt:variant>
        <vt:lpwstr>_Toc43796046</vt:lpwstr>
      </vt:variant>
      <vt:variant>
        <vt:i4>1572913</vt:i4>
      </vt:variant>
      <vt:variant>
        <vt:i4>398</vt:i4>
      </vt:variant>
      <vt:variant>
        <vt:i4>0</vt:i4>
      </vt:variant>
      <vt:variant>
        <vt:i4>5</vt:i4>
      </vt:variant>
      <vt:variant>
        <vt:lpwstr/>
      </vt:variant>
      <vt:variant>
        <vt:lpwstr>_Toc43796045</vt:lpwstr>
      </vt:variant>
      <vt:variant>
        <vt:i4>1638449</vt:i4>
      </vt:variant>
      <vt:variant>
        <vt:i4>392</vt:i4>
      </vt:variant>
      <vt:variant>
        <vt:i4>0</vt:i4>
      </vt:variant>
      <vt:variant>
        <vt:i4>5</vt:i4>
      </vt:variant>
      <vt:variant>
        <vt:lpwstr/>
      </vt:variant>
      <vt:variant>
        <vt:lpwstr>_Toc43796044</vt:lpwstr>
      </vt:variant>
      <vt:variant>
        <vt:i4>1966129</vt:i4>
      </vt:variant>
      <vt:variant>
        <vt:i4>386</vt:i4>
      </vt:variant>
      <vt:variant>
        <vt:i4>0</vt:i4>
      </vt:variant>
      <vt:variant>
        <vt:i4>5</vt:i4>
      </vt:variant>
      <vt:variant>
        <vt:lpwstr/>
      </vt:variant>
      <vt:variant>
        <vt:lpwstr>_Toc43796043</vt:lpwstr>
      </vt:variant>
      <vt:variant>
        <vt:i4>2031665</vt:i4>
      </vt:variant>
      <vt:variant>
        <vt:i4>380</vt:i4>
      </vt:variant>
      <vt:variant>
        <vt:i4>0</vt:i4>
      </vt:variant>
      <vt:variant>
        <vt:i4>5</vt:i4>
      </vt:variant>
      <vt:variant>
        <vt:lpwstr/>
      </vt:variant>
      <vt:variant>
        <vt:lpwstr>_Toc43796042</vt:lpwstr>
      </vt:variant>
      <vt:variant>
        <vt:i4>1835057</vt:i4>
      </vt:variant>
      <vt:variant>
        <vt:i4>374</vt:i4>
      </vt:variant>
      <vt:variant>
        <vt:i4>0</vt:i4>
      </vt:variant>
      <vt:variant>
        <vt:i4>5</vt:i4>
      </vt:variant>
      <vt:variant>
        <vt:lpwstr/>
      </vt:variant>
      <vt:variant>
        <vt:lpwstr>_Toc43796041</vt:lpwstr>
      </vt:variant>
      <vt:variant>
        <vt:i4>1900593</vt:i4>
      </vt:variant>
      <vt:variant>
        <vt:i4>368</vt:i4>
      </vt:variant>
      <vt:variant>
        <vt:i4>0</vt:i4>
      </vt:variant>
      <vt:variant>
        <vt:i4>5</vt:i4>
      </vt:variant>
      <vt:variant>
        <vt:lpwstr/>
      </vt:variant>
      <vt:variant>
        <vt:lpwstr>_Toc43796040</vt:lpwstr>
      </vt:variant>
      <vt:variant>
        <vt:i4>1310774</vt:i4>
      </vt:variant>
      <vt:variant>
        <vt:i4>362</vt:i4>
      </vt:variant>
      <vt:variant>
        <vt:i4>0</vt:i4>
      </vt:variant>
      <vt:variant>
        <vt:i4>5</vt:i4>
      </vt:variant>
      <vt:variant>
        <vt:lpwstr/>
      </vt:variant>
      <vt:variant>
        <vt:lpwstr>_Toc43796039</vt:lpwstr>
      </vt:variant>
      <vt:variant>
        <vt:i4>1376310</vt:i4>
      </vt:variant>
      <vt:variant>
        <vt:i4>356</vt:i4>
      </vt:variant>
      <vt:variant>
        <vt:i4>0</vt:i4>
      </vt:variant>
      <vt:variant>
        <vt:i4>5</vt:i4>
      </vt:variant>
      <vt:variant>
        <vt:lpwstr/>
      </vt:variant>
      <vt:variant>
        <vt:lpwstr>_Toc43796038</vt:lpwstr>
      </vt:variant>
      <vt:variant>
        <vt:i4>1703990</vt:i4>
      </vt:variant>
      <vt:variant>
        <vt:i4>350</vt:i4>
      </vt:variant>
      <vt:variant>
        <vt:i4>0</vt:i4>
      </vt:variant>
      <vt:variant>
        <vt:i4>5</vt:i4>
      </vt:variant>
      <vt:variant>
        <vt:lpwstr/>
      </vt:variant>
      <vt:variant>
        <vt:lpwstr>_Toc43796037</vt:lpwstr>
      </vt:variant>
      <vt:variant>
        <vt:i4>1769526</vt:i4>
      </vt:variant>
      <vt:variant>
        <vt:i4>344</vt:i4>
      </vt:variant>
      <vt:variant>
        <vt:i4>0</vt:i4>
      </vt:variant>
      <vt:variant>
        <vt:i4>5</vt:i4>
      </vt:variant>
      <vt:variant>
        <vt:lpwstr/>
      </vt:variant>
      <vt:variant>
        <vt:lpwstr>_Toc43796036</vt:lpwstr>
      </vt:variant>
      <vt:variant>
        <vt:i4>1572918</vt:i4>
      </vt:variant>
      <vt:variant>
        <vt:i4>338</vt:i4>
      </vt:variant>
      <vt:variant>
        <vt:i4>0</vt:i4>
      </vt:variant>
      <vt:variant>
        <vt:i4>5</vt:i4>
      </vt:variant>
      <vt:variant>
        <vt:lpwstr/>
      </vt:variant>
      <vt:variant>
        <vt:lpwstr>_Toc43796035</vt:lpwstr>
      </vt:variant>
      <vt:variant>
        <vt:i4>1638454</vt:i4>
      </vt:variant>
      <vt:variant>
        <vt:i4>332</vt:i4>
      </vt:variant>
      <vt:variant>
        <vt:i4>0</vt:i4>
      </vt:variant>
      <vt:variant>
        <vt:i4>5</vt:i4>
      </vt:variant>
      <vt:variant>
        <vt:lpwstr/>
      </vt:variant>
      <vt:variant>
        <vt:lpwstr>_Toc43796034</vt:lpwstr>
      </vt:variant>
      <vt:variant>
        <vt:i4>1966134</vt:i4>
      </vt:variant>
      <vt:variant>
        <vt:i4>326</vt:i4>
      </vt:variant>
      <vt:variant>
        <vt:i4>0</vt:i4>
      </vt:variant>
      <vt:variant>
        <vt:i4>5</vt:i4>
      </vt:variant>
      <vt:variant>
        <vt:lpwstr/>
      </vt:variant>
      <vt:variant>
        <vt:lpwstr>_Toc43796033</vt:lpwstr>
      </vt:variant>
      <vt:variant>
        <vt:i4>2031670</vt:i4>
      </vt:variant>
      <vt:variant>
        <vt:i4>320</vt:i4>
      </vt:variant>
      <vt:variant>
        <vt:i4>0</vt:i4>
      </vt:variant>
      <vt:variant>
        <vt:i4>5</vt:i4>
      </vt:variant>
      <vt:variant>
        <vt:lpwstr/>
      </vt:variant>
      <vt:variant>
        <vt:lpwstr>_Toc43796032</vt:lpwstr>
      </vt:variant>
      <vt:variant>
        <vt:i4>1835062</vt:i4>
      </vt:variant>
      <vt:variant>
        <vt:i4>314</vt:i4>
      </vt:variant>
      <vt:variant>
        <vt:i4>0</vt:i4>
      </vt:variant>
      <vt:variant>
        <vt:i4>5</vt:i4>
      </vt:variant>
      <vt:variant>
        <vt:lpwstr/>
      </vt:variant>
      <vt:variant>
        <vt:lpwstr>_Toc43796031</vt:lpwstr>
      </vt:variant>
      <vt:variant>
        <vt:i4>1900598</vt:i4>
      </vt:variant>
      <vt:variant>
        <vt:i4>308</vt:i4>
      </vt:variant>
      <vt:variant>
        <vt:i4>0</vt:i4>
      </vt:variant>
      <vt:variant>
        <vt:i4>5</vt:i4>
      </vt:variant>
      <vt:variant>
        <vt:lpwstr/>
      </vt:variant>
      <vt:variant>
        <vt:lpwstr>_Toc43796030</vt:lpwstr>
      </vt:variant>
      <vt:variant>
        <vt:i4>1310775</vt:i4>
      </vt:variant>
      <vt:variant>
        <vt:i4>302</vt:i4>
      </vt:variant>
      <vt:variant>
        <vt:i4>0</vt:i4>
      </vt:variant>
      <vt:variant>
        <vt:i4>5</vt:i4>
      </vt:variant>
      <vt:variant>
        <vt:lpwstr/>
      </vt:variant>
      <vt:variant>
        <vt:lpwstr>_Toc43796029</vt:lpwstr>
      </vt:variant>
      <vt:variant>
        <vt:i4>1376311</vt:i4>
      </vt:variant>
      <vt:variant>
        <vt:i4>296</vt:i4>
      </vt:variant>
      <vt:variant>
        <vt:i4>0</vt:i4>
      </vt:variant>
      <vt:variant>
        <vt:i4>5</vt:i4>
      </vt:variant>
      <vt:variant>
        <vt:lpwstr/>
      </vt:variant>
      <vt:variant>
        <vt:lpwstr>_Toc43796028</vt:lpwstr>
      </vt:variant>
      <vt:variant>
        <vt:i4>1703991</vt:i4>
      </vt:variant>
      <vt:variant>
        <vt:i4>290</vt:i4>
      </vt:variant>
      <vt:variant>
        <vt:i4>0</vt:i4>
      </vt:variant>
      <vt:variant>
        <vt:i4>5</vt:i4>
      </vt:variant>
      <vt:variant>
        <vt:lpwstr/>
      </vt:variant>
      <vt:variant>
        <vt:lpwstr>_Toc43796027</vt:lpwstr>
      </vt:variant>
      <vt:variant>
        <vt:i4>1769527</vt:i4>
      </vt:variant>
      <vt:variant>
        <vt:i4>284</vt:i4>
      </vt:variant>
      <vt:variant>
        <vt:i4>0</vt:i4>
      </vt:variant>
      <vt:variant>
        <vt:i4>5</vt:i4>
      </vt:variant>
      <vt:variant>
        <vt:lpwstr/>
      </vt:variant>
      <vt:variant>
        <vt:lpwstr>_Toc43796026</vt:lpwstr>
      </vt:variant>
      <vt:variant>
        <vt:i4>1572919</vt:i4>
      </vt:variant>
      <vt:variant>
        <vt:i4>278</vt:i4>
      </vt:variant>
      <vt:variant>
        <vt:i4>0</vt:i4>
      </vt:variant>
      <vt:variant>
        <vt:i4>5</vt:i4>
      </vt:variant>
      <vt:variant>
        <vt:lpwstr/>
      </vt:variant>
      <vt:variant>
        <vt:lpwstr>_Toc43796025</vt:lpwstr>
      </vt:variant>
      <vt:variant>
        <vt:i4>1638455</vt:i4>
      </vt:variant>
      <vt:variant>
        <vt:i4>272</vt:i4>
      </vt:variant>
      <vt:variant>
        <vt:i4>0</vt:i4>
      </vt:variant>
      <vt:variant>
        <vt:i4>5</vt:i4>
      </vt:variant>
      <vt:variant>
        <vt:lpwstr/>
      </vt:variant>
      <vt:variant>
        <vt:lpwstr>_Toc43796024</vt:lpwstr>
      </vt:variant>
      <vt:variant>
        <vt:i4>1966135</vt:i4>
      </vt:variant>
      <vt:variant>
        <vt:i4>266</vt:i4>
      </vt:variant>
      <vt:variant>
        <vt:i4>0</vt:i4>
      </vt:variant>
      <vt:variant>
        <vt:i4>5</vt:i4>
      </vt:variant>
      <vt:variant>
        <vt:lpwstr/>
      </vt:variant>
      <vt:variant>
        <vt:lpwstr>_Toc43796023</vt:lpwstr>
      </vt:variant>
      <vt:variant>
        <vt:i4>2031671</vt:i4>
      </vt:variant>
      <vt:variant>
        <vt:i4>260</vt:i4>
      </vt:variant>
      <vt:variant>
        <vt:i4>0</vt:i4>
      </vt:variant>
      <vt:variant>
        <vt:i4>5</vt:i4>
      </vt:variant>
      <vt:variant>
        <vt:lpwstr/>
      </vt:variant>
      <vt:variant>
        <vt:lpwstr>_Toc43796022</vt:lpwstr>
      </vt:variant>
      <vt:variant>
        <vt:i4>1835063</vt:i4>
      </vt:variant>
      <vt:variant>
        <vt:i4>254</vt:i4>
      </vt:variant>
      <vt:variant>
        <vt:i4>0</vt:i4>
      </vt:variant>
      <vt:variant>
        <vt:i4>5</vt:i4>
      </vt:variant>
      <vt:variant>
        <vt:lpwstr/>
      </vt:variant>
      <vt:variant>
        <vt:lpwstr>_Toc43796021</vt:lpwstr>
      </vt:variant>
      <vt:variant>
        <vt:i4>1900599</vt:i4>
      </vt:variant>
      <vt:variant>
        <vt:i4>248</vt:i4>
      </vt:variant>
      <vt:variant>
        <vt:i4>0</vt:i4>
      </vt:variant>
      <vt:variant>
        <vt:i4>5</vt:i4>
      </vt:variant>
      <vt:variant>
        <vt:lpwstr/>
      </vt:variant>
      <vt:variant>
        <vt:lpwstr>_Toc43796020</vt:lpwstr>
      </vt:variant>
      <vt:variant>
        <vt:i4>1310772</vt:i4>
      </vt:variant>
      <vt:variant>
        <vt:i4>242</vt:i4>
      </vt:variant>
      <vt:variant>
        <vt:i4>0</vt:i4>
      </vt:variant>
      <vt:variant>
        <vt:i4>5</vt:i4>
      </vt:variant>
      <vt:variant>
        <vt:lpwstr/>
      </vt:variant>
      <vt:variant>
        <vt:lpwstr>_Toc43796019</vt:lpwstr>
      </vt:variant>
      <vt:variant>
        <vt:i4>1376308</vt:i4>
      </vt:variant>
      <vt:variant>
        <vt:i4>236</vt:i4>
      </vt:variant>
      <vt:variant>
        <vt:i4>0</vt:i4>
      </vt:variant>
      <vt:variant>
        <vt:i4>5</vt:i4>
      </vt:variant>
      <vt:variant>
        <vt:lpwstr/>
      </vt:variant>
      <vt:variant>
        <vt:lpwstr>_Toc43796018</vt:lpwstr>
      </vt:variant>
      <vt:variant>
        <vt:i4>1703988</vt:i4>
      </vt:variant>
      <vt:variant>
        <vt:i4>230</vt:i4>
      </vt:variant>
      <vt:variant>
        <vt:i4>0</vt:i4>
      </vt:variant>
      <vt:variant>
        <vt:i4>5</vt:i4>
      </vt:variant>
      <vt:variant>
        <vt:lpwstr/>
      </vt:variant>
      <vt:variant>
        <vt:lpwstr>_Toc43796017</vt:lpwstr>
      </vt:variant>
      <vt:variant>
        <vt:i4>1769524</vt:i4>
      </vt:variant>
      <vt:variant>
        <vt:i4>224</vt:i4>
      </vt:variant>
      <vt:variant>
        <vt:i4>0</vt:i4>
      </vt:variant>
      <vt:variant>
        <vt:i4>5</vt:i4>
      </vt:variant>
      <vt:variant>
        <vt:lpwstr/>
      </vt:variant>
      <vt:variant>
        <vt:lpwstr>_Toc43796016</vt:lpwstr>
      </vt:variant>
      <vt:variant>
        <vt:i4>1572916</vt:i4>
      </vt:variant>
      <vt:variant>
        <vt:i4>218</vt:i4>
      </vt:variant>
      <vt:variant>
        <vt:i4>0</vt:i4>
      </vt:variant>
      <vt:variant>
        <vt:i4>5</vt:i4>
      </vt:variant>
      <vt:variant>
        <vt:lpwstr/>
      </vt:variant>
      <vt:variant>
        <vt:lpwstr>_Toc43796015</vt:lpwstr>
      </vt:variant>
      <vt:variant>
        <vt:i4>1638452</vt:i4>
      </vt:variant>
      <vt:variant>
        <vt:i4>212</vt:i4>
      </vt:variant>
      <vt:variant>
        <vt:i4>0</vt:i4>
      </vt:variant>
      <vt:variant>
        <vt:i4>5</vt:i4>
      </vt:variant>
      <vt:variant>
        <vt:lpwstr/>
      </vt:variant>
      <vt:variant>
        <vt:lpwstr>_Toc43796014</vt:lpwstr>
      </vt:variant>
      <vt:variant>
        <vt:i4>1966132</vt:i4>
      </vt:variant>
      <vt:variant>
        <vt:i4>206</vt:i4>
      </vt:variant>
      <vt:variant>
        <vt:i4>0</vt:i4>
      </vt:variant>
      <vt:variant>
        <vt:i4>5</vt:i4>
      </vt:variant>
      <vt:variant>
        <vt:lpwstr/>
      </vt:variant>
      <vt:variant>
        <vt:lpwstr>_Toc43796013</vt:lpwstr>
      </vt:variant>
      <vt:variant>
        <vt:i4>2031668</vt:i4>
      </vt:variant>
      <vt:variant>
        <vt:i4>200</vt:i4>
      </vt:variant>
      <vt:variant>
        <vt:i4>0</vt:i4>
      </vt:variant>
      <vt:variant>
        <vt:i4>5</vt:i4>
      </vt:variant>
      <vt:variant>
        <vt:lpwstr/>
      </vt:variant>
      <vt:variant>
        <vt:lpwstr>_Toc43796012</vt:lpwstr>
      </vt:variant>
      <vt:variant>
        <vt:i4>1835060</vt:i4>
      </vt:variant>
      <vt:variant>
        <vt:i4>194</vt:i4>
      </vt:variant>
      <vt:variant>
        <vt:i4>0</vt:i4>
      </vt:variant>
      <vt:variant>
        <vt:i4>5</vt:i4>
      </vt:variant>
      <vt:variant>
        <vt:lpwstr/>
      </vt:variant>
      <vt:variant>
        <vt:lpwstr>_Toc43796011</vt:lpwstr>
      </vt:variant>
      <vt:variant>
        <vt:i4>1900596</vt:i4>
      </vt:variant>
      <vt:variant>
        <vt:i4>188</vt:i4>
      </vt:variant>
      <vt:variant>
        <vt:i4>0</vt:i4>
      </vt:variant>
      <vt:variant>
        <vt:i4>5</vt:i4>
      </vt:variant>
      <vt:variant>
        <vt:lpwstr/>
      </vt:variant>
      <vt:variant>
        <vt:lpwstr>_Toc43796010</vt:lpwstr>
      </vt:variant>
      <vt:variant>
        <vt:i4>1310773</vt:i4>
      </vt:variant>
      <vt:variant>
        <vt:i4>182</vt:i4>
      </vt:variant>
      <vt:variant>
        <vt:i4>0</vt:i4>
      </vt:variant>
      <vt:variant>
        <vt:i4>5</vt:i4>
      </vt:variant>
      <vt:variant>
        <vt:lpwstr/>
      </vt:variant>
      <vt:variant>
        <vt:lpwstr>_Toc43796009</vt:lpwstr>
      </vt:variant>
      <vt:variant>
        <vt:i4>1376309</vt:i4>
      </vt:variant>
      <vt:variant>
        <vt:i4>176</vt:i4>
      </vt:variant>
      <vt:variant>
        <vt:i4>0</vt:i4>
      </vt:variant>
      <vt:variant>
        <vt:i4>5</vt:i4>
      </vt:variant>
      <vt:variant>
        <vt:lpwstr/>
      </vt:variant>
      <vt:variant>
        <vt:lpwstr>_Toc43796008</vt:lpwstr>
      </vt:variant>
      <vt:variant>
        <vt:i4>1703989</vt:i4>
      </vt:variant>
      <vt:variant>
        <vt:i4>170</vt:i4>
      </vt:variant>
      <vt:variant>
        <vt:i4>0</vt:i4>
      </vt:variant>
      <vt:variant>
        <vt:i4>5</vt:i4>
      </vt:variant>
      <vt:variant>
        <vt:lpwstr/>
      </vt:variant>
      <vt:variant>
        <vt:lpwstr>_Toc43796007</vt:lpwstr>
      </vt:variant>
      <vt:variant>
        <vt:i4>1769525</vt:i4>
      </vt:variant>
      <vt:variant>
        <vt:i4>164</vt:i4>
      </vt:variant>
      <vt:variant>
        <vt:i4>0</vt:i4>
      </vt:variant>
      <vt:variant>
        <vt:i4>5</vt:i4>
      </vt:variant>
      <vt:variant>
        <vt:lpwstr/>
      </vt:variant>
      <vt:variant>
        <vt:lpwstr>_Toc43796006</vt:lpwstr>
      </vt:variant>
      <vt:variant>
        <vt:i4>1572917</vt:i4>
      </vt:variant>
      <vt:variant>
        <vt:i4>158</vt:i4>
      </vt:variant>
      <vt:variant>
        <vt:i4>0</vt:i4>
      </vt:variant>
      <vt:variant>
        <vt:i4>5</vt:i4>
      </vt:variant>
      <vt:variant>
        <vt:lpwstr/>
      </vt:variant>
      <vt:variant>
        <vt:lpwstr>_Toc43796005</vt:lpwstr>
      </vt:variant>
      <vt:variant>
        <vt:i4>1638453</vt:i4>
      </vt:variant>
      <vt:variant>
        <vt:i4>152</vt:i4>
      </vt:variant>
      <vt:variant>
        <vt:i4>0</vt:i4>
      </vt:variant>
      <vt:variant>
        <vt:i4>5</vt:i4>
      </vt:variant>
      <vt:variant>
        <vt:lpwstr/>
      </vt:variant>
      <vt:variant>
        <vt:lpwstr>_Toc43796004</vt:lpwstr>
      </vt:variant>
      <vt:variant>
        <vt:i4>1966133</vt:i4>
      </vt:variant>
      <vt:variant>
        <vt:i4>146</vt:i4>
      </vt:variant>
      <vt:variant>
        <vt:i4>0</vt:i4>
      </vt:variant>
      <vt:variant>
        <vt:i4>5</vt:i4>
      </vt:variant>
      <vt:variant>
        <vt:lpwstr/>
      </vt:variant>
      <vt:variant>
        <vt:lpwstr>_Toc43796003</vt:lpwstr>
      </vt:variant>
      <vt:variant>
        <vt:i4>2031669</vt:i4>
      </vt:variant>
      <vt:variant>
        <vt:i4>140</vt:i4>
      </vt:variant>
      <vt:variant>
        <vt:i4>0</vt:i4>
      </vt:variant>
      <vt:variant>
        <vt:i4>5</vt:i4>
      </vt:variant>
      <vt:variant>
        <vt:lpwstr/>
      </vt:variant>
      <vt:variant>
        <vt:lpwstr>_Toc43796002</vt:lpwstr>
      </vt:variant>
      <vt:variant>
        <vt:i4>1835061</vt:i4>
      </vt:variant>
      <vt:variant>
        <vt:i4>134</vt:i4>
      </vt:variant>
      <vt:variant>
        <vt:i4>0</vt:i4>
      </vt:variant>
      <vt:variant>
        <vt:i4>5</vt:i4>
      </vt:variant>
      <vt:variant>
        <vt:lpwstr/>
      </vt:variant>
      <vt:variant>
        <vt:lpwstr>_Toc43796001</vt:lpwstr>
      </vt:variant>
      <vt:variant>
        <vt:i4>1900597</vt:i4>
      </vt:variant>
      <vt:variant>
        <vt:i4>128</vt:i4>
      </vt:variant>
      <vt:variant>
        <vt:i4>0</vt:i4>
      </vt:variant>
      <vt:variant>
        <vt:i4>5</vt:i4>
      </vt:variant>
      <vt:variant>
        <vt:lpwstr/>
      </vt:variant>
      <vt:variant>
        <vt:lpwstr>_Toc43796000</vt:lpwstr>
      </vt:variant>
      <vt:variant>
        <vt:i4>1900607</vt:i4>
      </vt:variant>
      <vt:variant>
        <vt:i4>122</vt:i4>
      </vt:variant>
      <vt:variant>
        <vt:i4>0</vt:i4>
      </vt:variant>
      <vt:variant>
        <vt:i4>5</vt:i4>
      </vt:variant>
      <vt:variant>
        <vt:lpwstr/>
      </vt:variant>
      <vt:variant>
        <vt:lpwstr>_Toc43795999</vt:lpwstr>
      </vt:variant>
      <vt:variant>
        <vt:i4>1835071</vt:i4>
      </vt:variant>
      <vt:variant>
        <vt:i4>116</vt:i4>
      </vt:variant>
      <vt:variant>
        <vt:i4>0</vt:i4>
      </vt:variant>
      <vt:variant>
        <vt:i4>5</vt:i4>
      </vt:variant>
      <vt:variant>
        <vt:lpwstr/>
      </vt:variant>
      <vt:variant>
        <vt:lpwstr>_Toc43795998</vt:lpwstr>
      </vt:variant>
      <vt:variant>
        <vt:i4>1245247</vt:i4>
      </vt:variant>
      <vt:variant>
        <vt:i4>110</vt:i4>
      </vt:variant>
      <vt:variant>
        <vt:i4>0</vt:i4>
      </vt:variant>
      <vt:variant>
        <vt:i4>5</vt:i4>
      </vt:variant>
      <vt:variant>
        <vt:lpwstr/>
      </vt:variant>
      <vt:variant>
        <vt:lpwstr>_Toc43795997</vt:lpwstr>
      </vt:variant>
      <vt:variant>
        <vt:i4>1179711</vt:i4>
      </vt:variant>
      <vt:variant>
        <vt:i4>104</vt:i4>
      </vt:variant>
      <vt:variant>
        <vt:i4>0</vt:i4>
      </vt:variant>
      <vt:variant>
        <vt:i4>5</vt:i4>
      </vt:variant>
      <vt:variant>
        <vt:lpwstr/>
      </vt:variant>
      <vt:variant>
        <vt:lpwstr>_Toc43795996</vt:lpwstr>
      </vt:variant>
      <vt:variant>
        <vt:i4>1114175</vt:i4>
      </vt:variant>
      <vt:variant>
        <vt:i4>98</vt:i4>
      </vt:variant>
      <vt:variant>
        <vt:i4>0</vt:i4>
      </vt:variant>
      <vt:variant>
        <vt:i4>5</vt:i4>
      </vt:variant>
      <vt:variant>
        <vt:lpwstr/>
      </vt:variant>
      <vt:variant>
        <vt:lpwstr>_Toc43795995</vt:lpwstr>
      </vt:variant>
      <vt:variant>
        <vt:i4>1048639</vt:i4>
      </vt:variant>
      <vt:variant>
        <vt:i4>92</vt:i4>
      </vt:variant>
      <vt:variant>
        <vt:i4>0</vt:i4>
      </vt:variant>
      <vt:variant>
        <vt:i4>5</vt:i4>
      </vt:variant>
      <vt:variant>
        <vt:lpwstr/>
      </vt:variant>
      <vt:variant>
        <vt:lpwstr>_Toc43795994</vt:lpwstr>
      </vt:variant>
      <vt:variant>
        <vt:i4>1507391</vt:i4>
      </vt:variant>
      <vt:variant>
        <vt:i4>86</vt:i4>
      </vt:variant>
      <vt:variant>
        <vt:i4>0</vt:i4>
      </vt:variant>
      <vt:variant>
        <vt:i4>5</vt:i4>
      </vt:variant>
      <vt:variant>
        <vt:lpwstr/>
      </vt:variant>
      <vt:variant>
        <vt:lpwstr>_Toc43795993</vt:lpwstr>
      </vt:variant>
      <vt:variant>
        <vt:i4>1441855</vt:i4>
      </vt:variant>
      <vt:variant>
        <vt:i4>80</vt:i4>
      </vt:variant>
      <vt:variant>
        <vt:i4>0</vt:i4>
      </vt:variant>
      <vt:variant>
        <vt:i4>5</vt:i4>
      </vt:variant>
      <vt:variant>
        <vt:lpwstr/>
      </vt:variant>
      <vt:variant>
        <vt:lpwstr>_Toc43795992</vt:lpwstr>
      </vt:variant>
      <vt:variant>
        <vt:i4>1376319</vt:i4>
      </vt:variant>
      <vt:variant>
        <vt:i4>74</vt:i4>
      </vt:variant>
      <vt:variant>
        <vt:i4>0</vt:i4>
      </vt:variant>
      <vt:variant>
        <vt:i4>5</vt:i4>
      </vt:variant>
      <vt:variant>
        <vt:lpwstr/>
      </vt:variant>
      <vt:variant>
        <vt:lpwstr>_Toc43795991</vt:lpwstr>
      </vt:variant>
      <vt:variant>
        <vt:i4>1310783</vt:i4>
      </vt:variant>
      <vt:variant>
        <vt:i4>68</vt:i4>
      </vt:variant>
      <vt:variant>
        <vt:i4>0</vt:i4>
      </vt:variant>
      <vt:variant>
        <vt:i4>5</vt:i4>
      </vt:variant>
      <vt:variant>
        <vt:lpwstr/>
      </vt:variant>
      <vt:variant>
        <vt:lpwstr>_Toc43795990</vt:lpwstr>
      </vt:variant>
      <vt:variant>
        <vt:i4>1900606</vt:i4>
      </vt:variant>
      <vt:variant>
        <vt:i4>62</vt:i4>
      </vt:variant>
      <vt:variant>
        <vt:i4>0</vt:i4>
      </vt:variant>
      <vt:variant>
        <vt:i4>5</vt:i4>
      </vt:variant>
      <vt:variant>
        <vt:lpwstr/>
      </vt:variant>
      <vt:variant>
        <vt:lpwstr>_Toc43795989</vt:lpwstr>
      </vt:variant>
      <vt:variant>
        <vt:i4>1835070</vt:i4>
      </vt:variant>
      <vt:variant>
        <vt:i4>56</vt:i4>
      </vt:variant>
      <vt:variant>
        <vt:i4>0</vt:i4>
      </vt:variant>
      <vt:variant>
        <vt:i4>5</vt:i4>
      </vt:variant>
      <vt:variant>
        <vt:lpwstr/>
      </vt:variant>
      <vt:variant>
        <vt:lpwstr>_Toc43795988</vt:lpwstr>
      </vt:variant>
      <vt:variant>
        <vt:i4>1245246</vt:i4>
      </vt:variant>
      <vt:variant>
        <vt:i4>50</vt:i4>
      </vt:variant>
      <vt:variant>
        <vt:i4>0</vt:i4>
      </vt:variant>
      <vt:variant>
        <vt:i4>5</vt:i4>
      </vt:variant>
      <vt:variant>
        <vt:lpwstr/>
      </vt:variant>
      <vt:variant>
        <vt:lpwstr>_Toc43795987</vt:lpwstr>
      </vt:variant>
      <vt:variant>
        <vt:i4>1179710</vt:i4>
      </vt:variant>
      <vt:variant>
        <vt:i4>44</vt:i4>
      </vt:variant>
      <vt:variant>
        <vt:i4>0</vt:i4>
      </vt:variant>
      <vt:variant>
        <vt:i4>5</vt:i4>
      </vt:variant>
      <vt:variant>
        <vt:lpwstr/>
      </vt:variant>
      <vt:variant>
        <vt:lpwstr>_Toc43795986</vt:lpwstr>
      </vt:variant>
      <vt:variant>
        <vt:i4>1114174</vt:i4>
      </vt:variant>
      <vt:variant>
        <vt:i4>38</vt:i4>
      </vt:variant>
      <vt:variant>
        <vt:i4>0</vt:i4>
      </vt:variant>
      <vt:variant>
        <vt:i4>5</vt:i4>
      </vt:variant>
      <vt:variant>
        <vt:lpwstr/>
      </vt:variant>
      <vt:variant>
        <vt:lpwstr>_Toc43795985</vt:lpwstr>
      </vt:variant>
      <vt:variant>
        <vt:i4>1048638</vt:i4>
      </vt:variant>
      <vt:variant>
        <vt:i4>32</vt:i4>
      </vt:variant>
      <vt:variant>
        <vt:i4>0</vt:i4>
      </vt:variant>
      <vt:variant>
        <vt:i4>5</vt:i4>
      </vt:variant>
      <vt:variant>
        <vt:lpwstr/>
      </vt:variant>
      <vt:variant>
        <vt:lpwstr>_Toc43795984</vt:lpwstr>
      </vt:variant>
      <vt:variant>
        <vt:i4>1507390</vt:i4>
      </vt:variant>
      <vt:variant>
        <vt:i4>26</vt:i4>
      </vt:variant>
      <vt:variant>
        <vt:i4>0</vt:i4>
      </vt:variant>
      <vt:variant>
        <vt:i4>5</vt:i4>
      </vt:variant>
      <vt:variant>
        <vt:lpwstr/>
      </vt:variant>
      <vt:variant>
        <vt:lpwstr>_Toc43795983</vt:lpwstr>
      </vt:variant>
      <vt:variant>
        <vt:i4>1441854</vt:i4>
      </vt:variant>
      <vt:variant>
        <vt:i4>20</vt:i4>
      </vt:variant>
      <vt:variant>
        <vt:i4>0</vt:i4>
      </vt:variant>
      <vt:variant>
        <vt:i4>5</vt:i4>
      </vt:variant>
      <vt:variant>
        <vt:lpwstr/>
      </vt:variant>
      <vt:variant>
        <vt:lpwstr>_Toc43795982</vt:lpwstr>
      </vt:variant>
      <vt:variant>
        <vt:i4>1376318</vt:i4>
      </vt:variant>
      <vt:variant>
        <vt:i4>14</vt:i4>
      </vt:variant>
      <vt:variant>
        <vt:i4>0</vt:i4>
      </vt:variant>
      <vt:variant>
        <vt:i4>5</vt:i4>
      </vt:variant>
      <vt:variant>
        <vt:lpwstr/>
      </vt:variant>
      <vt:variant>
        <vt:lpwstr>_Toc43795981</vt:lpwstr>
      </vt:variant>
      <vt:variant>
        <vt:i4>1310782</vt:i4>
      </vt:variant>
      <vt:variant>
        <vt:i4>8</vt:i4>
      </vt:variant>
      <vt:variant>
        <vt:i4>0</vt:i4>
      </vt:variant>
      <vt:variant>
        <vt:i4>5</vt:i4>
      </vt:variant>
      <vt:variant>
        <vt:lpwstr/>
      </vt:variant>
      <vt:variant>
        <vt:lpwstr>_Toc43795980</vt:lpwstr>
      </vt:variant>
      <vt:variant>
        <vt:i4>1900593</vt:i4>
      </vt:variant>
      <vt:variant>
        <vt:i4>2</vt:i4>
      </vt:variant>
      <vt:variant>
        <vt:i4>0</vt:i4>
      </vt:variant>
      <vt:variant>
        <vt:i4>5</vt:i4>
      </vt:variant>
      <vt:variant>
        <vt:lpwstr/>
      </vt:variant>
      <vt:variant>
        <vt:lpwstr>_Toc43795979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郭磊</dc:creator>
  <cp:keywords/>
  <dc:description/>
  <cp:lastModifiedBy>郭 磊</cp:lastModifiedBy>
  <cp:revision>3</cp:revision>
  <dcterms:created xsi:type="dcterms:W3CDTF">2021-11-11T15:36:00Z</dcterms:created>
  <dcterms:modified xsi:type="dcterms:W3CDTF">2021-11-11T15:36:00Z</dcterms:modified>
</cp:coreProperties>
</file>