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57" w:type="dxa"/>
          <w:right w:w="57" w:type="dxa"/>
        </w:tblCellMar>
        <w:tblLook w:val="0000" w:firstRow="0" w:lastRow="0" w:firstColumn="0" w:lastColumn="0" w:noHBand="0" w:noVBand="0"/>
      </w:tblPr>
      <w:tblGrid>
        <w:gridCol w:w="3614"/>
        <w:gridCol w:w="2936"/>
        <w:gridCol w:w="1136"/>
        <w:gridCol w:w="1624"/>
      </w:tblGrid>
      <w:tr w:rsidR="00C23948" w14:paraId="6909E8A6" w14:textId="77777777">
        <w:tblPrEx>
          <w:tblCellMar>
            <w:top w:w="0" w:type="dxa"/>
            <w:bottom w:w="0" w:type="dxa"/>
          </w:tblCellMar>
        </w:tblPrEx>
        <w:tc>
          <w:tcPr>
            <w:tcW w:w="1941" w:type="pct"/>
            <w:vMerge w:val="restart"/>
            <w:tcBorders>
              <w:top w:val="single" w:sz="6" w:space="0" w:color="auto"/>
              <w:left w:val="single" w:sz="6" w:space="0" w:color="auto"/>
              <w:right w:val="single" w:sz="6" w:space="0" w:color="auto"/>
            </w:tcBorders>
            <w:vAlign w:val="center"/>
          </w:tcPr>
          <w:p w14:paraId="1A30D40C" w14:textId="5A5A91EE" w:rsidR="00C23948" w:rsidRDefault="00D03818" w:rsidP="00C23948">
            <w:pPr>
              <w:pStyle w:val="af8"/>
            </w:pPr>
            <w:bookmarkStart w:id="0" w:name="文档名称"/>
            <w:r>
              <w:rPr>
                <w:rFonts w:hint="eastAsia"/>
                <w:noProof/>
              </w:rPr>
              <mc:AlternateContent>
                <mc:Choice Requires="wps">
                  <w:drawing>
                    <wp:anchor distT="0" distB="0" distL="114300" distR="114300" simplePos="0" relativeHeight="251657216" behindDoc="0" locked="1" layoutInCell="1" allowOverlap="1" wp14:anchorId="7D87A78D" wp14:editId="5505CB71">
                      <wp:simplePos x="0" y="0"/>
                      <wp:positionH relativeFrom="column">
                        <wp:posOffset>0</wp:posOffset>
                      </wp:positionH>
                      <wp:positionV relativeFrom="paragraph">
                        <wp:posOffset>0</wp:posOffset>
                      </wp:positionV>
                      <wp:extent cx="635" cy="635"/>
                      <wp:effectExtent l="0" t="0" r="0" b="0"/>
                      <wp:wrapNone/>
                      <wp:docPr id="19" name="DtsShapeName" descr="089D656@ECB@5E5@@CD37D2EGCGEG@E809:MAW9=0:VM47148!!!!!!BIHO@]m47148!!!!@5684281102E237@24C1102E237@24C!!!!!!!!!!!!!!!!!!!!!!!!!!!!!!!!!!!!!!!!!!!!!!!!!!!!9=B;U9=G?FL71118421!!!BIHO@]l11001780!@56840G110018153EEG110018153EEG!!!!!!!!!!!!!!!!!!!!!!!!!!!!!!!!!!!!!!!!!!!!!!!!!!!!82;@f82B:aV11027343!!!BIHO@]v11027343!@5BC10D110B348749B6110B348749B6!!!!!!!!!!!!!!!!!!!!!!!!!!!!!!!!!!!!!!!!!!!!!!!!!!!!84GAH84GAWR51158@!!!!!BIHO@]r51158!!!1@44E7@911001851G3@711001851G3@7!!!!!!!!!!!!!!!!!!!!!!!!!!!!!!!!!!!!!!!!!!!!!!!!!!!!8;J8_8;J8d[11151957!!!BIHO@]{51957!!!1@44E7E1110B34E4944D110B34E4944D!!!!!!!!!!!!!!!!!!!!!!!!!!!!!!!!!!!!!!!!!!!!!!!!!!!!8;M&gt;W8=0B]I77480!!!!!!BIHO@]i77480!!!1@44E65G110830GEG124S'E,泞变,角函贾废乳角哥桂泞变,17Z0\Z0\/11/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974D5" id="DtsShapeName" o:spid="_x0000_s1026" alt="089D656@ECB@5E5@@CD37D2EGCGEG@E809:MAW9=0:VM47148!!!!!!BIHO@]m47148!!!!@5684281102E237@24C1102E237@24C!!!!!!!!!!!!!!!!!!!!!!!!!!!!!!!!!!!!!!!!!!!!!!!!!!!!9=B;U9=G?FL71118421!!!BIHO@]l11001780!@56840G110018153EEG110018153EEG!!!!!!!!!!!!!!!!!!!!!!!!!!!!!!!!!!!!!!!!!!!!!!!!!!!!82;@f82B:aV11027343!!!BIHO@]v11027343!@5BC10D110B348749B6110B348749B6!!!!!!!!!!!!!!!!!!!!!!!!!!!!!!!!!!!!!!!!!!!!!!!!!!!!84GAH84GAWR51158@!!!!!BIHO@]r51158!!!1@44E7@911001851G3@711001851G3@7!!!!!!!!!!!!!!!!!!!!!!!!!!!!!!!!!!!!!!!!!!!!!!!!!!!!8;J8_8;J8d[11151957!!!BIHO@]{51957!!!1@44E7E1110B34E4944D110B34E4944D!!!!!!!!!!!!!!!!!!!!!!!!!!!!!!!!!!!!!!!!!!!!!!!!!!!!8;M&gt;W8=0B]I77480!!!!!!BIHO@]i77480!!!1@44E65G110830GEG124S'E,泞变,角函贾废乳角哥桂泞变,17Z0\Z0\/11/enb!!!!!!!!!!!!!!!!!!!!!!!!!!!!!!!!!!!!!!!!!!!!!!!!!!!!!!!!!!!!!!!!!!!!!!!!!!!!!!!!!!!!!!!!!!!!!!!!!!!!!!!!!!!!!!!!!!!!!!!!!!!!!!!!!!!!!!!!!!!!!!!!!!!!!!!!!!!!!!!!!!!!!!!!!!!!!!!!!!!!!!!!!!!!!!!!!!!!!!!!!!!!!!!!!!!!!!!!!!!!!!!!!!!!!!!!!!!!!!!!!!!!!!!!!!!!!!!!!!!!!!!!!!!!!!!!!!!!!!!!!!!!!!!!!!!!!!!!!!!!!!!!!!!!!!!!!!!!!!!!!!!!!!!!!!!!!!!!!!!!!!!!!!!!!!!!!!!!!!!!!!!!!!!!!!!!!!!!!!!!!!!!!!!!!!!!!!!!!!!!!!!!!!!!!!!!!!!!!!!!!!!!!!!!!!!!!!!!!!!!!!!!!!!!!!!!!!!!!!!!!!!!!!!!!!!!!!!!!!!!!!!!!!!!!!!!!!!!!!!!!!!!!!!!!!!!!!!!!!!!!!!!!!!!!!!!!!!!!!!!!!!!!!!!!!!!!!!!!!!!!!!!!!!!!!!!!!!!!!!!!!!!!!!!!!!!!!!!!!!!!!!!!!!!!!!!!!!!!!!!!!!!!!!!!!!!!!!!!!!!!!!!!!!!!!!!!!!!!!!!!!!!!!!!!!!!!!!!!!!!!!!!!!!!!!!!!!!!!!!!!!!!!!!!!!!!!!!!!!!!!!!!!!!!!!!!!!!!!!!!!!!!!!!!!!!!!!!!!!!!!!!!!!!!!!!!!!!!!!!!!!!!!!!!!!!!!!!!!!!!!!!!!!!!!!!!!!!!!!!!!!!!!!!!!!!!!!!!!!!!!!!!!!!!!!!!!!!!!!!!!!!!!!!!!!!!!!!!!!!!!!!!!!!!!!!!!!!!!!!!!!!!!!!!!!!!!!!!!!!!!!!!!!!!!!!!!!!!!!!!!!!!!!!!!!!!!!!!!!!!!!!!!!!!!!!!!!!!!!!!!!!!!!!!!!!!!!!!!!!!!!!!!!!!!!!!!!!!!!!!!!!!!!!!!!!!!!!!!!!!!!!!!!!!!!!!!!!!!!!!!!!!!!!!!!!!!!!!!!!!!!!!!!!!!!!!!!!!!!!!!!!!!!!!!!!!!!!!!!!!!!!!!!!!!!!!!!!!!!!!!!!!!!!!!!!!!!!!!!!!!!!!!!!!!!!!!!!!!!!!!!!!!!!!!!!!!!!!!!!!!!!!!!!!!!!!!!!!!!!!!!!!!!!!!!!!!!!!!!!!!!!!!!!!!!!!!!!!!!!!!!!!!!!!!!!!!!!!!!!!!!!!!!!!!!!!!!!!!!!!!!!!!!!!!!!!!!!!!!!!!!!!!!!!!!!!!!!!!!!!!!!!!!!!!!!!!!!!!!!!!!!!!!!!!!!!!!!!!!!!!!!!!!!!!!!!!!!!!!!!!!!!!!!!!!!!!!!!!!!!!!!!!!!!!!!!!!!!!!!!!!!!!!!!!!!!!!!!!!!!!!!!!!!!!!!!!!!!!!!!!!!!!!!!!!!!!!!!!!!!!!!!!!!!!!!!!!!!!!!!!!!!!!!!!!!!!!!!!!!!!!!!!!!!!!!!!!!!!!!!!!!!!!!!!!!!!!!!!!!!!!!!!!!!!!!!!!!!!!!!!!!!!!!!!!!!!!!!!!!!!!!!!!!!!!!!!!!!!!!!!!!!!!!!!!!!!!!!!!!!!!!!!!!!!!!!!!!!!!!!!!!!!!!!!!!!!!!!!!!!!!!!!!!!!!!!!1!1" style="position:absolute;left:0;text-align:left;margin-left:0;margin-top:0;width:.05pt;height:.05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C23948">
              <w:rPr>
                <w:rFonts w:hint="eastAsia"/>
              </w:rPr>
              <w:t>华为技术有限公司</w:t>
            </w:r>
          </w:p>
        </w:tc>
        <w:tc>
          <w:tcPr>
            <w:tcW w:w="1577" w:type="pct"/>
            <w:tcBorders>
              <w:top w:val="single" w:sz="6" w:space="0" w:color="auto"/>
              <w:left w:val="single" w:sz="6" w:space="0" w:color="auto"/>
              <w:bottom w:val="single" w:sz="6" w:space="0" w:color="auto"/>
              <w:right w:val="single" w:sz="6" w:space="0" w:color="auto"/>
            </w:tcBorders>
            <w:vAlign w:val="center"/>
          </w:tcPr>
          <w:p w14:paraId="5E43876E" w14:textId="77777777" w:rsidR="00C23948" w:rsidRDefault="00C23948" w:rsidP="00C23948">
            <w:pPr>
              <w:pStyle w:val="af8"/>
            </w:pPr>
            <w:r>
              <w:rPr>
                <w:rFonts w:hint="eastAsia"/>
              </w:rPr>
              <w:t>产品版本</w:t>
            </w:r>
          </w:p>
        </w:tc>
        <w:tc>
          <w:tcPr>
            <w:tcW w:w="1482" w:type="pct"/>
            <w:gridSpan w:val="2"/>
            <w:tcBorders>
              <w:top w:val="single" w:sz="6" w:space="0" w:color="auto"/>
              <w:left w:val="single" w:sz="6" w:space="0" w:color="auto"/>
              <w:bottom w:val="single" w:sz="6" w:space="0" w:color="auto"/>
              <w:right w:val="single" w:sz="6" w:space="0" w:color="auto"/>
            </w:tcBorders>
          </w:tcPr>
          <w:p w14:paraId="5FAF7434" w14:textId="77777777" w:rsidR="00C23948" w:rsidRDefault="00C23948" w:rsidP="00C23948">
            <w:pPr>
              <w:pStyle w:val="af8"/>
            </w:pPr>
            <w:r>
              <w:rPr>
                <w:rFonts w:hint="eastAsia"/>
              </w:rPr>
              <w:t>密级</w:t>
            </w:r>
          </w:p>
        </w:tc>
      </w:tr>
      <w:tr w:rsidR="00C23948" w14:paraId="559ACFB5" w14:textId="77777777">
        <w:tblPrEx>
          <w:tblCellMar>
            <w:top w:w="0" w:type="dxa"/>
            <w:bottom w:w="0" w:type="dxa"/>
          </w:tblCellMar>
        </w:tblPrEx>
        <w:tc>
          <w:tcPr>
            <w:tcW w:w="1941" w:type="pct"/>
            <w:vMerge/>
            <w:tcBorders>
              <w:left w:val="single" w:sz="6" w:space="0" w:color="auto"/>
              <w:right w:val="single" w:sz="6" w:space="0" w:color="auto"/>
            </w:tcBorders>
          </w:tcPr>
          <w:p w14:paraId="3C2F0883" w14:textId="77777777" w:rsidR="00C23948" w:rsidRDefault="00C23948" w:rsidP="00C23948">
            <w:pPr>
              <w:pStyle w:val="af8"/>
            </w:pPr>
          </w:p>
        </w:tc>
        <w:tc>
          <w:tcPr>
            <w:tcW w:w="1577" w:type="pct"/>
            <w:tcBorders>
              <w:top w:val="single" w:sz="6" w:space="0" w:color="auto"/>
              <w:left w:val="single" w:sz="6" w:space="0" w:color="auto"/>
              <w:bottom w:val="single" w:sz="6" w:space="0" w:color="auto"/>
              <w:right w:val="single" w:sz="6" w:space="0" w:color="auto"/>
            </w:tcBorders>
            <w:vAlign w:val="center"/>
          </w:tcPr>
          <w:p w14:paraId="73666C1E" w14:textId="77777777" w:rsidR="00C23948" w:rsidRDefault="00C23948" w:rsidP="00C23948">
            <w:pPr>
              <w:rPr>
                <w:sz w:val="24"/>
                <w:szCs w:val="24"/>
              </w:rPr>
            </w:pPr>
          </w:p>
        </w:tc>
        <w:tc>
          <w:tcPr>
            <w:tcW w:w="1482" w:type="pct"/>
            <w:gridSpan w:val="2"/>
            <w:tcBorders>
              <w:top w:val="single" w:sz="6" w:space="0" w:color="auto"/>
              <w:left w:val="single" w:sz="6" w:space="0" w:color="auto"/>
              <w:bottom w:val="single" w:sz="6" w:space="0" w:color="auto"/>
              <w:right w:val="single" w:sz="6" w:space="0" w:color="auto"/>
            </w:tcBorders>
          </w:tcPr>
          <w:p w14:paraId="3B4EB5A2" w14:textId="77777777" w:rsidR="00C23948" w:rsidRDefault="00C23948" w:rsidP="00C23948">
            <w:pPr>
              <w:pStyle w:val="af8"/>
            </w:pPr>
          </w:p>
        </w:tc>
      </w:tr>
      <w:tr w:rsidR="00C23948" w14:paraId="446ADEA5" w14:textId="77777777">
        <w:tblPrEx>
          <w:tblCellMar>
            <w:top w:w="0" w:type="dxa"/>
            <w:bottom w:w="0" w:type="dxa"/>
          </w:tblCellMar>
        </w:tblPrEx>
        <w:tc>
          <w:tcPr>
            <w:tcW w:w="1941" w:type="pct"/>
            <w:vMerge/>
            <w:tcBorders>
              <w:left w:val="single" w:sz="6" w:space="0" w:color="auto"/>
              <w:bottom w:val="single" w:sz="6" w:space="0" w:color="auto"/>
              <w:right w:val="single" w:sz="6" w:space="0" w:color="auto"/>
            </w:tcBorders>
          </w:tcPr>
          <w:p w14:paraId="2F1F3403" w14:textId="77777777" w:rsidR="00C23948" w:rsidRDefault="00C23948" w:rsidP="00C23948">
            <w:pPr>
              <w:pStyle w:val="af8"/>
            </w:pPr>
          </w:p>
        </w:tc>
        <w:tc>
          <w:tcPr>
            <w:tcW w:w="2187" w:type="pct"/>
            <w:gridSpan w:val="2"/>
            <w:tcBorders>
              <w:top w:val="single" w:sz="6" w:space="0" w:color="auto"/>
              <w:left w:val="single" w:sz="6" w:space="0" w:color="auto"/>
              <w:bottom w:val="single" w:sz="6" w:space="0" w:color="auto"/>
              <w:right w:val="single" w:sz="6" w:space="0" w:color="auto"/>
            </w:tcBorders>
            <w:vAlign w:val="center"/>
          </w:tcPr>
          <w:p w14:paraId="5B1B2816" w14:textId="77777777" w:rsidR="00C23948" w:rsidRDefault="00C23948" w:rsidP="00C23948">
            <w:pPr>
              <w:pStyle w:val="af8"/>
            </w:pPr>
          </w:p>
        </w:tc>
        <w:tc>
          <w:tcPr>
            <w:tcW w:w="872" w:type="pct"/>
            <w:tcBorders>
              <w:top w:val="single" w:sz="6" w:space="0" w:color="auto"/>
              <w:left w:val="single" w:sz="6" w:space="0" w:color="auto"/>
              <w:bottom w:val="single" w:sz="6" w:space="0" w:color="auto"/>
              <w:right w:val="single" w:sz="6" w:space="0" w:color="auto"/>
            </w:tcBorders>
          </w:tcPr>
          <w:p w14:paraId="3BDDBB65" w14:textId="77777777" w:rsidR="00C23948" w:rsidRDefault="00C23948" w:rsidP="00C23948">
            <w:pPr>
              <w:pStyle w:val="af8"/>
            </w:pPr>
            <w:r>
              <w:br/>
            </w:r>
            <w:r>
              <w:rPr>
                <w:rFonts w:hint="eastAsia"/>
              </w:rPr>
              <w:t>共</w:t>
            </w:r>
            <w:r w:rsidR="002208FA">
              <w:rPr>
                <w:rFonts w:hint="eastAsia"/>
              </w:rPr>
              <w:t>35</w:t>
            </w:r>
            <w:r>
              <w:rPr>
                <w:rFonts w:hint="eastAsia"/>
              </w:rPr>
              <w:t>页</w:t>
            </w:r>
          </w:p>
        </w:tc>
      </w:tr>
    </w:tbl>
    <w:p w14:paraId="52EC2852" w14:textId="77777777" w:rsidR="00C23948" w:rsidRDefault="00C23948">
      <w:pPr>
        <w:pStyle w:val="af9"/>
        <w:rPr>
          <w:rFonts w:hint="eastAsia"/>
          <w:color w:val="000000"/>
        </w:rPr>
      </w:pPr>
    </w:p>
    <w:p w14:paraId="48D3BD76" w14:textId="77777777" w:rsidR="00607706" w:rsidRPr="00BE22A2" w:rsidRDefault="002A58F4" w:rsidP="006A4C7E">
      <w:pPr>
        <w:pStyle w:val="af9"/>
        <w:outlineLvl w:val="0"/>
        <w:rPr>
          <w:color w:val="000000"/>
        </w:rPr>
      </w:pPr>
      <w:bookmarkStart w:id="1" w:name="_Toc247459935"/>
      <w:r>
        <w:rPr>
          <w:color w:val="000000"/>
        </w:rPr>
        <w:t>XX</w:t>
      </w:r>
      <w:r>
        <w:rPr>
          <w:rFonts w:hint="eastAsia"/>
          <w:color w:val="000000"/>
        </w:rPr>
        <w:t>产品</w:t>
      </w:r>
      <w:r w:rsidR="008333D7" w:rsidRPr="00BE22A2">
        <w:rPr>
          <w:rFonts w:hint="eastAsia"/>
          <w:color w:val="000000"/>
        </w:rPr>
        <w:t>设计规格</w:t>
      </w:r>
      <w:r w:rsidR="00607706" w:rsidRPr="00BE22A2">
        <w:rPr>
          <w:rFonts w:hint="eastAsia"/>
          <w:color w:val="000000"/>
        </w:rPr>
        <w:t>模板</w:t>
      </w:r>
      <w:bookmarkEnd w:id="0"/>
      <w:bookmarkEnd w:id="1"/>
      <w:r w:rsidR="00607706" w:rsidRPr="00BE22A2">
        <w:rPr>
          <w:color w:val="000000"/>
        </w:rPr>
        <w:t xml:space="preserve"> </w:t>
      </w:r>
    </w:p>
    <w:p w14:paraId="7E183261" w14:textId="77777777" w:rsidR="00175C16" w:rsidRDefault="00175C16" w:rsidP="006A4C7E">
      <w:pPr>
        <w:pStyle w:val="affa"/>
        <w:jc w:val="center"/>
        <w:outlineLvl w:val="0"/>
      </w:pPr>
      <w:bookmarkStart w:id="2" w:name="_Toc247459936"/>
      <w:r>
        <w:t>(</w:t>
      </w:r>
      <w:r>
        <w:rPr>
          <w:rFonts w:hint="eastAsia"/>
        </w:rPr>
        <w:t>仅供内部使用）</w:t>
      </w:r>
      <w:bookmarkEnd w:id="2"/>
    </w:p>
    <w:p w14:paraId="01519D44" w14:textId="77777777" w:rsidR="00175C16" w:rsidRDefault="00175C16" w:rsidP="00175C16">
      <w:pPr>
        <w:pStyle w:val="af8"/>
        <w:rPr>
          <w:rFonts w:ascii="9 " w:hAnsi="9 " w:hint="eastAsia"/>
        </w:rPr>
      </w:pPr>
    </w:p>
    <w:p w14:paraId="330AEE14" w14:textId="77777777" w:rsidR="00175C16" w:rsidRDefault="00175C16" w:rsidP="00175C16">
      <w:pPr>
        <w:pStyle w:val="af8"/>
        <w:rPr>
          <w:rFonts w:ascii="9 " w:hAnsi="9 " w:hint="eastAsia"/>
        </w:rPr>
      </w:pPr>
    </w:p>
    <w:p w14:paraId="455C4DD5" w14:textId="77777777" w:rsidR="00175C16" w:rsidRDefault="00175C16" w:rsidP="00175C16">
      <w:pPr>
        <w:pStyle w:val="af8"/>
        <w:rPr>
          <w:rFonts w:hint="eastAsia"/>
          <w:color w:val="000000"/>
        </w:rPr>
      </w:pPr>
    </w:p>
    <w:p w14:paraId="0122BE2F" w14:textId="77777777" w:rsidR="00175C16" w:rsidRDefault="00175C16" w:rsidP="00175C16">
      <w:pPr>
        <w:pStyle w:val="af8"/>
        <w:rPr>
          <w:rFonts w:hint="eastAsia"/>
          <w:color w:val="000000"/>
        </w:rPr>
      </w:pPr>
    </w:p>
    <w:p w14:paraId="2CE6CC1F" w14:textId="77777777" w:rsidR="00175C16" w:rsidRDefault="00175C16" w:rsidP="00175C16">
      <w:pPr>
        <w:pStyle w:val="af8"/>
        <w:rPr>
          <w:rFonts w:hint="eastAsia"/>
          <w:color w:val="000000"/>
        </w:rPr>
      </w:pPr>
    </w:p>
    <w:p w14:paraId="2D3179D6" w14:textId="77777777" w:rsidR="00175C16" w:rsidRDefault="00175C16" w:rsidP="00175C16">
      <w:pPr>
        <w:pStyle w:val="af8"/>
        <w:rPr>
          <w:rFonts w:hint="eastAsia"/>
          <w:color w:val="000000"/>
        </w:rPr>
      </w:pPr>
    </w:p>
    <w:p w14:paraId="5E1BCB0A" w14:textId="77777777" w:rsidR="00175C16" w:rsidRDefault="00175C16" w:rsidP="00175C16">
      <w:pPr>
        <w:pStyle w:val="af8"/>
        <w:rPr>
          <w:rFonts w:hint="eastAsia"/>
          <w:color w:val="000000"/>
        </w:rPr>
      </w:pPr>
    </w:p>
    <w:p w14:paraId="6B491AFB" w14:textId="77777777" w:rsidR="00175C16" w:rsidRPr="00BE22A2" w:rsidRDefault="00175C16" w:rsidP="00175C16">
      <w:pPr>
        <w:pStyle w:val="af8"/>
        <w:rPr>
          <w:rFonts w:hint="eastAsia"/>
          <w:color w:val="000000"/>
        </w:rPr>
      </w:pPr>
    </w:p>
    <w:tbl>
      <w:tblPr>
        <w:tblW w:w="5000" w:type="pct"/>
        <w:jc w:val="center"/>
        <w:tblLook w:val="0000" w:firstRow="0" w:lastRow="0" w:firstColumn="0" w:lastColumn="0" w:noHBand="0" w:noVBand="0"/>
      </w:tblPr>
      <w:tblGrid>
        <w:gridCol w:w="2356"/>
        <w:gridCol w:w="3109"/>
        <w:gridCol w:w="1268"/>
        <w:gridCol w:w="2593"/>
      </w:tblGrid>
      <w:tr w:rsidR="00607706" w:rsidRPr="00BE22A2" w14:paraId="2ACFB05F" w14:textId="77777777">
        <w:tblPrEx>
          <w:tblCellMar>
            <w:top w:w="0" w:type="dxa"/>
            <w:bottom w:w="0" w:type="dxa"/>
          </w:tblCellMar>
        </w:tblPrEx>
        <w:trPr>
          <w:jc w:val="center"/>
        </w:trPr>
        <w:tc>
          <w:tcPr>
            <w:tcW w:w="1263" w:type="pct"/>
          </w:tcPr>
          <w:p w14:paraId="6E9CF755" w14:textId="77777777" w:rsidR="00607706" w:rsidRPr="00BE22A2" w:rsidRDefault="00607706">
            <w:pPr>
              <w:pStyle w:val="af8"/>
              <w:rPr>
                <w:color w:val="000000"/>
              </w:rPr>
            </w:pPr>
            <w:r w:rsidRPr="00BE22A2">
              <w:rPr>
                <w:rFonts w:hint="eastAsia"/>
                <w:color w:val="000000"/>
              </w:rPr>
              <w:t>拟制</w:t>
            </w:r>
          </w:p>
        </w:tc>
        <w:tc>
          <w:tcPr>
            <w:tcW w:w="1667" w:type="pct"/>
            <w:tcBorders>
              <w:bottom w:val="single" w:sz="6" w:space="0" w:color="auto"/>
            </w:tcBorders>
          </w:tcPr>
          <w:p w14:paraId="16C9644E" w14:textId="77777777" w:rsidR="00607706" w:rsidRPr="00BE22A2" w:rsidRDefault="00607706">
            <w:pPr>
              <w:pStyle w:val="aff2"/>
              <w:rPr>
                <w:color w:val="000000"/>
              </w:rPr>
            </w:pPr>
          </w:p>
        </w:tc>
        <w:tc>
          <w:tcPr>
            <w:tcW w:w="680" w:type="pct"/>
          </w:tcPr>
          <w:p w14:paraId="4719B185" w14:textId="77777777" w:rsidR="00607706" w:rsidRPr="00BE22A2" w:rsidRDefault="00607706">
            <w:pPr>
              <w:pStyle w:val="af8"/>
              <w:rPr>
                <w:color w:val="000000"/>
              </w:rPr>
            </w:pPr>
            <w:r w:rsidRPr="00BE22A2">
              <w:rPr>
                <w:rFonts w:hint="eastAsia"/>
                <w:color w:val="000000"/>
              </w:rPr>
              <w:t>日期</w:t>
            </w:r>
          </w:p>
        </w:tc>
        <w:tc>
          <w:tcPr>
            <w:tcW w:w="1390" w:type="pct"/>
            <w:tcBorders>
              <w:bottom w:val="single" w:sz="6" w:space="0" w:color="auto"/>
            </w:tcBorders>
          </w:tcPr>
          <w:p w14:paraId="3FBC0319" w14:textId="77777777" w:rsidR="00607706" w:rsidRPr="00BE22A2" w:rsidRDefault="00607706">
            <w:pPr>
              <w:pStyle w:val="af8"/>
              <w:rPr>
                <w:color w:val="000000"/>
              </w:rPr>
            </w:pPr>
            <w:r w:rsidRPr="00BE22A2">
              <w:rPr>
                <w:color w:val="000000"/>
              </w:rPr>
              <w:t>yyyy-mm-dd</w:t>
            </w:r>
          </w:p>
        </w:tc>
      </w:tr>
      <w:tr w:rsidR="00607706" w:rsidRPr="00BE22A2" w14:paraId="23E71DD2" w14:textId="77777777">
        <w:tblPrEx>
          <w:tblCellMar>
            <w:top w:w="0" w:type="dxa"/>
            <w:bottom w:w="0" w:type="dxa"/>
          </w:tblCellMar>
        </w:tblPrEx>
        <w:trPr>
          <w:jc w:val="center"/>
        </w:trPr>
        <w:tc>
          <w:tcPr>
            <w:tcW w:w="1263" w:type="pct"/>
          </w:tcPr>
          <w:p w14:paraId="7CAE01A0" w14:textId="77777777" w:rsidR="00607706" w:rsidRPr="00BE22A2" w:rsidRDefault="00607706">
            <w:pPr>
              <w:pStyle w:val="af8"/>
              <w:rPr>
                <w:color w:val="000000"/>
              </w:rPr>
            </w:pPr>
            <w:r w:rsidRPr="00BE22A2">
              <w:rPr>
                <w:rFonts w:hint="eastAsia"/>
                <w:color w:val="000000"/>
              </w:rPr>
              <w:t>评审人</w:t>
            </w:r>
          </w:p>
        </w:tc>
        <w:tc>
          <w:tcPr>
            <w:tcW w:w="1667" w:type="pct"/>
            <w:tcBorders>
              <w:top w:val="single" w:sz="6" w:space="0" w:color="auto"/>
              <w:bottom w:val="single" w:sz="6" w:space="0" w:color="auto"/>
            </w:tcBorders>
          </w:tcPr>
          <w:p w14:paraId="3A816484" w14:textId="77777777" w:rsidR="00607706" w:rsidRPr="00BE22A2" w:rsidRDefault="00607706">
            <w:pPr>
              <w:pStyle w:val="aff2"/>
              <w:rPr>
                <w:color w:val="000000"/>
              </w:rPr>
            </w:pPr>
          </w:p>
        </w:tc>
        <w:tc>
          <w:tcPr>
            <w:tcW w:w="680" w:type="pct"/>
          </w:tcPr>
          <w:p w14:paraId="10F9EC81" w14:textId="77777777" w:rsidR="00607706" w:rsidRPr="00BE22A2" w:rsidRDefault="00607706">
            <w:pPr>
              <w:pStyle w:val="af8"/>
              <w:rPr>
                <w:color w:val="000000"/>
              </w:rPr>
            </w:pPr>
            <w:r w:rsidRPr="00BE22A2">
              <w:rPr>
                <w:rFonts w:hint="eastAsia"/>
                <w:color w:val="000000"/>
              </w:rPr>
              <w:t>日期</w:t>
            </w:r>
          </w:p>
        </w:tc>
        <w:tc>
          <w:tcPr>
            <w:tcW w:w="1390" w:type="pct"/>
            <w:tcBorders>
              <w:top w:val="single" w:sz="6" w:space="0" w:color="auto"/>
              <w:bottom w:val="single" w:sz="6" w:space="0" w:color="auto"/>
            </w:tcBorders>
          </w:tcPr>
          <w:p w14:paraId="5EF2CE74" w14:textId="77777777" w:rsidR="00607706" w:rsidRPr="00BE22A2" w:rsidRDefault="00607706">
            <w:pPr>
              <w:pStyle w:val="af8"/>
              <w:rPr>
                <w:color w:val="000000"/>
              </w:rPr>
            </w:pPr>
            <w:r w:rsidRPr="00BE22A2">
              <w:rPr>
                <w:color w:val="000000"/>
              </w:rPr>
              <w:t>yyyy-mm-dd</w:t>
            </w:r>
          </w:p>
        </w:tc>
      </w:tr>
      <w:tr w:rsidR="00607706" w:rsidRPr="00BE22A2" w14:paraId="5C7C835A" w14:textId="77777777">
        <w:tblPrEx>
          <w:tblCellMar>
            <w:top w:w="0" w:type="dxa"/>
            <w:bottom w:w="0" w:type="dxa"/>
          </w:tblCellMar>
        </w:tblPrEx>
        <w:trPr>
          <w:jc w:val="center"/>
        </w:trPr>
        <w:tc>
          <w:tcPr>
            <w:tcW w:w="1263" w:type="pct"/>
          </w:tcPr>
          <w:p w14:paraId="746FC76B" w14:textId="77777777" w:rsidR="00607706" w:rsidRPr="00BE22A2" w:rsidRDefault="00607706">
            <w:pPr>
              <w:pStyle w:val="af8"/>
              <w:rPr>
                <w:color w:val="000000"/>
              </w:rPr>
            </w:pPr>
            <w:r w:rsidRPr="00BE22A2">
              <w:rPr>
                <w:rFonts w:hint="eastAsia"/>
                <w:color w:val="000000"/>
              </w:rPr>
              <w:t>批准</w:t>
            </w:r>
          </w:p>
        </w:tc>
        <w:tc>
          <w:tcPr>
            <w:tcW w:w="1667" w:type="pct"/>
            <w:tcBorders>
              <w:top w:val="single" w:sz="6" w:space="0" w:color="auto"/>
              <w:bottom w:val="single" w:sz="6" w:space="0" w:color="auto"/>
            </w:tcBorders>
          </w:tcPr>
          <w:p w14:paraId="7F4254AB" w14:textId="77777777" w:rsidR="00607706" w:rsidRPr="00BE22A2" w:rsidRDefault="00607706">
            <w:pPr>
              <w:pStyle w:val="aff2"/>
              <w:rPr>
                <w:color w:val="000000"/>
              </w:rPr>
            </w:pPr>
          </w:p>
        </w:tc>
        <w:tc>
          <w:tcPr>
            <w:tcW w:w="680" w:type="pct"/>
          </w:tcPr>
          <w:p w14:paraId="2EB72D9E" w14:textId="77777777" w:rsidR="00607706" w:rsidRPr="00BE22A2" w:rsidRDefault="00607706">
            <w:pPr>
              <w:pStyle w:val="af8"/>
              <w:rPr>
                <w:color w:val="000000"/>
              </w:rPr>
            </w:pPr>
            <w:r w:rsidRPr="00BE22A2">
              <w:rPr>
                <w:rFonts w:hint="eastAsia"/>
                <w:color w:val="000000"/>
              </w:rPr>
              <w:t>日期</w:t>
            </w:r>
          </w:p>
        </w:tc>
        <w:tc>
          <w:tcPr>
            <w:tcW w:w="1390" w:type="pct"/>
            <w:tcBorders>
              <w:top w:val="single" w:sz="6" w:space="0" w:color="auto"/>
              <w:bottom w:val="single" w:sz="6" w:space="0" w:color="auto"/>
            </w:tcBorders>
          </w:tcPr>
          <w:p w14:paraId="445DC5DD" w14:textId="77777777" w:rsidR="00607706" w:rsidRPr="00BE22A2" w:rsidRDefault="00607706">
            <w:pPr>
              <w:pStyle w:val="af8"/>
              <w:rPr>
                <w:color w:val="000000"/>
              </w:rPr>
            </w:pPr>
            <w:r w:rsidRPr="00BE22A2">
              <w:rPr>
                <w:color w:val="000000"/>
              </w:rPr>
              <w:t>yyyy-mm-dd</w:t>
            </w:r>
          </w:p>
        </w:tc>
      </w:tr>
      <w:tr w:rsidR="00607706" w:rsidRPr="00BE22A2" w14:paraId="7E5847FB" w14:textId="77777777">
        <w:tblPrEx>
          <w:tblCellMar>
            <w:top w:w="0" w:type="dxa"/>
            <w:bottom w:w="0" w:type="dxa"/>
          </w:tblCellMar>
        </w:tblPrEx>
        <w:trPr>
          <w:jc w:val="center"/>
        </w:trPr>
        <w:tc>
          <w:tcPr>
            <w:tcW w:w="1263" w:type="pct"/>
          </w:tcPr>
          <w:p w14:paraId="2FC80C42" w14:textId="77777777" w:rsidR="00607706" w:rsidRPr="00BE22A2" w:rsidRDefault="00607706">
            <w:pPr>
              <w:pStyle w:val="af8"/>
              <w:rPr>
                <w:color w:val="000000"/>
              </w:rPr>
            </w:pPr>
            <w:r w:rsidRPr="00BE22A2">
              <w:rPr>
                <w:rFonts w:hint="eastAsia"/>
                <w:color w:val="000000"/>
              </w:rPr>
              <w:t>签发</w:t>
            </w:r>
          </w:p>
        </w:tc>
        <w:tc>
          <w:tcPr>
            <w:tcW w:w="1667" w:type="pct"/>
            <w:tcBorders>
              <w:top w:val="single" w:sz="6" w:space="0" w:color="auto"/>
              <w:bottom w:val="single" w:sz="6" w:space="0" w:color="auto"/>
            </w:tcBorders>
          </w:tcPr>
          <w:p w14:paraId="288AFD6B" w14:textId="77777777" w:rsidR="00607706" w:rsidRPr="00BE22A2" w:rsidRDefault="00607706">
            <w:pPr>
              <w:pStyle w:val="aff2"/>
              <w:rPr>
                <w:color w:val="000000"/>
              </w:rPr>
            </w:pPr>
          </w:p>
        </w:tc>
        <w:tc>
          <w:tcPr>
            <w:tcW w:w="680" w:type="pct"/>
          </w:tcPr>
          <w:p w14:paraId="7728C99C" w14:textId="77777777" w:rsidR="00607706" w:rsidRPr="00BE22A2" w:rsidRDefault="00607706">
            <w:pPr>
              <w:pStyle w:val="af8"/>
              <w:rPr>
                <w:color w:val="000000"/>
              </w:rPr>
            </w:pPr>
            <w:r w:rsidRPr="00BE22A2">
              <w:rPr>
                <w:rFonts w:hint="eastAsia"/>
                <w:color w:val="000000"/>
              </w:rPr>
              <w:t>日期</w:t>
            </w:r>
          </w:p>
        </w:tc>
        <w:tc>
          <w:tcPr>
            <w:tcW w:w="1390" w:type="pct"/>
            <w:tcBorders>
              <w:top w:val="single" w:sz="6" w:space="0" w:color="auto"/>
              <w:bottom w:val="single" w:sz="6" w:space="0" w:color="auto"/>
            </w:tcBorders>
          </w:tcPr>
          <w:p w14:paraId="72CB5A68" w14:textId="77777777" w:rsidR="00607706" w:rsidRPr="00BE22A2" w:rsidRDefault="00607706">
            <w:pPr>
              <w:pStyle w:val="af8"/>
              <w:rPr>
                <w:color w:val="000000"/>
              </w:rPr>
            </w:pPr>
            <w:r w:rsidRPr="00BE22A2">
              <w:rPr>
                <w:color w:val="000000"/>
              </w:rPr>
              <w:t>yyyy-mm-dd</w:t>
            </w:r>
          </w:p>
        </w:tc>
      </w:tr>
    </w:tbl>
    <w:p w14:paraId="1BCE604C" w14:textId="77777777" w:rsidR="001D0506" w:rsidRDefault="001D0506" w:rsidP="001D0506">
      <w:pPr>
        <w:pStyle w:val="aff2"/>
        <w:jc w:val="center"/>
        <w:rPr>
          <w:rFonts w:ascii="Dotum" w:hAnsi="Dotum" w:hint="eastAsia"/>
        </w:rPr>
      </w:pPr>
    </w:p>
    <w:p w14:paraId="5750FDAD" w14:textId="77777777" w:rsidR="001D0506" w:rsidRDefault="001D0506" w:rsidP="001D0506">
      <w:pPr>
        <w:pStyle w:val="aff2"/>
        <w:jc w:val="center"/>
        <w:rPr>
          <w:rFonts w:ascii="Dotum" w:hAnsi="Dotum" w:hint="eastAsia"/>
        </w:rPr>
      </w:pPr>
    </w:p>
    <w:p w14:paraId="5920CD48" w14:textId="77777777" w:rsidR="001D0506" w:rsidRDefault="001D0506" w:rsidP="001D0506">
      <w:pPr>
        <w:pStyle w:val="aff2"/>
        <w:jc w:val="center"/>
        <w:rPr>
          <w:rFonts w:ascii="Dotum" w:hAnsi="Dotum" w:hint="eastAsia"/>
        </w:rPr>
      </w:pPr>
    </w:p>
    <w:p w14:paraId="5A703186" w14:textId="77777777" w:rsidR="001D0506" w:rsidRDefault="001D0506" w:rsidP="001D0506">
      <w:pPr>
        <w:pStyle w:val="aff2"/>
        <w:jc w:val="center"/>
        <w:rPr>
          <w:rFonts w:ascii="Dotum" w:hAnsi="Dotum" w:hint="eastAsia"/>
        </w:rPr>
      </w:pPr>
    </w:p>
    <w:p w14:paraId="1D28D0E0" w14:textId="77777777" w:rsidR="001D0506" w:rsidRDefault="001D0506" w:rsidP="001D0506">
      <w:pPr>
        <w:pStyle w:val="aff2"/>
        <w:jc w:val="center"/>
        <w:rPr>
          <w:rFonts w:ascii="Dotum" w:hAnsi="Dotum" w:hint="eastAsia"/>
        </w:rPr>
      </w:pPr>
    </w:p>
    <w:p w14:paraId="41E1EA21" w14:textId="77777777" w:rsidR="001D0506" w:rsidRDefault="001D0506" w:rsidP="001D0506">
      <w:pPr>
        <w:pStyle w:val="aff2"/>
        <w:jc w:val="center"/>
        <w:rPr>
          <w:rFonts w:ascii="Dotum" w:hAnsi="Dotum" w:hint="eastAsia"/>
        </w:rPr>
      </w:pPr>
    </w:p>
    <w:p w14:paraId="12DFDC24" w14:textId="77777777" w:rsidR="001D0506" w:rsidRDefault="001D0506" w:rsidP="001D0506">
      <w:pPr>
        <w:pStyle w:val="aff2"/>
        <w:jc w:val="center"/>
        <w:rPr>
          <w:rFonts w:ascii="Dotum" w:hAnsi="Dotum" w:hint="eastAsia"/>
        </w:rPr>
      </w:pPr>
    </w:p>
    <w:p w14:paraId="310D16FD" w14:textId="6967CF9D" w:rsidR="00607706" w:rsidRPr="00BE22A2" w:rsidRDefault="00D03818" w:rsidP="001D0506">
      <w:pPr>
        <w:pStyle w:val="aff2"/>
        <w:jc w:val="center"/>
        <w:rPr>
          <w:color w:val="000000"/>
        </w:rPr>
      </w:pPr>
      <w:r w:rsidRPr="007E22CD">
        <w:rPr>
          <w:rFonts w:ascii="Dotum" w:eastAsia="Dotum" w:hAnsi="Dotum" w:hint="eastAsia"/>
          <w:noProof/>
        </w:rPr>
        <w:drawing>
          <wp:inline distT="0" distB="0" distL="0" distR="0" wp14:anchorId="57C1019D" wp14:editId="0ED701AC">
            <wp:extent cx="1038225" cy="10382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14:paraId="5E37AD71" w14:textId="77777777" w:rsidR="00607706" w:rsidRPr="00BE22A2" w:rsidRDefault="00607706">
      <w:pPr>
        <w:pStyle w:val="aff2"/>
        <w:rPr>
          <w:color w:val="000000"/>
        </w:rPr>
      </w:pPr>
    </w:p>
    <w:p w14:paraId="1905B779" w14:textId="77777777" w:rsidR="00607706" w:rsidRPr="00BE22A2" w:rsidRDefault="00607706">
      <w:pPr>
        <w:pStyle w:val="af5"/>
        <w:rPr>
          <w:color w:val="000000"/>
        </w:rPr>
      </w:pPr>
    </w:p>
    <w:p w14:paraId="0B5C5442" w14:textId="77777777" w:rsidR="00607706" w:rsidRPr="00BE22A2" w:rsidRDefault="00607706">
      <w:pPr>
        <w:pStyle w:val="af5"/>
        <w:rPr>
          <w:color w:val="000000"/>
        </w:rPr>
      </w:pPr>
      <w:r w:rsidRPr="00BE22A2">
        <w:rPr>
          <w:rFonts w:hint="eastAsia"/>
          <w:color w:val="000000"/>
        </w:rPr>
        <w:t>华为技术有限公司</w:t>
      </w:r>
    </w:p>
    <w:p w14:paraId="70191D66" w14:textId="77777777" w:rsidR="00607706" w:rsidRPr="00BE22A2" w:rsidRDefault="00607706">
      <w:pPr>
        <w:pStyle w:val="af8"/>
        <w:rPr>
          <w:color w:val="000000"/>
        </w:rPr>
      </w:pPr>
    </w:p>
    <w:p w14:paraId="0E89BF74" w14:textId="77777777" w:rsidR="00607706" w:rsidRDefault="00607706">
      <w:pPr>
        <w:pStyle w:val="af8"/>
        <w:rPr>
          <w:rFonts w:hint="eastAsia"/>
          <w:color w:val="000000"/>
        </w:rPr>
      </w:pPr>
      <w:r w:rsidRPr="00BE22A2">
        <w:rPr>
          <w:rFonts w:hint="eastAsia"/>
          <w:color w:val="000000"/>
        </w:rPr>
        <w:t>版权所有</w:t>
      </w:r>
      <w:r w:rsidRPr="00BE22A2">
        <w:rPr>
          <w:color w:val="000000"/>
        </w:rPr>
        <w:t xml:space="preserve">  </w:t>
      </w:r>
      <w:r w:rsidRPr="00BE22A2">
        <w:rPr>
          <w:rFonts w:hint="eastAsia"/>
          <w:color w:val="000000"/>
        </w:rPr>
        <w:t>侵权必究</w:t>
      </w:r>
    </w:p>
    <w:p w14:paraId="5582801C" w14:textId="77777777" w:rsidR="00175C16" w:rsidRPr="00BE22A2" w:rsidRDefault="00175C16">
      <w:pPr>
        <w:pStyle w:val="af8"/>
        <w:rPr>
          <w:color w:val="000000"/>
        </w:rPr>
      </w:pPr>
    </w:p>
    <w:p w14:paraId="0A798A24" w14:textId="77777777" w:rsidR="00607706" w:rsidRPr="00BE22A2" w:rsidRDefault="00607706">
      <w:pPr>
        <w:pStyle w:val="af8"/>
        <w:rPr>
          <w:color w:val="000000"/>
        </w:rPr>
      </w:pPr>
    </w:p>
    <w:p w14:paraId="73B543FE" w14:textId="77777777" w:rsidR="00607706" w:rsidRPr="00BE22A2" w:rsidRDefault="00607706">
      <w:pPr>
        <w:pStyle w:val="af8"/>
        <w:rPr>
          <w:color w:val="000000"/>
        </w:rPr>
      </w:pPr>
    </w:p>
    <w:p w14:paraId="0BFE5AF7" w14:textId="77777777" w:rsidR="00607706" w:rsidRPr="00BE22A2" w:rsidRDefault="00607706">
      <w:pPr>
        <w:pStyle w:val="afe"/>
        <w:rPr>
          <w:color w:val="000000"/>
        </w:rPr>
      </w:pPr>
      <w:r w:rsidRPr="00BE22A2">
        <w:rPr>
          <w:color w:val="000000"/>
        </w:rPr>
        <w:br w:type="page"/>
      </w:r>
      <w:r w:rsidRPr="00BE22A2">
        <w:rPr>
          <w:color w:val="000000"/>
        </w:rPr>
        <w:lastRenderedPageBreak/>
        <w:t xml:space="preserve"> </w:t>
      </w:r>
      <w:r w:rsidRPr="00BE22A2">
        <w:rPr>
          <w:rFonts w:hint="eastAsia"/>
          <w:color w:val="000000"/>
        </w:rPr>
        <w:t>修订记录</w:t>
      </w:r>
    </w:p>
    <w:tbl>
      <w:tblPr>
        <w:tblW w:w="5000" w:type="pct"/>
        <w:jc w:val="center"/>
        <w:tblCellMar>
          <w:left w:w="57" w:type="dxa"/>
          <w:right w:w="57" w:type="dxa"/>
        </w:tblCellMar>
        <w:tblLook w:val="0000" w:firstRow="0" w:lastRow="0" w:firstColumn="0" w:lastColumn="0" w:noHBand="0" w:noVBand="0"/>
      </w:tblPr>
      <w:tblGrid>
        <w:gridCol w:w="1067"/>
        <w:gridCol w:w="901"/>
        <w:gridCol w:w="708"/>
        <w:gridCol w:w="877"/>
        <w:gridCol w:w="3804"/>
        <w:gridCol w:w="1953"/>
      </w:tblGrid>
      <w:tr w:rsidR="00607706" w:rsidRPr="00BE22A2" w14:paraId="27838242" w14:textId="77777777">
        <w:tblPrEx>
          <w:tblCellMar>
            <w:top w:w="0" w:type="dxa"/>
            <w:bottom w:w="0" w:type="dxa"/>
          </w:tblCellMar>
        </w:tblPrEx>
        <w:trPr>
          <w:cantSplit/>
          <w:tblHeader/>
          <w:jc w:val="center"/>
        </w:trPr>
        <w:tc>
          <w:tcPr>
            <w:tcW w:w="573" w:type="pct"/>
            <w:tcBorders>
              <w:top w:val="single" w:sz="6" w:space="0" w:color="auto"/>
              <w:left w:val="single" w:sz="6" w:space="0" w:color="auto"/>
              <w:bottom w:val="single" w:sz="6" w:space="0" w:color="auto"/>
              <w:right w:val="single" w:sz="6" w:space="0" w:color="auto"/>
            </w:tcBorders>
          </w:tcPr>
          <w:p w14:paraId="37F47A97" w14:textId="77777777" w:rsidR="00607706" w:rsidRPr="00BE22A2" w:rsidRDefault="00607706">
            <w:pPr>
              <w:pStyle w:val="Char"/>
              <w:rPr>
                <w:color w:val="000000"/>
              </w:rPr>
            </w:pPr>
            <w:r w:rsidRPr="00BE22A2">
              <w:rPr>
                <w:rFonts w:hint="eastAsia"/>
                <w:color w:val="000000"/>
              </w:rPr>
              <w:t>日期</w:t>
            </w:r>
          </w:p>
        </w:tc>
        <w:tc>
          <w:tcPr>
            <w:tcW w:w="484" w:type="pct"/>
            <w:tcBorders>
              <w:top w:val="single" w:sz="6" w:space="0" w:color="auto"/>
              <w:left w:val="single" w:sz="6" w:space="0" w:color="auto"/>
              <w:bottom w:val="single" w:sz="6" w:space="0" w:color="auto"/>
              <w:right w:val="single" w:sz="6" w:space="0" w:color="auto"/>
            </w:tcBorders>
          </w:tcPr>
          <w:p w14:paraId="390FC9EC" w14:textId="77777777" w:rsidR="00607706" w:rsidRPr="00BE22A2" w:rsidRDefault="00607706">
            <w:pPr>
              <w:pStyle w:val="Char"/>
              <w:rPr>
                <w:color w:val="000000"/>
              </w:rPr>
            </w:pPr>
            <w:r w:rsidRPr="00BE22A2">
              <w:rPr>
                <w:rFonts w:hint="eastAsia"/>
                <w:color w:val="000000"/>
              </w:rPr>
              <w:t>修订</w:t>
            </w:r>
            <w:r w:rsidRPr="00BE22A2">
              <w:rPr>
                <w:color w:val="000000"/>
              </w:rPr>
              <w:br/>
            </w:r>
            <w:r w:rsidRPr="00BE22A2">
              <w:rPr>
                <w:rFonts w:hint="eastAsia"/>
                <w:color w:val="000000"/>
              </w:rPr>
              <w:t>版本</w:t>
            </w:r>
          </w:p>
        </w:tc>
        <w:tc>
          <w:tcPr>
            <w:tcW w:w="380" w:type="pct"/>
            <w:tcBorders>
              <w:top w:val="single" w:sz="6" w:space="0" w:color="auto"/>
              <w:left w:val="single" w:sz="6" w:space="0" w:color="auto"/>
              <w:bottom w:val="single" w:sz="6" w:space="0" w:color="auto"/>
              <w:right w:val="single" w:sz="6" w:space="0" w:color="auto"/>
            </w:tcBorders>
          </w:tcPr>
          <w:p w14:paraId="2DC23F1F" w14:textId="77777777" w:rsidR="00607706" w:rsidRPr="00BE22A2" w:rsidRDefault="00607706">
            <w:pPr>
              <w:pStyle w:val="af3"/>
              <w:rPr>
                <w:color w:val="000000"/>
              </w:rPr>
            </w:pPr>
            <w:r w:rsidRPr="00BE22A2">
              <w:rPr>
                <w:color w:val="000000"/>
              </w:rPr>
              <w:t>CR</w:t>
            </w:r>
            <w:r w:rsidRPr="00BE22A2">
              <w:rPr>
                <w:rFonts w:hint="eastAsia"/>
                <w:color w:val="000000"/>
              </w:rPr>
              <w:t>号</w:t>
            </w:r>
          </w:p>
        </w:tc>
        <w:tc>
          <w:tcPr>
            <w:tcW w:w="471" w:type="pct"/>
            <w:tcBorders>
              <w:top w:val="single" w:sz="6" w:space="0" w:color="auto"/>
              <w:left w:val="single" w:sz="6" w:space="0" w:color="auto"/>
              <w:bottom w:val="single" w:sz="6" w:space="0" w:color="auto"/>
              <w:right w:val="single" w:sz="6" w:space="0" w:color="auto"/>
            </w:tcBorders>
          </w:tcPr>
          <w:p w14:paraId="0FFC60AE" w14:textId="77777777" w:rsidR="00607706" w:rsidRPr="00BE22A2" w:rsidRDefault="00607706">
            <w:pPr>
              <w:pStyle w:val="af3"/>
              <w:rPr>
                <w:color w:val="000000"/>
              </w:rPr>
            </w:pPr>
            <w:r w:rsidRPr="00BE22A2">
              <w:rPr>
                <w:rFonts w:hint="eastAsia"/>
                <w:color w:val="000000"/>
              </w:rPr>
              <w:t>修改</w:t>
            </w:r>
            <w:r w:rsidRPr="00BE22A2">
              <w:rPr>
                <w:color w:val="000000"/>
              </w:rPr>
              <w:br/>
            </w:r>
            <w:r w:rsidRPr="00BE22A2">
              <w:rPr>
                <w:rFonts w:hint="eastAsia"/>
                <w:color w:val="000000"/>
              </w:rPr>
              <w:t>章节</w:t>
            </w:r>
          </w:p>
        </w:tc>
        <w:tc>
          <w:tcPr>
            <w:tcW w:w="2043" w:type="pct"/>
            <w:tcBorders>
              <w:top w:val="single" w:sz="6" w:space="0" w:color="auto"/>
              <w:left w:val="single" w:sz="6" w:space="0" w:color="auto"/>
              <w:bottom w:val="single" w:sz="6" w:space="0" w:color="auto"/>
              <w:right w:val="single" w:sz="6" w:space="0" w:color="auto"/>
            </w:tcBorders>
          </w:tcPr>
          <w:p w14:paraId="6015B393" w14:textId="77777777" w:rsidR="00607706" w:rsidRPr="00BE22A2" w:rsidRDefault="00607706">
            <w:pPr>
              <w:pStyle w:val="Char"/>
              <w:rPr>
                <w:color w:val="000000"/>
              </w:rPr>
            </w:pPr>
            <w:r w:rsidRPr="00BE22A2">
              <w:rPr>
                <w:rFonts w:hint="eastAsia"/>
                <w:color w:val="000000"/>
              </w:rPr>
              <w:t>修改描述</w:t>
            </w:r>
          </w:p>
        </w:tc>
        <w:tc>
          <w:tcPr>
            <w:tcW w:w="1049" w:type="pct"/>
            <w:tcBorders>
              <w:top w:val="single" w:sz="6" w:space="0" w:color="auto"/>
              <w:left w:val="single" w:sz="6" w:space="0" w:color="auto"/>
              <w:bottom w:val="single" w:sz="6" w:space="0" w:color="auto"/>
              <w:right w:val="single" w:sz="6" w:space="0" w:color="auto"/>
            </w:tcBorders>
          </w:tcPr>
          <w:p w14:paraId="3B96E95E" w14:textId="77777777" w:rsidR="00607706" w:rsidRPr="00BE22A2" w:rsidRDefault="00607706">
            <w:pPr>
              <w:pStyle w:val="Char"/>
              <w:rPr>
                <w:color w:val="000000"/>
              </w:rPr>
            </w:pPr>
            <w:r w:rsidRPr="00BE22A2">
              <w:rPr>
                <w:rFonts w:hint="eastAsia"/>
                <w:color w:val="000000"/>
              </w:rPr>
              <w:t>作者</w:t>
            </w:r>
          </w:p>
        </w:tc>
      </w:tr>
      <w:tr w:rsidR="00607706" w:rsidRPr="00BE22A2" w14:paraId="6F8771C0" w14:textId="77777777">
        <w:tblPrEx>
          <w:tblCellMar>
            <w:top w:w="0" w:type="dxa"/>
            <w:bottom w:w="0" w:type="dxa"/>
          </w:tblCellMar>
        </w:tblPrEx>
        <w:trPr>
          <w:cantSplit/>
          <w:jc w:val="center"/>
        </w:trPr>
        <w:tc>
          <w:tcPr>
            <w:tcW w:w="573" w:type="pct"/>
            <w:tcBorders>
              <w:top w:val="single" w:sz="6" w:space="0" w:color="auto"/>
              <w:left w:val="single" w:sz="6" w:space="0" w:color="auto"/>
              <w:bottom w:val="single" w:sz="6" w:space="0" w:color="auto"/>
              <w:right w:val="single" w:sz="6" w:space="0" w:color="auto"/>
            </w:tcBorders>
          </w:tcPr>
          <w:p w14:paraId="7B28DFE9" w14:textId="77777777" w:rsidR="00607706" w:rsidRPr="00BE22A2" w:rsidRDefault="00607706">
            <w:pPr>
              <w:pStyle w:val="aff2"/>
              <w:rPr>
                <w:color w:val="000000"/>
              </w:rPr>
            </w:pPr>
          </w:p>
        </w:tc>
        <w:tc>
          <w:tcPr>
            <w:tcW w:w="484" w:type="pct"/>
            <w:tcBorders>
              <w:top w:val="single" w:sz="6" w:space="0" w:color="auto"/>
              <w:left w:val="single" w:sz="6" w:space="0" w:color="auto"/>
              <w:bottom w:val="single" w:sz="6" w:space="0" w:color="auto"/>
              <w:right w:val="single" w:sz="6" w:space="0" w:color="auto"/>
            </w:tcBorders>
          </w:tcPr>
          <w:p w14:paraId="6A22E7DA" w14:textId="77777777" w:rsidR="00607706" w:rsidRPr="00BE22A2" w:rsidRDefault="00607706">
            <w:pPr>
              <w:pStyle w:val="aff2"/>
              <w:rPr>
                <w:color w:val="000000"/>
              </w:rPr>
            </w:pPr>
          </w:p>
        </w:tc>
        <w:tc>
          <w:tcPr>
            <w:tcW w:w="380" w:type="pct"/>
            <w:tcBorders>
              <w:top w:val="single" w:sz="6" w:space="0" w:color="auto"/>
              <w:left w:val="single" w:sz="6" w:space="0" w:color="auto"/>
              <w:bottom w:val="single" w:sz="6" w:space="0" w:color="auto"/>
              <w:right w:val="single" w:sz="6" w:space="0" w:color="auto"/>
            </w:tcBorders>
          </w:tcPr>
          <w:p w14:paraId="582579EC" w14:textId="77777777" w:rsidR="00607706" w:rsidRPr="00BE22A2" w:rsidRDefault="00607706">
            <w:pPr>
              <w:pStyle w:val="aff2"/>
              <w:rPr>
                <w:color w:val="000000"/>
              </w:rPr>
            </w:pPr>
          </w:p>
        </w:tc>
        <w:tc>
          <w:tcPr>
            <w:tcW w:w="471" w:type="pct"/>
            <w:tcBorders>
              <w:top w:val="single" w:sz="6" w:space="0" w:color="auto"/>
              <w:left w:val="single" w:sz="6" w:space="0" w:color="auto"/>
              <w:bottom w:val="single" w:sz="6" w:space="0" w:color="auto"/>
              <w:right w:val="single" w:sz="6" w:space="0" w:color="auto"/>
            </w:tcBorders>
          </w:tcPr>
          <w:p w14:paraId="30C349DF" w14:textId="77777777" w:rsidR="00607706" w:rsidRPr="00BE22A2" w:rsidRDefault="00607706">
            <w:pPr>
              <w:pStyle w:val="aff2"/>
              <w:rPr>
                <w:color w:val="000000"/>
              </w:rPr>
            </w:pPr>
          </w:p>
        </w:tc>
        <w:tc>
          <w:tcPr>
            <w:tcW w:w="2043" w:type="pct"/>
            <w:tcBorders>
              <w:top w:val="single" w:sz="6" w:space="0" w:color="auto"/>
              <w:left w:val="single" w:sz="6" w:space="0" w:color="auto"/>
              <w:bottom w:val="single" w:sz="6" w:space="0" w:color="auto"/>
              <w:right w:val="single" w:sz="6" w:space="0" w:color="auto"/>
            </w:tcBorders>
          </w:tcPr>
          <w:p w14:paraId="4EF5C282" w14:textId="77777777" w:rsidR="00607706" w:rsidRPr="00BE22A2" w:rsidRDefault="00607706">
            <w:pPr>
              <w:pStyle w:val="aff1"/>
              <w:rPr>
                <w:color w:val="000000"/>
              </w:rPr>
            </w:pPr>
          </w:p>
        </w:tc>
        <w:tc>
          <w:tcPr>
            <w:tcW w:w="1049" w:type="pct"/>
            <w:tcBorders>
              <w:top w:val="single" w:sz="6" w:space="0" w:color="auto"/>
              <w:left w:val="single" w:sz="6" w:space="0" w:color="auto"/>
              <w:bottom w:val="single" w:sz="6" w:space="0" w:color="auto"/>
              <w:right w:val="single" w:sz="6" w:space="0" w:color="auto"/>
            </w:tcBorders>
          </w:tcPr>
          <w:p w14:paraId="4533CE8B" w14:textId="77777777" w:rsidR="00607706" w:rsidRPr="00BE22A2" w:rsidRDefault="00607706">
            <w:pPr>
              <w:pStyle w:val="aff2"/>
              <w:rPr>
                <w:color w:val="000000"/>
              </w:rPr>
            </w:pPr>
          </w:p>
        </w:tc>
      </w:tr>
      <w:tr w:rsidR="00607706" w:rsidRPr="00BE22A2" w14:paraId="527B3511" w14:textId="77777777">
        <w:tblPrEx>
          <w:tblCellMar>
            <w:top w:w="0" w:type="dxa"/>
            <w:bottom w:w="0" w:type="dxa"/>
          </w:tblCellMar>
        </w:tblPrEx>
        <w:trPr>
          <w:cantSplit/>
          <w:jc w:val="center"/>
        </w:trPr>
        <w:tc>
          <w:tcPr>
            <w:tcW w:w="573" w:type="pct"/>
            <w:vMerge w:val="restart"/>
            <w:tcBorders>
              <w:top w:val="single" w:sz="6" w:space="0" w:color="auto"/>
              <w:left w:val="single" w:sz="6" w:space="0" w:color="auto"/>
              <w:right w:val="single" w:sz="6" w:space="0" w:color="auto"/>
            </w:tcBorders>
          </w:tcPr>
          <w:p w14:paraId="3A23C8FD" w14:textId="77777777" w:rsidR="00607706" w:rsidRPr="00BE22A2" w:rsidRDefault="001C19C7">
            <w:pPr>
              <w:pStyle w:val="aff2"/>
              <w:rPr>
                <w:rFonts w:hint="eastAsia"/>
                <w:color w:val="000000"/>
              </w:rPr>
            </w:pPr>
            <w:smartTag w:uri="urn:schemas-microsoft-com:office:smarttags" w:element="chsdate">
              <w:smartTagPr>
                <w:attr w:name="IsROCDate" w:val="False"/>
                <w:attr w:name="IsLunarDate" w:val="False"/>
                <w:attr w:name="Day" w:val="13"/>
                <w:attr w:name="Month" w:val="9"/>
                <w:attr w:name="Year" w:val="2009"/>
              </w:smartTagPr>
              <w:r>
                <w:rPr>
                  <w:rFonts w:hint="eastAsia"/>
                  <w:color w:val="000000"/>
                </w:rPr>
                <w:t>2009-9-13</w:t>
              </w:r>
            </w:smartTag>
          </w:p>
        </w:tc>
        <w:tc>
          <w:tcPr>
            <w:tcW w:w="484" w:type="pct"/>
            <w:vMerge w:val="restart"/>
            <w:tcBorders>
              <w:top w:val="single" w:sz="6" w:space="0" w:color="auto"/>
              <w:left w:val="single" w:sz="6" w:space="0" w:color="auto"/>
              <w:right w:val="single" w:sz="6" w:space="0" w:color="auto"/>
            </w:tcBorders>
          </w:tcPr>
          <w:p w14:paraId="09E25DAB" w14:textId="77777777" w:rsidR="00607706" w:rsidRPr="00BE22A2" w:rsidRDefault="00607706">
            <w:pPr>
              <w:pStyle w:val="aff2"/>
              <w:rPr>
                <w:color w:val="000000"/>
              </w:rPr>
            </w:pPr>
          </w:p>
        </w:tc>
        <w:tc>
          <w:tcPr>
            <w:tcW w:w="380" w:type="pct"/>
            <w:tcBorders>
              <w:top w:val="single" w:sz="6" w:space="0" w:color="auto"/>
              <w:left w:val="single" w:sz="6" w:space="0" w:color="auto"/>
              <w:bottom w:val="single" w:sz="6" w:space="0" w:color="auto"/>
              <w:right w:val="single" w:sz="6" w:space="0" w:color="auto"/>
            </w:tcBorders>
          </w:tcPr>
          <w:p w14:paraId="4C300EBC" w14:textId="77777777" w:rsidR="00607706" w:rsidRPr="00BE22A2" w:rsidRDefault="00607706">
            <w:pPr>
              <w:pStyle w:val="aff1"/>
              <w:rPr>
                <w:color w:val="000000"/>
              </w:rPr>
            </w:pPr>
          </w:p>
        </w:tc>
        <w:tc>
          <w:tcPr>
            <w:tcW w:w="471" w:type="pct"/>
            <w:tcBorders>
              <w:top w:val="single" w:sz="6" w:space="0" w:color="auto"/>
              <w:left w:val="single" w:sz="6" w:space="0" w:color="auto"/>
              <w:bottom w:val="single" w:sz="6" w:space="0" w:color="auto"/>
              <w:right w:val="single" w:sz="6" w:space="0" w:color="auto"/>
            </w:tcBorders>
          </w:tcPr>
          <w:p w14:paraId="6AB2232D" w14:textId="77777777" w:rsidR="001C19C7" w:rsidRDefault="001C19C7">
            <w:pPr>
              <w:pStyle w:val="aff1"/>
              <w:rPr>
                <w:rFonts w:hint="eastAsia"/>
                <w:color w:val="000000"/>
              </w:rPr>
            </w:pPr>
            <w:r>
              <w:rPr>
                <w:rFonts w:hint="eastAsia"/>
                <w:color w:val="000000"/>
              </w:rPr>
              <w:t>3.4</w:t>
            </w:r>
            <w:r>
              <w:rPr>
                <w:rFonts w:hint="eastAsia"/>
                <w:color w:val="000000"/>
              </w:rPr>
              <w:t>；</w:t>
            </w:r>
          </w:p>
          <w:p w14:paraId="4EFC703B" w14:textId="77777777" w:rsidR="00607706" w:rsidRDefault="001C19C7">
            <w:pPr>
              <w:pStyle w:val="aff1"/>
              <w:rPr>
                <w:rFonts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hint="eastAsia"/>
                  <w:color w:val="000000"/>
                </w:rPr>
                <w:t>3.6.1</w:t>
              </w:r>
            </w:smartTag>
            <w:r>
              <w:rPr>
                <w:rFonts w:hint="eastAsia"/>
                <w:color w:val="000000"/>
              </w:rPr>
              <w:t>；</w:t>
            </w:r>
          </w:p>
          <w:p w14:paraId="456A5D14" w14:textId="77777777" w:rsidR="001C19C7" w:rsidRDefault="001C19C7">
            <w:pPr>
              <w:pStyle w:val="aff1"/>
              <w:rPr>
                <w:rFonts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hint="eastAsia"/>
                  <w:color w:val="000000"/>
                </w:rPr>
                <w:t>3.6.4</w:t>
              </w:r>
            </w:smartTag>
            <w:r>
              <w:rPr>
                <w:rFonts w:hint="eastAsia"/>
                <w:color w:val="000000"/>
              </w:rPr>
              <w:t>；</w:t>
            </w:r>
          </w:p>
          <w:p w14:paraId="1C819359" w14:textId="77777777" w:rsidR="001C19C7" w:rsidRPr="00BE22A2" w:rsidRDefault="001C19C7">
            <w:pPr>
              <w:pStyle w:val="aff1"/>
              <w:rPr>
                <w:rFonts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hint="eastAsia"/>
                  <w:color w:val="000000"/>
                </w:rPr>
                <w:t>3.6.5</w:t>
              </w:r>
            </w:smartTag>
            <w:r>
              <w:rPr>
                <w:rFonts w:hint="eastAsia"/>
                <w:color w:val="000000"/>
              </w:rPr>
              <w:t>；</w:t>
            </w:r>
          </w:p>
        </w:tc>
        <w:tc>
          <w:tcPr>
            <w:tcW w:w="2043" w:type="pct"/>
            <w:tcBorders>
              <w:top w:val="single" w:sz="6" w:space="0" w:color="auto"/>
              <w:left w:val="single" w:sz="6" w:space="0" w:color="auto"/>
              <w:bottom w:val="single" w:sz="6" w:space="0" w:color="auto"/>
              <w:right w:val="single" w:sz="6" w:space="0" w:color="auto"/>
            </w:tcBorders>
          </w:tcPr>
          <w:p w14:paraId="31FE70F5" w14:textId="77777777" w:rsidR="001C19C7" w:rsidRDefault="001C19C7">
            <w:pPr>
              <w:pStyle w:val="aff1"/>
              <w:rPr>
                <w:rFonts w:hint="eastAsia"/>
                <w:color w:val="000000"/>
              </w:rPr>
            </w:pPr>
            <w:r>
              <w:rPr>
                <w:rFonts w:hint="eastAsia"/>
                <w:color w:val="000000"/>
              </w:rPr>
              <w:t>修改“</w:t>
            </w:r>
            <w:r>
              <w:rPr>
                <w:rFonts w:hint="eastAsia"/>
                <w:color w:val="000000"/>
              </w:rPr>
              <w:t xml:space="preserve">3.4 </w:t>
            </w:r>
            <w:r>
              <w:rPr>
                <w:rFonts w:hint="eastAsia"/>
                <w:color w:val="000000"/>
              </w:rPr>
              <w:t>系统功能列表”节，增加“需要指明特性……有哪些变化。”；</w:t>
            </w:r>
          </w:p>
          <w:p w14:paraId="0940469E" w14:textId="77777777" w:rsidR="001C19C7" w:rsidRDefault="001C19C7">
            <w:pPr>
              <w:pStyle w:val="aff1"/>
              <w:rPr>
                <w:rFonts w:hint="eastAsia"/>
                <w:color w:val="000000"/>
              </w:rPr>
            </w:pPr>
            <w:r>
              <w:rPr>
                <w:rFonts w:hint="eastAsia"/>
                <w:color w:val="000000"/>
              </w:rPr>
              <w:t>修改“</w:t>
            </w:r>
            <w:smartTag w:uri="urn:schemas-microsoft-com:office:smarttags" w:element="chsdate">
              <w:smartTagPr>
                <w:attr w:name="IsROCDate" w:val="False"/>
                <w:attr w:name="IsLunarDate" w:val="False"/>
                <w:attr w:name="Day" w:val="30"/>
                <w:attr w:name="Month" w:val="12"/>
                <w:attr w:name="Year" w:val="1899"/>
              </w:smartTagPr>
              <w:r>
                <w:rPr>
                  <w:rFonts w:hint="eastAsia"/>
                  <w:color w:val="000000"/>
                </w:rPr>
                <w:t>3.6.1</w:t>
              </w:r>
            </w:smartTag>
            <w:r>
              <w:rPr>
                <w:rFonts w:hint="eastAsia"/>
                <w:color w:val="000000"/>
              </w:rPr>
              <w:t xml:space="preserve"> </w:t>
            </w:r>
            <w:r>
              <w:rPr>
                <w:rFonts w:hint="eastAsia"/>
                <w:color w:val="000000"/>
              </w:rPr>
              <w:t>新系统的功能丢失”节标题为“新系统的功能变更”；</w:t>
            </w:r>
          </w:p>
          <w:p w14:paraId="01E1C630" w14:textId="77777777" w:rsidR="001C19C7" w:rsidRPr="001C19C7" w:rsidRDefault="001C19C7">
            <w:pPr>
              <w:pStyle w:val="aff1"/>
              <w:rPr>
                <w:rFonts w:hint="eastAsia"/>
                <w:color w:val="000000"/>
              </w:rPr>
            </w:pPr>
            <w:r>
              <w:rPr>
                <w:rFonts w:hint="eastAsia"/>
                <w:color w:val="000000"/>
              </w:rPr>
              <w:t>修改“</w:t>
            </w:r>
            <w:smartTag w:uri="urn:schemas-microsoft-com:office:smarttags" w:element="chsdate">
              <w:smartTagPr>
                <w:attr w:name="IsROCDate" w:val="False"/>
                <w:attr w:name="IsLunarDate" w:val="False"/>
                <w:attr w:name="Day" w:val="30"/>
                <w:attr w:name="Month" w:val="12"/>
                <w:attr w:name="Year" w:val="1899"/>
              </w:smartTagPr>
              <w:r>
                <w:rPr>
                  <w:rFonts w:hint="eastAsia"/>
                  <w:color w:val="000000"/>
                </w:rPr>
                <w:t>3.6.1</w:t>
              </w:r>
            </w:smartTag>
            <w:r>
              <w:rPr>
                <w:rFonts w:hint="eastAsia"/>
                <w:color w:val="000000"/>
              </w:rPr>
              <w:t xml:space="preserve"> </w:t>
            </w:r>
            <w:r>
              <w:rPr>
                <w:rFonts w:hint="eastAsia"/>
                <w:color w:val="000000"/>
              </w:rPr>
              <w:t>新系统的功能丢失”节，增加“并简述不再提供……等等。”；</w:t>
            </w:r>
          </w:p>
          <w:p w14:paraId="4D7CC80C" w14:textId="77777777" w:rsidR="001C19C7" w:rsidRDefault="001C19C7">
            <w:pPr>
              <w:pStyle w:val="aff1"/>
              <w:rPr>
                <w:rFonts w:hint="eastAsia"/>
                <w:color w:val="000000"/>
              </w:rPr>
            </w:pPr>
            <w:r>
              <w:rPr>
                <w:rFonts w:hint="eastAsia"/>
                <w:color w:val="000000"/>
              </w:rPr>
              <w:t>增加“</w:t>
            </w:r>
            <w:smartTag w:uri="urn:schemas-microsoft-com:office:smarttags" w:element="chsdate">
              <w:smartTagPr>
                <w:attr w:name="IsROCDate" w:val="False"/>
                <w:attr w:name="IsLunarDate" w:val="False"/>
                <w:attr w:name="Day" w:val="30"/>
                <w:attr w:name="Month" w:val="12"/>
                <w:attr w:name="Year" w:val="1899"/>
              </w:smartTagPr>
              <w:r>
                <w:rPr>
                  <w:rFonts w:hint="eastAsia"/>
                  <w:color w:val="000000"/>
                </w:rPr>
                <w:t>3.6.4</w:t>
              </w:r>
            </w:smartTag>
            <w:r>
              <w:rPr>
                <w:rFonts w:hint="eastAsia"/>
                <w:color w:val="000000"/>
              </w:rPr>
              <w:t xml:space="preserve"> </w:t>
            </w:r>
            <w:r>
              <w:rPr>
                <w:rFonts w:hint="eastAsia"/>
                <w:color w:val="000000"/>
              </w:rPr>
              <w:t>接口兼容性变化分析及对策”节；</w:t>
            </w:r>
          </w:p>
          <w:p w14:paraId="47135F6F" w14:textId="77777777" w:rsidR="00607706" w:rsidRPr="00BE22A2" w:rsidRDefault="001C19C7">
            <w:pPr>
              <w:pStyle w:val="aff1"/>
              <w:rPr>
                <w:rFonts w:hint="eastAsia"/>
                <w:color w:val="000000"/>
              </w:rPr>
            </w:pPr>
            <w:r>
              <w:rPr>
                <w:rFonts w:hint="eastAsia"/>
                <w:color w:val="000000"/>
              </w:rPr>
              <w:t>增加“</w:t>
            </w:r>
            <w:smartTag w:uri="urn:schemas-microsoft-com:office:smarttags" w:element="chsdate">
              <w:smartTagPr>
                <w:attr w:name="IsROCDate" w:val="False"/>
                <w:attr w:name="IsLunarDate" w:val="False"/>
                <w:attr w:name="Day" w:val="30"/>
                <w:attr w:name="Month" w:val="12"/>
                <w:attr w:name="Year" w:val="1899"/>
              </w:smartTagPr>
              <w:r>
                <w:rPr>
                  <w:rFonts w:hint="eastAsia"/>
                  <w:color w:val="000000"/>
                </w:rPr>
                <w:t>3.6.5</w:t>
              </w:r>
            </w:smartTag>
            <w:r>
              <w:rPr>
                <w:rFonts w:hint="eastAsia"/>
                <w:color w:val="000000"/>
              </w:rPr>
              <w:t xml:space="preserve"> </w:t>
            </w:r>
            <w:r>
              <w:rPr>
                <w:rFonts w:hint="eastAsia"/>
                <w:color w:val="000000"/>
              </w:rPr>
              <w:t>系统升级路线与升级策略”节。</w:t>
            </w:r>
          </w:p>
        </w:tc>
        <w:tc>
          <w:tcPr>
            <w:tcW w:w="1049" w:type="pct"/>
            <w:tcBorders>
              <w:top w:val="single" w:sz="6" w:space="0" w:color="auto"/>
              <w:left w:val="single" w:sz="6" w:space="0" w:color="auto"/>
              <w:bottom w:val="single" w:sz="6" w:space="0" w:color="auto"/>
              <w:right w:val="single" w:sz="6" w:space="0" w:color="auto"/>
            </w:tcBorders>
          </w:tcPr>
          <w:p w14:paraId="4D410575" w14:textId="77777777" w:rsidR="00607706" w:rsidRPr="001C19C7" w:rsidRDefault="001C19C7">
            <w:pPr>
              <w:pStyle w:val="aff2"/>
              <w:rPr>
                <w:rFonts w:hint="eastAsia"/>
                <w:color w:val="000000"/>
                <w:sz w:val="18"/>
                <w:szCs w:val="18"/>
              </w:rPr>
            </w:pPr>
            <w:r w:rsidRPr="001C19C7">
              <w:rPr>
                <w:rFonts w:hint="eastAsia"/>
                <w:color w:val="000000"/>
                <w:sz w:val="18"/>
                <w:szCs w:val="18"/>
              </w:rPr>
              <w:t>网上版本升级丢特性改进措施推行小组</w:t>
            </w:r>
          </w:p>
        </w:tc>
      </w:tr>
      <w:tr w:rsidR="00607706" w:rsidRPr="00BE22A2" w14:paraId="16E1AEE6" w14:textId="77777777">
        <w:tblPrEx>
          <w:tblCellMar>
            <w:top w:w="0" w:type="dxa"/>
            <w:bottom w:w="0" w:type="dxa"/>
          </w:tblCellMar>
        </w:tblPrEx>
        <w:trPr>
          <w:cantSplit/>
          <w:jc w:val="center"/>
        </w:trPr>
        <w:tc>
          <w:tcPr>
            <w:tcW w:w="573" w:type="pct"/>
            <w:vMerge/>
            <w:tcBorders>
              <w:left w:val="single" w:sz="6" w:space="0" w:color="auto"/>
              <w:right w:val="single" w:sz="6" w:space="0" w:color="auto"/>
            </w:tcBorders>
            <w:vAlign w:val="center"/>
          </w:tcPr>
          <w:p w14:paraId="5BAFA5AA" w14:textId="77777777" w:rsidR="00607706" w:rsidRPr="00BE22A2" w:rsidRDefault="00607706">
            <w:pPr>
              <w:pStyle w:val="aff2"/>
              <w:rPr>
                <w:color w:val="000000"/>
              </w:rPr>
            </w:pPr>
          </w:p>
        </w:tc>
        <w:tc>
          <w:tcPr>
            <w:tcW w:w="484" w:type="pct"/>
            <w:vMerge/>
            <w:tcBorders>
              <w:left w:val="single" w:sz="6" w:space="0" w:color="auto"/>
              <w:right w:val="single" w:sz="6" w:space="0" w:color="auto"/>
            </w:tcBorders>
            <w:vAlign w:val="center"/>
          </w:tcPr>
          <w:p w14:paraId="7C735873" w14:textId="77777777" w:rsidR="00607706" w:rsidRPr="00BE22A2" w:rsidRDefault="00607706">
            <w:pPr>
              <w:pStyle w:val="aff2"/>
              <w:rPr>
                <w:color w:val="000000"/>
              </w:rPr>
            </w:pPr>
          </w:p>
        </w:tc>
        <w:tc>
          <w:tcPr>
            <w:tcW w:w="380" w:type="pct"/>
            <w:tcBorders>
              <w:top w:val="single" w:sz="6" w:space="0" w:color="auto"/>
              <w:left w:val="single" w:sz="6" w:space="0" w:color="auto"/>
              <w:bottom w:val="single" w:sz="6" w:space="0" w:color="auto"/>
              <w:right w:val="single" w:sz="6" w:space="0" w:color="auto"/>
            </w:tcBorders>
          </w:tcPr>
          <w:p w14:paraId="701530FB" w14:textId="77777777" w:rsidR="00607706" w:rsidRPr="00BE22A2" w:rsidRDefault="00607706">
            <w:pPr>
              <w:pStyle w:val="aff1"/>
              <w:rPr>
                <w:color w:val="000000"/>
              </w:rPr>
            </w:pPr>
          </w:p>
        </w:tc>
        <w:tc>
          <w:tcPr>
            <w:tcW w:w="471" w:type="pct"/>
            <w:tcBorders>
              <w:top w:val="single" w:sz="6" w:space="0" w:color="auto"/>
              <w:left w:val="single" w:sz="6" w:space="0" w:color="auto"/>
              <w:bottom w:val="single" w:sz="6" w:space="0" w:color="auto"/>
              <w:right w:val="single" w:sz="6" w:space="0" w:color="auto"/>
            </w:tcBorders>
          </w:tcPr>
          <w:p w14:paraId="7804FB1A" w14:textId="77777777" w:rsidR="00607706" w:rsidRPr="00BE22A2" w:rsidRDefault="00607706">
            <w:pPr>
              <w:pStyle w:val="aff1"/>
              <w:rPr>
                <w:color w:val="000000"/>
              </w:rPr>
            </w:pPr>
          </w:p>
        </w:tc>
        <w:tc>
          <w:tcPr>
            <w:tcW w:w="2043" w:type="pct"/>
            <w:tcBorders>
              <w:top w:val="single" w:sz="6" w:space="0" w:color="auto"/>
              <w:left w:val="single" w:sz="6" w:space="0" w:color="auto"/>
              <w:bottom w:val="single" w:sz="6" w:space="0" w:color="auto"/>
              <w:right w:val="single" w:sz="6" w:space="0" w:color="auto"/>
            </w:tcBorders>
          </w:tcPr>
          <w:p w14:paraId="72220044" w14:textId="77777777" w:rsidR="00607706" w:rsidRPr="00BE22A2" w:rsidRDefault="00125998">
            <w:pPr>
              <w:pStyle w:val="aff1"/>
              <w:rPr>
                <w:rFonts w:hint="eastAsia"/>
                <w:color w:val="000000"/>
              </w:rPr>
            </w:pPr>
            <w:r>
              <w:rPr>
                <w:rFonts w:hint="eastAsia"/>
                <w:color w:val="000000"/>
              </w:rPr>
              <w:t>增加“</w:t>
            </w:r>
            <w:r>
              <w:rPr>
                <w:rFonts w:hint="eastAsia"/>
                <w:color w:val="000000"/>
              </w:rPr>
              <w:t xml:space="preserve">3.7 </w:t>
            </w:r>
            <w:r>
              <w:rPr>
                <w:rFonts w:hint="eastAsia"/>
              </w:rPr>
              <w:t>故障处理设计要求</w:t>
            </w:r>
            <w:r>
              <w:rPr>
                <w:rFonts w:hint="eastAsia"/>
                <w:color w:val="000000"/>
              </w:rPr>
              <w:t>”</w:t>
            </w:r>
          </w:p>
        </w:tc>
        <w:tc>
          <w:tcPr>
            <w:tcW w:w="1049" w:type="pct"/>
            <w:tcBorders>
              <w:top w:val="single" w:sz="6" w:space="0" w:color="auto"/>
              <w:left w:val="single" w:sz="6" w:space="0" w:color="auto"/>
              <w:bottom w:val="single" w:sz="6" w:space="0" w:color="auto"/>
              <w:right w:val="single" w:sz="6" w:space="0" w:color="auto"/>
            </w:tcBorders>
          </w:tcPr>
          <w:p w14:paraId="1D71193B" w14:textId="77777777" w:rsidR="00607706" w:rsidRPr="00BE22A2" w:rsidRDefault="004A1EEE">
            <w:pPr>
              <w:pStyle w:val="aff2"/>
              <w:rPr>
                <w:rFonts w:hint="eastAsia"/>
                <w:color w:val="000000"/>
              </w:rPr>
            </w:pPr>
            <w:r>
              <w:rPr>
                <w:rFonts w:hint="eastAsia"/>
                <w:color w:val="000000"/>
              </w:rPr>
              <w:t>李慧</w:t>
            </w:r>
            <w:r>
              <w:rPr>
                <w:rFonts w:hint="eastAsia"/>
                <w:color w:val="000000"/>
              </w:rPr>
              <w:t xml:space="preserve"> 63775</w:t>
            </w:r>
          </w:p>
        </w:tc>
      </w:tr>
      <w:tr w:rsidR="00607706" w:rsidRPr="00BE22A2" w14:paraId="4B2B2282" w14:textId="77777777">
        <w:tblPrEx>
          <w:tblCellMar>
            <w:top w:w="0" w:type="dxa"/>
            <w:bottom w:w="0" w:type="dxa"/>
          </w:tblCellMar>
        </w:tblPrEx>
        <w:trPr>
          <w:cantSplit/>
          <w:jc w:val="center"/>
        </w:trPr>
        <w:tc>
          <w:tcPr>
            <w:tcW w:w="573" w:type="pct"/>
            <w:vMerge/>
            <w:tcBorders>
              <w:left w:val="single" w:sz="6" w:space="0" w:color="auto"/>
              <w:bottom w:val="single" w:sz="6" w:space="0" w:color="auto"/>
              <w:right w:val="single" w:sz="6" w:space="0" w:color="auto"/>
            </w:tcBorders>
            <w:vAlign w:val="center"/>
          </w:tcPr>
          <w:p w14:paraId="6AFF6573" w14:textId="77777777" w:rsidR="00607706" w:rsidRPr="00BE22A2" w:rsidRDefault="00607706">
            <w:pPr>
              <w:pStyle w:val="aff2"/>
              <w:rPr>
                <w:color w:val="000000"/>
              </w:rPr>
            </w:pPr>
          </w:p>
        </w:tc>
        <w:tc>
          <w:tcPr>
            <w:tcW w:w="484" w:type="pct"/>
            <w:vMerge/>
            <w:tcBorders>
              <w:left w:val="single" w:sz="6" w:space="0" w:color="auto"/>
              <w:bottom w:val="single" w:sz="6" w:space="0" w:color="auto"/>
              <w:right w:val="single" w:sz="6" w:space="0" w:color="auto"/>
            </w:tcBorders>
            <w:vAlign w:val="center"/>
          </w:tcPr>
          <w:p w14:paraId="62E3D9F2" w14:textId="77777777" w:rsidR="00607706" w:rsidRPr="00BE22A2" w:rsidRDefault="00607706">
            <w:pPr>
              <w:pStyle w:val="aff2"/>
              <w:rPr>
                <w:color w:val="000000"/>
              </w:rPr>
            </w:pPr>
          </w:p>
        </w:tc>
        <w:tc>
          <w:tcPr>
            <w:tcW w:w="380" w:type="pct"/>
            <w:tcBorders>
              <w:top w:val="single" w:sz="6" w:space="0" w:color="auto"/>
              <w:left w:val="single" w:sz="6" w:space="0" w:color="auto"/>
              <w:bottom w:val="single" w:sz="6" w:space="0" w:color="auto"/>
              <w:right w:val="single" w:sz="6" w:space="0" w:color="auto"/>
            </w:tcBorders>
          </w:tcPr>
          <w:p w14:paraId="5A2D0BC7" w14:textId="77777777" w:rsidR="00607706" w:rsidRPr="00BE22A2" w:rsidRDefault="00607706">
            <w:pPr>
              <w:pStyle w:val="aff2"/>
              <w:rPr>
                <w:color w:val="000000"/>
              </w:rPr>
            </w:pPr>
          </w:p>
        </w:tc>
        <w:tc>
          <w:tcPr>
            <w:tcW w:w="471" w:type="pct"/>
            <w:tcBorders>
              <w:top w:val="single" w:sz="6" w:space="0" w:color="auto"/>
              <w:left w:val="single" w:sz="6" w:space="0" w:color="auto"/>
              <w:bottom w:val="single" w:sz="6" w:space="0" w:color="auto"/>
              <w:right w:val="single" w:sz="6" w:space="0" w:color="auto"/>
            </w:tcBorders>
          </w:tcPr>
          <w:p w14:paraId="0D29BC98" w14:textId="77777777" w:rsidR="00607706" w:rsidRPr="00BE22A2" w:rsidRDefault="00607706">
            <w:pPr>
              <w:pStyle w:val="aff2"/>
              <w:rPr>
                <w:color w:val="000000"/>
              </w:rPr>
            </w:pPr>
          </w:p>
        </w:tc>
        <w:tc>
          <w:tcPr>
            <w:tcW w:w="2043" w:type="pct"/>
            <w:tcBorders>
              <w:top w:val="single" w:sz="6" w:space="0" w:color="auto"/>
              <w:left w:val="single" w:sz="6" w:space="0" w:color="auto"/>
              <w:bottom w:val="single" w:sz="6" w:space="0" w:color="auto"/>
              <w:right w:val="single" w:sz="6" w:space="0" w:color="auto"/>
            </w:tcBorders>
          </w:tcPr>
          <w:p w14:paraId="1534CAE5" w14:textId="77777777" w:rsidR="00607706" w:rsidRPr="00BE22A2" w:rsidRDefault="00607706">
            <w:pPr>
              <w:pStyle w:val="aff2"/>
              <w:rPr>
                <w:color w:val="000000"/>
              </w:rPr>
            </w:pPr>
          </w:p>
        </w:tc>
        <w:tc>
          <w:tcPr>
            <w:tcW w:w="1049" w:type="pct"/>
            <w:tcBorders>
              <w:top w:val="single" w:sz="6" w:space="0" w:color="auto"/>
              <w:left w:val="single" w:sz="6" w:space="0" w:color="auto"/>
              <w:bottom w:val="single" w:sz="6" w:space="0" w:color="auto"/>
              <w:right w:val="single" w:sz="6" w:space="0" w:color="auto"/>
            </w:tcBorders>
          </w:tcPr>
          <w:p w14:paraId="25586518" w14:textId="77777777" w:rsidR="00607706" w:rsidRPr="00BE22A2" w:rsidRDefault="00607706">
            <w:pPr>
              <w:pStyle w:val="aff2"/>
              <w:rPr>
                <w:color w:val="000000"/>
              </w:rPr>
            </w:pPr>
          </w:p>
        </w:tc>
      </w:tr>
      <w:tr w:rsidR="00607706" w:rsidRPr="00BE22A2" w14:paraId="6EB0649E" w14:textId="77777777">
        <w:tblPrEx>
          <w:tblCellMar>
            <w:top w:w="0" w:type="dxa"/>
            <w:bottom w:w="0" w:type="dxa"/>
          </w:tblCellMar>
        </w:tblPrEx>
        <w:trPr>
          <w:cantSplit/>
          <w:jc w:val="center"/>
        </w:trPr>
        <w:tc>
          <w:tcPr>
            <w:tcW w:w="573" w:type="pct"/>
            <w:tcBorders>
              <w:top w:val="single" w:sz="6" w:space="0" w:color="auto"/>
              <w:left w:val="single" w:sz="6" w:space="0" w:color="auto"/>
              <w:bottom w:val="single" w:sz="6" w:space="0" w:color="auto"/>
              <w:right w:val="single" w:sz="6" w:space="0" w:color="auto"/>
            </w:tcBorders>
          </w:tcPr>
          <w:p w14:paraId="50D7B86E" w14:textId="77777777" w:rsidR="00607706" w:rsidRPr="00BE22A2" w:rsidRDefault="00607706">
            <w:pPr>
              <w:pStyle w:val="aff2"/>
              <w:rPr>
                <w:color w:val="000000"/>
              </w:rPr>
            </w:pPr>
          </w:p>
        </w:tc>
        <w:tc>
          <w:tcPr>
            <w:tcW w:w="484" w:type="pct"/>
            <w:tcBorders>
              <w:top w:val="single" w:sz="6" w:space="0" w:color="auto"/>
              <w:left w:val="single" w:sz="6" w:space="0" w:color="auto"/>
              <w:bottom w:val="single" w:sz="6" w:space="0" w:color="auto"/>
              <w:right w:val="single" w:sz="6" w:space="0" w:color="auto"/>
            </w:tcBorders>
          </w:tcPr>
          <w:p w14:paraId="7ECB40AE" w14:textId="77777777" w:rsidR="00607706" w:rsidRPr="00BE22A2" w:rsidRDefault="00607706">
            <w:pPr>
              <w:pStyle w:val="aff2"/>
              <w:rPr>
                <w:color w:val="000000"/>
              </w:rPr>
            </w:pPr>
          </w:p>
        </w:tc>
        <w:tc>
          <w:tcPr>
            <w:tcW w:w="380" w:type="pct"/>
            <w:tcBorders>
              <w:top w:val="single" w:sz="6" w:space="0" w:color="auto"/>
              <w:left w:val="single" w:sz="6" w:space="0" w:color="auto"/>
              <w:bottom w:val="single" w:sz="6" w:space="0" w:color="auto"/>
              <w:right w:val="single" w:sz="6" w:space="0" w:color="auto"/>
            </w:tcBorders>
          </w:tcPr>
          <w:p w14:paraId="567D428E" w14:textId="77777777" w:rsidR="00607706" w:rsidRPr="00BE22A2" w:rsidRDefault="00607706">
            <w:pPr>
              <w:pStyle w:val="aff1"/>
              <w:rPr>
                <w:color w:val="000000"/>
              </w:rPr>
            </w:pPr>
          </w:p>
        </w:tc>
        <w:tc>
          <w:tcPr>
            <w:tcW w:w="471" w:type="pct"/>
            <w:tcBorders>
              <w:top w:val="single" w:sz="6" w:space="0" w:color="auto"/>
              <w:left w:val="single" w:sz="6" w:space="0" w:color="auto"/>
              <w:bottom w:val="single" w:sz="6" w:space="0" w:color="auto"/>
              <w:right w:val="single" w:sz="6" w:space="0" w:color="auto"/>
            </w:tcBorders>
          </w:tcPr>
          <w:p w14:paraId="1E6F186E" w14:textId="77777777" w:rsidR="00607706" w:rsidRPr="00BE22A2" w:rsidRDefault="00607706">
            <w:pPr>
              <w:pStyle w:val="aff1"/>
              <w:rPr>
                <w:color w:val="000000"/>
              </w:rPr>
            </w:pPr>
          </w:p>
        </w:tc>
        <w:tc>
          <w:tcPr>
            <w:tcW w:w="2043" w:type="pct"/>
            <w:tcBorders>
              <w:top w:val="single" w:sz="6" w:space="0" w:color="auto"/>
              <w:left w:val="single" w:sz="6" w:space="0" w:color="auto"/>
              <w:bottom w:val="single" w:sz="6" w:space="0" w:color="auto"/>
              <w:right w:val="single" w:sz="6" w:space="0" w:color="auto"/>
            </w:tcBorders>
          </w:tcPr>
          <w:p w14:paraId="2708FB72" w14:textId="77777777" w:rsidR="00607706" w:rsidRPr="00BE22A2" w:rsidRDefault="00607706">
            <w:pPr>
              <w:pStyle w:val="aff1"/>
              <w:rPr>
                <w:color w:val="000000"/>
              </w:rPr>
            </w:pPr>
          </w:p>
        </w:tc>
        <w:tc>
          <w:tcPr>
            <w:tcW w:w="1049" w:type="pct"/>
            <w:tcBorders>
              <w:top w:val="single" w:sz="6" w:space="0" w:color="auto"/>
              <w:left w:val="single" w:sz="6" w:space="0" w:color="auto"/>
              <w:bottom w:val="single" w:sz="6" w:space="0" w:color="auto"/>
              <w:right w:val="single" w:sz="6" w:space="0" w:color="auto"/>
            </w:tcBorders>
          </w:tcPr>
          <w:p w14:paraId="1EA302D5" w14:textId="77777777" w:rsidR="00607706" w:rsidRPr="00BE22A2" w:rsidRDefault="00607706">
            <w:pPr>
              <w:pStyle w:val="aff2"/>
              <w:rPr>
                <w:color w:val="000000"/>
              </w:rPr>
            </w:pPr>
          </w:p>
        </w:tc>
      </w:tr>
      <w:tr w:rsidR="00607706" w:rsidRPr="00BE22A2" w14:paraId="0397781D" w14:textId="77777777">
        <w:tblPrEx>
          <w:tblCellMar>
            <w:top w:w="0" w:type="dxa"/>
            <w:bottom w:w="0" w:type="dxa"/>
          </w:tblCellMar>
        </w:tblPrEx>
        <w:trPr>
          <w:cantSplit/>
          <w:jc w:val="center"/>
        </w:trPr>
        <w:tc>
          <w:tcPr>
            <w:tcW w:w="573" w:type="pct"/>
            <w:tcBorders>
              <w:top w:val="single" w:sz="6" w:space="0" w:color="auto"/>
              <w:left w:val="single" w:sz="6" w:space="0" w:color="auto"/>
              <w:bottom w:val="single" w:sz="6" w:space="0" w:color="auto"/>
              <w:right w:val="single" w:sz="6" w:space="0" w:color="auto"/>
            </w:tcBorders>
          </w:tcPr>
          <w:p w14:paraId="0010E6EE" w14:textId="77777777" w:rsidR="00607706" w:rsidRPr="00BE22A2" w:rsidRDefault="00607706">
            <w:pPr>
              <w:pStyle w:val="aff2"/>
              <w:rPr>
                <w:color w:val="000000"/>
              </w:rPr>
            </w:pPr>
          </w:p>
        </w:tc>
        <w:tc>
          <w:tcPr>
            <w:tcW w:w="484" w:type="pct"/>
            <w:tcBorders>
              <w:top w:val="single" w:sz="6" w:space="0" w:color="auto"/>
              <w:left w:val="single" w:sz="6" w:space="0" w:color="auto"/>
              <w:bottom w:val="single" w:sz="6" w:space="0" w:color="auto"/>
              <w:right w:val="single" w:sz="6" w:space="0" w:color="auto"/>
            </w:tcBorders>
          </w:tcPr>
          <w:p w14:paraId="2377F0BC" w14:textId="77777777" w:rsidR="00607706" w:rsidRPr="00BE22A2" w:rsidRDefault="00607706">
            <w:pPr>
              <w:pStyle w:val="aff2"/>
              <w:rPr>
                <w:color w:val="000000"/>
              </w:rPr>
            </w:pPr>
          </w:p>
        </w:tc>
        <w:tc>
          <w:tcPr>
            <w:tcW w:w="380" w:type="pct"/>
            <w:tcBorders>
              <w:top w:val="single" w:sz="6" w:space="0" w:color="auto"/>
              <w:left w:val="single" w:sz="6" w:space="0" w:color="auto"/>
              <w:bottom w:val="single" w:sz="6" w:space="0" w:color="auto"/>
              <w:right w:val="single" w:sz="6" w:space="0" w:color="auto"/>
            </w:tcBorders>
          </w:tcPr>
          <w:p w14:paraId="4B5B1F95" w14:textId="77777777" w:rsidR="00607706" w:rsidRPr="00BE22A2" w:rsidRDefault="00607706">
            <w:pPr>
              <w:pStyle w:val="aff2"/>
              <w:rPr>
                <w:color w:val="000000"/>
              </w:rPr>
            </w:pPr>
          </w:p>
        </w:tc>
        <w:tc>
          <w:tcPr>
            <w:tcW w:w="471" w:type="pct"/>
            <w:tcBorders>
              <w:top w:val="single" w:sz="6" w:space="0" w:color="auto"/>
              <w:left w:val="single" w:sz="6" w:space="0" w:color="auto"/>
              <w:bottom w:val="single" w:sz="6" w:space="0" w:color="auto"/>
              <w:right w:val="single" w:sz="6" w:space="0" w:color="auto"/>
            </w:tcBorders>
          </w:tcPr>
          <w:p w14:paraId="01D782F4" w14:textId="77777777" w:rsidR="00607706" w:rsidRPr="00BE22A2" w:rsidRDefault="00607706">
            <w:pPr>
              <w:pStyle w:val="aff2"/>
              <w:rPr>
                <w:color w:val="000000"/>
              </w:rPr>
            </w:pPr>
          </w:p>
        </w:tc>
        <w:tc>
          <w:tcPr>
            <w:tcW w:w="2043" w:type="pct"/>
            <w:tcBorders>
              <w:top w:val="single" w:sz="6" w:space="0" w:color="auto"/>
              <w:left w:val="single" w:sz="6" w:space="0" w:color="auto"/>
              <w:bottom w:val="single" w:sz="6" w:space="0" w:color="auto"/>
              <w:right w:val="single" w:sz="6" w:space="0" w:color="auto"/>
            </w:tcBorders>
          </w:tcPr>
          <w:p w14:paraId="43C78CBA" w14:textId="77777777" w:rsidR="00607706" w:rsidRPr="00BE22A2" w:rsidRDefault="00607706">
            <w:pPr>
              <w:pStyle w:val="aff1"/>
              <w:rPr>
                <w:color w:val="000000"/>
              </w:rPr>
            </w:pPr>
          </w:p>
        </w:tc>
        <w:tc>
          <w:tcPr>
            <w:tcW w:w="1049" w:type="pct"/>
            <w:tcBorders>
              <w:top w:val="single" w:sz="6" w:space="0" w:color="auto"/>
              <w:left w:val="single" w:sz="6" w:space="0" w:color="auto"/>
              <w:bottom w:val="single" w:sz="6" w:space="0" w:color="auto"/>
              <w:right w:val="single" w:sz="6" w:space="0" w:color="auto"/>
            </w:tcBorders>
          </w:tcPr>
          <w:p w14:paraId="596E9D5A" w14:textId="77777777" w:rsidR="00607706" w:rsidRPr="00BE22A2" w:rsidRDefault="00607706">
            <w:pPr>
              <w:pStyle w:val="aff2"/>
              <w:rPr>
                <w:color w:val="000000"/>
              </w:rPr>
            </w:pPr>
          </w:p>
        </w:tc>
      </w:tr>
      <w:tr w:rsidR="00607706" w:rsidRPr="00BE22A2" w14:paraId="3D6BF06D" w14:textId="77777777">
        <w:tblPrEx>
          <w:tblCellMar>
            <w:top w:w="0" w:type="dxa"/>
            <w:bottom w:w="0" w:type="dxa"/>
          </w:tblCellMar>
        </w:tblPrEx>
        <w:trPr>
          <w:cantSplit/>
          <w:jc w:val="center"/>
        </w:trPr>
        <w:tc>
          <w:tcPr>
            <w:tcW w:w="573" w:type="pct"/>
            <w:vMerge w:val="restart"/>
            <w:tcBorders>
              <w:top w:val="single" w:sz="6" w:space="0" w:color="auto"/>
              <w:left w:val="single" w:sz="6" w:space="0" w:color="auto"/>
              <w:right w:val="single" w:sz="6" w:space="0" w:color="auto"/>
            </w:tcBorders>
          </w:tcPr>
          <w:p w14:paraId="64E7B205" w14:textId="77777777" w:rsidR="00607706" w:rsidRPr="00BE22A2" w:rsidRDefault="00607706">
            <w:pPr>
              <w:pStyle w:val="aff2"/>
              <w:rPr>
                <w:color w:val="000000"/>
              </w:rPr>
            </w:pPr>
          </w:p>
        </w:tc>
        <w:tc>
          <w:tcPr>
            <w:tcW w:w="484" w:type="pct"/>
            <w:vMerge w:val="restart"/>
            <w:tcBorders>
              <w:top w:val="single" w:sz="6" w:space="0" w:color="auto"/>
              <w:left w:val="single" w:sz="6" w:space="0" w:color="auto"/>
              <w:right w:val="single" w:sz="6" w:space="0" w:color="auto"/>
            </w:tcBorders>
          </w:tcPr>
          <w:p w14:paraId="27A56094" w14:textId="77777777" w:rsidR="00607706" w:rsidRPr="00BE22A2" w:rsidRDefault="00607706">
            <w:pPr>
              <w:pStyle w:val="aff2"/>
              <w:rPr>
                <w:color w:val="000000"/>
              </w:rPr>
            </w:pPr>
          </w:p>
        </w:tc>
        <w:tc>
          <w:tcPr>
            <w:tcW w:w="380" w:type="pct"/>
            <w:tcBorders>
              <w:top w:val="single" w:sz="6" w:space="0" w:color="auto"/>
              <w:left w:val="single" w:sz="6" w:space="0" w:color="auto"/>
              <w:bottom w:val="single" w:sz="6" w:space="0" w:color="auto"/>
              <w:right w:val="single" w:sz="6" w:space="0" w:color="auto"/>
            </w:tcBorders>
          </w:tcPr>
          <w:p w14:paraId="0E76E3C9" w14:textId="77777777" w:rsidR="00607706" w:rsidRPr="00BE22A2" w:rsidRDefault="00607706">
            <w:pPr>
              <w:pStyle w:val="aff1"/>
              <w:rPr>
                <w:color w:val="000000"/>
              </w:rPr>
            </w:pPr>
          </w:p>
        </w:tc>
        <w:tc>
          <w:tcPr>
            <w:tcW w:w="471" w:type="pct"/>
            <w:tcBorders>
              <w:top w:val="single" w:sz="6" w:space="0" w:color="auto"/>
              <w:left w:val="single" w:sz="6" w:space="0" w:color="auto"/>
              <w:bottom w:val="single" w:sz="6" w:space="0" w:color="auto"/>
              <w:right w:val="single" w:sz="6" w:space="0" w:color="auto"/>
            </w:tcBorders>
          </w:tcPr>
          <w:p w14:paraId="020D5D95" w14:textId="77777777" w:rsidR="00607706" w:rsidRPr="00BE22A2" w:rsidRDefault="00607706">
            <w:pPr>
              <w:pStyle w:val="aff1"/>
              <w:rPr>
                <w:color w:val="000000"/>
              </w:rPr>
            </w:pPr>
          </w:p>
        </w:tc>
        <w:tc>
          <w:tcPr>
            <w:tcW w:w="2043" w:type="pct"/>
            <w:tcBorders>
              <w:top w:val="single" w:sz="6" w:space="0" w:color="auto"/>
              <w:left w:val="single" w:sz="6" w:space="0" w:color="auto"/>
              <w:bottom w:val="single" w:sz="6" w:space="0" w:color="auto"/>
              <w:right w:val="single" w:sz="6" w:space="0" w:color="auto"/>
            </w:tcBorders>
          </w:tcPr>
          <w:p w14:paraId="55CBBC26" w14:textId="77777777" w:rsidR="00607706" w:rsidRPr="00BE22A2" w:rsidRDefault="00607706">
            <w:pPr>
              <w:pStyle w:val="aff1"/>
              <w:rPr>
                <w:color w:val="000000"/>
              </w:rPr>
            </w:pPr>
          </w:p>
        </w:tc>
        <w:tc>
          <w:tcPr>
            <w:tcW w:w="1049" w:type="pct"/>
            <w:tcBorders>
              <w:top w:val="single" w:sz="6" w:space="0" w:color="auto"/>
              <w:left w:val="single" w:sz="6" w:space="0" w:color="auto"/>
              <w:bottom w:val="single" w:sz="6" w:space="0" w:color="auto"/>
              <w:right w:val="single" w:sz="6" w:space="0" w:color="auto"/>
            </w:tcBorders>
          </w:tcPr>
          <w:p w14:paraId="03FDDF4B" w14:textId="77777777" w:rsidR="00607706" w:rsidRPr="00BE22A2" w:rsidRDefault="00607706">
            <w:pPr>
              <w:pStyle w:val="aff2"/>
              <w:rPr>
                <w:color w:val="000000"/>
              </w:rPr>
            </w:pPr>
          </w:p>
        </w:tc>
      </w:tr>
      <w:tr w:rsidR="00607706" w:rsidRPr="00BE22A2" w14:paraId="51706155" w14:textId="77777777">
        <w:tblPrEx>
          <w:tblCellMar>
            <w:top w:w="0" w:type="dxa"/>
            <w:bottom w:w="0" w:type="dxa"/>
          </w:tblCellMar>
        </w:tblPrEx>
        <w:trPr>
          <w:cantSplit/>
          <w:jc w:val="center"/>
        </w:trPr>
        <w:tc>
          <w:tcPr>
            <w:tcW w:w="573" w:type="pct"/>
            <w:vMerge/>
            <w:tcBorders>
              <w:left w:val="single" w:sz="6" w:space="0" w:color="auto"/>
              <w:right w:val="single" w:sz="6" w:space="0" w:color="auto"/>
            </w:tcBorders>
            <w:vAlign w:val="center"/>
          </w:tcPr>
          <w:p w14:paraId="70F35791" w14:textId="77777777" w:rsidR="00607706" w:rsidRPr="00BE22A2" w:rsidRDefault="00607706">
            <w:pPr>
              <w:pStyle w:val="aff2"/>
              <w:rPr>
                <w:color w:val="000000"/>
              </w:rPr>
            </w:pPr>
          </w:p>
        </w:tc>
        <w:tc>
          <w:tcPr>
            <w:tcW w:w="484" w:type="pct"/>
            <w:vMerge/>
            <w:tcBorders>
              <w:left w:val="single" w:sz="6" w:space="0" w:color="auto"/>
              <w:right w:val="single" w:sz="6" w:space="0" w:color="auto"/>
            </w:tcBorders>
            <w:vAlign w:val="center"/>
          </w:tcPr>
          <w:p w14:paraId="42734AF0" w14:textId="77777777" w:rsidR="00607706" w:rsidRPr="00BE22A2" w:rsidRDefault="00607706">
            <w:pPr>
              <w:pStyle w:val="aff2"/>
              <w:rPr>
                <w:color w:val="000000"/>
              </w:rPr>
            </w:pPr>
          </w:p>
        </w:tc>
        <w:tc>
          <w:tcPr>
            <w:tcW w:w="380" w:type="pct"/>
            <w:tcBorders>
              <w:top w:val="single" w:sz="6" w:space="0" w:color="auto"/>
              <w:left w:val="single" w:sz="6" w:space="0" w:color="auto"/>
              <w:bottom w:val="single" w:sz="6" w:space="0" w:color="auto"/>
              <w:right w:val="single" w:sz="6" w:space="0" w:color="auto"/>
            </w:tcBorders>
          </w:tcPr>
          <w:p w14:paraId="5C0EBD5E" w14:textId="77777777" w:rsidR="00607706" w:rsidRPr="00BE22A2" w:rsidRDefault="00607706">
            <w:pPr>
              <w:pStyle w:val="aff2"/>
              <w:rPr>
                <w:color w:val="000000"/>
              </w:rPr>
            </w:pPr>
          </w:p>
        </w:tc>
        <w:tc>
          <w:tcPr>
            <w:tcW w:w="471" w:type="pct"/>
            <w:tcBorders>
              <w:top w:val="single" w:sz="6" w:space="0" w:color="auto"/>
              <w:left w:val="single" w:sz="6" w:space="0" w:color="auto"/>
              <w:bottom w:val="single" w:sz="6" w:space="0" w:color="auto"/>
              <w:right w:val="single" w:sz="6" w:space="0" w:color="auto"/>
            </w:tcBorders>
          </w:tcPr>
          <w:p w14:paraId="3C83935E" w14:textId="77777777" w:rsidR="00607706" w:rsidRPr="00BE22A2" w:rsidRDefault="00607706">
            <w:pPr>
              <w:pStyle w:val="aff2"/>
              <w:rPr>
                <w:color w:val="000000"/>
              </w:rPr>
            </w:pPr>
          </w:p>
        </w:tc>
        <w:tc>
          <w:tcPr>
            <w:tcW w:w="2043" w:type="pct"/>
            <w:tcBorders>
              <w:top w:val="single" w:sz="6" w:space="0" w:color="auto"/>
              <w:left w:val="single" w:sz="6" w:space="0" w:color="auto"/>
              <w:bottom w:val="single" w:sz="6" w:space="0" w:color="auto"/>
              <w:right w:val="single" w:sz="6" w:space="0" w:color="auto"/>
            </w:tcBorders>
          </w:tcPr>
          <w:p w14:paraId="1EB95D49" w14:textId="77777777" w:rsidR="00607706" w:rsidRPr="00BE22A2" w:rsidRDefault="00607706">
            <w:pPr>
              <w:pStyle w:val="aff2"/>
              <w:rPr>
                <w:color w:val="000000"/>
              </w:rPr>
            </w:pPr>
          </w:p>
        </w:tc>
        <w:tc>
          <w:tcPr>
            <w:tcW w:w="1049" w:type="pct"/>
            <w:tcBorders>
              <w:top w:val="single" w:sz="6" w:space="0" w:color="auto"/>
              <w:left w:val="single" w:sz="6" w:space="0" w:color="auto"/>
              <w:bottom w:val="single" w:sz="6" w:space="0" w:color="auto"/>
              <w:right w:val="single" w:sz="6" w:space="0" w:color="auto"/>
            </w:tcBorders>
          </w:tcPr>
          <w:p w14:paraId="483C6EB8" w14:textId="77777777" w:rsidR="00607706" w:rsidRPr="00BE22A2" w:rsidRDefault="00607706">
            <w:pPr>
              <w:pStyle w:val="aff2"/>
              <w:rPr>
                <w:color w:val="000000"/>
              </w:rPr>
            </w:pPr>
          </w:p>
        </w:tc>
      </w:tr>
      <w:tr w:rsidR="00607706" w:rsidRPr="00BE22A2" w14:paraId="4E021E25" w14:textId="77777777">
        <w:tblPrEx>
          <w:tblCellMar>
            <w:top w:w="0" w:type="dxa"/>
            <w:bottom w:w="0" w:type="dxa"/>
          </w:tblCellMar>
        </w:tblPrEx>
        <w:trPr>
          <w:cantSplit/>
          <w:jc w:val="center"/>
        </w:trPr>
        <w:tc>
          <w:tcPr>
            <w:tcW w:w="573" w:type="pct"/>
            <w:vMerge/>
            <w:tcBorders>
              <w:left w:val="single" w:sz="6" w:space="0" w:color="auto"/>
              <w:bottom w:val="single" w:sz="6" w:space="0" w:color="auto"/>
              <w:right w:val="single" w:sz="6" w:space="0" w:color="auto"/>
            </w:tcBorders>
            <w:vAlign w:val="center"/>
          </w:tcPr>
          <w:p w14:paraId="5F52E793" w14:textId="77777777" w:rsidR="00607706" w:rsidRPr="00BE22A2" w:rsidRDefault="00607706">
            <w:pPr>
              <w:pStyle w:val="aff2"/>
              <w:rPr>
                <w:color w:val="000000"/>
              </w:rPr>
            </w:pPr>
          </w:p>
        </w:tc>
        <w:tc>
          <w:tcPr>
            <w:tcW w:w="484" w:type="pct"/>
            <w:vMerge/>
            <w:tcBorders>
              <w:left w:val="single" w:sz="6" w:space="0" w:color="auto"/>
              <w:bottom w:val="single" w:sz="6" w:space="0" w:color="auto"/>
              <w:right w:val="single" w:sz="6" w:space="0" w:color="auto"/>
            </w:tcBorders>
            <w:vAlign w:val="center"/>
          </w:tcPr>
          <w:p w14:paraId="0A8AC93F" w14:textId="77777777" w:rsidR="00607706" w:rsidRPr="00BE22A2" w:rsidRDefault="00607706">
            <w:pPr>
              <w:pStyle w:val="aff2"/>
              <w:rPr>
                <w:color w:val="000000"/>
              </w:rPr>
            </w:pPr>
          </w:p>
        </w:tc>
        <w:tc>
          <w:tcPr>
            <w:tcW w:w="380" w:type="pct"/>
            <w:tcBorders>
              <w:top w:val="single" w:sz="6" w:space="0" w:color="auto"/>
              <w:left w:val="single" w:sz="6" w:space="0" w:color="auto"/>
              <w:bottom w:val="single" w:sz="6" w:space="0" w:color="auto"/>
              <w:right w:val="single" w:sz="6" w:space="0" w:color="auto"/>
            </w:tcBorders>
          </w:tcPr>
          <w:p w14:paraId="09573D5F" w14:textId="77777777" w:rsidR="00607706" w:rsidRPr="00BE22A2" w:rsidRDefault="00607706">
            <w:pPr>
              <w:pStyle w:val="aff2"/>
              <w:rPr>
                <w:color w:val="000000"/>
              </w:rPr>
            </w:pPr>
          </w:p>
        </w:tc>
        <w:tc>
          <w:tcPr>
            <w:tcW w:w="471" w:type="pct"/>
            <w:tcBorders>
              <w:top w:val="single" w:sz="6" w:space="0" w:color="auto"/>
              <w:left w:val="single" w:sz="6" w:space="0" w:color="auto"/>
              <w:bottom w:val="single" w:sz="6" w:space="0" w:color="auto"/>
              <w:right w:val="single" w:sz="6" w:space="0" w:color="auto"/>
            </w:tcBorders>
          </w:tcPr>
          <w:p w14:paraId="72DA23ED" w14:textId="77777777" w:rsidR="00607706" w:rsidRPr="00BE22A2" w:rsidRDefault="00607706">
            <w:pPr>
              <w:pStyle w:val="aff2"/>
              <w:rPr>
                <w:color w:val="000000"/>
              </w:rPr>
            </w:pPr>
          </w:p>
        </w:tc>
        <w:tc>
          <w:tcPr>
            <w:tcW w:w="2043" w:type="pct"/>
            <w:tcBorders>
              <w:top w:val="single" w:sz="6" w:space="0" w:color="auto"/>
              <w:left w:val="single" w:sz="6" w:space="0" w:color="auto"/>
              <w:bottom w:val="single" w:sz="6" w:space="0" w:color="auto"/>
              <w:right w:val="single" w:sz="6" w:space="0" w:color="auto"/>
            </w:tcBorders>
          </w:tcPr>
          <w:p w14:paraId="35A120B4" w14:textId="77777777" w:rsidR="00607706" w:rsidRPr="00BE22A2" w:rsidRDefault="00607706">
            <w:pPr>
              <w:pStyle w:val="aff2"/>
              <w:rPr>
                <w:color w:val="000000"/>
              </w:rPr>
            </w:pPr>
          </w:p>
        </w:tc>
        <w:tc>
          <w:tcPr>
            <w:tcW w:w="1049" w:type="pct"/>
            <w:tcBorders>
              <w:top w:val="single" w:sz="6" w:space="0" w:color="auto"/>
              <w:left w:val="single" w:sz="6" w:space="0" w:color="auto"/>
              <w:bottom w:val="single" w:sz="6" w:space="0" w:color="auto"/>
              <w:right w:val="single" w:sz="6" w:space="0" w:color="auto"/>
            </w:tcBorders>
          </w:tcPr>
          <w:p w14:paraId="0170588F" w14:textId="77777777" w:rsidR="00607706" w:rsidRPr="00BE22A2" w:rsidRDefault="00607706">
            <w:pPr>
              <w:pStyle w:val="aff2"/>
              <w:rPr>
                <w:color w:val="000000"/>
              </w:rPr>
            </w:pPr>
          </w:p>
        </w:tc>
      </w:tr>
    </w:tbl>
    <w:p w14:paraId="424B5420" w14:textId="77777777" w:rsidR="00607706" w:rsidRPr="00BE22A2" w:rsidRDefault="00607706">
      <w:pPr>
        <w:pStyle w:val="afe"/>
        <w:rPr>
          <w:color w:val="000000"/>
        </w:rPr>
      </w:pPr>
      <w:r w:rsidRPr="00BE22A2">
        <w:rPr>
          <w:rFonts w:hint="eastAsia"/>
          <w:color w:val="000000"/>
        </w:rPr>
        <w:t>分发记录</w:t>
      </w:r>
    </w:p>
    <w:tbl>
      <w:tblPr>
        <w:tblW w:w="5000" w:type="pct"/>
        <w:tblLook w:val="0000" w:firstRow="0" w:lastRow="0" w:firstColumn="0" w:lastColumn="0" w:noHBand="0" w:noVBand="0"/>
      </w:tblPr>
      <w:tblGrid>
        <w:gridCol w:w="892"/>
        <w:gridCol w:w="5942"/>
        <w:gridCol w:w="2476"/>
      </w:tblGrid>
      <w:tr w:rsidR="00607706" w:rsidRPr="00BE22A2" w14:paraId="5ED5F10B" w14:textId="77777777">
        <w:tblPrEx>
          <w:tblCellMar>
            <w:top w:w="0" w:type="dxa"/>
            <w:bottom w:w="0" w:type="dxa"/>
          </w:tblCellMar>
        </w:tblPrEx>
        <w:trPr>
          <w:cantSplit/>
          <w:tblHeader/>
        </w:trPr>
        <w:tc>
          <w:tcPr>
            <w:tcW w:w="479" w:type="pct"/>
            <w:tcBorders>
              <w:top w:val="single" w:sz="6" w:space="0" w:color="auto"/>
              <w:left w:val="single" w:sz="6" w:space="0" w:color="auto"/>
              <w:bottom w:val="single" w:sz="6" w:space="0" w:color="auto"/>
              <w:right w:val="single" w:sz="6" w:space="0" w:color="auto"/>
            </w:tcBorders>
          </w:tcPr>
          <w:p w14:paraId="5EE71708" w14:textId="77777777" w:rsidR="00607706" w:rsidRPr="00BE22A2" w:rsidRDefault="00607706">
            <w:pPr>
              <w:pStyle w:val="af3"/>
              <w:rPr>
                <w:color w:val="000000"/>
              </w:rPr>
            </w:pPr>
            <w:r w:rsidRPr="00BE22A2">
              <w:rPr>
                <w:color w:val="000000"/>
              </w:rPr>
              <w:t>Copy No.</w:t>
            </w:r>
          </w:p>
        </w:tc>
        <w:tc>
          <w:tcPr>
            <w:tcW w:w="3191" w:type="pct"/>
            <w:tcBorders>
              <w:top w:val="single" w:sz="6" w:space="0" w:color="auto"/>
              <w:left w:val="single" w:sz="6" w:space="0" w:color="auto"/>
              <w:bottom w:val="single" w:sz="6" w:space="0" w:color="auto"/>
              <w:right w:val="single" w:sz="6" w:space="0" w:color="auto"/>
            </w:tcBorders>
          </w:tcPr>
          <w:p w14:paraId="626B6BB7" w14:textId="77777777" w:rsidR="00607706" w:rsidRPr="00BE22A2" w:rsidRDefault="00607706">
            <w:pPr>
              <w:pStyle w:val="af3"/>
              <w:rPr>
                <w:color w:val="000000"/>
              </w:rPr>
            </w:pPr>
            <w:r w:rsidRPr="00BE22A2">
              <w:rPr>
                <w:rFonts w:hint="eastAsia"/>
                <w:color w:val="000000"/>
              </w:rPr>
              <w:t>持有者和角色</w:t>
            </w:r>
          </w:p>
        </w:tc>
        <w:tc>
          <w:tcPr>
            <w:tcW w:w="1330" w:type="pct"/>
            <w:tcBorders>
              <w:top w:val="single" w:sz="6" w:space="0" w:color="auto"/>
              <w:left w:val="single" w:sz="6" w:space="0" w:color="auto"/>
              <w:bottom w:val="single" w:sz="6" w:space="0" w:color="auto"/>
              <w:right w:val="single" w:sz="6" w:space="0" w:color="auto"/>
            </w:tcBorders>
          </w:tcPr>
          <w:p w14:paraId="4E103534" w14:textId="77777777" w:rsidR="00607706" w:rsidRPr="00BE22A2" w:rsidRDefault="00607706">
            <w:pPr>
              <w:pStyle w:val="af3"/>
              <w:rPr>
                <w:color w:val="000000"/>
              </w:rPr>
            </w:pPr>
            <w:r w:rsidRPr="00BE22A2">
              <w:rPr>
                <w:rFonts w:hint="eastAsia"/>
                <w:color w:val="000000"/>
              </w:rPr>
              <w:t>分发日期</w:t>
            </w:r>
          </w:p>
        </w:tc>
      </w:tr>
      <w:tr w:rsidR="00607706" w:rsidRPr="00BE22A2" w14:paraId="22222216" w14:textId="77777777">
        <w:tblPrEx>
          <w:tblCellMar>
            <w:top w:w="0" w:type="dxa"/>
            <w:bottom w:w="0" w:type="dxa"/>
          </w:tblCellMar>
        </w:tblPrEx>
        <w:tc>
          <w:tcPr>
            <w:tcW w:w="479" w:type="pct"/>
            <w:tcBorders>
              <w:top w:val="single" w:sz="6" w:space="0" w:color="auto"/>
              <w:left w:val="single" w:sz="6" w:space="0" w:color="auto"/>
              <w:bottom w:val="single" w:sz="6" w:space="0" w:color="auto"/>
              <w:right w:val="single" w:sz="6" w:space="0" w:color="auto"/>
            </w:tcBorders>
          </w:tcPr>
          <w:p w14:paraId="508D1514" w14:textId="77777777" w:rsidR="00607706" w:rsidRPr="00BE22A2" w:rsidRDefault="00607706">
            <w:pPr>
              <w:pStyle w:val="aff2"/>
              <w:rPr>
                <w:color w:val="000000"/>
              </w:rPr>
            </w:pPr>
          </w:p>
        </w:tc>
        <w:tc>
          <w:tcPr>
            <w:tcW w:w="3191" w:type="pct"/>
            <w:tcBorders>
              <w:top w:val="single" w:sz="6" w:space="0" w:color="auto"/>
              <w:left w:val="single" w:sz="6" w:space="0" w:color="auto"/>
              <w:bottom w:val="single" w:sz="6" w:space="0" w:color="auto"/>
              <w:right w:val="single" w:sz="6" w:space="0" w:color="auto"/>
            </w:tcBorders>
          </w:tcPr>
          <w:p w14:paraId="4F6E7130" w14:textId="77777777" w:rsidR="00607706" w:rsidRPr="00BE22A2" w:rsidRDefault="00607706">
            <w:pPr>
              <w:pStyle w:val="aff1"/>
              <w:rPr>
                <w:color w:val="000000"/>
              </w:rPr>
            </w:pPr>
          </w:p>
        </w:tc>
        <w:tc>
          <w:tcPr>
            <w:tcW w:w="1330" w:type="pct"/>
            <w:tcBorders>
              <w:top w:val="single" w:sz="6" w:space="0" w:color="auto"/>
              <w:left w:val="single" w:sz="6" w:space="0" w:color="auto"/>
              <w:bottom w:val="single" w:sz="6" w:space="0" w:color="auto"/>
              <w:right w:val="single" w:sz="6" w:space="0" w:color="auto"/>
            </w:tcBorders>
          </w:tcPr>
          <w:p w14:paraId="5AF91EDE" w14:textId="77777777" w:rsidR="00607706" w:rsidRPr="00BE22A2" w:rsidRDefault="00607706">
            <w:pPr>
              <w:pStyle w:val="aff2"/>
              <w:rPr>
                <w:color w:val="000000"/>
              </w:rPr>
            </w:pPr>
          </w:p>
        </w:tc>
      </w:tr>
      <w:tr w:rsidR="00607706" w:rsidRPr="00BE22A2" w14:paraId="6E349280" w14:textId="77777777">
        <w:tblPrEx>
          <w:tblCellMar>
            <w:top w:w="0" w:type="dxa"/>
            <w:bottom w:w="0" w:type="dxa"/>
          </w:tblCellMar>
        </w:tblPrEx>
        <w:tc>
          <w:tcPr>
            <w:tcW w:w="479" w:type="pct"/>
            <w:tcBorders>
              <w:top w:val="single" w:sz="6" w:space="0" w:color="auto"/>
              <w:left w:val="single" w:sz="6" w:space="0" w:color="auto"/>
              <w:bottom w:val="single" w:sz="6" w:space="0" w:color="auto"/>
              <w:right w:val="single" w:sz="6" w:space="0" w:color="auto"/>
            </w:tcBorders>
          </w:tcPr>
          <w:p w14:paraId="12826E00" w14:textId="77777777" w:rsidR="00607706" w:rsidRPr="00BE22A2" w:rsidRDefault="00607706">
            <w:pPr>
              <w:pStyle w:val="aff2"/>
              <w:rPr>
                <w:color w:val="000000"/>
              </w:rPr>
            </w:pPr>
          </w:p>
        </w:tc>
        <w:tc>
          <w:tcPr>
            <w:tcW w:w="3191" w:type="pct"/>
            <w:tcBorders>
              <w:top w:val="single" w:sz="6" w:space="0" w:color="auto"/>
              <w:left w:val="single" w:sz="6" w:space="0" w:color="auto"/>
              <w:bottom w:val="single" w:sz="6" w:space="0" w:color="auto"/>
              <w:right w:val="single" w:sz="6" w:space="0" w:color="auto"/>
            </w:tcBorders>
          </w:tcPr>
          <w:p w14:paraId="30C2BED5" w14:textId="77777777" w:rsidR="00607706" w:rsidRPr="00BE22A2" w:rsidRDefault="00607706">
            <w:pPr>
              <w:pStyle w:val="aff1"/>
              <w:rPr>
                <w:color w:val="000000"/>
              </w:rPr>
            </w:pPr>
          </w:p>
        </w:tc>
        <w:tc>
          <w:tcPr>
            <w:tcW w:w="1330" w:type="pct"/>
            <w:tcBorders>
              <w:top w:val="single" w:sz="6" w:space="0" w:color="auto"/>
              <w:left w:val="single" w:sz="6" w:space="0" w:color="auto"/>
              <w:bottom w:val="single" w:sz="6" w:space="0" w:color="auto"/>
              <w:right w:val="single" w:sz="6" w:space="0" w:color="auto"/>
            </w:tcBorders>
          </w:tcPr>
          <w:p w14:paraId="3A1FBA23" w14:textId="77777777" w:rsidR="00607706" w:rsidRPr="00BE22A2" w:rsidRDefault="00607706">
            <w:pPr>
              <w:pStyle w:val="aff2"/>
              <w:rPr>
                <w:color w:val="000000"/>
              </w:rPr>
            </w:pPr>
          </w:p>
        </w:tc>
      </w:tr>
      <w:tr w:rsidR="00607706" w:rsidRPr="00BE22A2" w14:paraId="514DEB04" w14:textId="77777777">
        <w:tblPrEx>
          <w:tblCellMar>
            <w:top w:w="0" w:type="dxa"/>
            <w:bottom w:w="0" w:type="dxa"/>
          </w:tblCellMar>
        </w:tblPrEx>
        <w:tc>
          <w:tcPr>
            <w:tcW w:w="479" w:type="pct"/>
            <w:tcBorders>
              <w:top w:val="single" w:sz="6" w:space="0" w:color="auto"/>
              <w:left w:val="single" w:sz="6" w:space="0" w:color="auto"/>
              <w:bottom w:val="single" w:sz="6" w:space="0" w:color="auto"/>
              <w:right w:val="single" w:sz="6" w:space="0" w:color="auto"/>
            </w:tcBorders>
          </w:tcPr>
          <w:p w14:paraId="71E524C5" w14:textId="77777777" w:rsidR="00607706" w:rsidRPr="00BE22A2" w:rsidRDefault="00607706">
            <w:pPr>
              <w:pStyle w:val="aff2"/>
              <w:rPr>
                <w:color w:val="000000"/>
              </w:rPr>
            </w:pPr>
          </w:p>
        </w:tc>
        <w:tc>
          <w:tcPr>
            <w:tcW w:w="3191" w:type="pct"/>
            <w:tcBorders>
              <w:top w:val="single" w:sz="6" w:space="0" w:color="auto"/>
              <w:left w:val="single" w:sz="6" w:space="0" w:color="auto"/>
              <w:bottom w:val="single" w:sz="6" w:space="0" w:color="auto"/>
              <w:right w:val="single" w:sz="6" w:space="0" w:color="auto"/>
            </w:tcBorders>
          </w:tcPr>
          <w:p w14:paraId="7EC08589" w14:textId="77777777" w:rsidR="00607706" w:rsidRPr="00BE22A2" w:rsidRDefault="00607706">
            <w:pPr>
              <w:pStyle w:val="aff1"/>
              <w:rPr>
                <w:color w:val="000000"/>
              </w:rPr>
            </w:pPr>
          </w:p>
        </w:tc>
        <w:tc>
          <w:tcPr>
            <w:tcW w:w="1330" w:type="pct"/>
            <w:tcBorders>
              <w:top w:val="single" w:sz="6" w:space="0" w:color="auto"/>
              <w:left w:val="single" w:sz="6" w:space="0" w:color="auto"/>
              <w:bottom w:val="single" w:sz="6" w:space="0" w:color="auto"/>
              <w:right w:val="single" w:sz="6" w:space="0" w:color="auto"/>
            </w:tcBorders>
          </w:tcPr>
          <w:p w14:paraId="3ACFCF3B" w14:textId="77777777" w:rsidR="00607706" w:rsidRPr="00BE22A2" w:rsidRDefault="00607706">
            <w:pPr>
              <w:pStyle w:val="aff2"/>
              <w:rPr>
                <w:color w:val="000000"/>
              </w:rPr>
            </w:pPr>
          </w:p>
        </w:tc>
      </w:tr>
      <w:tr w:rsidR="00607706" w:rsidRPr="00BE22A2" w14:paraId="680F8D0E" w14:textId="77777777">
        <w:tblPrEx>
          <w:tblCellMar>
            <w:top w:w="0" w:type="dxa"/>
            <w:bottom w:w="0" w:type="dxa"/>
          </w:tblCellMar>
        </w:tblPrEx>
        <w:tc>
          <w:tcPr>
            <w:tcW w:w="479" w:type="pct"/>
            <w:tcBorders>
              <w:top w:val="single" w:sz="6" w:space="0" w:color="auto"/>
              <w:left w:val="single" w:sz="6" w:space="0" w:color="auto"/>
              <w:bottom w:val="single" w:sz="6" w:space="0" w:color="auto"/>
              <w:right w:val="single" w:sz="6" w:space="0" w:color="auto"/>
            </w:tcBorders>
          </w:tcPr>
          <w:p w14:paraId="353DD777" w14:textId="77777777" w:rsidR="00607706" w:rsidRPr="00BE22A2" w:rsidRDefault="00607706">
            <w:pPr>
              <w:pStyle w:val="aff2"/>
              <w:rPr>
                <w:color w:val="000000"/>
              </w:rPr>
            </w:pPr>
          </w:p>
        </w:tc>
        <w:tc>
          <w:tcPr>
            <w:tcW w:w="3191" w:type="pct"/>
            <w:tcBorders>
              <w:top w:val="single" w:sz="6" w:space="0" w:color="auto"/>
              <w:left w:val="single" w:sz="6" w:space="0" w:color="auto"/>
              <w:bottom w:val="single" w:sz="6" w:space="0" w:color="auto"/>
              <w:right w:val="single" w:sz="6" w:space="0" w:color="auto"/>
            </w:tcBorders>
          </w:tcPr>
          <w:p w14:paraId="207FAFFF" w14:textId="77777777" w:rsidR="00607706" w:rsidRPr="00BE22A2" w:rsidRDefault="00607706">
            <w:pPr>
              <w:pStyle w:val="aff1"/>
              <w:rPr>
                <w:color w:val="000000"/>
              </w:rPr>
            </w:pPr>
          </w:p>
        </w:tc>
        <w:tc>
          <w:tcPr>
            <w:tcW w:w="1330" w:type="pct"/>
            <w:tcBorders>
              <w:top w:val="single" w:sz="6" w:space="0" w:color="auto"/>
              <w:left w:val="single" w:sz="6" w:space="0" w:color="auto"/>
              <w:bottom w:val="single" w:sz="6" w:space="0" w:color="auto"/>
              <w:right w:val="single" w:sz="6" w:space="0" w:color="auto"/>
            </w:tcBorders>
          </w:tcPr>
          <w:p w14:paraId="5D8F9337" w14:textId="77777777" w:rsidR="00607706" w:rsidRPr="00BE22A2" w:rsidRDefault="00607706">
            <w:pPr>
              <w:pStyle w:val="aff2"/>
              <w:rPr>
                <w:color w:val="000000"/>
              </w:rPr>
            </w:pPr>
          </w:p>
        </w:tc>
      </w:tr>
    </w:tbl>
    <w:p w14:paraId="37A33764" w14:textId="77777777" w:rsidR="00607706" w:rsidRPr="00BE22A2" w:rsidRDefault="00607706" w:rsidP="00607706">
      <w:pPr>
        <w:pStyle w:val="aff"/>
        <w:rPr>
          <w:color w:val="000000"/>
        </w:rPr>
      </w:pPr>
      <w:r w:rsidRPr="00BE22A2">
        <w:rPr>
          <w:rFonts w:hint="eastAsia"/>
          <w:color w:val="000000"/>
        </w:rPr>
        <w:lastRenderedPageBreak/>
        <w:t>目</w:t>
      </w:r>
      <w:r w:rsidRPr="00BE22A2">
        <w:rPr>
          <w:color w:val="000000"/>
        </w:rPr>
        <w:t xml:space="preserve">  </w:t>
      </w:r>
      <w:r w:rsidRPr="00BE22A2">
        <w:rPr>
          <w:rFonts w:hint="eastAsia"/>
          <w:color w:val="000000"/>
        </w:rPr>
        <w:t>录</w:t>
      </w:r>
    </w:p>
    <w:p w14:paraId="0B90C0FC" w14:textId="77777777" w:rsidR="00780F69" w:rsidRDefault="00922C07">
      <w:pPr>
        <w:pStyle w:val="TOC1"/>
        <w:rPr>
          <w:rFonts w:ascii="Times New Roman" w:hAnsi="Times New Roman"/>
          <w:noProof/>
          <w:kern w:val="2"/>
          <w:szCs w:val="24"/>
        </w:rPr>
      </w:pPr>
      <w:r>
        <w:fldChar w:fldCharType="begin"/>
      </w:r>
      <w:r>
        <w:instrText xml:space="preserve"> TOC \o "1-3" \h \z \u </w:instrText>
      </w:r>
      <w:r>
        <w:fldChar w:fldCharType="separate"/>
      </w:r>
      <w:hyperlink w:anchor="_Toc247459935" w:history="1">
        <w:r w:rsidR="00780F69" w:rsidRPr="005B71D2">
          <w:rPr>
            <w:rStyle w:val="a9"/>
            <w:noProof/>
          </w:rPr>
          <w:t>XX</w:t>
        </w:r>
        <w:r w:rsidR="00780F69" w:rsidRPr="005B71D2">
          <w:rPr>
            <w:rStyle w:val="a9"/>
            <w:rFonts w:hint="eastAsia"/>
            <w:noProof/>
          </w:rPr>
          <w:t>产品设计规格模板</w:t>
        </w:r>
        <w:r w:rsidR="00780F69">
          <w:rPr>
            <w:noProof/>
            <w:webHidden/>
          </w:rPr>
          <w:tab/>
        </w:r>
        <w:r w:rsidR="00780F69">
          <w:rPr>
            <w:noProof/>
            <w:webHidden/>
          </w:rPr>
          <w:fldChar w:fldCharType="begin"/>
        </w:r>
        <w:r w:rsidR="00780F69">
          <w:rPr>
            <w:noProof/>
            <w:webHidden/>
          </w:rPr>
          <w:instrText xml:space="preserve"> PAGEREF _Toc247459935 \h </w:instrText>
        </w:r>
        <w:r w:rsidR="00780F69">
          <w:rPr>
            <w:noProof/>
          </w:rPr>
        </w:r>
        <w:r w:rsidR="00780F69">
          <w:rPr>
            <w:noProof/>
            <w:webHidden/>
          </w:rPr>
          <w:fldChar w:fldCharType="separate"/>
        </w:r>
        <w:r w:rsidR="004A1EEE">
          <w:rPr>
            <w:noProof/>
            <w:webHidden/>
          </w:rPr>
          <w:t>1</w:t>
        </w:r>
        <w:r w:rsidR="00780F69">
          <w:rPr>
            <w:noProof/>
            <w:webHidden/>
          </w:rPr>
          <w:fldChar w:fldCharType="end"/>
        </w:r>
      </w:hyperlink>
    </w:p>
    <w:p w14:paraId="4B484C3A" w14:textId="77777777" w:rsidR="00780F69" w:rsidRDefault="00780F69">
      <w:pPr>
        <w:pStyle w:val="TOC1"/>
        <w:rPr>
          <w:rFonts w:ascii="Times New Roman" w:hAnsi="Times New Roman"/>
          <w:noProof/>
          <w:kern w:val="2"/>
          <w:szCs w:val="24"/>
        </w:rPr>
      </w:pPr>
      <w:hyperlink w:anchor="_Toc247459936" w:history="1">
        <w:r w:rsidRPr="005B71D2">
          <w:rPr>
            <w:rStyle w:val="a9"/>
            <w:noProof/>
          </w:rPr>
          <w:t>(</w:t>
        </w:r>
        <w:r w:rsidRPr="005B71D2">
          <w:rPr>
            <w:rStyle w:val="a9"/>
            <w:rFonts w:hint="eastAsia"/>
            <w:noProof/>
          </w:rPr>
          <w:t>仅供内部使用）</w:t>
        </w:r>
        <w:r>
          <w:rPr>
            <w:noProof/>
            <w:webHidden/>
          </w:rPr>
          <w:tab/>
        </w:r>
        <w:r>
          <w:rPr>
            <w:noProof/>
            <w:webHidden/>
          </w:rPr>
          <w:fldChar w:fldCharType="begin"/>
        </w:r>
        <w:r>
          <w:rPr>
            <w:noProof/>
            <w:webHidden/>
          </w:rPr>
          <w:instrText xml:space="preserve"> PAGEREF _Toc247459936 \h </w:instrText>
        </w:r>
        <w:r>
          <w:rPr>
            <w:noProof/>
          </w:rPr>
        </w:r>
        <w:r>
          <w:rPr>
            <w:noProof/>
            <w:webHidden/>
          </w:rPr>
          <w:fldChar w:fldCharType="separate"/>
        </w:r>
        <w:r w:rsidR="004A1EEE">
          <w:rPr>
            <w:noProof/>
            <w:webHidden/>
          </w:rPr>
          <w:t>1</w:t>
        </w:r>
        <w:r>
          <w:rPr>
            <w:noProof/>
            <w:webHidden/>
          </w:rPr>
          <w:fldChar w:fldCharType="end"/>
        </w:r>
      </w:hyperlink>
    </w:p>
    <w:p w14:paraId="2FA12E41" w14:textId="77777777" w:rsidR="00780F69" w:rsidRDefault="00780F69">
      <w:pPr>
        <w:pStyle w:val="TOC1"/>
        <w:rPr>
          <w:rFonts w:ascii="Times New Roman" w:hAnsi="Times New Roman"/>
          <w:noProof/>
          <w:kern w:val="2"/>
          <w:szCs w:val="24"/>
        </w:rPr>
      </w:pPr>
      <w:hyperlink w:anchor="_Toc247459937" w:history="1">
        <w:r w:rsidRPr="005B71D2">
          <w:rPr>
            <w:rStyle w:val="a9"/>
            <w:noProof/>
          </w:rPr>
          <w:t>XX</w:t>
        </w:r>
        <w:r w:rsidRPr="005B71D2">
          <w:rPr>
            <w:rStyle w:val="a9"/>
            <w:rFonts w:hint="eastAsia"/>
            <w:noProof/>
          </w:rPr>
          <w:t>产品设计规格模板</w:t>
        </w:r>
        <w:r>
          <w:rPr>
            <w:noProof/>
            <w:webHidden/>
          </w:rPr>
          <w:tab/>
        </w:r>
        <w:r>
          <w:rPr>
            <w:noProof/>
            <w:webHidden/>
          </w:rPr>
          <w:fldChar w:fldCharType="begin"/>
        </w:r>
        <w:r>
          <w:rPr>
            <w:noProof/>
            <w:webHidden/>
          </w:rPr>
          <w:instrText xml:space="preserve"> PAGEREF _Toc247459937 \h </w:instrText>
        </w:r>
        <w:r>
          <w:rPr>
            <w:noProof/>
            <w:webHidden/>
          </w:rPr>
          <w:fldChar w:fldCharType="separate"/>
        </w:r>
        <w:r w:rsidR="004A1EEE">
          <w:rPr>
            <w:rFonts w:hint="eastAsia"/>
            <w:b/>
            <w:bCs/>
            <w:noProof/>
            <w:webHidden/>
          </w:rPr>
          <w:t>错误！未定义书签。</w:t>
        </w:r>
        <w:r>
          <w:rPr>
            <w:noProof/>
            <w:webHidden/>
          </w:rPr>
          <w:fldChar w:fldCharType="end"/>
        </w:r>
      </w:hyperlink>
    </w:p>
    <w:p w14:paraId="55783DA4" w14:textId="77777777" w:rsidR="00780F69" w:rsidRDefault="00780F69">
      <w:pPr>
        <w:pStyle w:val="TOC1"/>
        <w:rPr>
          <w:rFonts w:ascii="Times New Roman" w:hAnsi="Times New Roman"/>
          <w:noProof/>
          <w:kern w:val="2"/>
          <w:szCs w:val="24"/>
        </w:rPr>
      </w:pPr>
      <w:hyperlink w:anchor="_Toc247459938" w:history="1">
        <w:r w:rsidRPr="005B71D2">
          <w:rPr>
            <w:rStyle w:val="a9"/>
            <w:noProof/>
          </w:rPr>
          <w:t>1</w:t>
        </w:r>
        <w:r>
          <w:rPr>
            <w:rFonts w:ascii="Times New Roman" w:hAnsi="Times New Roman"/>
            <w:noProof/>
            <w:kern w:val="2"/>
            <w:szCs w:val="24"/>
          </w:rPr>
          <w:tab/>
        </w:r>
        <w:r w:rsidRPr="005B71D2">
          <w:rPr>
            <w:rStyle w:val="a9"/>
            <w:rFonts w:hint="eastAsia"/>
            <w:noProof/>
          </w:rPr>
          <w:t>简介</w:t>
        </w:r>
        <w:r>
          <w:rPr>
            <w:noProof/>
            <w:webHidden/>
          </w:rPr>
          <w:tab/>
        </w:r>
        <w:r>
          <w:rPr>
            <w:noProof/>
            <w:webHidden/>
          </w:rPr>
          <w:fldChar w:fldCharType="begin"/>
        </w:r>
        <w:r>
          <w:rPr>
            <w:noProof/>
            <w:webHidden/>
          </w:rPr>
          <w:instrText xml:space="preserve"> PAGEREF _Toc247459938 \h </w:instrText>
        </w:r>
        <w:r>
          <w:rPr>
            <w:noProof/>
          </w:rPr>
        </w:r>
        <w:r>
          <w:rPr>
            <w:noProof/>
            <w:webHidden/>
          </w:rPr>
          <w:fldChar w:fldCharType="separate"/>
        </w:r>
        <w:r w:rsidR="004A1EEE">
          <w:rPr>
            <w:noProof/>
            <w:webHidden/>
          </w:rPr>
          <w:t>8</w:t>
        </w:r>
        <w:r>
          <w:rPr>
            <w:noProof/>
            <w:webHidden/>
          </w:rPr>
          <w:fldChar w:fldCharType="end"/>
        </w:r>
      </w:hyperlink>
    </w:p>
    <w:p w14:paraId="00E1A81B" w14:textId="77777777" w:rsidR="00780F69" w:rsidRDefault="00780F69">
      <w:pPr>
        <w:pStyle w:val="TOC2"/>
        <w:rPr>
          <w:rFonts w:ascii="Times New Roman" w:hAnsi="Times New Roman"/>
          <w:noProof/>
          <w:kern w:val="2"/>
          <w:szCs w:val="24"/>
        </w:rPr>
      </w:pPr>
      <w:hyperlink w:anchor="_Toc247459939" w:history="1">
        <w:r w:rsidRPr="005B71D2">
          <w:rPr>
            <w:rStyle w:val="a9"/>
            <w:noProof/>
          </w:rPr>
          <w:t>1.1</w:t>
        </w:r>
        <w:r>
          <w:rPr>
            <w:rFonts w:ascii="Times New Roman" w:hAnsi="Times New Roman"/>
            <w:noProof/>
            <w:kern w:val="2"/>
            <w:szCs w:val="24"/>
          </w:rPr>
          <w:tab/>
        </w:r>
        <w:r w:rsidRPr="005B71D2">
          <w:rPr>
            <w:rStyle w:val="a9"/>
            <w:rFonts w:hint="eastAsia"/>
            <w:noProof/>
          </w:rPr>
          <w:t>范围</w:t>
        </w:r>
        <w:r>
          <w:rPr>
            <w:noProof/>
            <w:webHidden/>
          </w:rPr>
          <w:tab/>
        </w:r>
        <w:r>
          <w:rPr>
            <w:noProof/>
            <w:webHidden/>
          </w:rPr>
          <w:fldChar w:fldCharType="begin"/>
        </w:r>
        <w:r>
          <w:rPr>
            <w:noProof/>
            <w:webHidden/>
          </w:rPr>
          <w:instrText xml:space="preserve"> PAGEREF _Toc247459939 \h </w:instrText>
        </w:r>
        <w:r>
          <w:rPr>
            <w:noProof/>
          </w:rPr>
        </w:r>
        <w:r>
          <w:rPr>
            <w:noProof/>
            <w:webHidden/>
          </w:rPr>
          <w:fldChar w:fldCharType="separate"/>
        </w:r>
        <w:r w:rsidR="004A1EEE">
          <w:rPr>
            <w:noProof/>
            <w:webHidden/>
          </w:rPr>
          <w:t>8</w:t>
        </w:r>
        <w:r>
          <w:rPr>
            <w:noProof/>
            <w:webHidden/>
          </w:rPr>
          <w:fldChar w:fldCharType="end"/>
        </w:r>
      </w:hyperlink>
    </w:p>
    <w:p w14:paraId="6BFABA05" w14:textId="77777777" w:rsidR="00780F69" w:rsidRDefault="00780F69">
      <w:pPr>
        <w:pStyle w:val="TOC2"/>
        <w:rPr>
          <w:rFonts w:ascii="Times New Roman" w:hAnsi="Times New Roman"/>
          <w:noProof/>
          <w:kern w:val="2"/>
          <w:szCs w:val="24"/>
        </w:rPr>
      </w:pPr>
      <w:hyperlink w:anchor="_Toc247459940" w:history="1">
        <w:r w:rsidRPr="005B71D2">
          <w:rPr>
            <w:rStyle w:val="a9"/>
            <w:noProof/>
          </w:rPr>
          <w:t>1.2</w:t>
        </w:r>
        <w:r>
          <w:rPr>
            <w:rFonts w:ascii="Times New Roman" w:hAnsi="Times New Roman"/>
            <w:noProof/>
            <w:kern w:val="2"/>
            <w:szCs w:val="24"/>
          </w:rPr>
          <w:tab/>
        </w:r>
        <w:r w:rsidRPr="005B71D2">
          <w:rPr>
            <w:rStyle w:val="a9"/>
            <w:rFonts w:hint="eastAsia"/>
            <w:noProof/>
          </w:rPr>
          <w:t>目的</w:t>
        </w:r>
        <w:r>
          <w:rPr>
            <w:noProof/>
            <w:webHidden/>
          </w:rPr>
          <w:tab/>
        </w:r>
        <w:r>
          <w:rPr>
            <w:noProof/>
            <w:webHidden/>
          </w:rPr>
          <w:fldChar w:fldCharType="begin"/>
        </w:r>
        <w:r>
          <w:rPr>
            <w:noProof/>
            <w:webHidden/>
          </w:rPr>
          <w:instrText xml:space="preserve"> PAGEREF _Toc247459940 \h </w:instrText>
        </w:r>
        <w:r>
          <w:rPr>
            <w:noProof/>
          </w:rPr>
        </w:r>
        <w:r>
          <w:rPr>
            <w:noProof/>
            <w:webHidden/>
          </w:rPr>
          <w:fldChar w:fldCharType="separate"/>
        </w:r>
        <w:r w:rsidR="004A1EEE">
          <w:rPr>
            <w:noProof/>
            <w:webHidden/>
          </w:rPr>
          <w:t>8</w:t>
        </w:r>
        <w:r>
          <w:rPr>
            <w:noProof/>
            <w:webHidden/>
          </w:rPr>
          <w:fldChar w:fldCharType="end"/>
        </w:r>
      </w:hyperlink>
    </w:p>
    <w:p w14:paraId="0CBF4416" w14:textId="77777777" w:rsidR="00780F69" w:rsidRDefault="00780F69">
      <w:pPr>
        <w:pStyle w:val="TOC2"/>
        <w:rPr>
          <w:rFonts w:ascii="Times New Roman" w:hAnsi="Times New Roman"/>
          <w:noProof/>
          <w:kern w:val="2"/>
          <w:szCs w:val="24"/>
        </w:rPr>
      </w:pPr>
      <w:hyperlink w:anchor="_Toc247459941" w:history="1">
        <w:r w:rsidRPr="005B71D2">
          <w:rPr>
            <w:rStyle w:val="a9"/>
            <w:noProof/>
          </w:rPr>
          <w:t>1.3</w:t>
        </w:r>
        <w:r>
          <w:rPr>
            <w:rFonts w:ascii="Times New Roman" w:hAnsi="Times New Roman"/>
            <w:noProof/>
            <w:kern w:val="2"/>
            <w:szCs w:val="24"/>
          </w:rPr>
          <w:tab/>
        </w:r>
        <w:r w:rsidRPr="005B71D2">
          <w:rPr>
            <w:rStyle w:val="a9"/>
            <w:rFonts w:hint="eastAsia"/>
            <w:noProof/>
          </w:rPr>
          <w:t>标识和图例</w:t>
        </w:r>
        <w:r>
          <w:rPr>
            <w:noProof/>
            <w:webHidden/>
          </w:rPr>
          <w:tab/>
        </w:r>
        <w:r>
          <w:rPr>
            <w:noProof/>
            <w:webHidden/>
          </w:rPr>
          <w:fldChar w:fldCharType="begin"/>
        </w:r>
        <w:r>
          <w:rPr>
            <w:noProof/>
            <w:webHidden/>
          </w:rPr>
          <w:instrText xml:space="preserve"> PAGEREF _Toc247459941 \h </w:instrText>
        </w:r>
        <w:r>
          <w:rPr>
            <w:noProof/>
          </w:rPr>
        </w:r>
        <w:r>
          <w:rPr>
            <w:noProof/>
            <w:webHidden/>
          </w:rPr>
          <w:fldChar w:fldCharType="separate"/>
        </w:r>
        <w:r w:rsidR="004A1EEE">
          <w:rPr>
            <w:noProof/>
            <w:webHidden/>
          </w:rPr>
          <w:t>8</w:t>
        </w:r>
        <w:r>
          <w:rPr>
            <w:noProof/>
            <w:webHidden/>
          </w:rPr>
          <w:fldChar w:fldCharType="end"/>
        </w:r>
      </w:hyperlink>
    </w:p>
    <w:p w14:paraId="20A3BF29" w14:textId="77777777" w:rsidR="00780F69" w:rsidRDefault="00780F69">
      <w:pPr>
        <w:pStyle w:val="TOC1"/>
        <w:rPr>
          <w:rFonts w:ascii="Times New Roman" w:hAnsi="Times New Roman"/>
          <w:noProof/>
          <w:kern w:val="2"/>
          <w:szCs w:val="24"/>
        </w:rPr>
      </w:pPr>
      <w:hyperlink w:anchor="_Toc247459942" w:history="1">
        <w:r w:rsidRPr="005B71D2">
          <w:rPr>
            <w:rStyle w:val="a9"/>
            <w:noProof/>
          </w:rPr>
          <w:t>2</w:t>
        </w:r>
        <w:r>
          <w:rPr>
            <w:rFonts w:ascii="Times New Roman" w:hAnsi="Times New Roman"/>
            <w:noProof/>
            <w:kern w:val="2"/>
            <w:szCs w:val="24"/>
          </w:rPr>
          <w:tab/>
        </w:r>
        <w:r w:rsidRPr="005B71D2">
          <w:rPr>
            <w:rStyle w:val="a9"/>
            <w:rFonts w:hint="eastAsia"/>
            <w:noProof/>
          </w:rPr>
          <w:t>概述</w:t>
        </w:r>
        <w:r>
          <w:rPr>
            <w:noProof/>
            <w:webHidden/>
          </w:rPr>
          <w:tab/>
        </w:r>
        <w:r>
          <w:rPr>
            <w:noProof/>
            <w:webHidden/>
          </w:rPr>
          <w:fldChar w:fldCharType="begin"/>
        </w:r>
        <w:r>
          <w:rPr>
            <w:noProof/>
            <w:webHidden/>
          </w:rPr>
          <w:instrText xml:space="preserve"> PAGEREF _Toc247459942 \h </w:instrText>
        </w:r>
        <w:r>
          <w:rPr>
            <w:noProof/>
          </w:rPr>
        </w:r>
        <w:r>
          <w:rPr>
            <w:noProof/>
            <w:webHidden/>
          </w:rPr>
          <w:fldChar w:fldCharType="separate"/>
        </w:r>
        <w:r w:rsidR="004A1EEE">
          <w:rPr>
            <w:noProof/>
            <w:webHidden/>
          </w:rPr>
          <w:t>8</w:t>
        </w:r>
        <w:r>
          <w:rPr>
            <w:noProof/>
            <w:webHidden/>
          </w:rPr>
          <w:fldChar w:fldCharType="end"/>
        </w:r>
      </w:hyperlink>
    </w:p>
    <w:p w14:paraId="44E94017" w14:textId="77777777" w:rsidR="00780F69" w:rsidRDefault="00780F69">
      <w:pPr>
        <w:pStyle w:val="TOC2"/>
        <w:rPr>
          <w:rFonts w:ascii="Times New Roman" w:hAnsi="Times New Roman"/>
          <w:noProof/>
          <w:kern w:val="2"/>
          <w:szCs w:val="24"/>
        </w:rPr>
      </w:pPr>
      <w:hyperlink w:anchor="_Toc247459943" w:history="1">
        <w:r w:rsidRPr="005B71D2">
          <w:rPr>
            <w:rStyle w:val="a9"/>
            <w:noProof/>
          </w:rPr>
          <w:t>2.1</w:t>
        </w:r>
        <w:r>
          <w:rPr>
            <w:rFonts w:ascii="Times New Roman" w:hAnsi="Times New Roman"/>
            <w:noProof/>
            <w:kern w:val="2"/>
            <w:szCs w:val="24"/>
          </w:rPr>
          <w:tab/>
        </w:r>
        <w:r w:rsidRPr="005B71D2">
          <w:rPr>
            <w:rStyle w:val="a9"/>
            <w:noProof/>
          </w:rPr>
          <w:t>V</w:t>
        </w:r>
        <w:r w:rsidRPr="005B71D2">
          <w:rPr>
            <w:rStyle w:val="a9"/>
            <w:rFonts w:hint="eastAsia"/>
            <w:noProof/>
          </w:rPr>
          <w:t>版本描述</w:t>
        </w:r>
        <w:r>
          <w:rPr>
            <w:noProof/>
            <w:webHidden/>
          </w:rPr>
          <w:tab/>
        </w:r>
        <w:r>
          <w:rPr>
            <w:noProof/>
            <w:webHidden/>
          </w:rPr>
          <w:fldChar w:fldCharType="begin"/>
        </w:r>
        <w:r>
          <w:rPr>
            <w:noProof/>
            <w:webHidden/>
          </w:rPr>
          <w:instrText xml:space="preserve"> PAGEREF _Toc247459943 \h </w:instrText>
        </w:r>
        <w:r>
          <w:rPr>
            <w:noProof/>
          </w:rPr>
        </w:r>
        <w:r>
          <w:rPr>
            <w:noProof/>
            <w:webHidden/>
          </w:rPr>
          <w:fldChar w:fldCharType="separate"/>
        </w:r>
        <w:r w:rsidR="004A1EEE">
          <w:rPr>
            <w:noProof/>
            <w:webHidden/>
          </w:rPr>
          <w:t>8</w:t>
        </w:r>
        <w:r>
          <w:rPr>
            <w:noProof/>
            <w:webHidden/>
          </w:rPr>
          <w:fldChar w:fldCharType="end"/>
        </w:r>
      </w:hyperlink>
    </w:p>
    <w:p w14:paraId="434C9509" w14:textId="77777777" w:rsidR="00780F69" w:rsidRDefault="00780F69">
      <w:pPr>
        <w:pStyle w:val="TOC2"/>
        <w:rPr>
          <w:rFonts w:ascii="Times New Roman" w:hAnsi="Times New Roman"/>
          <w:noProof/>
          <w:kern w:val="2"/>
          <w:szCs w:val="24"/>
        </w:rPr>
      </w:pPr>
      <w:hyperlink w:anchor="_Toc247459944" w:history="1">
        <w:r w:rsidRPr="005B71D2">
          <w:rPr>
            <w:rStyle w:val="a9"/>
            <w:noProof/>
          </w:rPr>
          <w:t>2.2</w:t>
        </w:r>
        <w:r>
          <w:rPr>
            <w:rFonts w:ascii="Times New Roman" w:hAnsi="Times New Roman"/>
            <w:noProof/>
            <w:kern w:val="2"/>
            <w:szCs w:val="24"/>
          </w:rPr>
          <w:tab/>
        </w:r>
        <w:r w:rsidRPr="005B71D2">
          <w:rPr>
            <w:rStyle w:val="a9"/>
            <w:noProof/>
          </w:rPr>
          <w:t>V</w:t>
        </w:r>
        <w:r w:rsidRPr="005B71D2">
          <w:rPr>
            <w:rStyle w:val="a9"/>
            <w:rFonts w:hint="eastAsia"/>
            <w:noProof/>
          </w:rPr>
          <w:t>版本各</w:t>
        </w:r>
        <w:r w:rsidRPr="005B71D2">
          <w:rPr>
            <w:rStyle w:val="a9"/>
            <w:noProof/>
          </w:rPr>
          <w:t>R</w:t>
        </w:r>
        <w:r w:rsidRPr="005B71D2">
          <w:rPr>
            <w:rStyle w:val="a9"/>
            <w:rFonts w:hint="eastAsia"/>
            <w:noProof/>
          </w:rPr>
          <w:t>版本描述</w:t>
        </w:r>
        <w:r>
          <w:rPr>
            <w:noProof/>
            <w:webHidden/>
          </w:rPr>
          <w:tab/>
        </w:r>
        <w:r>
          <w:rPr>
            <w:noProof/>
            <w:webHidden/>
          </w:rPr>
          <w:fldChar w:fldCharType="begin"/>
        </w:r>
        <w:r>
          <w:rPr>
            <w:noProof/>
            <w:webHidden/>
          </w:rPr>
          <w:instrText xml:space="preserve"> PAGEREF _Toc247459944 \h </w:instrText>
        </w:r>
        <w:r>
          <w:rPr>
            <w:noProof/>
          </w:rPr>
        </w:r>
        <w:r>
          <w:rPr>
            <w:noProof/>
            <w:webHidden/>
          </w:rPr>
          <w:fldChar w:fldCharType="separate"/>
        </w:r>
        <w:r w:rsidR="004A1EEE">
          <w:rPr>
            <w:noProof/>
            <w:webHidden/>
          </w:rPr>
          <w:t>8</w:t>
        </w:r>
        <w:r>
          <w:rPr>
            <w:noProof/>
            <w:webHidden/>
          </w:rPr>
          <w:fldChar w:fldCharType="end"/>
        </w:r>
      </w:hyperlink>
    </w:p>
    <w:p w14:paraId="6BFE5C93" w14:textId="77777777" w:rsidR="00780F69" w:rsidRDefault="00780F69">
      <w:pPr>
        <w:pStyle w:val="TOC2"/>
        <w:rPr>
          <w:rFonts w:ascii="Times New Roman" w:hAnsi="Times New Roman"/>
          <w:noProof/>
          <w:kern w:val="2"/>
          <w:szCs w:val="24"/>
        </w:rPr>
      </w:pPr>
      <w:hyperlink w:anchor="_Toc247459945" w:history="1">
        <w:r w:rsidRPr="005B71D2">
          <w:rPr>
            <w:rStyle w:val="a9"/>
            <w:noProof/>
          </w:rPr>
          <w:t>2.3</w:t>
        </w:r>
        <w:r>
          <w:rPr>
            <w:rFonts w:ascii="Times New Roman" w:hAnsi="Times New Roman"/>
            <w:noProof/>
            <w:kern w:val="2"/>
            <w:szCs w:val="24"/>
          </w:rPr>
          <w:tab/>
        </w:r>
        <w:r w:rsidRPr="005B71D2">
          <w:rPr>
            <w:rStyle w:val="a9"/>
            <w:rFonts w:hint="eastAsia"/>
            <w:noProof/>
          </w:rPr>
          <w:t>业务简述</w:t>
        </w:r>
        <w:r>
          <w:rPr>
            <w:noProof/>
            <w:webHidden/>
          </w:rPr>
          <w:tab/>
        </w:r>
        <w:r>
          <w:rPr>
            <w:noProof/>
            <w:webHidden/>
          </w:rPr>
          <w:fldChar w:fldCharType="begin"/>
        </w:r>
        <w:r>
          <w:rPr>
            <w:noProof/>
            <w:webHidden/>
          </w:rPr>
          <w:instrText xml:space="preserve"> PAGEREF _Toc247459945 \h </w:instrText>
        </w:r>
        <w:r>
          <w:rPr>
            <w:noProof/>
          </w:rPr>
        </w:r>
        <w:r>
          <w:rPr>
            <w:noProof/>
            <w:webHidden/>
          </w:rPr>
          <w:fldChar w:fldCharType="separate"/>
        </w:r>
        <w:r w:rsidR="004A1EEE">
          <w:rPr>
            <w:noProof/>
            <w:webHidden/>
          </w:rPr>
          <w:t>8</w:t>
        </w:r>
        <w:r>
          <w:rPr>
            <w:noProof/>
            <w:webHidden/>
          </w:rPr>
          <w:fldChar w:fldCharType="end"/>
        </w:r>
      </w:hyperlink>
    </w:p>
    <w:p w14:paraId="1832593C" w14:textId="77777777" w:rsidR="00780F69" w:rsidRDefault="00780F69">
      <w:pPr>
        <w:pStyle w:val="TOC2"/>
        <w:rPr>
          <w:rFonts w:ascii="Times New Roman" w:hAnsi="Times New Roman"/>
          <w:noProof/>
          <w:kern w:val="2"/>
          <w:szCs w:val="24"/>
        </w:rPr>
      </w:pPr>
      <w:hyperlink w:anchor="_Toc247459946" w:history="1">
        <w:r w:rsidRPr="005B71D2">
          <w:rPr>
            <w:rStyle w:val="a9"/>
            <w:noProof/>
          </w:rPr>
          <w:t>2.4</w:t>
        </w:r>
        <w:r>
          <w:rPr>
            <w:rFonts w:ascii="Times New Roman" w:hAnsi="Times New Roman"/>
            <w:noProof/>
            <w:kern w:val="2"/>
            <w:szCs w:val="24"/>
          </w:rPr>
          <w:tab/>
        </w:r>
        <w:r w:rsidRPr="005B71D2">
          <w:rPr>
            <w:rStyle w:val="a9"/>
            <w:rFonts w:hint="eastAsia"/>
            <w:noProof/>
          </w:rPr>
          <w:t>组网与设备独立性</w:t>
        </w:r>
        <w:r>
          <w:rPr>
            <w:noProof/>
            <w:webHidden/>
          </w:rPr>
          <w:tab/>
        </w:r>
        <w:r>
          <w:rPr>
            <w:noProof/>
            <w:webHidden/>
          </w:rPr>
          <w:fldChar w:fldCharType="begin"/>
        </w:r>
        <w:r>
          <w:rPr>
            <w:noProof/>
            <w:webHidden/>
          </w:rPr>
          <w:instrText xml:space="preserve"> PAGEREF _Toc247459946 \h </w:instrText>
        </w:r>
        <w:r>
          <w:rPr>
            <w:noProof/>
          </w:rPr>
        </w:r>
        <w:r>
          <w:rPr>
            <w:noProof/>
            <w:webHidden/>
          </w:rPr>
          <w:fldChar w:fldCharType="separate"/>
        </w:r>
        <w:r w:rsidR="004A1EEE">
          <w:rPr>
            <w:noProof/>
            <w:webHidden/>
          </w:rPr>
          <w:t>8</w:t>
        </w:r>
        <w:r>
          <w:rPr>
            <w:noProof/>
            <w:webHidden/>
          </w:rPr>
          <w:fldChar w:fldCharType="end"/>
        </w:r>
      </w:hyperlink>
    </w:p>
    <w:p w14:paraId="5E960094" w14:textId="77777777" w:rsidR="00780F69" w:rsidRDefault="00780F69">
      <w:pPr>
        <w:pStyle w:val="TOC1"/>
        <w:rPr>
          <w:rFonts w:ascii="Times New Roman" w:hAnsi="Times New Roman"/>
          <w:noProof/>
          <w:kern w:val="2"/>
          <w:szCs w:val="24"/>
        </w:rPr>
      </w:pPr>
      <w:hyperlink w:anchor="_Toc247459947" w:history="1">
        <w:r w:rsidRPr="005B71D2">
          <w:rPr>
            <w:rStyle w:val="a9"/>
            <w:noProof/>
          </w:rPr>
          <w:t>3</w:t>
        </w:r>
        <w:r>
          <w:rPr>
            <w:rFonts w:ascii="Times New Roman" w:hAnsi="Times New Roman"/>
            <w:noProof/>
            <w:kern w:val="2"/>
            <w:szCs w:val="24"/>
          </w:rPr>
          <w:tab/>
        </w:r>
        <w:r w:rsidRPr="005B71D2">
          <w:rPr>
            <w:rStyle w:val="a9"/>
            <w:rFonts w:hint="eastAsia"/>
            <w:noProof/>
          </w:rPr>
          <w:t>系统总体描述</w:t>
        </w:r>
        <w:r>
          <w:rPr>
            <w:noProof/>
            <w:webHidden/>
          </w:rPr>
          <w:tab/>
        </w:r>
        <w:r>
          <w:rPr>
            <w:noProof/>
            <w:webHidden/>
          </w:rPr>
          <w:fldChar w:fldCharType="begin"/>
        </w:r>
        <w:r>
          <w:rPr>
            <w:noProof/>
            <w:webHidden/>
          </w:rPr>
          <w:instrText xml:space="preserve"> PAGEREF _Toc247459947 \h </w:instrText>
        </w:r>
        <w:r>
          <w:rPr>
            <w:noProof/>
          </w:rPr>
        </w:r>
        <w:r>
          <w:rPr>
            <w:noProof/>
            <w:webHidden/>
          </w:rPr>
          <w:fldChar w:fldCharType="separate"/>
        </w:r>
        <w:r w:rsidR="004A1EEE">
          <w:rPr>
            <w:noProof/>
            <w:webHidden/>
          </w:rPr>
          <w:t>9</w:t>
        </w:r>
        <w:r>
          <w:rPr>
            <w:noProof/>
            <w:webHidden/>
          </w:rPr>
          <w:fldChar w:fldCharType="end"/>
        </w:r>
      </w:hyperlink>
    </w:p>
    <w:p w14:paraId="3BA106EE" w14:textId="77777777" w:rsidR="00780F69" w:rsidRDefault="00780F69">
      <w:pPr>
        <w:pStyle w:val="TOC2"/>
        <w:rPr>
          <w:rFonts w:ascii="Times New Roman" w:hAnsi="Times New Roman"/>
          <w:noProof/>
          <w:kern w:val="2"/>
          <w:szCs w:val="24"/>
        </w:rPr>
      </w:pPr>
      <w:hyperlink w:anchor="_Toc247459948" w:history="1">
        <w:r w:rsidRPr="005B71D2">
          <w:rPr>
            <w:rStyle w:val="a9"/>
            <w:noProof/>
          </w:rPr>
          <w:t>3.1</w:t>
        </w:r>
        <w:r>
          <w:rPr>
            <w:rFonts w:ascii="Times New Roman" w:hAnsi="Times New Roman"/>
            <w:noProof/>
            <w:kern w:val="2"/>
            <w:szCs w:val="24"/>
          </w:rPr>
          <w:tab/>
        </w:r>
        <w:r w:rsidRPr="005B71D2">
          <w:rPr>
            <w:rStyle w:val="a9"/>
            <w:rFonts w:hint="eastAsia"/>
            <w:noProof/>
          </w:rPr>
          <w:t>系统上下文</w:t>
        </w:r>
        <w:r>
          <w:rPr>
            <w:noProof/>
            <w:webHidden/>
          </w:rPr>
          <w:tab/>
        </w:r>
        <w:r>
          <w:rPr>
            <w:noProof/>
            <w:webHidden/>
          </w:rPr>
          <w:fldChar w:fldCharType="begin"/>
        </w:r>
        <w:r>
          <w:rPr>
            <w:noProof/>
            <w:webHidden/>
          </w:rPr>
          <w:instrText xml:space="preserve"> PAGEREF _Toc247459948 \h </w:instrText>
        </w:r>
        <w:r>
          <w:rPr>
            <w:noProof/>
          </w:rPr>
        </w:r>
        <w:r>
          <w:rPr>
            <w:noProof/>
            <w:webHidden/>
          </w:rPr>
          <w:fldChar w:fldCharType="separate"/>
        </w:r>
        <w:r w:rsidR="004A1EEE">
          <w:rPr>
            <w:noProof/>
            <w:webHidden/>
          </w:rPr>
          <w:t>9</w:t>
        </w:r>
        <w:r>
          <w:rPr>
            <w:noProof/>
            <w:webHidden/>
          </w:rPr>
          <w:fldChar w:fldCharType="end"/>
        </w:r>
      </w:hyperlink>
    </w:p>
    <w:p w14:paraId="2B93B825" w14:textId="77777777" w:rsidR="00780F69" w:rsidRDefault="00780F69">
      <w:pPr>
        <w:pStyle w:val="TOC2"/>
        <w:rPr>
          <w:rFonts w:ascii="Times New Roman" w:hAnsi="Times New Roman"/>
          <w:noProof/>
          <w:kern w:val="2"/>
          <w:szCs w:val="24"/>
        </w:rPr>
      </w:pPr>
      <w:hyperlink w:anchor="_Toc247459949" w:history="1">
        <w:r w:rsidRPr="005B71D2">
          <w:rPr>
            <w:rStyle w:val="a9"/>
            <w:noProof/>
          </w:rPr>
          <w:t>3.2</w:t>
        </w:r>
        <w:r>
          <w:rPr>
            <w:rFonts w:ascii="Times New Roman" w:hAnsi="Times New Roman"/>
            <w:noProof/>
            <w:kern w:val="2"/>
            <w:szCs w:val="24"/>
          </w:rPr>
          <w:tab/>
        </w:r>
        <w:r w:rsidRPr="005B71D2">
          <w:rPr>
            <w:rStyle w:val="a9"/>
            <w:rFonts w:hint="eastAsia"/>
            <w:noProof/>
          </w:rPr>
          <w:t>系统状态和模式</w:t>
        </w:r>
        <w:r>
          <w:rPr>
            <w:noProof/>
            <w:webHidden/>
          </w:rPr>
          <w:tab/>
        </w:r>
        <w:r>
          <w:rPr>
            <w:noProof/>
            <w:webHidden/>
          </w:rPr>
          <w:fldChar w:fldCharType="begin"/>
        </w:r>
        <w:r>
          <w:rPr>
            <w:noProof/>
            <w:webHidden/>
          </w:rPr>
          <w:instrText xml:space="preserve"> PAGEREF _Toc247459949 \h </w:instrText>
        </w:r>
        <w:r>
          <w:rPr>
            <w:noProof/>
          </w:rPr>
        </w:r>
        <w:r>
          <w:rPr>
            <w:noProof/>
            <w:webHidden/>
          </w:rPr>
          <w:fldChar w:fldCharType="separate"/>
        </w:r>
        <w:r w:rsidR="004A1EEE">
          <w:rPr>
            <w:noProof/>
            <w:webHidden/>
          </w:rPr>
          <w:t>9</w:t>
        </w:r>
        <w:r>
          <w:rPr>
            <w:noProof/>
            <w:webHidden/>
          </w:rPr>
          <w:fldChar w:fldCharType="end"/>
        </w:r>
      </w:hyperlink>
    </w:p>
    <w:p w14:paraId="5D0C3B8E" w14:textId="77777777" w:rsidR="00780F69" w:rsidRDefault="00780F69">
      <w:pPr>
        <w:pStyle w:val="TOC2"/>
        <w:rPr>
          <w:rFonts w:ascii="Times New Roman" w:hAnsi="Times New Roman"/>
          <w:noProof/>
          <w:kern w:val="2"/>
          <w:szCs w:val="24"/>
        </w:rPr>
      </w:pPr>
      <w:hyperlink w:anchor="_Toc247459950" w:history="1">
        <w:r w:rsidRPr="005B71D2">
          <w:rPr>
            <w:rStyle w:val="a9"/>
            <w:noProof/>
          </w:rPr>
          <w:t>3.3</w:t>
        </w:r>
        <w:r>
          <w:rPr>
            <w:rFonts w:ascii="Times New Roman" w:hAnsi="Times New Roman"/>
            <w:noProof/>
            <w:kern w:val="2"/>
            <w:szCs w:val="24"/>
          </w:rPr>
          <w:tab/>
        </w:r>
        <w:r w:rsidRPr="005B71D2">
          <w:rPr>
            <w:rStyle w:val="a9"/>
            <w:rFonts w:hint="eastAsia"/>
            <w:noProof/>
          </w:rPr>
          <w:t>遵循的标准及主要通信协议</w:t>
        </w:r>
        <w:r>
          <w:rPr>
            <w:noProof/>
            <w:webHidden/>
          </w:rPr>
          <w:tab/>
        </w:r>
        <w:r>
          <w:rPr>
            <w:noProof/>
            <w:webHidden/>
          </w:rPr>
          <w:fldChar w:fldCharType="begin"/>
        </w:r>
        <w:r>
          <w:rPr>
            <w:noProof/>
            <w:webHidden/>
          </w:rPr>
          <w:instrText xml:space="preserve"> PAGEREF _Toc247459950 \h </w:instrText>
        </w:r>
        <w:r>
          <w:rPr>
            <w:noProof/>
          </w:rPr>
        </w:r>
        <w:r>
          <w:rPr>
            <w:noProof/>
            <w:webHidden/>
          </w:rPr>
          <w:fldChar w:fldCharType="separate"/>
        </w:r>
        <w:r w:rsidR="004A1EEE">
          <w:rPr>
            <w:noProof/>
            <w:webHidden/>
          </w:rPr>
          <w:t>9</w:t>
        </w:r>
        <w:r>
          <w:rPr>
            <w:noProof/>
            <w:webHidden/>
          </w:rPr>
          <w:fldChar w:fldCharType="end"/>
        </w:r>
      </w:hyperlink>
    </w:p>
    <w:p w14:paraId="3955A7CE" w14:textId="77777777" w:rsidR="00780F69" w:rsidRDefault="00780F69">
      <w:pPr>
        <w:pStyle w:val="TOC2"/>
        <w:rPr>
          <w:rFonts w:ascii="Times New Roman" w:hAnsi="Times New Roman"/>
          <w:noProof/>
          <w:kern w:val="2"/>
          <w:szCs w:val="24"/>
        </w:rPr>
      </w:pPr>
      <w:hyperlink w:anchor="_Toc247459951" w:history="1">
        <w:r w:rsidRPr="005B71D2">
          <w:rPr>
            <w:rStyle w:val="a9"/>
            <w:noProof/>
          </w:rPr>
          <w:t>3.4</w:t>
        </w:r>
        <w:r>
          <w:rPr>
            <w:rFonts w:ascii="Times New Roman" w:hAnsi="Times New Roman"/>
            <w:noProof/>
            <w:kern w:val="2"/>
            <w:szCs w:val="24"/>
          </w:rPr>
          <w:tab/>
        </w:r>
        <w:r w:rsidRPr="005B71D2">
          <w:rPr>
            <w:rStyle w:val="a9"/>
            <w:rFonts w:hint="eastAsia"/>
            <w:noProof/>
          </w:rPr>
          <w:t>系统功能列表</w:t>
        </w:r>
        <w:r>
          <w:rPr>
            <w:noProof/>
            <w:webHidden/>
          </w:rPr>
          <w:tab/>
        </w:r>
        <w:r>
          <w:rPr>
            <w:noProof/>
            <w:webHidden/>
          </w:rPr>
          <w:fldChar w:fldCharType="begin"/>
        </w:r>
        <w:r>
          <w:rPr>
            <w:noProof/>
            <w:webHidden/>
          </w:rPr>
          <w:instrText xml:space="preserve"> PAGEREF _Toc247459951 \h </w:instrText>
        </w:r>
        <w:r>
          <w:rPr>
            <w:noProof/>
          </w:rPr>
        </w:r>
        <w:r>
          <w:rPr>
            <w:noProof/>
            <w:webHidden/>
          </w:rPr>
          <w:fldChar w:fldCharType="separate"/>
        </w:r>
        <w:r w:rsidR="004A1EEE">
          <w:rPr>
            <w:noProof/>
            <w:webHidden/>
          </w:rPr>
          <w:t>9</w:t>
        </w:r>
        <w:r>
          <w:rPr>
            <w:noProof/>
            <w:webHidden/>
          </w:rPr>
          <w:fldChar w:fldCharType="end"/>
        </w:r>
      </w:hyperlink>
    </w:p>
    <w:p w14:paraId="26134EEC" w14:textId="77777777" w:rsidR="00780F69" w:rsidRDefault="00780F69">
      <w:pPr>
        <w:pStyle w:val="TOC2"/>
        <w:rPr>
          <w:rFonts w:ascii="Times New Roman" w:hAnsi="Times New Roman"/>
          <w:noProof/>
          <w:kern w:val="2"/>
          <w:szCs w:val="24"/>
        </w:rPr>
      </w:pPr>
      <w:hyperlink w:anchor="_Toc247459952" w:history="1">
        <w:r w:rsidRPr="005B71D2">
          <w:rPr>
            <w:rStyle w:val="a9"/>
            <w:noProof/>
          </w:rPr>
          <w:t>3.5</w:t>
        </w:r>
        <w:r>
          <w:rPr>
            <w:rFonts w:ascii="Times New Roman" w:hAnsi="Times New Roman"/>
            <w:noProof/>
            <w:kern w:val="2"/>
            <w:szCs w:val="24"/>
          </w:rPr>
          <w:tab/>
        </w:r>
        <w:r w:rsidRPr="005B71D2">
          <w:rPr>
            <w:rStyle w:val="a9"/>
            <w:rFonts w:hint="eastAsia"/>
            <w:noProof/>
          </w:rPr>
          <w:t>系统性能列表</w:t>
        </w:r>
        <w:r>
          <w:rPr>
            <w:noProof/>
            <w:webHidden/>
          </w:rPr>
          <w:tab/>
        </w:r>
        <w:r>
          <w:rPr>
            <w:noProof/>
            <w:webHidden/>
          </w:rPr>
          <w:fldChar w:fldCharType="begin"/>
        </w:r>
        <w:r>
          <w:rPr>
            <w:noProof/>
            <w:webHidden/>
          </w:rPr>
          <w:instrText xml:space="preserve"> PAGEREF _Toc247459952 \h </w:instrText>
        </w:r>
        <w:r>
          <w:rPr>
            <w:noProof/>
          </w:rPr>
        </w:r>
        <w:r>
          <w:rPr>
            <w:noProof/>
            <w:webHidden/>
          </w:rPr>
          <w:fldChar w:fldCharType="separate"/>
        </w:r>
        <w:r w:rsidR="004A1EEE">
          <w:rPr>
            <w:noProof/>
            <w:webHidden/>
          </w:rPr>
          <w:t>9</w:t>
        </w:r>
        <w:r>
          <w:rPr>
            <w:noProof/>
            <w:webHidden/>
          </w:rPr>
          <w:fldChar w:fldCharType="end"/>
        </w:r>
      </w:hyperlink>
    </w:p>
    <w:p w14:paraId="4DC77958" w14:textId="77777777" w:rsidR="00780F69" w:rsidRDefault="00780F69">
      <w:pPr>
        <w:pStyle w:val="TOC3"/>
        <w:rPr>
          <w:rFonts w:ascii="Times New Roman" w:hAnsi="Times New Roman"/>
          <w:noProof/>
          <w:kern w:val="2"/>
          <w:szCs w:val="24"/>
        </w:rPr>
      </w:pPr>
      <w:hyperlink w:anchor="_Toc247459953" w:history="1">
        <w:r w:rsidRPr="005B71D2">
          <w:rPr>
            <w:rStyle w:val="a9"/>
            <w:noProof/>
          </w:rPr>
          <w:t>3.5.1</w:t>
        </w:r>
        <w:r>
          <w:rPr>
            <w:rFonts w:ascii="Times New Roman" w:hAnsi="Times New Roman"/>
            <w:noProof/>
            <w:kern w:val="2"/>
            <w:szCs w:val="24"/>
          </w:rPr>
          <w:tab/>
        </w:r>
        <w:r w:rsidRPr="005B71D2">
          <w:rPr>
            <w:rStyle w:val="a9"/>
            <w:rFonts w:hint="eastAsia"/>
            <w:noProof/>
          </w:rPr>
          <w:t>系统</w:t>
        </w:r>
        <w:r w:rsidRPr="005B71D2">
          <w:rPr>
            <w:rStyle w:val="a9"/>
            <w:rFonts w:ascii="宋体" w:cs="宋体" w:hint="eastAsia"/>
            <w:noProof/>
          </w:rPr>
          <w:t>性能指标</w:t>
        </w:r>
        <w:r>
          <w:rPr>
            <w:noProof/>
            <w:webHidden/>
          </w:rPr>
          <w:tab/>
        </w:r>
        <w:r>
          <w:rPr>
            <w:noProof/>
            <w:webHidden/>
          </w:rPr>
          <w:fldChar w:fldCharType="begin"/>
        </w:r>
        <w:r>
          <w:rPr>
            <w:noProof/>
            <w:webHidden/>
          </w:rPr>
          <w:instrText xml:space="preserve"> PAGEREF _Toc247459953 \h </w:instrText>
        </w:r>
        <w:r>
          <w:rPr>
            <w:noProof/>
          </w:rPr>
        </w:r>
        <w:r>
          <w:rPr>
            <w:noProof/>
            <w:webHidden/>
          </w:rPr>
          <w:fldChar w:fldCharType="separate"/>
        </w:r>
        <w:r w:rsidR="004A1EEE">
          <w:rPr>
            <w:noProof/>
            <w:webHidden/>
          </w:rPr>
          <w:t>9</w:t>
        </w:r>
        <w:r>
          <w:rPr>
            <w:noProof/>
            <w:webHidden/>
          </w:rPr>
          <w:fldChar w:fldCharType="end"/>
        </w:r>
      </w:hyperlink>
    </w:p>
    <w:p w14:paraId="7886F4FD" w14:textId="77777777" w:rsidR="00780F69" w:rsidRDefault="00780F69">
      <w:pPr>
        <w:pStyle w:val="TOC3"/>
        <w:rPr>
          <w:rFonts w:ascii="Times New Roman" w:hAnsi="Times New Roman"/>
          <w:noProof/>
          <w:kern w:val="2"/>
          <w:szCs w:val="24"/>
        </w:rPr>
      </w:pPr>
      <w:hyperlink w:anchor="_Toc247459954" w:history="1">
        <w:r w:rsidRPr="005B71D2">
          <w:rPr>
            <w:rStyle w:val="a9"/>
            <w:noProof/>
          </w:rPr>
          <w:t>3.5.2</w:t>
        </w:r>
        <w:r>
          <w:rPr>
            <w:rFonts w:ascii="Times New Roman" w:hAnsi="Times New Roman"/>
            <w:noProof/>
            <w:kern w:val="2"/>
            <w:szCs w:val="24"/>
          </w:rPr>
          <w:tab/>
        </w:r>
        <w:r w:rsidRPr="005B71D2">
          <w:rPr>
            <w:rStyle w:val="a9"/>
            <w:rFonts w:hint="eastAsia"/>
            <w:noProof/>
          </w:rPr>
          <w:t>整机技术参数</w:t>
        </w:r>
        <w:r>
          <w:rPr>
            <w:noProof/>
            <w:webHidden/>
          </w:rPr>
          <w:tab/>
        </w:r>
        <w:r>
          <w:rPr>
            <w:noProof/>
            <w:webHidden/>
          </w:rPr>
          <w:fldChar w:fldCharType="begin"/>
        </w:r>
        <w:r>
          <w:rPr>
            <w:noProof/>
            <w:webHidden/>
          </w:rPr>
          <w:instrText xml:space="preserve"> PAGEREF _Toc247459954 \h </w:instrText>
        </w:r>
        <w:r>
          <w:rPr>
            <w:noProof/>
          </w:rPr>
        </w:r>
        <w:r>
          <w:rPr>
            <w:noProof/>
            <w:webHidden/>
          </w:rPr>
          <w:fldChar w:fldCharType="separate"/>
        </w:r>
        <w:r w:rsidR="004A1EEE">
          <w:rPr>
            <w:noProof/>
            <w:webHidden/>
          </w:rPr>
          <w:t>9</w:t>
        </w:r>
        <w:r>
          <w:rPr>
            <w:noProof/>
            <w:webHidden/>
          </w:rPr>
          <w:fldChar w:fldCharType="end"/>
        </w:r>
      </w:hyperlink>
    </w:p>
    <w:p w14:paraId="6C718DCF" w14:textId="77777777" w:rsidR="00780F69" w:rsidRDefault="00780F69">
      <w:pPr>
        <w:pStyle w:val="TOC2"/>
        <w:rPr>
          <w:rFonts w:ascii="Times New Roman" w:hAnsi="Times New Roman"/>
          <w:noProof/>
          <w:kern w:val="2"/>
          <w:szCs w:val="24"/>
        </w:rPr>
      </w:pPr>
      <w:hyperlink w:anchor="_Toc247459955" w:history="1">
        <w:r w:rsidRPr="005B71D2">
          <w:rPr>
            <w:rStyle w:val="a9"/>
            <w:noProof/>
          </w:rPr>
          <w:t>3.6</w:t>
        </w:r>
        <w:r>
          <w:rPr>
            <w:rFonts w:ascii="Times New Roman" w:hAnsi="Times New Roman"/>
            <w:noProof/>
            <w:kern w:val="2"/>
            <w:szCs w:val="24"/>
          </w:rPr>
          <w:tab/>
        </w:r>
        <w:r w:rsidRPr="005B71D2">
          <w:rPr>
            <w:rStyle w:val="a9"/>
            <w:rFonts w:hint="eastAsia"/>
            <w:noProof/>
          </w:rPr>
          <w:t>系统升级与扩容</w:t>
        </w:r>
        <w:r>
          <w:rPr>
            <w:noProof/>
            <w:webHidden/>
          </w:rPr>
          <w:tab/>
        </w:r>
        <w:r>
          <w:rPr>
            <w:noProof/>
            <w:webHidden/>
          </w:rPr>
          <w:fldChar w:fldCharType="begin"/>
        </w:r>
        <w:r>
          <w:rPr>
            <w:noProof/>
            <w:webHidden/>
          </w:rPr>
          <w:instrText xml:space="preserve"> PAGEREF _Toc247459955 \h </w:instrText>
        </w:r>
        <w:r>
          <w:rPr>
            <w:noProof/>
          </w:rPr>
        </w:r>
        <w:r>
          <w:rPr>
            <w:noProof/>
            <w:webHidden/>
          </w:rPr>
          <w:fldChar w:fldCharType="separate"/>
        </w:r>
        <w:r w:rsidR="004A1EEE">
          <w:rPr>
            <w:noProof/>
            <w:webHidden/>
          </w:rPr>
          <w:t>13</w:t>
        </w:r>
        <w:r>
          <w:rPr>
            <w:noProof/>
            <w:webHidden/>
          </w:rPr>
          <w:fldChar w:fldCharType="end"/>
        </w:r>
      </w:hyperlink>
    </w:p>
    <w:p w14:paraId="5B5A40CC" w14:textId="77777777" w:rsidR="00780F69" w:rsidRDefault="00780F69">
      <w:pPr>
        <w:pStyle w:val="TOC3"/>
        <w:rPr>
          <w:rFonts w:ascii="Times New Roman" w:hAnsi="Times New Roman"/>
          <w:noProof/>
          <w:kern w:val="2"/>
          <w:szCs w:val="24"/>
        </w:rPr>
      </w:pPr>
      <w:hyperlink w:anchor="_Toc247459956" w:history="1">
        <w:r w:rsidRPr="005B71D2">
          <w:rPr>
            <w:rStyle w:val="a9"/>
            <w:noProof/>
          </w:rPr>
          <w:t>3.6.1</w:t>
        </w:r>
        <w:r>
          <w:rPr>
            <w:rFonts w:ascii="Times New Roman" w:hAnsi="Times New Roman"/>
            <w:noProof/>
            <w:kern w:val="2"/>
            <w:szCs w:val="24"/>
          </w:rPr>
          <w:tab/>
        </w:r>
        <w:r w:rsidRPr="005B71D2">
          <w:rPr>
            <w:rStyle w:val="a9"/>
            <w:rFonts w:ascii="宋体" w:cs="宋体" w:hint="eastAsia"/>
            <w:noProof/>
          </w:rPr>
          <w:t>新系统的功能变更</w:t>
        </w:r>
        <w:r>
          <w:rPr>
            <w:noProof/>
            <w:webHidden/>
          </w:rPr>
          <w:tab/>
        </w:r>
        <w:r>
          <w:rPr>
            <w:noProof/>
            <w:webHidden/>
          </w:rPr>
          <w:fldChar w:fldCharType="begin"/>
        </w:r>
        <w:r>
          <w:rPr>
            <w:noProof/>
            <w:webHidden/>
          </w:rPr>
          <w:instrText xml:space="preserve"> PAGEREF _Toc247459956 \h </w:instrText>
        </w:r>
        <w:r>
          <w:rPr>
            <w:noProof/>
          </w:rPr>
        </w:r>
        <w:r>
          <w:rPr>
            <w:noProof/>
            <w:webHidden/>
          </w:rPr>
          <w:fldChar w:fldCharType="separate"/>
        </w:r>
        <w:r w:rsidR="004A1EEE">
          <w:rPr>
            <w:noProof/>
            <w:webHidden/>
          </w:rPr>
          <w:t>13</w:t>
        </w:r>
        <w:r>
          <w:rPr>
            <w:noProof/>
            <w:webHidden/>
          </w:rPr>
          <w:fldChar w:fldCharType="end"/>
        </w:r>
      </w:hyperlink>
    </w:p>
    <w:p w14:paraId="3074C307" w14:textId="77777777" w:rsidR="00780F69" w:rsidRDefault="00780F69">
      <w:pPr>
        <w:pStyle w:val="TOC3"/>
        <w:rPr>
          <w:rFonts w:ascii="Times New Roman" w:hAnsi="Times New Roman"/>
          <w:noProof/>
          <w:kern w:val="2"/>
          <w:szCs w:val="24"/>
        </w:rPr>
      </w:pPr>
      <w:hyperlink w:anchor="_Toc247459957" w:history="1">
        <w:r w:rsidRPr="005B71D2">
          <w:rPr>
            <w:rStyle w:val="a9"/>
            <w:noProof/>
          </w:rPr>
          <w:t>3.6.2</w:t>
        </w:r>
        <w:r>
          <w:rPr>
            <w:rFonts w:ascii="Times New Roman" w:hAnsi="Times New Roman"/>
            <w:noProof/>
            <w:kern w:val="2"/>
            <w:szCs w:val="24"/>
          </w:rPr>
          <w:tab/>
        </w:r>
        <w:r w:rsidRPr="005B71D2">
          <w:rPr>
            <w:rStyle w:val="a9"/>
            <w:rFonts w:hint="eastAsia"/>
            <w:noProof/>
          </w:rPr>
          <w:t>系统升级规格</w:t>
        </w:r>
        <w:r>
          <w:rPr>
            <w:noProof/>
            <w:webHidden/>
          </w:rPr>
          <w:tab/>
        </w:r>
        <w:r>
          <w:rPr>
            <w:noProof/>
            <w:webHidden/>
          </w:rPr>
          <w:fldChar w:fldCharType="begin"/>
        </w:r>
        <w:r>
          <w:rPr>
            <w:noProof/>
            <w:webHidden/>
          </w:rPr>
          <w:instrText xml:space="preserve"> PAGEREF _Toc247459957 \h </w:instrText>
        </w:r>
        <w:r>
          <w:rPr>
            <w:noProof/>
          </w:rPr>
        </w:r>
        <w:r>
          <w:rPr>
            <w:noProof/>
            <w:webHidden/>
          </w:rPr>
          <w:fldChar w:fldCharType="separate"/>
        </w:r>
        <w:r w:rsidR="004A1EEE">
          <w:rPr>
            <w:noProof/>
            <w:webHidden/>
          </w:rPr>
          <w:t>13</w:t>
        </w:r>
        <w:r>
          <w:rPr>
            <w:noProof/>
            <w:webHidden/>
          </w:rPr>
          <w:fldChar w:fldCharType="end"/>
        </w:r>
      </w:hyperlink>
    </w:p>
    <w:p w14:paraId="0A6AB31F" w14:textId="77777777" w:rsidR="00780F69" w:rsidRDefault="00780F69">
      <w:pPr>
        <w:pStyle w:val="TOC3"/>
        <w:rPr>
          <w:rFonts w:ascii="Times New Roman" w:hAnsi="Times New Roman"/>
          <w:noProof/>
          <w:kern w:val="2"/>
          <w:szCs w:val="24"/>
        </w:rPr>
      </w:pPr>
      <w:hyperlink w:anchor="_Toc247459958" w:history="1">
        <w:r w:rsidRPr="005B71D2">
          <w:rPr>
            <w:rStyle w:val="a9"/>
            <w:noProof/>
          </w:rPr>
          <w:t>3.6.3</w:t>
        </w:r>
        <w:r>
          <w:rPr>
            <w:rFonts w:ascii="Times New Roman" w:hAnsi="Times New Roman"/>
            <w:noProof/>
            <w:kern w:val="2"/>
            <w:szCs w:val="24"/>
          </w:rPr>
          <w:tab/>
        </w:r>
        <w:r w:rsidRPr="005B71D2">
          <w:rPr>
            <w:rStyle w:val="a9"/>
            <w:rFonts w:ascii="宋体" w:cs="宋体" w:hint="eastAsia"/>
            <w:noProof/>
          </w:rPr>
          <w:t>系统可扩充性设计</w:t>
        </w:r>
        <w:r>
          <w:rPr>
            <w:noProof/>
            <w:webHidden/>
          </w:rPr>
          <w:tab/>
        </w:r>
        <w:r>
          <w:rPr>
            <w:noProof/>
            <w:webHidden/>
          </w:rPr>
          <w:fldChar w:fldCharType="begin"/>
        </w:r>
        <w:r>
          <w:rPr>
            <w:noProof/>
            <w:webHidden/>
          </w:rPr>
          <w:instrText xml:space="preserve"> PAGEREF _Toc247459958 \h </w:instrText>
        </w:r>
        <w:r>
          <w:rPr>
            <w:noProof/>
          </w:rPr>
        </w:r>
        <w:r>
          <w:rPr>
            <w:noProof/>
            <w:webHidden/>
          </w:rPr>
          <w:fldChar w:fldCharType="separate"/>
        </w:r>
        <w:r w:rsidR="004A1EEE">
          <w:rPr>
            <w:noProof/>
            <w:webHidden/>
          </w:rPr>
          <w:t>13</w:t>
        </w:r>
        <w:r>
          <w:rPr>
            <w:noProof/>
            <w:webHidden/>
          </w:rPr>
          <w:fldChar w:fldCharType="end"/>
        </w:r>
      </w:hyperlink>
    </w:p>
    <w:p w14:paraId="3A665BFE" w14:textId="77777777" w:rsidR="00780F69" w:rsidRDefault="00780F69">
      <w:pPr>
        <w:pStyle w:val="TOC3"/>
        <w:rPr>
          <w:rFonts w:ascii="Times New Roman" w:hAnsi="Times New Roman"/>
          <w:noProof/>
          <w:kern w:val="2"/>
          <w:szCs w:val="24"/>
        </w:rPr>
      </w:pPr>
      <w:hyperlink w:anchor="_Toc247459959" w:history="1">
        <w:r w:rsidRPr="005B71D2">
          <w:rPr>
            <w:rStyle w:val="a9"/>
            <w:noProof/>
          </w:rPr>
          <w:t>3.6.4</w:t>
        </w:r>
        <w:r>
          <w:rPr>
            <w:rFonts w:ascii="Times New Roman" w:hAnsi="Times New Roman"/>
            <w:noProof/>
            <w:kern w:val="2"/>
            <w:szCs w:val="24"/>
          </w:rPr>
          <w:tab/>
        </w:r>
        <w:r w:rsidRPr="005B71D2">
          <w:rPr>
            <w:rStyle w:val="a9"/>
            <w:rFonts w:ascii="宋体" w:cs="宋体" w:hint="eastAsia"/>
            <w:noProof/>
          </w:rPr>
          <w:t>接口兼容性变化分析及对策</w:t>
        </w:r>
        <w:r>
          <w:rPr>
            <w:noProof/>
            <w:webHidden/>
          </w:rPr>
          <w:tab/>
        </w:r>
        <w:r>
          <w:rPr>
            <w:noProof/>
            <w:webHidden/>
          </w:rPr>
          <w:fldChar w:fldCharType="begin"/>
        </w:r>
        <w:r>
          <w:rPr>
            <w:noProof/>
            <w:webHidden/>
          </w:rPr>
          <w:instrText xml:space="preserve"> PAGEREF _Toc247459959 \h </w:instrText>
        </w:r>
        <w:r>
          <w:rPr>
            <w:noProof/>
          </w:rPr>
        </w:r>
        <w:r>
          <w:rPr>
            <w:noProof/>
            <w:webHidden/>
          </w:rPr>
          <w:fldChar w:fldCharType="separate"/>
        </w:r>
        <w:r w:rsidR="004A1EEE">
          <w:rPr>
            <w:noProof/>
            <w:webHidden/>
          </w:rPr>
          <w:t>13</w:t>
        </w:r>
        <w:r>
          <w:rPr>
            <w:noProof/>
            <w:webHidden/>
          </w:rPr>
          <w:fldChar w:fldCharType="end"/>
        </w:r>
      </w:hyperlink>
    </w:p>
    <w:p w14:paraId="03E3EDCD" w14:textId="77777777" w:rsidR="00780F69" w:rsidRDefault="00780F69">
      <w:pPr>
        <w:pStyle w:val="TOC3"/>
        <w:rPr>
          <w:rFonts w:ascii="Times New Roman" w:hAnsi="Times New Roman"/>
          <w:noProof/>
          <w:kern w:val="2"/>
          <w:szCs w:val="24"/>
        </w:rPr>
      </w:pPr>
      <w:hyperlink w:anchor="_Toc247459960" w:history="1">
        <w:r w:rsidRPr="005B71D2">
          <w:rPr>
            <w:rStyle w:val="a9"/>
            <w:noProof/>
          </w:rPr>
          <w:t>3.6.5</w:t>
        </w:r>
        <w:r>
          <w:rPr>
            <w:rFonts w:ascii="Times New Roman" w:hAnsi="Times New Roman"/>
            <w:noProof/>
            <w:kern w:val="2"/>
            <w:szCs w:val="24"/>
          </w:rPr>
          <w:tab/>
        </w:r>
        <w:r w:rsidRPr="005B71D2">
          <w:rPr>
            <w:rStyle w:val="a9"/>
            <w:rFonts w:ascii="宋体" w:cs="宋体" w:hint="eastAsia"/>
            <w:noProof/>
          </w:rPr>
          <w:t>系统升级路线与升级策略</w:t>
        </w:r>
        <w:r>
          <w:rPr>
            <w:noProof/>
            <w:webHidden/>
          </w:rPr>
          <w:tab/>
        </w:r>
        <w:r>
          <w:rPr>
            <w:noProof/>
            <w:webHidden/>
          </w:rPr>
          <w:fldChar w:fldCharType="begin"/>
        </w:r>
        <w:r>
          <w:rPr>
            <w:noProof/>
            <w:webHidden/>
          </w:rPr>
          <w:instrText xml:space="preserve"> PAGEREF _Toc247459960 \h </w:instrText>
        </w:r>
        <w:r>
          <w:rPr>
            <w:noProof/>
          </w:rPr>
        </w:r>
        <w:r>
          <w:rPr>
            <w:noProof/>
            <w:webHidden/>
          </w:rPr>
          <w:fldChar w:fldCharType="separate"/>
        </w:r>
        <w:r w:rsidR="004A1EEE">
          <w:rPr>
            <w:noProof/>
            <w:webHidden/>
          </w:rPr>
          <w:t>13</w:t>
        </w:r>
        <w:r>
          <w:rPr>
            <w:noProof/>
            <w:webHidden/>
          </w:rPr>
          <w:fldChar w:fldCharType="end"/>
        </w:r>
      </w:hyperlink>
    </w:p>
    <w:p w14:paraId="5A2692BC" w14:textId="77777777" w:rsidR="00780F69" w:rsidRDefault="00780F69">
      <w:pPr>
        <w:pStyle w:val="TOC1"/>
        <w:rPr>
          <w:rFonts w:ascii="Times New Roman" w:hAnsi="Times New Roman"/>
          <w:noProof/>
          <w:kern w:val="2"/>
          <w:szCs w:val="24"/>
        </w:rPr>
      </w:pPr>
      <w:hyperlink w:anchor="_Toc247459961" w:history="1">
        <w:r w:rsidRPr="005B71D2">
          <w:rPr>
            <w:rStyle w:val="a9"/>
            <w:rFonts w:hint="eastAsia"/>
            <w:noProof/>
          </w:rPr>
          <w:t>Table</w:t>
        </w:r>
        <w:r w:rsidRPr="005B71D2">
          <w:rPr>
            <w:rStyle w:val="a9"/>
            <w:rFonts w:hint="eastAsia"/>
            <w:noProof/>
          </w:rPr>
          <w:t>表</w:t>
        </w:r>
        <w:r w:rsidRPr="005B71D2">
          <w:rPr>
            <w:rStyle w:val="a9"/>
            <w:rFonts w:hint="eastAsia"/>
            <w:noProof/>
          </w:rPr>
          <w:t>1</w:t>
        </w:r>
        <w:r>
          <w:rPr>
            <w:rFonts w:ascii="Times New Roman" w:hAnsi="Times New Roman"/>
            <w:noProof/>
            <w:kern w:val="2"/>
            <w:szCs w:val="24"/>
          </w:rPr>
          <w:tab/>
        </w:r>
        <w:r w:rsidRPr="005B71D2">
          <w:rPr>
            <w:rStyle w:val="a9"/>
            <w:rFonts w:hint="eastAsia"/>
            <w:noProof/>
          </w:rPr>
          <w:t>升级路线与升级策略</w:t>
        </w:r>
        <w:r>
          <w:rPr>
            <w:noProof/>
            <w:webHidden/>
          </w:rPr>
          <w:tab/>
        </w:r>
        <w:r>
          <w:rPr>
            <w:noProof/>
            <w:webHidden/>
          </w:rPr>
          <w:fldChar w:fldCharType="begin"/>
        </w:r>
        <w:r>
          <w:rPr>
            <w:noProof/>
            <w:webHidden/>
          </w:rPr>
          <w:instrText xml:space="preserve"> PAGEREF _Toc247459961 \h </w:instrText>
        </w:r>
        <w:r>
          <w:rPr>
            <w:noProof/>
          </w:rPr>
        </w:r>
        <w:r>
          <w:rPr>
            <w:noProof/>
            <w:webHidden/>
          </w:rPr>
          <w:fldChar w:fldCharType="separate"/>
        </w:r>
        <w:r w:rsidR="004A1EEE">
          <w:rPr>
            <w:noProof/>
            <w:webHidden/>
          </w:rPr>
          <w:t>13</w:t>
        </w:r>
        <w:r>
          <w:rPr>
            <w:noProof/>
            <w:webHidden/>
          </w:rPr>
          <w:fldChar w:fldCharType="end"/>
        </w:r>
      </w:hyperlink>
    </w:p>
    <w:p w14:paraId="14D81828" w14:textId="77777777" w:rsidR="00780F69" w:rsidRDefault="00780F69">
      <w:pPr>
        <w:pStyle w:val="TOC2"/>
        <w:rPr>
          <w:rFonts w:ascii="Times New Roman" w:hAnsi="Times New Roman"/>
          <w:noProof/>
          <w:kern w:val="2"/>
          <w:szCs w:val="24"/>
        </w:rPr>
      </w:pPr>
      <w:hyperlink w:anchor="_Toc247459962" w:history="1">
        <w:r w:rsidRPr="005B71D2">
          <w:rPr>
            <w:rStyle w:val="a9"/>
            <w:noProof/>
          </w:rPr>
          <w:t>3.7</w:t>
        </w:r>
        <w:r>
          <w:rPr>
            <w:rFonts w:ascii="Times New Roman" w:hAnsi="Times New Roman"/>
            <w:noProof/>
            <w:kern w:val="2"/>
            <w:szCs w:val="24"/>
          </w:rPr>
          <w:tab/>
        </w:r>
        <w:r w:rsidRPr="005B71D2">
          <w:rPr>
            <w:rStyle w:val="a9"/>
            <w:rFonts w:hint="eastAsia"/>
            <w:noProof/>
          </w:rPr>
          <w:t>故障处理设计要求</w:t>
        </w:r>
        <w:r>
          <w:rPr>
            <w:noProof/>
            <w:webHidden/>
          </w:rPr>
          <w:tab/>
        </w:r>
        <w:r>
          <w:rPr>
            <w:noProof/>
            <w:webHidden/>
          </w:rPr>
          <w:fldChar w:fldCharType="begin"/>
        </w:r>
        <w:r>
          <w:rPr>
            <w:noProof/>
            <w:webHidden/>
          </w:rPr>
          <w:instrText xml:space="preserve"> PAGEREF _Toc247459962 \h </w:instrText>
        </w:r>
        <w:r>
          <w:rPr>
            <w:noProof/>
          </w:rPr>
        </w:r>
        <w:r>
          <w:rPr>
            <w:noProof/>
            <w:webHidden/>
          </w:rPr>
          <w:fldChar w:fldCharType="separate"/>
        </w:r>
        <w:r w:rsidR="004A1EEE">
          <w:rPr>
            <w:noProof/>
            <w:webHidden/>
          </w:rPr>
          <w:t>14</w:t>
        </w:r>
        <w:r>
          <w:rPr>
            <w:noProof/>
            <w:webHidden/>
          </w:rPr>
          <w:fldChar w:fldCharType="end"/>
        </w:r>
      </w:hyperlink>
    </w:p>
    <w:p w14:paraId="4123728D" w14:textId="77777777" w:rsidR="00780F69" w:rsidRDefault="00780F69">
      <w:pPr>
        <w:pStyle w:val="TOC3"/>
        <w:rPr>
          <w:rFonts w:ascii="Times New Roman" w:hAnsi="Times New Roman"/>
          <w:noProof/>
          <w:kern w:val="2"/>
          <w:szCs w:val="24"/>
        </w:rPr>
      </w:pPr>
      <w:hyperlink w:anchor="_Toc247459963" w:history="1">
        <w:r w:rsidRPr="005B71D2">
          <w:rPr>
            <w:rStyle w:val="a9"/>
            <w:rFonts w:ascii="宋体" w:cs="宋体"/>
            <w:noProof/>
          </w:rPr>
          <w:t>3.7.1</w:t>
        </w:r>
        <w:r>
          <w:rPr>
            <w:rFonts w:ascii="Times New Roman" w:hAnsi="Times New Roman"/>
            <w:noProof/>
            <w:kern w:val="2"/>
            <w:szCs w:val="24"/>
          </w:rPr>
          <w:tab/>
        </w:r>
        <w:r w:rsidRPr="005B71D2">
          <w:rPr>
            <w:rStyle w:val="a9"/>
            <w:rFonts w:ascii="宋体" w:cs="宋体" w:hint="eastAsia"/>
            <w:noProof/>
          </w:rPr>
          <w:t>告警定义及设计</w:t>
        </w:r>
        <w:r>
          <w:rPr>
            <w:noProof/>
            <w:webHidden/>
          </w:rPr>
          <w:tab/>
        </w:r>
        <w:r>
          <w:rPr>
            <w:noProof/>
            <w:webHidden/>
          </w:rPr>
          <w:fldChar w:fldCharType="begin"/>
        </w:r>
        <w:r>
          <w:rPr>
            <w:noProof/>
            <w:webHidden/>
          </w:rPr>
          <w:instrText xml:space="preserve"> PAGEREF _Toc247459963 \h </w:instrText>
        </w:r>
        <w:r>
          <w:rPr>
            <w:noProof/>
          </w:rPr>
        </w:r>
        <w:r>
          <w:rPr>
            <w:noProof/>
            <w:webHidden/>
          </w:rPr>
          <w:fldChar w:fldCharType="separate"/>
        </w:r>
        <w:r w:rsidR="004A1EEE">
          <w:rPr>
            <w:noProof/>
            <w:webHidden/>
          </w:rPr>
          <w:t>14</w:t>
        </w:r>
        <w:r>
          <w:rPr>
            <w:noProof/>
            <w:webHidden/>
          </w:rPr>
          <w:fldChar w:fldCharType="end"/>
        </w:r>
      </w:hyperlink>
    </w:p>
    <w:p w14:paraId="07EE51A9" w14:textId="77777777" w:rsidR="00780F69" w:rsidRDefault="00780F69">
      <w:pPr>
        <w:pStyle w:val="TOC2"/>
        <w:rPr>
          <w:rFonts w:ascii="Times New Roman" w:hAnsi="Times New Roman"/>
          <w:noProof/>
          <w:kern w:val="2"/>
          <w:szCs w:val="24"/>
        </w:rPr>
      </w:pPr>
      <w:hyperlink w:anchor="_Toc247459964" w:history="1">
        <w:r w:rsidRPr="005B71D2">
          <w:rPr>
            <w:rStyle w:val="a9"/>
            <w:noProof/>
          </w:rPr>
          <w:t>3.8</w:t>
        </w:r>
        <w:r>
          <w:rPr>
            <w:rFonts w:ascii="Times New Roman" w:hAnsi="Times New Roman"/>
            <w:noProof/>
            <w:kern w:val="2"/>
            <w:szCs w:val="24"/>
          </w:rPr>
          <w:tab/>
        </w:r>
        <w:r w:rsidRPr="005B71D2">
          <w:rPr>
            <w:rStyle w:val="a9"/>
            <w:noProof/>
          </w:rPr>
          <w:t>LICENSE</w:t>
        </w:r>
        <w:r w:rsidRPr="005B71D2">
          <w:rPr>
            <w:rStyle w:val="a9"/>
            <w:rFonts w:hint="eastAsia"/>
            <w:noProof/>
          </w:rPr>
          <w:t>设计</w:t>
        </w:r>
        <w:r>
          <w:rPr>
            <w:noProof/>
            <w:webHidden/>
          </w:rPr>
          <w:tab/>
        </w:r>
        <w:r>
          <w:rPr>
            <w:noProof/>
            <w:webHidden/>
          </w:rPr>
          <w:fldChar w:fldCharType="begin"/>
        </w:r>
        <w:r>
          <w:rPr>
            <w:noProof/>
            <w:webHidden/>
          </w:rPr>
          <w:instrText xml:space="preserve"> PAGEREF _Toc247459964 \h </w:instrText>
        </w:r>
        <w:r>
          <w:rPr>
            <w:noProof/>
          </w:rPr>
        </w:r>
        <w:r>
          <w:rPr>
            <w:noProof/>
            <w:webHidden/>
          </w:rPr>
          <w:fldChar w:fldCharType="separate"/>
        </w:r>
        <w:r w:rsidR="004A1EEE">
          <w:rPr>
            <w:noProof/>
            <w:webHidden/>
          </w:rPr>
          <w:t>14</w:t>
        </w:r>
        <w:r>
          <w:rPr>
            <w:noProof/>
            <w:webHidden/>
          </w:rPr>
          <w:fldChar w:fldCharType="end"/>
        </w:r>
      </w:hyperlink>
    </w:p>
    <w:p w14:paraId="5CBF69FA" w14:textId="77777777" w:rsidR="00780F69" w:rsidRDefault="00780F69">
      <w:pPr>
        <w:pStyle w:val="TOC3"/>
        <w:rPr>
          <w:rFonts w:ascii="Times New Roman" w:hAnsi="Times New Roman"/>
          <w:noProof/>
          <w:kern w:val="2"/>
          <w:szCs w:val="24"/>
        </w:rPr>
      </w:pPr>
      <w:hyperlink w:anchor="_Toc247459965" w:history="1">
        <w:r w:rsidRPr="005B71D2">
          <w:rPr>
            <w:rStyle w:val="a9"/>
            <w:rFonts w:ascii="宋体" w:cs="宋体"/>
            <w:noProof/>
          </w:rPr>
          <w:t>3.8.1</w:t>
        </w:r>
        <w:r>
          <w:rPr>
            <w:rFonts w:ascii="Times New Roman" w:hAnsi="Times New Roman"/>
            <w:noProof/>
            <w:kern w:val="2"/>
            <w:szCs w:val="24"/>
          </w:rPr>
          <w:tab/>
        </w:r>
        <w:r w:rsidRPr="005B71D2">
          <w:rPr>
            <w:rStyle w:val="a9"/>
            <w:rFonts w:ascii="宋体" w:cs="宋体"/>
            <w:noProof/>
          </w:rPr>
          <w:t>ESN</w:t>
        </w:r>
        <w:r w:rsidRPr="005B71D2">
          <w:rPr>
            <w:rStyle w:val="a9"/>
            <w:rFonts w:ascii="宋体" w:cs="宋体" w:hint="eastAsia"/>
            <w:noProof/>
          </w:rPr>
          <w:t>选取策略</w:t>
        </w:r>
        <w:r>
          <w:rPr>
            <w:noProof/>
            <w:webHidden/>
          </w:rPr>
          <w:tab/>
        </w:r>
        <w:r>
          <w:rPr>
            <w:noProof/>
            <w:webHidden/>
          </w:rPr>
          <w:fldChar w:fldCharType="begin"/>
        </w:r>
        <w:r>
          <w:rPr>
            <w:noProof/>
            <w:webHidden/>
          </w:rPr>
          <w:instrText xml:space="preserve"> PAGEREF _Toc247459965 \h </w:instrText>
        </w:r>
        <w:r>
          <w:rPr>
            <w:noProof/>
          </w:rPr>
        </w:r>
        <w:r>
          <w:rPr>
            <w:noProof/>
            <w:webHidden/>
          </w:rPr>
          <w:fldChar w:fldCharType="separate"/>
        </w:r>
        <w:r w:rsidR="004A1EEE">
          <w:rPr>
            <w:noProof/>
            <w:webHidden/>
          </w:rPr>
          <w:t>14</w:t>
        </w:r>
        <w:r>
          <w:rPr>
            <w:noProof/>
            <w:webHidden/>
          </w:rPr>
          <w:fldChar w:fldCharType="end"/>
        </w:r>
      </w:hyperlink>
    </w:p>
    <w:p w14:paraId="365194C1" w14:textId="77777777" w:rsidR="00780F69" w:rsidRDefault="00780F69">
      <w:pPr>
        <w:pStyle w:val="TOC3"/>
        <w:rPr>
          <w:rFonts w:ascii="Times New Roman" w:hAnsi="Times New Roman"/>
          <w:noProof/>
          <w:kern w:val="2"/>
          <w:szCs w:val="24"/>
        </w:rPr>
      </w:pPr>
      <w:hyperlink w:anchor="_Toc247459966" w:history="1">
        <w:r w:rsidRPr="005B71D2">
          <w:rPr>
            <w:rStyle w:val="a9"/>
            <w:rFonts w:ascii="宋体" w:cs="宋体"/>
            <w:noProof/>
          </w:rPr>
          <w:t>3.8.2</w:t>
        </w:r>
        <w:r>
          <w:rPr>
            <w:rFonts w:ascii="Times New Roman" w:hAnsi="Times New Roman"/>
            <w:noProof/>
            <w:kern w:val="2"/>
            <w:szCs w:val="24"/>
          </w:rPr>
          <w:tab/>
        </w:r>
        <w:r w:rsidRPr="005B71D2">
          <w:rPr>
            <w:rStyle w:val="a9"/>
            <w:rFonts w:ascii="宋体" w:cs="宋体"/>
            <w:noProof/>
          </w:rPr>
          <w:t>License</w:t>
        </w:r>
        <w:r w:rsidRPr="005B71D2">
          <w:rPr>
            <w:rStyle w:val="a9"/>
            <w:rFonts w:ascii="宋体" w:cs="宋体" w:hint="eastAsia"/>
            <w:noProof/>
          </w:rPr>
          <w:t>文件失效处理策略</w:t>
        </w:r>
        <w:r>
          <w:rPr>
            <w:noProof/>
            <w:webHidden/>
          </w:rPr>
          <w:tab/>
        </w:r>
        <w:r>
          <w:rPr>
            <w:noProof/>
            <w:webHidden/>
          </w:rPr>
          <w:fldChar w:fldCharType="begin"/>
        </w:r>
        <w:r>
          <w:rPr>
            <w:noProof/>
            <w:webHidden/>
          </w:rPr>
          <w:instrText xml:space="preserve"> PAGEREF _Toc247459966 \h </w:instrText>
        </w:r>
        <w:r>
          <w:rPr>
            <w:noProof/>
          </w:rPr>
        </w:r>
        <w:r>
          <w:rPr>
            <w:noProof/>
            <w:webHidden/>
          </w:rPr>
          <w:fldChar w:fldCharType="separate"/>
        </w:r>
        <w:r w:rsidR="004A1EEE">
          <w:rPr>
            <w:noProof/>
            <w:webHidden/>
          </w:rPr>
          <w:t>15</w:t>
        </w:r>
        <w:r>
          <w:rPr>
            <w:noProof/>
            <w:webHidden/>
          </w:rPr>
          <w:fldChar w:fldCharType="end"/>
        </w:r>
      </w:hyperlink>
    </w:p>
    <w:p w14:paraId="72C49065" w14:textId="77777777" w:rsidR="00780F69" w:rsidRDefault="00780F69">
      <w:pPr>
        <w:pStyle w:val="TOC3"/>
        <w:rPr>
          <w:rFonts w:ascii="Times New Roman" w:hAnsi="Times New Roman"/>
          <w:noProof/>
          <w:kern w:val="2"/>
          <w:szCs w:val="24"/>
        </w:rPr>
      </w:pPr>
      <w:hyperlink w:anchor="_Toc247459967" w:history="1">
        <w:r w:rsidRPr="005B71D2">
          <w:rPr>
            <w:rStyle w:val="a9"/>
            <w:rFonts w:ascii="宋体" w:cs="宋体"/>
            <w:noProof/>
          </w:rPr>
          <w:t>3.8.3</w:t>
        </w:r>
        <w:r>
          <w:rPr>
            <w:rFonts w:ascii="Times New Roman" w:hAnsi="Times New Roman"/>
            <w:noProof/>
            <w:kern w:val="2"/>
            <w:szCs w:val="24"/>
          </w:rPr>
          <w:tab/>
        </w:r>
        <w:r w:rsidRPr="005B71D2">
          <w:rPr>
            <w:rStyle w:val="a9"/>
            <w:rFonts w:ascii="宋体" w:cs="宋体"/>
            <w:noProof/>
          </w:rPr>
          <w:t>License</w:t>
        </w:r>
        <w:r w:rsidRPr="005B71D2">
          <w:rPr>
            <w:rStyle w:val="a9"/>
            <w:rFonts w:ascii="宋体" w:cs="宋体" w:hint="eastAsia"/>
            <w:noProof/>
          </w:rPr>
          <w:t>过载处理策略</w:t>
        </w:r>
        <w:r>
          <w:rPr>
            <w:noProof/>
            <w:webHidden/>
          </w:rPr>
          <w:tab/>
        </w:r>
        <w:r>
          <w:rPr>
            <w:noProof/>
            <w:webHidden/>
          </w:rPr>
          <w:fldChar w:fldCharType="begin"/>
        </w:r>
        <w:r>
          <w:rPr>
            <w:noProof/>
            <w:webHidden/>
          </w:rPr>
          <w:instrText xml:space="preserve"> PAGEREF _Toc247459967 \h </w:instrText>
        </w:r>
        <w:r>
          <w:rPr>
            <w:noProof/>
          </w:rPr>
        </w:r>
        <w:r>
          <w:rPr>
            <w:noProof/>
            <w:webHidden/>
          </w:rPr>
          <w:fldChar w:fldCharType="separate"/>
        </w:r>
        <w:r w:rsidR="004A1EEE">
          <w:rPr>
            <w:noProof/>
            <w:webHidden/>
          </w:rPr>
          <w:t>15</w:t>
        </w:r>
        <w:r>
          <w:rPr>
            <w:noProof/>
            <w:webHidden/>
          </w:rPr>
          <w:fldChar w:fldCharType="end"/>
        </w:r>
      </w:hyperlink>
    </w:p>
    <w:p w14:paraId="79E45C30" w14:textId="77777777" w:rsidR="00780F69" w:rsidRDefault="00780F69">
      <w:pPr>
        <w:pStyle w:val="TOC3"/>
        <w:rPr>
          <w:rFonts w:ascii="Times New Roman" w:hAnsi="Times New Roman"/>
          <w:noProof/>
          <w:kern w:val="2"/>
          <w:szCs w:val="24"/>
        </w:rPr>
      </w:pPr>
      <w:hyperlink w:anchor="_Toc247459968" w:history="1">
        <w:r w:rsidRPr="005B71D2">
          <w:rPr>
            <w:rStyle w:val="a9"/>
            <w:rFonts w:ascii="宋体" w:cs="宋体"/>
            <w:noProof/>
          </w:rPr>
          <w:t>3.8.4</w:t>
        </w:r>
        <w:r>
          <w:rPr>
            <w:rFonts w:ascii="Times New Roman" w:hAnsi="Times New Roman"/>
            <w:noProof/>
            <w:kern w:val="2"/>
            <w:szCs w:val="24"/>
          </w:rPr>
          <w:tab/>
        </w:r>
        <w:r w:rsidRPr="005B71D2">
          <w:rPr>
            <w:rStyle w:val="a9"/>
            <w:rFonts w:ascii="宋体" w:cs="宋体"/>
            <w:noProof/>
          </w:rPr>
          <w:t>License</w:t>
        </w:r>
        <w:r w:rsidRPr="005B71D2">
          <w:rPr>
            <w:rStyle w:val="a9"/>
            <w:rFonts w:ascii="宋体" w:cs="宋体" w:hint="eastAsia"/>
            <w:noProof/>
          </w:rPr>
          <w:t>超期处理策略</w:t>
        </w:r>
        <w:r>
          <w:rPr>
            <w:noProof/>
            <w:webHidden/>
          </w:rPr>
          <w:tab/>
        </w:r>
        <w:r>
          <w:rPr>
            <w:noProof/>
            <w:webHidden/>
          </w:rPr>
          <w:fldChar w:fldCharType="begin"/>
        </w:r>
        <w:r>
          <w:rPr>
            <w:noProof/>
            <w:webHidden/>
          </w:rPr>
          <w:instrText xml:space="preserve"> PAGEREF _Toc247459968 \h </w:instrText>
        </w:r>
        <w:r>
          <w:rPr>
            <w:noProof/>
          </w:rPr>
        </w:r>
        <w:r>
          <w:rPr>
            <w:noProof/>
            <w:webHidden/>
          </w:rPr>
          <w:fldChar w:fldCharType="separate"/>
        </w:r>
        <w:r w:rsidR="004A1EEE">
          <w:rPr>
            <w:noProof/>
            <w:webHidden/>
          </w:rPr>
          <w:t>15</w:t>
        </w:r>
        <w:r>
          <w:rPr>
            <w:noProof/>
            <w:webHidden/>
          </w:rPr>
          <w:fldChar w:fldCharType="end"/>
        </w:r>
      </w:hyperlink>
    </w:p>
    <w:p w14:paraId="48B1940C" w14:textId="77777777" w:rsidR="00780F69" w:rsidRDefault="00780F69">
      <w:pPr>
        <w:pStyle w:val="TOC3"/>
        <w:rPr>
          <w:rFonts w:ascii="Times New Roman" w:hAnsi="Times New Roman"/>
          <w:noProof/>
          <w:kern w:val="2"/>
          <w:szCs w:val="24"/>
        </w:rPr>
      </w:pPr>
      <w:hyperlink w:anchor="_Toc247459969" w:history="1">
        <w:r w:rsidRPr="005B71D2">
          <w:rPr>
            <w:rStyle w:val="a9"/>
            <w:rFonts w:ascii="宋体" w:cs="宋体"/>
            <w:noProof/>
          </w:rPr>
          <w:t>3.8.5</w:t>
        </w:r>
        <w:r>
          <w:rPr>
            <w:rFonts w:ascii="Times New Roman" w:hAnsi="Times New Roman"/>
            <w:noProof/>
            <w:kern w:val="2"/>
            <w:szCs w:val="24"/>
          </w:rPr>
          <w:tab/>
        </w:r>
        <w:r w:rsidRPr="005B71D2">
          <w:rPr>
            <w:rStyle w:val="a9"/>
            <w:rFonts w:ascii="宋体" w:cs="宋体" w:hint="eastAsia"/>
            <w:noProof/>
          </w:rPr>
          <w:t>版本升级</w:t>
        </w:r>
        <w:r w:rsidRPr="005B71D2">
          <w:rPr>
            <w:rStyle w:val="a9"/>
            <w:rFonts w:ascii="宋体" w:cs="宋体"/>
            <w:noProof/>
          </w:rPr>
          <w:t>License</w:t>
        </w:r>
        <w:r w:rsidRPr="005B71D2">
          <w:rPr>
            <w:rStyle w:val="a9"/>
            <w:rFonts w:ascii="宋体" w:cs="宋体" w:hint="eastAsia"/>
            <w:noProof/>
          </w:rPr>
          <w:t>兼容策略</w:t>
        </w:r>
        <w:r>
          <w:rPr>
            <w:noProof/>
            <w:webHidden/>
          </w:rPr>
          <w:tab/>
        </w:r>
        <w:r>
          <w:rPr>
            <w:noProof/>
            <w:webHidden/>
          </w:rPr>
          <w:fldChar w:fldCharType="begin"/>
        </w:r>
        <w:r>
          <w:rPr>
            <w:noProof/>
            <w:webHidden/>
          </w:rPr>
          <w:instrText xml:space="preserve"> PAGEREF _Toc247459969 \h </w:instrText>
        </w:r>
        <w:r>
          <w:rPr>
            <w:noProof/>
          </w:rPr>
        </w:r>
        <w:r>
          <w:rPr>
            <w:noProof/>
            <w:webHidden/>
          </w:rPr>
          <w:fldChar w:fldCharType="separate"/>
        </w:r>
        <w:r w:rsidR="004A1EEE">
          <w:rPr>
            <w:noProof/>
            <w:webHidden/>
          </w:rPr>
          <w:t>15</w:t>
        </w:r>
        <w:r>
          <w:rPr>
            <w:noProof/>
            <w:webHidden/>
          </w:rPr>
          <w:fldChar w:fldCharType="end"/>
        </w:r>
      </w:hyperlink>
    </w:p>
    <w:p w14:paraId="5F897EE1" w14:textId="77777777" w:rsidR="00780F69" w:rsidRDefault="00780F69">
      <w:pPr>
        <w:pStyle w:val="TOC3"/>
        <w:rPr>
          <w:rFonts w:ascii="Times New Roman" w:hAnsi="Times New Roman"/>
          <w:noProof/>
          <w:kern w:val="2"/>
          <w:szCs w:val="24"/>
        </w:rPr>
      </w:pPr>
      <w:hyperlink w:anchor="_Toc247459970" w:history="1">
        <w:r w:rsidRPr="005B71D2">
          <w:rPr>
            <w:rStyle w:val="a9"/>
            <w:noProof/>
          </w:rPr>
          <w:t>3.8.6</w:t>
        </w:r>
        <w:r>
          <w:rPr>
            <w:rFonts w:ascii="Times New Roman" w:hAnsi="Times New Roman"/>
            <w:noProof/>
            <w:kern w:val="2"/>
            <w:szCs w:val="24"/>
          </w:rPr>
          <w:tab/>
        </w:r>
        <w:r w:rsidRPr="005B71D2">
          <w:rPr>
            <w:rStyle w:val="a9"/>
            <w:noProof/>
          </w:rPr>
          <w:t>License</w:t>
        </w:r>
        <w:r w:rsidRPr="005B71D2">
          <w:rPr>
            <w:rStyle w:val="a9"/>
            <w:rFonts w:hint="eastAsia"/>
            <w:noProof/>
          </w:rPr>
          <w:t>控制项规格</w:t>
        </w:r>
        <w:r>
          <w:rPr>
            <w:noProof/>
            <w:webHidden/>
          </w:rPr>
          <w:tab/>
        </w:r>
        <w:r>
          <w:rPr>
            <w:noProof/>
            <w:webHidden/>
          </w:rPr>
          <w:fldChar w:fldCharType="begin"/>
        </w:r>
        <w:r>
          <w:rPr>
            <w:noProof/>
            <w:webHidden/>
          </w:rPr>
          <w:instrText xml:space="preserve"> PAGEREF _Toc247459970 \h </w:instrText>
        </w:r>
        <w:r>
          <w:rPr>
            <w:noProof/>
          </w:rPr>
        </w:r>
        <w:r>
          <w:rPr>
            <w:noProof/>
            <w:webHidden/>
          </w:rPr>
          <w:fldChar w:fldCharType="separate"/>
        </w:r>
        <w:r w:rsidR="004A1EEE">
          <w:rPr>
            <w:noProof/>
            <w:webHidden/>
          </w:rPr>
          <w:t>15</w:t>
        </w:r>
        <w:r>
          <w:rPr>
            <w:noProof/>
            <w:webHidden/>
          </w:rPr>
          <w:fldChar w:fldCharType="end"/>
        </w:r>
      </w:hyperlink>
    </w:p>
    <w:p w14:paraId="38D55482" w14:textId="77777777" w:rsidR="00780F69" w:rsidRDefault="00780F69">
      <w:pPr>
        <w:pStyle w:val="TOC3"/>
        <w:rPr>
          <w:rFonts w:ascii="Times New Roman" w:hAnsi="Times New Roman"/>
          <w:noProof/>
          <w:kern w:val="2"/>
          <w:szCs w:val="24"/>
        </w:rPr>
      </w:pPr>
      <w:hyperlink w:anchor="_Toc247459971" w:history="1">
        <w:r w:rsidRPr="005B71D2">
          <w:rPr>
            <w:rStyle w:val="a9"/>
            <w:noProof/>
          </w:rPr>
          <w:t>3.8.7</w:t>
        </w:r>
        <w:r>
          <w:rPr>
            <w:rFonts w:ascii="Times New Roman" w:hAnsi="Times New Roman"/>
            <w:noProof/>
            <w:kern w:val="2"/>
            <w:szCs w:val="24"/>
          </w:rPr>
          <w:tab/>
        </w:r>
        <w:r w:rsidRPr="005B71D2">
          <w:rPr>
            <w:rStyle w:val="a9"/>
            <w:rFonts w:hint="eastAsia"/>
            <w:noProof/>
          </w:rPr>
          <w:t>商用</w:t>
        </w:r>
        <w:r w:rsidRPr="005B71D2">
          <w:rPr>
            <w:rStyle w:val="a9"/>
            <w:noProof/>
          </w:rPr>
          <w:t>License</w:t>
        </w:r>
        <w:r w:rsidRPr="005B71D2">
          <w:rPr>
            <w:rStyle w:val="a9"/>
            <w:rFonts w:hint="eastAsia"/>
            <w:noProof/>
          </w:rPr>
          <w:t>可安装性验证规格</w:t>
        </w:r>
        <w:r>
          <w:rPr>
            <w:noProof/>
            <w:webHidden/>
          </w:rPr>
          <w:tab/>
        </w:r>
        <w:r>
          <w:rPr>
            <w:noProof/>
            <w:webHidden/>
          </w:rPr>
          <w:fldChar w:fldCharType="begin"/>
        </w:r>
        <w:r>
          <w:rPr>
            <w:noProof/>
            <w:webHidden/>
          </w:rPr>
          <w:instrText xml:space="preserve"> PAGEREF _Toc247459971 \h </w:instrText>
        </w:r>
        <w:r>
          <w:rPr>
            <w:noProof/>
          </w:rPr>
        </w:r>
        <w:r>
          <w:rPr>
            <w:noProof/>
            <w:webHidden/>
          </w:rPr>
          <w:fldChar w:fldCharType="separate"/>
        </w:r>
        <w:r w:rsidR="004A1EEE">
          <w:rPr>
            <w:noProof/>
            <w:webHidden/>
          </w:rPr>
          <w:t>16</w:t>
        </w:r>
        <w:r>
          <w:rPr>
            <w:noProof/>
            <w:webHidden/>
          </w:rPr>
          <w:fldChar w:fldCharType="end"/>
        </w:r>
      </w:hyperlink>
    </w:p>
    <w:p w14:paraId="6B17BFBD" w14:textId="77777777" w:rsidR="00780F69" w:rsidRDefault="00780F69">
      <w:pPr>
        <w:pStyle w:val="TOC2"/>
        <w:rPr>
          <w:rFonts w:ascii="Times New Roman" w:hAnsi="Times New Roman"/>
          <w:noProof/>
          <w:kern w:val="2"/>
          <w:szCs w:val="24"/>
        </w:rPr>
      </w:pPr>
      <w:hyperlink w:anchor="_Toc247459972" w:history="1">
        <w:r w:rsidRPr="005B71D2">
          <w:rPr>
            <w:rStyle w:val="a9"/>
            <w:noProof/>
          </w:rPr>
          <w:t>3.9</w:t>
        </w:r>
        <w:r>
          <w:rPr>
            <w:rFonts w:ascii="Times New Roman" w:hAnsi="Times New Roman"/>
            <w:noProof/>
            <w:kern w:val="2"/>
            <w:szCs w:val="24"/>
          </w:rPr>
          <w:tab/>
        </w:r>
        <w:r w:rsidRPr="005B71D2">
          <w:rPr>
            <w:rStyle w:val="a9"/>
            <w:rFonts w:hint="eastAsia"/>
            <w:noProof/>
          </w:rPr>
          <w:t>软件基本设计思想</w:t>
        </w:r>
        <w:r>
          <w:rPr>
            <w:noProof/>
            <w:webHidden/>
          </w:rPr>
          <w:tab/>
        </w:r>
        <w:r>
          <w:rPr>
            <w:noProof/>
            <w:webHidden/>
          </w:rPr>
          <w:fldChar w:fldCharType="begin"/>
        </w:r>
        <w:r>
          <w:rPr>
            <w:noProof/>
            <w:webHidden/>
          </w:rPr>
          <w:instrText xml:space="preserve"> PAGEREF _Toc247459972 \h </w:instrText>
        </w:r>
        <w:r>
          <w:rPr>
            <w:noProof/>
          </w:rPr>
        </w:r>
        <w:r>
          <w:rPr>
            <w:noProof/>
            <w:webHidden/>
          </w:rPr>
          <w:fldChar w:fldCharType="separate"/>
        </w:r>
        <w:r w:rsidR="004A1EEE">
          <w:rPr>
            <w:noProof/>
            <w:webHidden/>
          </w:rPr>
          <w:t>16</w:t>
        </w:r>
        <w:r>
          <w:rPr>
            <w:noProof/>
            <w:webHidden/>
          </w:rPr>
          <w:fldChar w:fldCharType="end"/>
        </w:r>
      </w:hyperlink>
    </w:p>
    <w:p w14:paraId="09239E90" w14:textId="77777777" w:rsidR="00780F69" w:rsidRDefault="00780F69">
      <w:pPr>
        <w:pStyle w:val="TOC2"/>
        <w:rPr>
          <w:rFonts w:ascii="Times New Roman" w:hAnsi="Times New Roman"/>
          <w:noProof/>
          <w:kern w:val="2"/>
          <w:szCs w:val="24"/>
        </w:rPr>
      </w:pPr>
      <w:hyperlink w:anchor="_Toc247459973" w:history="1">
        <w:r w:rsidRPr="005B71D2">
          <w:rPr>
            <w:rStyle w:val="a9"/>
            <w:noProof/>
          </w:rPr>
          <w:t>3.10</w:t>
        </w:r>
        <w:r>
          <w:rPr>
            <w:rFonts w:ascii="Times New Roman" w:hAnsi="Times New Roman"/>
            <w:noProof/>
            <w:kern w:val="2"/>
            <w:szCs w:val="24"/>
          </w:rPr>
          <w:tab/>
        </w:r>
        <w:r w:rsidRPr="005B71D2">
          <w:rPr>
            <w:rStyle w:val="a9"/>
            <w:rFonts w:hint="eastAsia"/>
            <w:noProof/>
          </w:rPr>
          <w:t>硬件基本设计思想</w:t>
        </w:r>
        <w:r>
          <w:rPr>
            <w:noProof/>
            <w:webHidden/>
          </w:rPr>
          <w:tab/>
        </w:r>
        <w:r>
          <w:rPr>
            <w:noProof/>
            <w:webHidden/>
          </w:rPr>
          <w:fldChar w:fldCharType="begin"/>
        </w:r>
        <w:r>
          <w:rPr>
            <w:noProof/>
            <w:webHidden/>
          </w:rPr>
          <w:instrText xml:space="preserve"> PAGEREF _Toc247459973 \h </w:instrText>
        </w:r>
        <w:r>
          <w:rPr>
            <w:noProof/>
          </w:rPr>
        </w:r>
        <w:r>
          <w:rPr>
            <w:noProof/>
            <w:webHidden/>
          </w:rPr>
          <w:fldChar w:fldCharType="separate"/>
        </w:r>
        <w:r w:rsidR="004A1EEE">
          <w:rPr>
            <w:noProof/>
            <w:webHidden/>
          </w:rPr>
          <w:t>16</w:t>
        </w:r>
        <w:r>
          <w:rPr>
            <w:noProof/>
            <w:webHidden/>
          </w:rPr>
          <w:fldChar w:fldCharType="end"/>
        </w:r>
      </w:hyperlink>
    </w:p>
    <w:p w14:paraId="3686B92E" w14:textId="77777777" w:rsidR="00780F69" w:rsidRDefault="00780F69">
      <w:pPr>
        <w:pStyle w:val="TOC2"/>
        <w:rPr>
          <w:rFonts w:ascii="Times New Roman" w:hAnsi="Times New Roman"/>
          <w:noProof/>
          <w:kern w:val="2"/>
          <w:szCs w:val="24"/>
        </w:rPr>
      </w:pPr>
      <w:hyperlink w:anchor="_Toc247459974" w:history="1">
        <w:r w:rsidRPr="005B71D2">
          <w:rPr>
            <w:rStyle w:val="a9"/>
            <w:noProof/>
          </w:rPr>
          <w:t>3.11</w:t>
        </w:r>
        <w:r>
          <w:rPr>
            <w:rFonts w:ascii="Times New Roman" w:hAnsi="Times New Roman"/>
            <w:noProof/>
            <w:kern w:val="2"/>
            <w:szCs w:val="24"/>
          </w:rPr>
          <w:tab/>
        </w:r>
        <w:r w:rsidRPr="005B71D2">
          <w:rPr>
            <w:rStyle w:val="a9"/>
            <w:rFonts w:hint="eastAsia"/>
            <w:noProof/>
          </w:rPr>
          <w:t>其它设计决定</w:t>
        </w:r>
        <w:r>
          <w:rPr>
            <w:noProof/>
            <w:webHidden/>
          </w:rPr>
          <w:tab/>
        </w:r>
        <w:r>
          <w:rPr>
            <w:noProof/>
            <w:webHidden/>
          </w:rPr>
          <w:fldChar w:fldCharType="begin"/>
        </w:r>
        <w:r>
          <w:rPr>
            <w:noProof/>
            <w:webHidden/>
          </w:rPr>
          <w:instrText xml:space="preserve"> PAGEREF _Toc247459974 \h </w:instrText>
        </w:r>
        <w:r>
          <w:rPr>
            <w:noProof/>
          </w:rPr>
        </w:r>
        <w:r>
          <w:rPr>
            <w:noProof/>
            <w:webHidden/>
          </w:rPr>
          <w:fldChar w:fldCharType="separate"/>
        </w:r>
        <w:r w:rsidR="004A1EEE">
          <w:rPr>
            <w:noProof/>
            <w:webHidden/>
          </w:rPr>
          <w:t>16</w:t>
        </w:r>
        <w:r>
          <w:rPr>
            <w:noProof/>
            <w:webHidden/>
          </w:rPr>
          <w:fldChar w:fldCharType="end"/>
        </w:r>
      </w:hyperlink>
    </w:p>
    <w:p w14:paraId="697ADC65" w14:textId="77777777" w:rsidR="00780F69" w:rsidRDefault="00780F69">
      <w:pPr>
        <w:pStyle w:val="TOC1"/>
        <w:rPr>
          <w:rFonts w:ascii="Times New Roman" w:hAnsi="Times New Roman"/>
          <w:noProof/>
          <w:kern w:val="2"/>
          <w:szCs w:val="24"/>
        </w:rPr>
      </w:pPr>
      <w:hyperlink w:anchor="_Toc247459975" w:history="1">
        <w:r w:rsidRPr="005B71D2">
          <w:rPr>
            <w:rStyle w:val="a9"/>
            <w:noProof/>
          </w:rPr>
          <w:t>4</w:t>
        </w:r>
        <w:r>
          <w:rPr>
            <w:rFonts w:ascii="Times New Roman" w:hAnsi="Times New Roman"/>
            <w:noProof/>
            <w:kern w:val="2"/>
            <w:szCs w:val="24"/>
          </w:rPr>
          <w:tab/>
        </w:r>
        <w:r w:rsidRPr="005B71D2">
          <w:rPr>
            <w:rStyle w:val="a9"/>
            <w:rFonts w:hint="eastAsia"/>
            <w:noProof/>
          </w:rPr>
          <w:t>系统设计规格</w:t>
        </w:r>
        <w:r>
          <w:rPr>
            <w:noProof/>
            <w:webHidden/>
          </w:rPr>
          <w:tab/>
        </w:r>
        <w:r>
          <w:rPr>
            <w:noProof/>
            <w:webHidden/>
          </w:rPr>
          <w:fldChar w:fldCharType="begin"/>
        </w:r>
        <w:r>
          <w:rPr>
            <w:noProof/>
            <w:webHidden/>
          </w:rPr>
          <w:instrText xml:space="preserve"> PAGEREF _Toc247459975 \h </w:instrText>
        </w:r>
        <w:r>
          <w:rPr>
            <w:noProof/>
          </w:rPr>
        </w:r>
        <w:r>
          <w:rPr>
            <w:noProof/>
            <w:webHidden/>
          </w:rPr>
          <w:fldChar w:fldCharType="separate"/>
        </w:r>
        <w:r w:rsidR="004A1EEE">
          <w:rPr>
            <w:noProof/>
            <w:webHidden/>
          </w:rPr>
          <w:t>16</w:t>
        </w:r>
        <w:r>
          <w:rPr>
            <w:noProof/>
            <w:webHidden/>
          </w:rPr>
          <w:fldChar w:fldCharType="end"/>
        </w:r>
      </w:hyperlink>
    </w:p>
    <w:p w14:paraId="296601DC" w14:textId="77777777" w:rsidR="00780F69" w:rsidRDefault="00780F69">
      <w:pPr>
        <w:pStyle w:val="TOC2"/>
        <w:rPr>
          <w:rFonts w:ascii="Times New Roman" w:hAnsi="Times New Roman"/>
          <w:noProof/>
          <w:kern w:val="2"/>
          <w:szCs w:val="24"/>
        </w:rPr>
      </w:pPr>
      <w:hyperlink w:anchor="_Toc247459976" w:history="1">
        <w:r w:rsidRPr="005B71D2">
          <w:rPr>
            <w:rStyle w:val="a9"/>
            <w:noProof/>
          </w:rPr>
          <w:t>4.1</w:t>
        </w:r>
        <w:r>
          <w:rPr>
            <w:rFonts w:ascii="Times New Roman" w:hAnsi="Times New Roman"/>
            <w:noProof/>
            <w:kern w:val="2"/>
            <w:szCs w:val="24"/>
          </w:rPr>
          <w:tab/>
        </w:r>
        <w:r w:rsidRPr="005B71D2">
          <w:rPr>
            <w:rStyle w:val="a9"/>
            <w:rFonts w:hint="eastAsia"/>
            <w:noProof/>
          </w:rPr>
          <w:t>系统架构</w:t>
        </w:r>
        <w:r>
          <w:rPr>
            <w:noProof/>
            <w:webHidden/>
          </w:rPr>
          <w:tab/>
        </w:r>
        <w:r>
          <w:rPr>
            <w:noProof/>
            <w:webHidden/>
          </w:rPr>
          <w:fldChar w:fldCharType="begin"/>
        </w:r>
        <w:r>
          <w:rPr>
            <w:noProof/>
            <w:webHidden/>
          </w:rPr>
          <w:instrText xml:space="preserve"> PAGEREF _Toc247459976 \h </w:instrText>
        </w:r>
        <w:r>
          <w:rPr>
            <w:noProof/>
          </w:rPr>
        </w:r>
        <w:r>
          <w:rPr>
            <w:noProof/>
            <w:webHidden/>
          </w:rPr>
          <w:fldChar w:fldCharType="separate"/>
        </w:r>
        <w:r w:rsidR="004A1EEE">
          <w:rPr>
            <w:noProof/>
            <w:webHidden/>
          </w:rPr>
          <w:t>16</w:t>
        </w:r>
        <w:r>
          <w:rPr>
            <w:noProof/>
            <w:webHidden/>
          </w:rPr>
          <w:fldChar w:fldCharType="end"/>
        </w:r>
      </w:hyperlink>
    </w:p>
    <w:p w14:paraId="49620F5E" w14:textId="77777777" w:rsidR="00780F69" w:rsidRDefault="00780F69">
      <w:pPr>
        <w:pStyle w:val="TOC2"/>
        <w:rPr>
          <w:rFonts w:ascii="Times New Roman" w:hAnsi="Times New Roman"/>
          <w:noProof/>
          <w:kern w:val="2"/>
          <w:szCs w:val="24"/>
        </w:rPr>
      </w:pPr>
      <w:hyperlink w:anchor="_Toc247459977" w:history="1">
        <w:r w:rsidRPr="005B71D2">
          <w:rPr>
            <w:rStyle w:val="a9"/>
            <w:noProof/>
          </w:rPr>
          <w:t>4.2</w:t>
        </w:r>
        <w:r>
          <w:rPr>
            <w:rFonts w:ascii="Times New Roman" w:hAnsi="Times New Roman"/>
            <w:noProof/>
            <w:kern w:val="2"/>
            <w:szCs w:val="24"/>
          </w:rPr>
          <w:tab/>
        </w:r>
        <w:r w:rsidRPr="005B71D2">
          <w:rPr>
            <w:rStyle w:val="a9"/>
            <w:rFonts w:hint="eastAsia"/>
            <w:noProof/>
          </w:rPr>
          <w:t>系统运行概念</w:t>
        </w:r>
        <w:r>
          <w:rPr>
            <w:noProof/>
            <w:webHidden/>
          </w:rPr>
          <w:tab/>
        </w:r>
        <w:r>
          <w:rPr>
            <w:noProof/>
            <w:webHidden/>
          </w:rPr>
          <w:fldChar w:fldCharType="begin"/>
        </w:r>
        <w:r>
          <w:rPr>
            <w:noProof/>
            <w:webHidden/>
          </w:rPr>
          <w:instrText xml:space="preserve"> PAGEREF _Toc247459977 \h </w:instrText>
        </w:r>
        <w:r>
          <w:rPr>
            <w:noProof/>
          </w:rPr>
        </w:r>
        <w:r>
          <w:rPr>
            <w:noProof/>
            <w:webHidden/>
          </w:rPr>
          <w:fldChar w:fldCharType="separate"/>
        </w:r>
        <w:r w:rsidR="004A1EEE">
          <w:rPr>
            <w:noProof/>
            <w:webHidden/>
          </w:rPr>
          <w:t>17</w:t>
        </w:r>
        <w:r>
          <w:rPr>
            <w:noProof/>
            <w:webHidden/>
          </w:rPr>
          <w:fldChar w:fldCharType="end"/>
        </w:r>
      </w:hyperlink>
    </w:p>
    <w:p w14:paraId="51F456B3" w14:textId="77777777" w:rsidR="00780F69" w:rsidRDefault="00780F69">
      <w:pPr>
        <w:pStyle w:val="TOC2"/>
        <w:rPr>
          <w:rFonts w:ascii="Times New Roman" w:hAnsi="Times New Roman"/>
          <w:noProof/>
          <w:kern w:val="2"/>
          <w:szCs w:val="24"/>
        </w:rPr>
      </w:pPr>
      <w:hyperlink w:anchor="_Toc247459978" w:history="1">
        <w:r w:rsidRPr="005B71D2">
          <w:rPr>
            <w:rStyle w:val="a9"/>
            <w:noProof/>
          </w:rPr>
          <w:t>4.3</w:t>
        </w:r>
        <w:r>
          <w:rPr>
            <w:rFonts w:ascii="Times New Roman" w:hAnsi="Times New Roman"/>
            <w:noProof/>
            <w:kern w:val="2"/>
            <w:szCs w:val="24"/>
          </w:rPr>
          <w:tab/>
        </w:r>
        <w:r w:rsidRPr="005B71D2">
          <w:rPr>
            <w:rStyle w:val="a9"/>
            <w:rFonts w:hint="eastAsia"/>
            <w:noProof/>
          </w:rPr>
          <w:t>系统外部接口</w:t>
        </w:r>
        <w:r>
          <w:rPr>
            <w:noProof/>
            <w:webHidden/>
          </w:rPr>
          <w:tab/>
        </w:r>
        <w:r>
          <w:rPr>
            <w:noProof/>
            <w:webHidden/>
          </w:rPr>
          <w:fldChar w:fldCharType="begin"/>
        </w:r>
        <w:r>
          <w:rPr>
            <w:noProof/>
            <w:webHidden/>
          </w:rPr>
          <w:instrText xml:space="preserve"> PAGEREF _Toc247459978 \h </w:instrText>
        </w:r>
        <w:r>
          <w:rPr>
            <w:noProof/>
          </w:rPr>
        </w:r>
        <w:r>
          <w:rPr>
            <w:noProof/>
            <w:webHidden/>
          </w:rPr>
          <w:fldChar w:fldCharType="separate"/>
        </w:r>
        <w:r w:rsidR="004A1EEE">
          <w:rPr>
            <w:noProof/>
            <w:webHidden/>
          </w:rPr>
          <w:t>17</w:t>
        </w:r>
        <w:r>
          <w:rPr>
            <w:noProof/>
            <w:webHidden/>
          </w:rPr>
          <w:fldChar w:fldCharType="end"/>
        </w:r>
      </w:hyperlink>
    </w:p>
    <w:p w14:paraId="25AEEACB" w14:textId="77777777" w:rsidR="00780F69" w:rsidRDefault="00780F69">
      <w:pPr>
        <w:pStyle w:val="TOC2"/>
        <w:rPr>
          <w:rFonts w:ascii="Times New Roman" w:hAnsi="Times New Roman"/>
          <w:noProof/>
          <w:kern w:val="2"/>
          <w:szCs w:val="24"/>
        </w:rPr>
      </w:pPr>
      <w:hyperlink w:anchor="_Toc247459979" w:history="1">
        <w:r w:rsidRPr="005B71D2">
          <w:rPr>
            <w:rStyle w:val="a9"/>
            <w:noProof/>
          </w:rPr>
          <w:t>4.4</w:t>
        </w:r>
        <w:r>
          <w:rPr>
            <w:rFonts w:ascii="Times New Roman" w:hAnsi="Times New Roman"/>
            <w:noProof/>
            <w:kern w:val="2"/>
            <w:szCs w:val="24"/>
          </w:rPr>
          <w:tab/>
        </w:r>
        <w:r w:rsidRPr="005B71D2">
          <w:rPr>
            <w:rStyle w:val="a9"/>
            <w:rFonts w:hint="eastAsia"/>
            <w:noProof/>
          </w:rPr>
          <w:t>子系统间接口</w:t>
        </w:r>
        <w:r>
          <w:rPr>
            <w:noProof/>
            <w:webHidden/>
          </w:rPr>
          <w:tab/>
        </w:r>
        <w:r>
          <w:rPr>
            <w:noProof/>
            <w:webHidden/>
          </w:rPr>
          <w:fldChar w:fldCharType="begin"/>
        </w:r>
        <w:r>
          <w:rPr>
            <w:noProof/>
            <w:webHidden/>
          </w:rPr>
          <w:instrText xml:space="preserve"> PAGEREF _Toc247459979 \h </w:instrText>
        </w:r>
        <w:r>
          <w:rPr>
            <w:noProof/>
          </w:rPr>
        </w:r>
        <w:r>
          <w:rPr>
            <w:noProof/>
            <w:webHidden/>
          </w:rPr>
          <w:fldChar w:fldCharType="separate"/>
        </w:r>
        <w:r w:rsidR="004A1EEE">
          <w:rPr>
            <w:noProof/>
            <w:webHidden/>
          </w:rPr>
          <w:t>17</w:t>
        </w:r>
        <w:r>
          <w:rPr>
            <w:noProof/>
            <w:webHidden/>
          </w:rPr>
          <w:fldChar w:fldCharType="end"/>
        </w:r>
      </w:hyperlink>
    </w:p>
    <w:p w14:paraId="42723873" w14:textId="77777777" w:rsidR="00780F69" w:rsidRDefault="00780F69">
      <w:pPr>
        <w:pStyle w:val="TOC2"/>
        <w:rPr>
          <w:rFonts w:ascii="Times New Roman" w:hAnsi="Times New Roman"/>
          <w:noProof/>
          <w:kern w:val="2"/>
          <w:szCs w:val="24"/>
        </w:rPr>
      </w:pPr>
      <w:hyperlink w:anchor="_Toc247459980" w:history="1">
        <w:r w:rsidRPr="005B71D2">
          <w:rPr>
            <w:rStyle w:val="a9"/>
            <w:noProof/>
          </w:rPr>
          <w:t>4.5</w:t>
        </w:r>
        <w:r>
          <w:rPr>
            <w:rFonts w:ascii="Times New Roman" w:hAnsi="Times New Roman"/>
            <w:noProof/>
            <w:kern w:val="2"/>
            <w:szCs w:val="24"/>
          </w:rPr>
          <w:tab/>
        </w:r>
        <w:r w:rsidRPr="005B71D2">
          <w:rPr>
            <w:rStyle w:val="a9"/>
            <w:rFonts w:hint="eastAsia"/>
            <w:noProof/>
          </w:rPr>
          <w:t>子系统的开发状态</w:t>
        </w:r>
        <w:r w:rsidRPr="005B71D2">
          <w:rPr>
            <w:rStyle w:val="a9"/>
            <w:noProof/>
          </w:rPr>
          <w:t>/</w:t>
        </w:r>
        <w:r w:rsidRPr="005B71D2">
          <w:rPr>
            <w:rStyle w:val="a9"/>
            <w:rFonts w:hint="eastAsia"/>
            <w:noProof/>
          </w:rPr>
          <w:t>类型</w:t>
        </w:r>
        <w:r>
          <w:rPr>
            <w:noProof/>
            <w:webHidden/>
          </w:rPr>
          <w:tab/>
        </w:r>
        <w:r>
          <w:rPr>
            <w:noProof/>
            <w:webHidden/>
          </w:rPr>
          <w:fldChar w:fldCharType="begin"/>
        </w:r>
        <w:r>
          <w:rPr>
            <w:noProof/>
            <w:webHidden/>
          </w:rPr>
          <w:instrText xml:space="preserve"> PAGEREF _Toc247459980 \h </w:instrText>
        </w:r>
        <w:r>
          <w:rPr>
            <w:noProof/>
          </w:rPr>
        </w:r>
        <w:r>
          <w:rPr>
            <w:noProof/>
            <w:webHidden/>
          </w:rPr>
          <w:fldChar w:fldCharType="separate"/>
        </w:r>
        <w:r w:rsidR="004A1EEE">
          <w:rPr>
            <w:noProof/>
            <w:webHidden/>
          </w:rPr>
          <w:t>17</w:t>
        </w:r>
        <w:r>
          <w:rPr>
            <w:noProof/>
            <w:webHidden/>
          </w:rPr>
          <w:fldChar w:fldCharType="end"/>
        </w:r>
      </w:hyperlink>
    </w:p>
    <w:p w14:paraId="32EC714A" w14:textId="77777777" w:rsidR="00780F69" w:rsidRDefault="00780F69">
      <w:pPr>
        <w:pStyle w:val="TOC2"/>
        <w:rPr>
          <w:rFonts w:ascii="Times New Roman" w:hAnsi="Times New Roman"/>
          <w:noProof/>
          <w:kern w:val="2"/>
          <w:szCs w:val="24"/>
        </w:rPr>
      </w:pPr>
      <w:hyperlink w:anchor="_Toc247459981" w:history="1">
        <w:r w:rsidRPr="005B71D2">
          <w:rPr>
            <w:rStyle w:val="a9"/>
            <w:noProof/>
          </w:rPr>
          <w:t>4.6</w:t>
        </w:r>
        <w:r>
          <w:rPr>
            <w:rFonts w:ascii="Times New Roman" w:hAnsi="Times New Roman"/>
            <w:noProof/>
            <w:kern w:val="2"/>
            <w:szCs w:val="24"/>
          </w:rPr>
          <w:tab/>
        </w:r>
        <w:r w:rsidRPr="005B71D2">
          <w:rPr>
            <w:rStyle w:val="a9"/>
            <w:noProof/>
          </w:rPr>
          <w:t>XXX</w:t>
        </w:r>
        <w:r w:rsidRPr="005B71D2">
          <w:rPr>
            <w:rStyle w:val="a9"/>
            <w:rFonts w:hint="eastAsia"/>
            <w:noProof/>
          </w:rPr>
          <w:t>子系统描述</w:t>
        </w:r>
        <w:r>
          <w:rPr>
            <w:noProof/>
            <w:webHidden/>
          </w:rPr>
          <w:tab/>
        </w:r>
        <w:r>
          <w:rPr>
            <w:noProof/>
            <w:webHidden/>
          </w:rPr>
          <w:fldChar w:fldCharType="begin"/>
        </w:r>
        <w:r>
          <w:rPr>
            <w:noProof/>
            <w:webHidden/>
          </w:rPr>
          <w:instrText xml:space="preserve"> PAGEREF _Toc247459981 \h </w:instrText>
        </w:r>
        <w:r>
          <w:rPr>
            <w:noProof/>
          </w:rPr>
        </w:r>
        <w:r>
          <w:rPr>
            <w:noProof/>
            <w:webHidden/>
          </w:rPr>
          <w:fldChar w:fldCharType="separate"/>
        </w:r>
        <w:r w:rsidR="004A1EEE">
          <w:rPr>
            <w:noProof/>
            <w:webHidden/>
          </w:rPr>
          <w:t>17</w:t>
        </w:r>
        <w:r>
          <w:rPr>
            <w:noProof/>
            <w:webHidden/>
          </w:rPr>
          <w:fldChar w:fldCharType="end"/>
        </w:r>
      </w:hyperlink>
    </w:p>
    <w:p w14:paraId="33C2F1BC" w14:textId="77777777" w:rsidR="00780F69" w:rsidRDefault="00780F69">
      <w:pPr>
        <w:pStyle w:val="TOC3"/>
        <w:rPr>
          <w:rFonts w:ascii="Times New Roman" w:hAnsi="Times New Roman"/>
          <w:noProof/>
          <w:kern w:val="2"/>
          <w:szCs w:val="24"/>
        </w:rPr>
      </w:pPr>
      <w:hyperlink w:anchor="_Toc247459982" w:history="1">
        <w:r w:rsidRPr="005B71D2">
          <w:rPr>
            <w:rStyle w:val="a9"/>
            <w:noProof/>
          </w:rPr>
          <w:t>4.6.1</w:t>
        </w:r>
        <w:r>
          <w:rPr>
            <w:rFonts w:ascii="Times New Roman" w:hAnsi="Times New Roman"/>
            <w:noProof/>
            <w:kern w:val="2"/>
            <w:szCs w:val="24"/>
          </w:rPr>
          <w:tab/>
        </w:r>
        <w:r w:rsidRPr="005B71D2">
          <w:rPr>
            <w:rStyle w:val="a9"/>
            <w:rFonts w:hint="eastAsia"/>
            <w:noProof/>
          </w:rPr>
          <w:t>子系统状态和模式</w:t>
        </w:r>
        <w:r>
          <w:rPr>
            <w:noProof/>
            <w:webHidden/>
          </w:rPr>
          <w:tab/>
        </w:r>
        <w:r>
          <w:rPr>
            <w:noProof/>
            <w:webHidden/>
          </w:rPr>
          <w:fldChar w:fldCharType="begin"/>
        </w:r>
        <w:r>
          <w:rPr>
            <w:noProof/>
            <w:webHidden/>
          </w:rPr>
          <w:instrText xml:space="preserve"> PAGEREF _Toc247459982 \h </w:instrText>
        </w:r>
        <w:r>
          <w:rPr>
            <w:noProof/>
          </w:rPr>
        </w:r>
        <w:r>
          <w:rPr>
            <w:noProof/>
            <w:webHidden/>
          </w:rPr>
          <w:fldChar w:fldCharType="separate"/>
        </w:r>
        <w:r w:rsidR="004A1EEE">
          <w:rPr>
            <w:noProof/>
            <w:webHidden/>
          </w:rPr>
          <w:t>18</w:t>
        </w:r>
        <w:r>
          <w:rPr>
            <w:noProof/>
            <w:webHidden/>
          </w:rPr>
          <w:fldChar w:fldCharType="end"/>
        </w:r>
      </w:hyperlink>
    </w:p>
    <w:p w14:paraId="58C08892" w14:textId="77777777" w:rsidR="00780F69" w:rsidRDefault="00780F69">
      <w:pPr>
        <w:pStyle w:val="TOC3"/>
        <w:rPr>
          <w:rFonts w:ascii="Times New Roman" w:hAnsi="Times New Roman"/>
          <w:noProof/>
          <w:kern w:val="2"/>
          <w:szCs w:val="24"/>
        </w:rPr>
      </w:pPr>
      <w:hyperlink w:anchor="_Toc247459983" w:history="1">
        <w:r w:rsidRPr="005B71D2">
          <w:rPr>
            <w:rStyle w:val="a9"/>
            <w:noProof/>
          </w:rPr>
          <w:t>4.6.2</w:t>
        </w:r>
        <w:r>
          <w:rPr>
            <w:rFonts w:ascii="Times New Roman" w:hAnsi="Times New Roman"/>
            <w:noProof/>
            <w:kern w:val="2"/>
            <w:szCs w:val="24"/>
          </w:rPr>
          <w:tab/>
        </w:r>
        <w:r w:rsidRPr="005B71D2">
          <w:rPr>
            <w:rStyle w:val="a9"/>
            <w:rFonts w:hint="eastAsia"/>
            <w:noProof/>
          </w:rPr>
          <w:t>功能列表</w:t>
        </w:r>
        <w:r>
          <w:rPr>
            <w:noProof/>
            <w:webHidden/>
          </w:rPr>
          <w:tab/>
        </w:r>
        <w:r>
          <w:rPr>
            <w:noProof/>
            <w:webHidden/>
          </w:rPr>
          <w:fldChar w:fldCharType="begin"/>
        </w:r>
        <w:r>
          <w:rPr>
            <w:noProof/>
            <w:webHidden/>
          </w:rPr>
          <w:instrText xml:space="preserve"> PAGEREF _Toc247459983 \h </w:instrText>
        </w:r>
        <w:r>
          <w:rPr>
            <w:noProof/>
          </w:rPr>
        </w:r>
        <w:r>
          <w:rPr>
            <w:noProof/>
            <w:webHidden/>
          </w:rPr>
          <w:fldChar w:fldCharType="separate"/>
        </w:r>
        <w:r w:rsidR="004A1EEE">
          <w:rPr>
            <w:noProof/>
            <w:webHidden/>
          </w:rPr>
          <w:t>18</w:t>
        </w:r>
        <w:r>
          <w:rPr>
            <w:noProof/>
            <w:webHidden/>
          </w:rPr>
          <w:fldChar w:fldCharType="end"/>
        </w:r>
      </w:hyperlink>
    </w:p>
    <w:p w14:paraId="6D44299F" w14:textId="77777777" w:rsidR="00780F69" w:rsidRDefault="00780F69">
      <w:pPr>
        <w:pStyle w:val="TOC3"/>
        <w:rPr>
          <w:rFonts w:ascii="Times New Roman" w:hAnsi="Times New Roman"/>
          <w:noProof/>
          <w:kern w:val="2"/>
          <w:szCs w:val="24"/>
        </w:rPr>
      </w:pPr>
      <w:hyperlink w:anchor="_Toc247459984" w:history="1">
        <w:r w:rsidRPr="005B71D2">
          <w:rPr>
            <w:rStyle w:val="a9"/>
            <w:noProof/>
          </w:rPr>
          <w:t>4.6.3</w:t>
        </w:r>
        <w:r>
          <w:rPr>
            <w:rFonts w:ascii="Times New Roman" w:hAnsi="Times New Roman"/>
            <w:noProof/>
            <w:kern w:val="2"/>
            <w:szCs w:val="24"/>
          </w:rPr>
          <w:tab/>
        </w:r>
        <w:r w:rsidRPr="005B71D2">
          <w:rPr>
            <w:rStyle w:val="a9"/>
            <w:rFonts w:hint="eastAsia"/>
            <w:noProof/>
          </w:rPr>
          <w:t>性能列表</w:t>
        </w:r>
        <w:r>
          <w:rPr>
            <w:noProof/>
            <w:webHidden/>
          </w:rPr>
          <w:tab/>
        </w:r>
        <w:r>
          <w:rPr>
            <w:noProof/>
            <w:webHidden/>
          </w:rPr>
          <w:fldChar w:fldCharType="begin"/>
        </w:r>
        <w:r>
          <w:rPr>
            <w:noProof/>
            <w:webHidden/>
          </w:rPr>
          <w:instrText xml:space="preserve"> PAGEREF _Toc247459984 \h </w:instrText>
        </w:r>
        <w:r>
          <w:rPr>
            <w:noProof/>
          </w:rPr>
        </w:r>
        <w:r>
          <w:rPr>
            <w:noProof/>
            <w:webHidden/>
          </w:rPr>
          <w:fldChar w:fldCharType="separate"/>
        </w:r>
        <w:r w:rsidR="004A1EEE">
          <w:rPr>
            <w:noProof/>
            <w:webHidden/>
          </w:rPr>
          <w:t>18</w:t>
        </w:r>
        <w:r>
          <w:rPr>
            <w:noProof/>
            <w:webHidden/>
          </w:rPr>
          <w:fldChar w:fldCharType="end"/>
        </w:r>
      </w:hyperlink>
    </w:p>
    <w:p w14:paraId="6AFD97C5" w14:textId="77777777" w:rsidR="00780F69" w:rsidRDefault="00780F69">
      <w:pPr>
        <w:pStyle w:val="TOC3"/>
        <w:rPr>
          <w:rFonts w:ascii="Times New Roman" w:hAnsi="Times New Roman"/>
          <w:noProof/>
          <w:kern w:val="2"/>
          <w:szCs w:val="24"/>
        </w:rPr>
      </w:pPr>
      <w:hyperlink w:anchor="_Toc247459985" w:history="1">
        <w:r w:rsidRPr="005B71D2">
          <w:rPr>
            <w:rStyle w:val="a9"/>
            <w:noProof/>
          </w:rPr>
          <w:t>4.6.4</w:t>
        </w:r>
        <w:r>
          <w:rPr>
            <w:rFonts w:ascii="Times New Roman" w:hAnsi="Times New Roman"/>
            <w:noProof/>
            <w:kern w:val="2"/>
            <w:szCs w:val="24"/>
          </w:rPr>
          <w:tab/>
        </w:r>
        <w:r w:rsidRPr="005B71D2">
          <w:rPr>
            <w:rStyle w:val="a9"/>
            <w:rFonts w:hint="eastAsia"/>
            <w:noProof/>
          </w:rPr>
          <w:t>接口列表</w:t>
        </w:r>
        <w:r>
          <w:rPr>
            <w:noProof/>
            <w:webHidden/>
          </w:rPr>
          <w:tab/>
        </w:r>
        <w:r>
          <w:rPr>
            <w:noProof/>
            <w:webHidden/>
          </w:rPr>
          <w:fldChar w:fldCharType="begin"/>
        </w:r>
        <w:r>
          <w:rPr>
            <w:noProof/>
            <w:webHidden/>
          </w:rPr>
          <w:instrText xml:space="preserve"> PAGEREF _Toc247459985 \h </w:instrText>
        </w:r>
        <w:r>
          <w:rPr>
            <w:noProof/>
          </w:rPr>
        </w:r>
        <w:r>
          <w:rPr>
            <w:noProof/>
            <w:webHidden/>
          </w:rPr>
          <w:fldChar w:fldCharType="separate"/>
        </w:r>
        <w:r w:rsidR="004A1EEE">
          <w:rPr>
            <w:noProof/>
            <w:webHidden/>
          </w:rPr>
          <w:t>18</w:t>
        </w:r>
        <w:r>
          <w:rPr>
            <w:noProof/>
            <w:webHidden/>
          </w:rPr>
          <w:fldChar w:fldCharType="end"/>
        </w:r>
      </w:hyperlink>
    </w:p>
    <w:p w14:paraId="1DB446B2" w14:textId="77777777" w:rsidR="00780F69" w:rsidRDefault="00780F69">
      <w:pPr>
        <w:pStyle w:val="TOC3"/>
        <w:rPr>
          <w:rFonts w:ascii="Times New Roman" w:hAnsi="Times New Roman"/>
          <w:noProof/>
          <w:kern w:val="2"/>
          <w:szCs w:val="24"/>
        </w:rPr>
      </w:pPr>
      <w:hyperlink w:anchor="_Toc247459986" w:history="1">
        <w:r w:rsidRPr="005B71D2">
          <w:rPr>
            <w:rStyle w:val="a9"/>
            <w:noProof/>
          </w:rPr>
          <w:t>4.6.5</w:t>
        </w:r>
        <w:r>
          <w:rPr>
            <w:rFonts w:ascii="Times New Roman" w:hAnsi="Times New Roman"/>
            <w:noProof/>
            <w:kern w:val="2"/>
            <w:szCs w:val="24"/>
          </w:rPr>
          <w:tab/>
        </w:r>
        <w:r w:rsidRPr="005B71D2">
          <w:rPr>
            <w:rStyle w:val="a9"/>
            <w:rFonts w:hint="eastAsia"/>
            <w:noProof/>
          </w:rPr>
          <w:t>子系统设计约束</w:t>
        </w:r>
        <w:r>
          <w:rPr>
            <w:noProof/>
            <w:webHidden/>
          </w:rPr>
          <w:tab/>
        </w:r>
        <w:r>
          <w:rPr>
            <w:noProof/>
            <w:webHidden/>
          </w:rPr>
          <w:fldChar w:fldCharType="begin"/>
        </w:r>
        <w:r>
          <w:rPr>
            <w:noProof/>
            <w:webHidden/>
          </w:rPr>
          <w:instrText xml:space="preserve"> PAGEREF _Toc247459986 \h </w:instrText>
        </w:r>
        <w:r>
          <w:rPr>
            <w:noProof/>
          </w:rPr>
        </w:r>
        <w:r>
          <w:rPr>
            <w:noProof/>
            <w:webHidden/>
          </w:rPr>
          <w:fldChar w:fldCharType="separate"/>
        </w:r>
        <w:r w:rsidR="004A1EEE">
          <w:rPr>
            <w:noProof/>
            <w:webHidden/>
          </w:rPr>
          <w:t>18</w:t>
        </w:r>
        <w:r>
          <w:rPr>
            <w:noProof/>
            <w:webHidden/>
          </w:rPr>
          <w:fldChar w:fldCharType="end"/>
        </w:r>
      </w:hyperlink>
    </w:p>
    <w:p w14:paraId="2808E452" w14:textId="77777777" w:rsidR="00780F69" w:rsidRDefault="00780F69">
      <w:pPr>
        <w:pStyle w:val="TOC1"/>
        <w:rPr>
          <w:rFonts w:ascii="Times New Roman" w:hAnsi="Times New Roman"/>
          <w:noProof/>
          <w:kern w:val="2"/>
          <w:szCs w:val="24"/>
        </w:rPr>
      </w:pPr>
      <w:hyperlink w:anchor="_Toc247459987" w:history="1">
        <w:r w:rsidRPr="005B71D2">
          <w:rPr>
            <w:rStyle w:val="a9"/>
            <w:noProof/>
          </w:rPr>
          <w:t>5</w:t>
        </w:r>
        <w:r>
          <w:rPr>
            <w:rFonts w:ascii="Times New Roman" w:hAnsi="Times New Roman"/>
            <w:noProof/>
            <w:kern w:val="2"/>
            <w:szCs w:val="24"/>
          </w:rPr>
          <w:tab/>
        </w:r>
        <w:r w:rsidRPr="005B71D2">
          <w:rPr>
            <w:rStyle w:val="a9"/>
            <w:rFonts w:hint="eastAsia"/>
            <w:noProof/>
          </w:rPr>
          <w:t>子系统设计规格</w:t>
        </w:r>
        <w:r>
          <w:rPr>
            <w:noProof/>
            <w:webHidden/>
          </w:rPr>
          <w:tab/>
        </w:r>
        <w:r>
          <w:rPr>
            <w:noProof/>
            <w:webHidden/>
          </w:rPr>
          <w:fldChar w:fldCharType="begin"/>
        </w:r>
        <w:r>
          <w:rPr>
            <w:noProof/>
            <w:webHidden/>
          </w:rPr>
          <w:instrText xml:space="preserve"> PAGEREF _Toc247459987 \h </w:instrText>
        </w:r>
        <w:r>
          <w:rPr>
            <w:noProof/>
          </w:rPr>
        </w:r>
        <w:r>
          <w:rPr>
            <w:noProof/>
            <w:webHidden/>
          </w:rPr>
          <w:fldChar w:fldCharType="separate"/>
        </w:r>
        <w:r w:rsidR="004A1EEE">
          <w:rPr>
            <w:noProof/>
            <w:webHidden/>
          </w:rPr>
          <w:t>18</w:t>
        </w:r>
        <w:r>
          <w:rPr>
            <w:noProof/>
            <w:webHidden/>
          </w:rPr>
          <w:fldChar w:fldCharType="end"/>
        </w:r>
      </w:hyperlink>
    </w:p>
    <w:p w14:paraId="782BE677" w14:textId="77777777" w:rsidR="00780F69" w:rsidRDefault="00780F69">
      <w:pPr>
        <w:pStyle w:val="TOC2"/>
        <w:rPr>
          <w:rFonts w:ascii="Times New Roman" w:hAnsi="Times New Roman"/>
          <w:noProof/>
          <w:kern w:val="2"/>
          <w:szCs w:val="24"/>
        </w:rPr>
      </w:pPr>
      <w:hyperlink w:anchor="_Toc247459988" w:history="1">
        <w:r w:rsidRPr="005B71D2">
          <w:rPr>
            <w:rStyle w:val="a9"/>
            <w:noProof/>
          </w:rPr>
          <w:t>5.1</w:t>
        </w:r>
        <w:r>
          <w:rPr>
            <w:rFonts w:ascii="Times New Roman" w:hAnsi="Times New Roman"/>
            <w:noProof/>
            <w:kern w:val="2"/>
            <w:szCs w:val="24"/>
          </w:rPr>
          <w:tab/>
        </w:r>
        <w:r w:rsidRPr="005B71D2">
          <w:rPr>
            <w:rStyle w:val="a9"/>
            <w:rFonts w:hint="eastAsia"/>
            <w:noProof/>
          </w:rPr>
          <w:t>子系统架构</w:t>
        </w:r>
        <w:r>
          <w:rPr>
            <w:noProof/>
            <w:webHidden/>
          </w:rPr>
          <w:tab/>
        </w:r>
        <w:r>
          <w:rPr>
            <w:noProof/>
            <w:webHidden/>
          </w:rPr>
          <w:fldChar w:fldCharType="begin"/>
        </w:r>
        <w:r>
          <w:rPr>
            <w:noProof/>
            <w:webHidden/>
          </w:rPr>
          <w:instrText xml:space="preserve"> PAGEREF _Toc247459988 \h </w:instrText>
        </w:r>
        <w:r>
          <w:rPr>
            <w:noProof/>
          </w:rPr>
        </w:r>
        <w:r>
          <w:rPr>
            <w:noProof/>
            <w:webHidden/>
          </w:rPr>
          <w:fldChar w:fldCharType="separate"/>
        </w:r>
        <w:r w:rsidR="004A1EEE">
          <w:rPr>
            <w:noProof/>
            <w:webHidden/>
          </w:rPr>
          <w:t>18</w:t>
        </w:r>
        <w:r>
          <w:rPr>
            <w:noProof/>
            <w:webHidden/>
          </w:rPr>
          <w:fldChar w:fldCharType="end"/>
        </w:r>
      </w:hyperlink>
    </w:p>
    <w:p w14:paraId="47356AC7" w14:textId="77777777" w:rsidR="00780F69" w:rsidRDefault="00780F69">
      <w:pPr>
        <w:pStyle w:val="TOC2"/>
        <w:rPr>
          <w:rFonts w:ascii="Times New Roman" w:hAnsi="Times New Roman"/>
          <w:noProof/>
          <w:kern w:val="2"/>
          <w:szCs w:val="24"/>
        </w:rPr>
      </w:pPr>
      <w:hyperlink w:anchor="_Toc247459989" w:history="1">
        <w:r w:rsidRPr="005B71D2">
          <w:rPr>
            <w:rStyle w:val="a9"/>
            <w:noProof/>
          </w:rPr>
          <w:t>5.2</w:t>
        </w:r>
        <w:r>
          <w:rPr>
            <w:rFonts w:ascii="Times New Roman" w:hAnsi="Times New Roman"/>
            <w:noProof/>
            <w:kern w:val="2"/>
            <w:szCs w:val="24"/>
          </w:rPr>
          <w:tab/>
        </w:r>
        <w:r w:rsidRPr="005B71D2">
          <w:rPr>
            <w:rStyle w:val="a9"/>
            <w:rFonts w:hint="eastAsia"/>
            <w:noProof/>
          </w:rPr>
          <w:t>子系统运行概念</w:t>
        </w:r>
        <w:r>
          <w:rPr>
            <w:noProof/>
            <w:webHidden/>
          </w:rPr>
          <w:tab/>
        </w:r>
        <w:r>
          <w:rPr>
            <w:noProof/>
            <w:webHidden/>
          </w:rPr>
          <w:fldChar w:fldCharType="begin"/>
        </w:r>
        <w:r>
          <w:rPr>
            <w:noProof/>
            <w:webHidden/>
          </w:rPr>
          <w:instrText xml:space="preserve"> PAGEREF _Toc247459989 \h </w:instrText>
        </w:r>
        <w:r>
          <w:rPr>
            <w:noProof/>
          </w:rPr>
        </w:r>
        <w:r>
          <w:rPr>
            <w:noProof/>
            <w:webHidden/>
          </w:rPr>
          <w:fldChar w:fldCharType="separate"/>
        </w:r>
        <w:r w:rsidR="004A1EEE">
          <w:rPr>
            <w:noProof/>
            <w:webHidden/>
          </w:rPr>
          <w:t>19</w:t>
        </w:r>
        <w:r>
          <w:rPr>
            <w:noProof/>
            <w:webHidden/>
          </w:rPr>
          <w:fldChar w:fldCharType="end"/>
        </w:r>
      </w:hyperlink>
    </w:p>
    <w:p w14:paraId="674E1E65" w14:textId="77777777" w:rsidR="00780F69" w:rsidRDefault="00780F69">
      <w:pPr>
        <w:pStyle w:val="TOC2"/>
        <w:rPr>
          <w:rFonts w:ascii="Times New Roman" w:hAnsi="Times New Roman"/>
          <w:noProof/>
          <w:kern w:val="2"/>
          <w:szCs w:val="24"/>
        </w:rPr>
      </w:pPr>
      <w:hyperlink w:anchor="_Toc247459990" w:history="1">
        <w:r w:rsidRPr="005B71D2">
          <w:rPr>
            <w:rStyle w:val="a9"/>
            <w:noProof/>
          </w:rPr>
          <w:t>5.3</w:t>
        </w:r>
        <w:r>
          <w:rPr>
            <w:rFonts w:ascii="Times New Roman" w:hAnsi="Times New Roman"/>
            <w:noProof/>
            <w:kern w:val="2"/>
            <w:szCs w:val="24"/>
          </w:rPr>
          <w:tab/>
        </w:r>
        <w:r w:rsidRPr="005B71D2">
          <w:rPr>
            <w:rStyle w:val="a9"/>
            <w:rFonts w:hint="eastAsia"/>
            <w:noProof/>
          </w:rPr>
          <w:t>最小</w:t>
        </w:r>
        <w:r w:rsidRPr="005B71D2">
          <w:rPr>
            <w:rStyle w:val="a9"/>
            <w:noProof/>
          </w:rPr>
          <w:t>CI</w:t>
        </w:r>
        <w:r w:rsidRPr="005B71D2">
          <w:rPr>
            <w:rStyle w:val="a9"/>
            <w:rFonts w:hint="eastAsia"/>
            <w:noProof/>
          </w:rPr>
          <w:t>间接口</w:t>
        </w:r>
        <w:r>
          <w:rPr>
            <w:noProof/>
            <w:webHidden/>
          </w:rPr>
          <w:tab/>
        </w:r>
        <w:r>
          <w:rPr>
            <w:noProof/>
            <w:webHidden/>
          </w:rPr>
          <w:fldChar w:fldCharType="begin"/>
        </w:r>
        <w:r>
          <w:rPr>
            <w:noProof/>
            <w:webHidden/>
          </w:rPr>
          <w:instrText xml:space="preserve"> PAGEREF _Toc247459990 \h </w:instrText>
        </w:r>
        <w:r>
          <w:rPr>
            <w:noProof/>
          </w:rPr>
        </w:r>
        <w:r>
          <w:rPr>
            <w:noProof/>
            <w:webHidden/>
          </w:rPr>
          <w:fldChar w:fldCharType="separate"/>
        </w:r>
        <w:r w:rsidR="004A1EEE">
          <w:rPr>
            <w:noProof/>
            <w:webHidden/>
          </w:rPr>
          <w:t>19</w:t>
        </w:r>
        <w:r>
          <w:rPr>
            <w:noProof/>
            <w:webHidden/>
          </w:rPr>
          <w:fldChar w:fldCharType="end"/>
        </w:r>
      </w:hyperlink>
    </w:p>
    <w:p w14:paraId="3AF0FB2F" w14:textId="77777777" w:rsidR="00780F69" w:rsidRDefault="00780F69">
      <w:pPr>
        <w:pStyle w:val="TOC3"/>
        <w:rPr>
          <w:rFonts w:ascii="Times New Roman" w:hAnsi="Times New Roman"/>
          <w:noProof/>
          <w:kern w:val="2"/>
          <w:szCs w:val="24"/>
        </w:rPr>
      </w:pPr>
      <w:hyperlink w:anchor="_Toc247459991" w:history="1">
        <w:r w:rsidRPr="005B71D2">
          <w:rPr>
            <w:rStyle w:val="a9"/>
            <w:noProof/>
          </w:rPr>
          <w:t>5.3.1</w:t>
        </w:r>
        <w:r>
          <w:rPr>
            <w:rFonts w:ascii="Times New Roman" w:hAnsi="Times New Roman"/>
            <w:noProof/>
            <w:kern w:val="2"/>
            <w:szCs w:val="24"/>
          </w:rPr>
          <w:tab/>
        </w:r>
        <w:r w:rsidRPr="005B71D2">
          <w:rPr>
            <w:rStyle w:val="a9"/>
            <w:rFonts w:hint="eastAsia"/>
            <w:noProof/>
          </w:rPr>
          <w:t>接口</w:t>
        </w:r>
        <w:r w:rsidRPr="005B71D2">
          <w:rPr>
            <w:rStyle w:val="a9"/>
            <w:noProof/>
          </w:rPr>
          <w:t>1</w:t>
        </w:r>
        <w:r>
          <w:rPr>
            <w:noProof/>
            <w:webHidden/>
          </w:rPr>
          <w:tab/>
        </w:r>
        <w:r>
          <w:rPr>
            <w:noProof/>
            <w:webHidden/>
          </w:rPr>
          <w:fldChar w:fldCharType="begin"/>
        </w:r>
        <w:r>
          <w:rPr>
            <w:noProof/>
            <w:webHidden/>
          </w:rPr>
          <w:instrText xml:space="preserve"> PAGEREF _Toc247459991 \h </w:instrText>
        </w:r>
        <w:r>
          <w:rPr>
            <w:noProof/>
          </w:rPr>
        </w:r>
        <w:r>
          <w:rPr>
            <w:noProof/>
            <w:webHidden/>
          </w:rPr>
          <w:fldChar w:fldCharType="separate"/>
        </w:r>
        <w:r w:rsidR="004A1EEE">
          <w:rPr>
            <w:noProof/>
            <w:webHidden/>
          </w:rPr>
          <w:t>19</w:t>
        </w:r>
        <w:r>
          <w:rPr>
            <w:noProof/>
            <w:webHidden/>
          </w:rPr>
          <w:fldChar w:fldCharType="end"/>
        </w:r>
      </w:hyperlink>
    </w:p>
    <w:p w14:paraId="49E10288" w14:textId="77777777" w:rsidR="00780F69" w:rsidRDefault="00780F69">
      <w:pPr>
        <w:pStyle w:val="TOC3"/>
        <w:rPr>
          <w:rFonts w:ascii="Times New Roman" w:hAnsi="Times New Roman"/>
          <w:noProof/>
          <w:kern w:val="2"/>
          <w:szCs w:val="24"/>
        </w:rPr>
      </w:pPr>
      <w:hyperlink w:anchor="_Toc247459992" w:history="1">
        <w:r w:rsidRPr="005B71D2">
          <w:rPr>
            <w:rStyle w:val="a9"/>
            <w:noProof/>
          </w:rPr>
          <w:t>5.3.2</w:t>
        </w:r>
        <w:r>
          <w:rPr>
            <w:rFonts w:ascii="Times New Roman" w:hAnsi="Times New Roman"/>
            <w:noProof/>
            <w:kern w:val="2"/>
            <w:szCs w:val="24"/>
          </w:rPr>
          <w:tab/>
        </w:r>
        <w:r w:rsidRPr="005B71D2">
          <w:rPr>
            <w:rStyle w:val="a9"/>
            <w:rFonts w:hint="eastAsia"/>
            <w:noProof/>
          </w:rPr>
          <w:t>接口</w:t>
        </w:r>
        <w:r w:rsidRPr="005B71D2">
          <w:rPr>
            <w:rStyle w:val="a9"/>
            <w:noProof/>
          </w:rPr>
          <w:t>2</w:t>
        </w:r>
        <w:r>
          <w:rPr>
            <w:noProof/>
            <w:webHidden/>
          </w:rPr>
          <w:tab/>
        </w:r>
        <w:r>
          <w:rPr>
            <w:noProof/>
            <w:webHidden/>
          </w:rPr>
          <w:fldChar w:fldCharType="begin"/>
        </w:r>
        <w:r>
          <w:rPr>
            <w:noProof/>
            <w:webHidden/>
          </w:rPr>
          <w:instrText xml:space="preserve"> PAGEREF _Toc247459992 \h </w:instrText>
        </w:r>
        <w:r>
          <w:rPr>
            <w:noProof/>
          </w:rPr>
        </w:r>
        <w:r>
          <w:rPr>
            <w:noProof/>
            <w:webHidden/>
          </w:rPr>
          <w:fldChar w:fldCharType="separate"/>
        </w:r>
        <w:r w:rsidR="004A1EEE">
          <w:rPr>
            <w:noProof/>
            <w:webHidden/>
          </w:rPr>
          <w:t>19</w:t>
        </w:r>
        <w:r>
          <w:rPr>
            <w:noProof/>
            <w:webHidden/>
          </w:rPr>
          <w:fldChar w:fldCharType="end"/>
        </w:r>
      </w:hyperlink>
    </w:p>
    <w:p w14:paraId="582AE7AF" w14:textId="77777777" w:rsidR="00780F69" w:rsidRDefault="00780F69">
      <w:pPr>
        <w:pStyle w:val="TOC2"/>
        <w:rPr>
          <w:rFonts w:ascii="Times New Roman" w:hAnsi="Times New Roman"/>
          <w:noProof/>
          <w:kern w:val="2"/>
          <w:szCs w:val="24"/>
        </w:rPr>
      </w:pPr>
      <w:hyperlink w:anchor="_Toc247459993" w:history="1">
        <w:r w:rsidRPr="005B71D2">
          <w:rPr>
            <w:rStyle w:val="a9"/>
            <w:noProof/>
          </w:rPr>
          <w:t>5.4</w:t>
        </w:r>
        <w:r>
          <w:rPr>
            <w:rFonts w:ascii="Times New Roman" w:hAnsi="Times New Roman"/>
            <w:noProof/>
            <w:kern w:val="2"/>
            <w:szCs w:val="24"/>
          </w:rPr>
          <w:tab/>
        </w:r>
        <w:r w:rsidRPr="005B71D2">
          <w:rPr>
            <w:rStyle w:val="a9"/>
            <w:rFonts w:hint="eastAsia"/>
            <w:noProof/>
          </w:rPr>
          <w:t>最小</w:t>
        </w:r>
        <w:r w:rsidRPr="005B71D2">
          <w:rPr>
            <w:rStyle w:val="a9"/>
            <w:noProof/>
          </w:rPr>
          <w:t>CI</w:t>
        </w:r>
        <w:r w:rsidRPr="005B71D2">
          <w:rPr>
            <w:rStyle w:val="a9"/>
            <w:rFonts w:hint="eastAsia"/>
            <w:noProof/>
          </w:rPr>
          <w:t>的开发状态</w:t>
        </w:r>
        <w:r w:rsidRPr="005B71D2">
          <w:rPr>
            <w:rStyle w:val="a9"/>
            <w:noProof/>
          </w:rPr>
          <w:t>/</w:t>
        </w:r>
        <w:r w:rsidRPr="005B71D2">
          <w:rPr>
            <w:rStyle w:val="a9"/>
            <w:rFonts w:hint="eastAsia"/>
            <w:noProof/>
          </w:rPr>
          <w:t>类型</w:t>
        </w:r>
        <w:r>
          <w:rPr>
            <w:noProof/>
            <w:webHidden/>
          </w:rPr>
          <w:tab/>
        </w:r>
        <w:r>
          <w:rPr>
            <w:noProof/>
            <w:webHidden/>
          </w:rPr>
          <w:fldChar w:fldCharType="begin"/>
        </w:r>
        <w:r>
          <w:rPr>
            <w:noProof/>
            <w:webHidden/>
          </w:rPr>
          <w:instrText xml:space="preserve"> PAGEREF _Toc247459993 \h </w:instrText>
        </w:r>
        <w:r>
          <w:rPr>
            <w:noProof/>
          </w:rPr>
        </w:r>
        <w:r>
          <w:rPr>
            <w:noProof/>
            <w:webHidden/>
          </w:rPr>
          <w:fldChar w:fldCharType="separate"/>
        </w:r>
        <w:r w:rsidR="004A1EEE">
          <w:rPr>
            <w:noProof/>
            <w:webHidden/>
          </w:rPr>
          <w:t>19</w:t>
        </w:r>
        <w:r>
          <w:rPr>
            <w:noProof/>
            <w:webHidden/>
          </w:rPr>
          <w:fldChar w:fldCharType="end"/>
        </w:r>
      </w:hyperlink>
    </w:p>
    <w:p w14:paraId="0106FAF9" w14:textId="77777777" w:rsidR="00780F69" w:rsidRDefault="00780F69">
      <w:pPr>
        <w:pStyle w:val="TOC2"/>
        <w:rPr>
          <w:rFonts w:ascii="Times New Roman" w:hAnsi="Times New Roman"/>
          <w:noProof/>
          <w:kern w:val="2"/>
          <w:szCs w:val="24"/>
        </w:rPr>
      </w:pPr>
      <w:hyperlink w:anchor="_Toc247459994" w:history="1">
        <w:r w:rsidRPr="005B71D2">
          <w:rPr>
            <w:rStyle w:val="a9"/>
            <w:noProof/>
            <w:lang w:val="it-IT"/>
          </w:rPr>
          <w:t>5.5</w:t>
        </w:r>
        <w:r>
          <w:rPr>
            <w:rFonts w:ascii="Times New Roman" w:hAnsi="Times New Roman"/>
            <w:noProof/>
            <w:kern w:val="2"/>
            <w:szCs w:val="24"/>
          </w:rPr>
          <w:tab/>
        </w:r>
        <w:r w:rsidRPr="005B71D2">
          <w:rPr>
            <w:rStyle w:val="a9"/>
            <w:noProof/>
            <w:lang w:val="it-IT"/>
          </w:rPr>
          <w:t>XXX</w:t>
        </w:r>
        <w:r w:rsidRPr="005B71D2">
          <w:rPr>
            <w:rStyle w:val="a9"/>
            <w:rFonts w:hint="eastAsia"/>
            <w:noProof/>
          </w:rPr>
          <w:t>最小</w:t>
        </w:r>
        <w:r w:rsidRPr="005B71D2">
          <w:rPr>
            <w:rStyle w:val="a9"/>
            <w:noProof/>
            <w:lang w:val="it-IT"/>
          </w:rPr>
          <w:t>CI</w:t>
        </w:r>
        <w:r w:rsidRPr="005B71D2">
          <w:rPr>
            <w:rStyle w:val="a9"/>
            <w:rFonts w:hint="eastAsia"/>
            <w:noProof/>
          </w:rPr>
          <w:t>描述</w:t>
        </w:r>
        <w:r>
          <w:rPr>
            <w:noProof/>
            <w:webHidden/>
          </w:rPr>
          <w:tab/>
        </w:r>
        <w:r>
          <w:rPr>
            <w:noProof/>
            <w:webHidden/>
          </w:rPr>
          <w:fldChar w:fldCharType="begin"/>
        </w:r>
        <w:r>
          <w:rPr>
            <w:noProof/>
            <w:webHidden/>
          </w:rPr>
          <w:instrText xml:space="preserve"> PAGEREF _Toc247459994 \h </w:instrText>
        </w:r>
        <w:r>
          <w:rPr>
            <w:noProof/>
          </w:rPr>
        </w:r>
        <w:r>
          <w:rPr>
            <w:noProof/>
            <w:webHidden/>
          </w:rPr>
          <w:fldChar w:fldCharType="separate"/>
        </w:r>
        <w:r w:rsidR="004A1EEE">
          <w:rPr>
            <w:noProof/>
            <w:webHidden/>
          </w:rPr>
          <w:t>20</w:t>
        </w:r>
        <w:r>
          <w:rPr>
            <w:noProof/>
            <w:webHidden/>
          </w:rPr>
          <w:fldChar w:fldCharType="end"/>
        </w:r>
      </w:hyperlink>
    </w:p>
    <w:p w14:paraId="03D6C022" w14:textId="77777777" w:rsidR="00780F69" w:rsidRDefault="00780F69">
      <w:pPr>
        <w:pStyle w:val="TOC3"/>
        <w:rPr>
          <w:rFonts w:ascii="Times New Roman" w:hAnsi="Times New Roman"/>
          <w:noProof/>
          <w:kern w:val="2"/>
          <w:szCs w:val="24"/>
        </w:rPr>
      </w:pPr>
      <w:hyperlink w:anchor="_Toc247459995" w:history="1">
        <w:r w:rsidRPr="005B71D2">
          <w:rPr>
            <w:rStyle w:val="a9"/>
            <w:noProof/>
          </w:rPr>
          <w:t>5.5.1</w:t>
        </w:r>
        <w:r>
          <w:rPr>
            <w:rFonts w:ascii="Times New Roman" w:hAnsi="Times New Roman"/>
            <w:noProof/>
            <w:kern w:val="2"/>
            <w:szCs w:val="24"/>
          </w:rPr>
          <w:tab/>
        </w:r>
        <w:r w:rsidRPr="005B71D2">
          <w:rPr>
            <w:rStyle w:val="a9"/>
            <w:rFonts w:hint="eastAsia"/>
            <w:noProof/>
          </w:rPr>
          <w:t>功能列表</w:t>
        </w:r>
        <w:r>
          <w:rPr>
            <w:noProof/>
            <w:webHidden/>
          </w:rPr>
          <w:tab/>
        </w:r>
        <w:r>
          <w:rPr>
            <w:noProof/>
            <w:webHidden/>
          </w:rPr>
          <w:fldChar w:fldCharType="begin"/>
        </w:r>
        <w:r>
          <w:rPr>
            <w:noProof/>
            <w:webHidden/>
          </w:rPr>
          <w:instrText xml:space="preserve"> PAGEREF _Toc247459995 \h </w:instrText>
        </w:r>
        <w:r>
          <w:rPr>
            <w:noProof/>
          </w:rPr>
        </w:r>
        <w:r>
          <w:rPr>
            <w:noProof/>
            <w:webHidden/>
          </w:rPr>
          <w:fldChar w:fldCharType="separate"/>
        </w:r>
        <w:r w:rsidR="004A1EEE">
          <w:rPr>
            <w:noProof/>
            <w:webHidden/>
          </w:rPr>
          <w:t>20</w:t>
        </w:r>
        <w:r>
          <w:rPr>
            <w:noProof/>
            <w:webHidden/>
          </w:rPr>
          <w:fldChar w:fldCharType="end"/>
        </w:r>
      </w:hyperlink>
    </w:p>
    <w:p w14:paraId="60958921" w14:textId="77777777" w:rsidR="00780F69" w:rsidRDefault="00780F69">
      <w:pPr>
        <w:pStyle w:val="TOC3"/>
        <w:rPr>
          <w:rFonts w:ascii="Times New Roman" w:hAnsi="Times New Roman"/>
          <w:noProof/>
          <w:kern w:val="2"/>
          <w:szCs w:val="24"/>
        </w:rPr>
      </w:pPr>
      <w:hyperlink w:anchor="_Toc247459996" w:history="1">
        <w:r w:rsidRPr="005B71D2">
          <w:rPr>
            <w:rStyle w:val="a9"/>
            <w:noProof/>
          </w:rPr>
          <w:t>5.5.2</w:t>
        </w:r>
        <w:r>
          <w:rPr>
            <w:rFonts w:ascii="Times New Roman" w:hAnsi="Times New Roman"/>
            <w:noProof/>
            <w:kern w:val="2"/>
            <w:szCs w:val="24"/>
          </w:rPr>
          <w:tab/>
        </w:r>
        <w:r w:rsidRPr="005B71D2">
          <w:rPr>
            <w:rStyle w:val="a9"/>
            <w:rFonts w:hint="eastAsia"/>
            <w:noProof/>
          </w:rPr>
          <w:t>性能列表</w:t>
        </w:r>
        <w:r>
          <w:rPr>
            <w:noProof/>
            <w:webHidden/>
          </w:rPr>
          <w:tab/>
        </w:r>
        <w:r>
          <w:rPr>
            <w:noProof/>
            <w:webHidden/>
          </w:rPr>
          <w:fldChar w:fldCharType="begin"/>
        </w:r>
        <w:r>
          <w:rPr>
            <w:noProof/>
            <w:webHidden/>
          </w:rPr>
          <w:instrText xml:space="preserve"> PAGEREF _Toc247459996 \h </w:instrText>
        </w:r>
        <w:r>
          <w:rPr>
            <w:noProof/>
          </w:rPr>
        </w:r>
        <w:r>
          <w:rPr>
            <w:noProof/>
            <w:webHidden/>
          </w:rPr>
          <w:fldChar w:fldCharType="separate"/>
        </w:r>
        <w:r w:rsidR="004A1EEE">
          <w:rPr>
            <w:noProof/>
            <w:webHidden/>
          </w:rPr>
          <w:t>20</w:t>
        </w:r>
        <w:r>
          <w:rPr>
            <w:noProof/>
            <w:webHidden/>
          </w:rPr>
          <w:fldChar w:fldCharType="end"/>
        </w:r>
      </w:hyperlink>
    </w:p>
    <w:p w14:paraId="63BAA5D7" w14:textId="77777777" w:rsidR="00780F69" w:rsidRDefault="00780F69">
      <w:pPr>
        <w:pStyle w:val="TOC3"/>
        <w:rPr>
          <w:rFonts w:ascii="Times New Roman" w:hAnsi="Times New Roman"/>
          <w:noProof/>
          <w:kern w:val="2"/>
          <w:szCs w:val="24"/>
        </w:rPr>
      </w:pPr>
      <w:hyperlink w:anchor="_Toc247459997" w:history="1">
        <w:r w:rsidRPr="005B71D2">
          <w:rPr>
            <w:rStyle w:val="a9"/>
            <w:noProof/>
          </w:rPr>
          <w:t>5.5.3</w:t>
        </w:r>
        <w:r>
          <w:rPr>
            <w:rFonts w:ascii="Times New Roman" w:hAnsi="Times New Roman"/>
            <w:noProof/>
            <w:kern w:val="2"/>
            <w:szCs w:val="24"/>
          </w:rPr>
          <w:tab/>
        </w:r>
        <w:r w:rsidRPr="005B71D2">
          <w:rPr>
            <w:rStyle w:val="a9"/>
            <w:rFonts w:hint="eastAsia"/>
            <w:noProof/>
          </w:rPr>
          <w:t>接口列表</w:t>
        </w:r>
        <w:r>
          <w:rPr>
            <w:noProof/>
            <w:webHidden/>
          </w:rPr>
          <w:tab/>
        </w:r>
        <w:r>
          <w:rPr>
            <w:noProof/>
            <w:webHidden/>
          </w:rPr>
          <w:fldChar w:fldCharType="begin"/>
        </w:r>
        <w:r>
          <w:rPr>
            <w:noProof/>
            <w:webHidden/>
          </w:rPr>
          <w:instrText xml:space="preserve"> PAGEREF _Toc247459997 \h </w:instrText>
        </w:r>
        <w:r>
          <w:rPr>
            <w:noProof/>
          </w:rPr>
        </w:r>
        <w:r>
          <w:rPr>
            <w:noProof/>
            <w:webHidden/>
          </w:rPr>
          <w:fldChar w:fldCharType="separate"/>
        </w:r>
        <w:r w:rsidR="004A1EEE">
          <w:rPr>
            <w:noProof/>
            <w:webHidden/>
          </w:rPr>
          <w:t>20</w:t>
        </w:r>
        <w:r>
          <w:rPr>
            <w:noProof/>
            <w:webHidden/>
          </w:rPr>
          <w:fldChar w:fldCharType="end"/>
        </w:r>
      </w:hyperlink>
    </w:p>
    <w:p w14:paraId="0A790472" w14:textId="77777777" w:rsidR="00780F69" w:rsidRDefault="00780F69">
      <w:pPr>
        <w:pStyle w:val="TOC3"/>
        <w:rPr>
          <w:rFonts w:ascii="Times New Roman" w:hAnsi="Times New Roman"/>
          <w:noProof/>
          <w:kern w:val="2"/>
          <w:szCs w:val="24"/>
        </w:rPr>
      </w:pPr>
      <w:hyperlink w:anchor="_Toc247459998" w:history="1">
        <w:r w:rsidRPr="005B71D2">
          <w:rPr>
            <w:rStyle w:val="a9"/>
            <w:noProof/>
          </w:rPr>
          <w:t>5.5.4</w:t>
        </w:r>
        <w:r>
          <w:rPr>
            <w:rFonts w:ascii="Times New Roman" w:hAnsi="Times New Roman"/>
            <w:noProof/>
            <w:kern w:val="2"/>
            <w:szCs w:val="24"/>
          </w:rPr>
          <w:tab/>
        </w:r>
        <w:r w:rsidRPr="005B71D2">
          <w:rPr>
            <w:rStyle w:val="a9"/>
            <w:rFonts w:hint="eastAsia"/>
            <w:noProof/>
          </w:rPr>
          <w:t>最小</w:t>
        </w:r>
        <w:r w:rsidRPr="005B71D2">
          <w:rPr>
            <w:rStyle w:val="a9"/>
            <w:noProof/>
          </w:rPr>
          <w:t>CI</w:t>
        </w:r>
        <w:r w:rsidRPr="005B71D2">
          <w:rPr>
            <w:rStyle w:val="a9"/>
            <w:rFonts w:hint="eastAsia"/>
            <w:noProof/>
          </w:rPr>
          <w:t>设计约束</w:t>
        </w:r>
        <w:r>
          <w:rPr>
            <w:noProof/>
            <w:webHidden/>
          </w:rPr>
          <w:tab/>
        </w:r>
        <w:r>
          <w:rPr>
            <w:noProof/>
            <w:webHidden/>
          </w:rPr>
          <w:fldChar w:fldCharType="begin"/>
        </w:r>
        <w:r>
          <w:rPr>
            <w:noProof/>
            <w:webHidden/>
          </w:rPr>
          <w:instrText xml:space="preserve"> PAGEREF _Toc247459998 \h </w:instrText>
        </w:r>
        <w:r>
          <w:rPr>
            <w:noProof/>
          </w:rPr>
        </w:r>
        <w:r>
          <w:rPr>
            <w:noProof/>
            <w:webHidden/>
          </w:rPr>
          <w:fldChar w:fldCharType="separate"/>
        </w:r>
        <w:r w:rsidR="004A1EEE">
          <w:rPr>
            <w:noProof/>
            <w:webHidden/>
          </w:rPr>
          <w:t>20</w:t>
        </w:r>
        <w:r>
          <w:rPr>
            <w:noProof/>
            <w:webHidden/>
          </w:rPr>
          <w:fldChar w:fldCharType="end"/>
        </w:r>
      </w:hyperlink>
    </w:p>
    <w:p w14:paraId="5FAC4CFF" w14:textId="77777777" w:rsidR="00780F69" w:rsidRDefault="00780F69">
      <w:pPr>
        <w:pStyle w:val="TOC1"/>
        <w:rPr>
          <w:rFonts w:ascii="Times New Roman" w:hAnsi="Times New Roman"/>
          <w:noProof/>
          <w:kern w:val="2"/>
          <w:szCs w:val="24"/>
        </w:rPr>
      </w:pPr>
      <w:hyperlink w:anchor="_Toc247459999" w:history="1">
        <w:r w:rsidRPr="005B71D2">
          <w:rPr>
            <w:rStyle w:val="a9"/>
            <w:noProof/>
          </w:rPr>
          <w:t>6</w:t>
        </w:r>
        <w:r>
          <w:rPr>
            <w:rFonts w:ascii="Times New Roman" w:hAnsi="Times New Roman"/>
            <w:noProof/>
            <w:kern w:val="2"/>
            <w:szCs w:val="24"/>
          </w:rPr>
          <w:tab/>
        </w:r>
        <w:r w:rsidRPr="005B71D2">
          <w:rPr>
            <w:rStyle w:val="a9"/>
            <w:rFonts w:hint="eastAsia"/>
            <w:noProof/>
          </w:rPr>
          <w:t>系统软件配置描述</w:t>
        </w:r>
        <w:r>
          <w:rPr>
            <w:noProof/>
            <w:webHidden/>
          </w:rPr>
          <w:tab/>
        </w:r>
        <w:r>
          <w:rPr>
            <w:noProof/>
            <w:webHidden/>
          </w:rPr>
          <w:fldChar w:fldCharType="begin"/>
        </w:r>
        <w:r>
          <w:rPr>
            <w:noProof/>
            <w:webHidden/>
          </w:rPr>
          <w:instrText xml:space="preserve"> PAGEREF _Toc247459999 \h </w:instrText>
        </w:r>
        <w:r>
          <w:rPr>
            <w:noProof/>
          </w:rPr>
        </w:r>
        <w:r>
          <w:rPr>
            <w:noProof/>
            <w:webHidden/>
          </w:rPr>
          <w:fldChar w:fldCharType="separate"/>
        </w:r>
        <w:r w:rsidR="004A1EEE">
          <w:rPr>
            <w:noProof/>
            <w:webHidden/>
          </w:rPr>
          <w:t>21</w:t>
        </w:r>
        <w:r>
          <w:rPr>
            <w:noProof/>
            <w:webHidden/>
          </w:rPr>
          <w:fldChar w:fldCharType="end"/>
        </w:r>
      </w:hyperlink>
    </w:p>
    <w:p w14:paraId="7012CCB1" w14:textId="77777777" w:rsidR="00780F69" w:rsidRDefault="00780F69">
      <w:pPr>
        <w:pStyle w:val="TOC2"/>
        <w:rPr>
          <w:rFonts w:ascii="Times New Roman" w:hAnsi="Times New Roman"/>
          <w:noProof/>
          <w:kern w:val="2"/>
          <w:szCs w:val="24"/>
        </w:rPr>
      </w:pPr>
      <w:hyperlink w:anchor="_Toc247460000" w:history="1">
        <w:r w:rsidRPr="005B71D2">
          <w:rPr>
            <w:rStyle w:val="a9"/>
            <w:noProof/>
          </w:rPr>
          <w:t>6.1</w:t>
        </w:r>
        <w:r>
          <w:rPr>
            <w:rFonts w:ascii="Times New Roman" w:hAnsi="Times New Roman"/>
            <w:noProof/>
            <w:kern w:val="2"/>
            <w:szCs w:val="24"/>
          </w:rPr>
          <w:tab/>
        </w:r>
        <w:r w:rsidRPr="005B71D2">
          <w:rPr>
            <w:rStyle w:val="a9"/>
            <w:rFonts w:hint="eastAsia"/>
            <w:noProof/>
          </w:rPr>
          <w:t>系统软件配置</w:t>
        </w:r>
        <w:r>
          <w:rPr>
            <w:noProof/>
            <w:webHidden/>
          </w:rPr>
          <w:tab/>
        </w:r>
        <w:r>
          <w:rPr>
            <w:noProof/>
            <w:webHidden/>
          </w:rPr>
          <w:fldChar w:fldCharType="begin"/>
        </w:r>
        <w:r>
          <w:rPr>
            <w:noProof/>
            <w:webHidden/>
          </w:rPr>
          <w:instrText xml:space="preserve"> PAGEREF _Toc247460000 \h </w:instrText>
        </w:r>
        <w:r>
          <w:rPr>
            <w:noProof/>
          </w:rPr>
        </w:r>
        <w:r>
          <w:rPr>
            <w:noProof/>
            <w:webHidden/>
          </w:rPr>
          <w:fldChar w:fldCharType="separate"/>
        </w:r>
        <w:r w:rsidR="004A1EEE">
          <w:rPr>
            <w:noProof/>
            <w:webHidden/>
          </w:rPr>
          <w:t>21</w:t>
        </w:r>
        <w:r>
          <w:rPr>
            <w:noProof/>
            <w:webHidden/>
          </w:rPr>
          <w:fldChar w:fldCharType="end"/>
        </w:r>
      </w:hyperlink>
    </w:p>
    <w:p w14:paraId="1C439E62" w14:textId="77777777" w:rsidR="00780F69" w:rsidRDefault="00780F69">
      <w:pPr>
        <w:pStyle w:val="TOC2"/>
        <w:rPr>
          <w:rFonts w:ascii="Times New Roman" w:hAnsi="Times New Roman"/>
          <w:noProof/>
          <w:kern w:val="2"/>
          <w:szCs w:val="24"/>
        </w:rPr>
      </w:pPr>
      <w:hyperlink w:anchor="_Toc247460001" w:history="1">
        <w:r w:rsidRPr="005B71D2">
          <w:rPr>
            <w:rStyle w:val="a9"/>
            <w:noProof/>
          </w:rPr>
          <w:t>6.2</w:t>
        </w:r>
        <w:r>
          <w:rPr>
            <w:rFonts w:ascii="Times New Roman" w:hAnsi="Times New Roman"/>
            <w:noProof/>
            <w:kern w:val="2"/>
            <w:szCs w:val="24"/>
          </w:rPr>
          <w:tab/>
        </w:r>
        <w:r w:rsidRPr="005B71D2">
          <w:rPr>
            <w:rStyle w:val="a9"/>
            <w:rFonts w:ascii="宋体" w:cs="宋体" w:hint="eastAsia"/>
            <w:noProof/>
          </w:rPr>
          <w:t>软件包描述</w:t>
        </w:r>
        <w:r>
          <w:rPr>
            <w:noProof/>
            <w:webHidden/>
          </w:rPr>
          <w:tab/>
        </w:r>
        <w:r>
          <w:rPr>
            <w:noProof/>
            <w:webHidden/>
          </w:rPr>
          <w:fldChar w:fldCharType="begin"/>
        </w:r>
        <w:r>
          <w:rPr>
            <w:noProof/>
            <w:webHidden/>
          </w:rPr>
          <w:instrText xml:space="preserve"> PAGEREF _Toc247460001 \h </w:instrText>
        </w:r>
        <w:r>
          <w:rPr>
            <w:noProof/>
          </w:rPr>
        </w:r>
        <w:r>
          <w:rPr>
            <w:noProof/>
            <w:webHidden/>
          </w:rPr>
          <w:fldChar w:fldCharType="separate"/>
        </w:r>
        <w:r w:rsidR="004A1EEE">
          <w:rPr>
            <w:noProof/>
            <w:webHidden/>
          </w:rPr>
          <w:t>21</w:t>
        </w:r>
        <w:r>
          <w:rPr>
            <w:noProof/>
            <w:webHidden/>
          </w:rPr>
          <w:fldChar w:fldCharType="end"/>
        </w:r>
      </w:hyperlink>
    </w:p>
    <w:p w14:paraId="691FE7A5" w14:textId="77777777" w:rsidR="00780F69" w:rsidRDefault="00780F69">
      <w:pPr>
        <w:pStyle w:val="TOC3"/>
        <w:rPr>
          <w:rFonts w:ascii="Times New Roman" w:hAnsi="Times New Roman"/>
          <w:noProof/>
          <w:kern w:val="2"/>
          <w:szCs w:val="24"/>
        </w:rPr>
      </w:pPr>
      <w:hyperlink w:anchor="_Toc247460002" w:history="1">
        <w:r w:rsidRPr="005B71D2">
          <w:rPr>
            <w:rStyle w:val="a9"/>
            <w:noProof/>
          </w:rPr>
          <w:t>6.2.1</w:t>
        </w:r>
        <w:r>
          <w:rPr>
            <w:rFonts w:ascii="Times New Roman" w:hAnsi="Times New Roman"/>
            <w:noProof/>
            <w:kern w:val="2"/>
            <w:szCs w:val="24"/>
          </w:rPr>
          <w:tab/>
        </w:r>
        <w:r w:rsidRPr="005B71D2">
          <w:rPr>
            <w:rStyle w:val="a9"/>
            <w:rFonts w:hint="eastAsia"/>
            <w:noProof/>
          </w:rPr>
          <w:t>软件包结构</w:t>
        </w:r>
        <w:r>
          <w:rPr>
            <w:noProof/>
            <w:webHidden/>
          </w:rPr>
          <w:tab/>
        </w:r>
        <w:r>
          <w:rPr>
            <w:noProof/>
            <w:webHidden/>
          </w:rPr>
          <w:fldChar w:fldCharType="begin"/>
        </w:r>
        <w:r>
          <w:rPr>
            <w:noProof/>
            <w:webHidden/>
          </w:rPr>
          <w:instrText xml:space="preserve"> PAGEREF _Toc247460002 \h </w:instrText>
        </w:r>
        <w:r>
          <w:rPr>
            <w:noProof/>
          </w:rPr>
        </w:r>
        <w:r>
          <w:rPr>
            <w:noProof/>
            <w:webHidden/>
          </w:rPr>
          <w:fldChar w:fldCharType="separate"/>
        </w:r>
        <w:r w:rsidR="004A1EEE">
          <w:rPr>
            <w:noProof/>
            <w:webHidden/>
          </w:rPr>
          <w:t>21</w:t>
        </w:r>
        <w:r>
          <w:rPr>
            <w:noProof/>
            <w:webHidden/>
          </w:rPr>
          <w:fldChar w:fldCharType="end"/>
        </w:r>
      </w:hyperlink>
    </w:p>
    <w:p w14:paraId="0806A12D" w14:textId="77777777" w:rsidR="00780F69" w:rsidRDefault="00780F69">
      <w:pPr>
        <w:pStyle w:val="TOC3"/>
        <w:rPr>
          <w:rFonts w:ascii="Times New Roman" w:hAnsi="Times New Roman"/>
          <w:noProof/>
          <w:kern w:val="2"/>
          <w:szCs w:val="24"/>
        </w:rPr>
      </w:pPr>
      <w:hyperlink w:anchor="_Toc247460003" w:history="1">
        <w:r w:rsidRPr="005B71D2">
          <w:rPr>
            <w:rStyle w:val="a9"/>
            <w:noProof/>
          </w:rPr>
          <w:t>6.2.2</w:t>
        </w:r>
        <w:r>
          <w:rPr>
            <w:rFonts w:ascii="Times New Roman" w:hAnsi="Times New Roman"/>
            <w:noProof/>
            <w:kern w:val="2"/>
            <w:szCs w:val="24"/>
          </w:rPr>
          <w:tab/>
        </w:r>
        <w:r w:rsidRPr="005B71D2">
          <w:rPr>
            <w:rStyle w:val="a9"/>
            <w:rFonts w:hint="eastAsia"/>
            <w:noProof/>
          </w:rPr>
          <w:t>发布介质</w:t>
        </w:r>
        <w:r>
          <w:rPr>
            <w:noProof/>
            <w:webHidden/>
          </w:rPr>
          <w:tab/>
        </w:r>
        <w:r>
          <w:rPr>
            <w:noProof/>
            <w:webHidden/>
          </w:rPr>
          <w:fldChar w:fldCharType="begin"/>
        </w:r>
        <w:r>
          <w:rPr>
            <w:noProof/>
            <w:webHidden/>
          </w:rPr>
          <w:instrText xml:space="preserve"> PAGEREF _Toc247460003 \h </w:instrText>
        </w:r>
        <w:r>
          <w:rPr>
            <w:noProof/>
          </w:rPr>
        </w:r>
        <w:r>
          <w:rPr>
            <w:noProof/>
            <w:webHidden/>
          </w:rPr>
          <w:fldChar w:fldCharType="separate"/>
        </w:r>
        <w:r w:rsidR="004A1EEE">
          <w:rPr>
            <w:noProof/>
            <w:webHidden/>
          </w:rPr>
          <w:t>21</w:t>
        </w:r>
        <w:r>
          <w:rPr>
            <w:noProof/>
            <w:webHidden/>
          </w:rPr>
          <w:fldChar w:fldCharType="end"/>
        </w:r>
      </w:hyperlink>
    </w:p>
    <w:p w14:paraId="0161F4F9" w14:textId="77777777" w:rsidR="00780F69" w:rsidRDefault="00780F69">
      <w:pPr>
        <w:pStyle w:val="TOC2"/>
        <w:rPr>
          <w:rFonts w:ascii="Times New Roman" w:hAnsi="Times New Roman"/>
          <w:noProof/>
          <w:kern w:val="2"/>
          <w:szCs w:val="24"/>
        </w:rPr>
      </w:pPr>
      <w:hyperlink w:anchor="_Toc247460004" w:history="1">
        <w:r w:rsidRPr="005B71D2">
          <w:rPr>
            <w:rStyle w:val="a9"/>
            <w:noProof/>
          </w:rPr>
          <w:t>6.3</w:t>
        </w:r>
        <w:r>
          <w:rPr>
            <w:rFonts w:ascii="Times New Roman" w:hAnsi="Times New Roman"/>
            <w:noProof/>
            <w:kern w:val="2"/>
            <w:szCs w:val="24"/>
          </w:rPr>
          <w:tab/>
        </w:r>
        <w:r w:rsidRPr="005B71D2">
          <w:rPr>
            <w:rStyle w:val="a9"/>
            <w:rFonts w:hint="eastAsia"/>
            <w:noProof/>
          </w:rPr>
          <w:t>软件可安装性</w:t>
        </w:r>
        <w:r>
          <w:rPr>
            <w:noProof/>
            <w:webHidden/>
          </w:rPr>
          <w:tab/>
        </w:r>
        <w:r>
          <w:rPr>
            <w:noProof/>
            <w:webHidden/>
          </w:rPr>
          <w:fldChar w:fldCharType="begin"/>
        </w:r>
        <w:r>
          <w:rPr>
            <w:noProof/>
            <w:webHidden/>
          </w:rPr>
          <w:instrText xml:space="preserve"> PAGEREF _Toc247460004 \h </w:instrText>
        </w:r>
        <w:r>
          <w:rPr>
            <w:noProof/>
          </w:rPr>
        </w:r>
        <w:r>
          <w:rPr>
            <w:noProof/>
            <w:webHidden/>
          </w:rPr>
          <w:fldChar w:fldCharType="separate"/>
        </w:r>
        <w:r w:rsidR="004A1EEE">
          <w:rPr>
            <w:noProof/>
            <w:webHidden/>
          </w:rPr>
          <w:t>21</w:t>
        </w:r>
        <w:r>
          <w:rPr>
            <w:noProof/>
            <w:webHidden/>
          </w:rPr>
          <w:fldChar w:fldCharType="end"/>
        </w:r>
      </w:hyperlink>
    </w:p>
    <w:p w14:paraId="25FF9BB9" w14:textId="77777777" w:rsidR="00780F69" w:rsidRDefault="00780F69">
      <w:pPr>
        <w:pStyle w:val="TOC1"/>
        <w:rPr>
          <w:rFonts w:ascii="Times New Roman" w:hAnsi="Times New Roman"/>
          <w:noProof/>
          <w:kern w:val="2"/>
          <w:szCs w:val="24"/>
        </w:rPr>
      </w:pPr>
      <w:hyperlink w:anchor="_Toc247460005" w:history="1">
        <w:r w:rsidRPr="005B71D2">
          <w:rPr>
            <w:rStyle w:val="a9"/>
            <w:noProof/>
          </w:rPr>
          <w:t>7</w:t>
        </w:r>
        <w:r>
          <w:rPr>
            <w:rFonts w:ascii="Times New Roman" w:hAnsi="Times New Roman"/>
            <w:noProof/>
            <w:kern w:val="2"/>
            <w:szCs w:val="24"/>
          </w:rPr>
          <w:tab/>
        </w:r>
        <w:r w:rsidRPr="005B71D2">
          <w:rPr>
            <w:rStyle w:val="a9"/>
            <w:rFonts w:hint="eastAsia"/>
            <w:noProof/>
          </w:rPr>
          <w:t>系统硬件配置描述</w:t>
        </w:r>
        <w:r>
          <w:rPr>
            <w:noProof/>
            <w:webHidden/>
          </w:rPr>
          <w:tab/>
        </w:r>
        <w:r>
          <w:rPr>
            <w:noProof/>
            <w:webHidden/>
          </w:rPr>
          <w:fldChar w:fldCharType="begin"/>
        </w:r>
        <w:r>
          <w:rPr>
            <w:noProof/>
            <w:webHidden/>
          </w:rPr>
          <w:instrText xml:space="preserve"> PAGEREF _Toc247460005 \h </w:instrText>
        </w:r>
        <w:r>
          <w:rPr>
            <w:noProof/>
          </w:rPr>
        </w:r>
        <w:r>
          <w:rPr>
            <w:noProof/>
            <w:webHidden/>
          </w:rPr>
          <w:fldChar w:fldCharType="separate"/>
        </w:r>
        <w:r w:rsidR="004A1EEE">
          <w:rPr>
            <w:noProof/>
            <w:webHidden/>
          </w:rPr>
          <w:t>21</w:t>
        </w:r>
        <w:r>
          <w:rPr>
            <w:noProof/>
            <w:webHidden/>
          </w:rPr>
          <w:fldChar w:fldCharType="end"/>
        </w:r>
      </w:hyperlink>
    </w:p>
    <w:p w14:paraId="5A05C293" w14:textId="77777777" w:rsidR="00780F69" w:rsidRDefault="00780F69">
      <w:pPr>
        <w:pStyle w:val="TOC2"/>
        <w:rPr>
          <w:rFonts w:ascii="Times New Roman" w:hAnsi="Times New Roman"/>
          <w:noProof/>
          <w:kern w:val="2"/>
          <w:szCs w:val="24"/>
        </w:rPr>
      </w:pPr>
      <w:hyperlink w:anchor="_Toc247460006" w:history="1">
        <w:r w:rsidRPr="005B71D2">
          <w:rPr>
            <w:rStyle w:val="a9"/>
            <w:noProof/>
          </w:rPr>
          <w:t>7.1</w:t>
        </w:r>
        <w:r>
          <w:rPr>
            <w:rFonts w:ascii="Times New Roman" w:hAnsi="Times New Roman"/>
            <w:noProof/>
            <w:kern w:val="2"/>
            <w:szCs w:val="24"/>
          </w:rPr>
          <w:tab/>
        </w:r>
        <w:r w:rsidRPr="005B71D2">
          <w:rPr>
            <w:rStyle w:val="a9"/>
            <w:rFonts w:ascii="宋体" w:cs="宋体" w:hint="eastAsia"/>
            <w:noProof/>
          </w:rPr>
          <w:t>硬件配置</w:t>
        </w:r>
        <w:r>
          <w:rPr>
            <w:noProof/>
            <w:webHidden/>
          </w:rPr>
          <w:tab/>
        </w:r>
        <w:r>
          <w:rPr>
            <w:noProof/>
            <w:webHidden/>
          </w:rPr>
          <w:fldChar w:fldCharType="begin"/>
        </w:r>
        <w:r>
          <w:rPr>
            <w:noProof/>
            <w:webHidden/>
          </w:rPr>
          <w:instrText xml:space="preserve"> PAGEREF _Toc247460006 \h </w:instrText>
        </w:r>
        <w:r>
          <w:rPr>
            <w:noProof/>
          </w:rPr>
        </w:r>
        <w:r>
          <w:rPr>
            <w:noProof/>
            <w:webHidden/>
          </w:rPr>
          <w:fldChar w:fldCharType="separate"/>
        </w:r>
        <w:r w:rsidR="004A1EEE">
          <w:rPr>
            <w:noProof/>
            <w:webHidden/>
          </w:rPr>
          <w:t>21</w:t>
        </w:r>
        <w:r>
          <w:rPr>
            <w:noProof/>
            <w:webHidden/>
          </w:rPr>
          <w:fldChar w:fldCharType="end"/>
        </w:r>
      </w:hyperlink>
    </w:p>
    <w:p w14:paraId="2A0679DA" w14:textId="77777777" w:rsidR="00780F69" w:rsidRDefault="00780F69">
      <w:pPr>
        <w:pStyle w:val="TOC2"/>
        <w:rPr>
          <w:rFonts w:ascii="Times New Roman" w:hAnsi="Times New Roman"/>
          <w:noProof/>
          <w:kern w:val="2"/>
          <w:szCs w:val="24"/>
        </w:rPr>
      </w:pPr>
      <w:hyperlink w:anchor="_Toc247460007" w:history="1">
        <w:r w:rsidRPr="005B71D2">
          <w:rPr>
            <w:rStyle w:val="a9"/>
            <w:noProof/>
          </w:rPr>
          <w:t>7.2</w:t>
        </w:r>
        <w:r>
          <w:rPr>
            <w:rFonts w:ascii="Times New Roman" w:hAnsi="Times New Roman"/>
            <w:noProof/>
            <w:kern w:val="2"/>
            <w:szCs w:val="24"/>
          </w:rPr>
          <w:tab/>
        </w:r>
        <w:r w:rsidRPr="005B71D2">
          <w:rPr>
            <w:rStyle w:val="a9"/>
            <w:rFonts w:hint="eastAsia"/>
            <w:noProof/>
          </w:rPr>
          <w:t>产品数据结构描述</w:t>
        </w:r>
        <w:r>
          <w:rPr>
            <w:noProof/>
            <w:webHidden/>
          </w:rPr>
          <w:tab/>
        </w:r>
        <w:r>
          <w:rPr>
            <w:noProof/>
            <w:webHidden/>
          </w:rPr>
          <w:fldChar w:fldCharType="begin"/>
        </w:r>
        <w:r>
          <w:rPr>
            <w:noProof/>
            <w:webHidden/>
          </w:rPr>
          <w:instrText xml:space="preserve"> PAGEREF _Toc247460007 \h </w:instrText>
        </w:r>
        <w:r>
          <w:rPr>
            <w:noProof/>
          </w:rPr>
        </w:r>
        <w:r>
          <w:rPr>
            <w:noProof/>
            <w:webHidden/>
          </w:rPr>
          <w:fldChar w:fldCharType="separate"/>
        </w:r>
        <w:r w:rsidR="004A1EEE">
          <w:rPr>
            <w:noProof/>
            <w:webHidden/>
          </w:rPr>
          <w:t>21</w:t>
        </w:r>
        <w:r>
          <w:rPr>
            <w:noProof/>
            <w:webHidden/>
          </w:rPr>
          <w:fldChar w:fldCharType="end"/>
        </w:r>
      </w:hyperlink>
    </w:p>
    <w:p w14:paraId="557D6654" w14:textId="77777777" w:rsidR="00780F69" w:rsidRDefault="00780F69">
      <w:pPr>
        <w:pStyle w:val="TOC1"/>
        <w:rPr>
          <w:rFonts w:ascii="Times New Roman" w:hAnsi="Times New Roman"/>
          <w:noProof/>
          <w:kern w:val="2"/>
          <w:szCs w:val="24"/>
        </w:rPr>
      </w:pPr>
      <w:hyperlink w:anchor="_Toc247460008" w:history="1">
        <w:r w:rsidRPr="005B71D2">
          <w:rPr>
            <w:rStyle w:val="a9"/>
            <w:noProof/>
          </w:rPr>
          <w:t>8</w:t>
        </w:r>
        <w:r>
          <w:rPr>
            <w:rFonts w:ascii="Times New Roman" w:hAnsi="Times New Roman"/>
            <w:noProof/>
            <w:kern w:val="2"/>
            <w:szCs w:val="24"/>
          </w:rPr>
          <w:tab/>
        </w:r>
        <w:r w:rsidRPr="005B71D2">
          <w:rPr>
            <w:rStyle w:val="a9"/>
            <w:rFonts w:hint="eastAsia"/>
            <w:noProof/>
          </w:rPr>
          <w:t>系统信息配置描述</w:t>
        </w:r>
        <w:r>
          <w:rPr>
            <w:noProof/>
            <w:webHidden/>
          </w:rPr>
          <w:tab/>
        </w:r>
        <w:r>
          <w:rPr>
            <w:noProof/>
            <w:webHidden/>
          </w:rPr>
          <w:fldChar w:fldCharType="begin"/>
        </w:r>
        <w:r>
          <w:rPr>
            <w:noProof/>
            <w:webHidden/>
          </w:rPr>
          <w:instrText xml:space="preserve"> PAGEREF _Toc247460008 \h </w:instrText>
        </w:r>
        <w:r>
          <w:rPr>
            <w:noProof/>
          </w:rPr>
        </w:r>
        <w:r>
          <w:rPr>
            <w:noProof/>
            <w:webHidden/>
          </w:rPr>
          <w:fldChar w:fldCharType="separate"/>
        </w:r>
        <w:r w:rsidR="004A1EEE">
          <w:rPr>
            <w:noProof/>
            <w:webHidden/>
          </w:rPr>
          <w:t>22</w:t>
        </w:r>
        <w:r>
          <w:rPr>
            <w:noProof/>
            <w:webHidden/>
          </w:rPr>
          <w:fldChar w:fldCharType="end"/>
        </w:r>
      </w:hyperlink>
    </w:p>
    <w:p w14:paraId="46CB7EF4" w14:textId="77777777" w:rsidR="00780F69" w:rsidRDefault="00780F69">
      <w:pPr>
        <w:pStyle w:val="TOC2"/>
        <w:rPr>
          <w:rFonts w:ascii="Times New Roman" w:hAnsi="Times New Roman"/>
          <w:noProof/>
          <w:kern w:val="2"/>
          <w:szCs w:val="24"/>
        </w:rPr>
      </w:pPr>
      <w:hyperlink w:anchor="_Toc247460009" w:history="1">
        <w:r w:rsidRPr="005B71D2">
          <w:rPr>
            <w:rStyle w:val="a9"/>
            <w:rFonts w:ascii="宋体" w:cs="宋体"/>
            <w:noProof/>
          </w:rPr>
          <w:t>8.1</w:t>
        </w:r>
        <w:r>
          <w:rPr>
            <w:rFonts w:ascii="Times New Roman" w:hAnsi="Times New Roman"/>
            <w:noProof/>
            <w:kern w:val="2"/>
            <w:szCs w:val="24"/>
          </w:rPr>
          <w:tab/>
        </w:r>
        <w:r w:rsidRPr="005B71D2">
          <w:rPr>
            <w:rStyle w:val="a9"/>
            <w:rFonts w:ascii="宋体" w:cs="宋体" w:hint="eastAsia"/>
            <w:noProof/>
          </w:rPr>
          <w:t>信息呈现方式</w:t>
        </w:r>
        <w:r>
          <w:rPr>
            <w:noProof/>
            <w:webHidden/>
          </w:rPr>
          <w:tab/>
        </w:r>
        <w:r>
          <w:rPr>
            <w:noProof/>
            <w:webHidden/>
          </w:rPr>
          <w:fldChar w:fldCharType="begin"/>
        </w:r>
        <w:r>
          <w:rPr>
            <w:noProof/>
            <w:webHidden/>
          </w:rPr>
          <w:instrText xml:space="preserve"> PAGEREF _Toc247460009 \h </w:instrText>
        </w:r>
        <w:r>
          <w:rPr>
            <w:noProof/>
          </w:rPr>
        </w:r>
        <w:r>
          <w:rPr>
            <w:noProof/>
            <w:webHidden/>
          </w:rPr>
          <w:fldChar w:fldCharType="separate"/>
        </w:r>
        <w:r w:rsidR="004A1EEE">
          <w:rPr>
            <w:noProof/>
            <w:webHidden/>
          </w:rPr>
          <w:t>22</w:t>
        </w:r>
        <w:r>
          <w:rPr>
            <w:noProof/>
            <w:webHidden/>
          </w:rPr>
          <w:fldChar w:fldCharType="end"/>
        </w:r>
      </w:hyperlink>
    </w:p>
    <w:p w14:paraId="07D239B3" w14:textId="77777777" w:rsidR="00780F69" w:rsidRDefault="00780F69">
      <w:pPr>
        <w:pStyle w:val="TOC2"/>
        <w:rPr>
          <w:rFonts w:ascii="Times New Roman" w:hAnsi="Times New Roman"/>
          <w:noProof/>
          <w:kern w:val="2"/>
          <w:szCs w:val="24"/>
        </w:rPr>
      </w:pPr>
      <w:hyperlink w:anchor="_Toc247460010" w:history="1">
        <w:r w:rsidRPr="005B71D2">
          <w:rPr>
            <w:rStyle w:val="a9"/>
            <w:noProof/>
          </w:rPr>
          <w:t>8.2</w:t>
        </w:r>
        <w:r>
          <w:rPr>
            <w:rFonts w:ascii="Times New Roman" w:hAnsi="Times New Roman"/>
            <w:noProof/>
            <w:kern w:val="2"/>
            <w:szCs w:val="24"/>
          </w:rPr>
          <w:tab/>
        </w:r>
        <w:r w:rsidRPr="005B71D2">
          <w:rPr>
            <w:rStyle w:val="a9"/>
            <w:rFonts w:ascii="宋体" w:cs="宋体" w:hint="eastAsia"/>
            <w:noProof/>
          </w:rPr>
          <w:t>资料交付件清单</w:t>
        </w:r>
        <w:r>
          <w:rPr>
            <w:noProof/>
            <w:webHidden/>
          </w:rPr>
          <w:tab/>
        </w:r>
        <w:r>
          <w:rPr>
            <w:noProof/>
            <w:webHidden/>
          </w:rPr>
          <w:fldChar w:fldCharType="begin"/>
        </w:r>
        <w:r>
          <w:rPr>
            <w:noProof/>
            <w:webHidden/>
          </w:rPr>
          <w:instrText xml:space="preserve"> PAGEREF _Toc247460010 \h </w:instrText>
        </w:r>
        <w:r>
          <w:rPr>
            <w:noProof/>
          </w:rPr>
        </w:r>
        <w:r>
          <w:rPr>
            <w:noProof/>
            <w:webHidden/>
          </w:rPr>
          <w:fldChar w:fldCharType="separate"/>
        </w:r>
        <w:r w:rsidR="004A1EEE">
          <w:rPr>
            <w:noProof/>
            <w:webHidden/>
          </w:rPr>
          <w:t>22</w:t>
        </w:r>
        <w:r>
          <w:rPr>
            <w:noProof/>
            <w:webHidden/>
          </w:rPr>
          <w:fldChar w:fldCharType="end"/>
        </w:r>
      </w:hyperlink>
    </w:p>
    <w:p w14:paraId="26FC4073" w14:textId="77777777" w:rsidR="00780F69" w:rsidRDefault="00780F69">
      <w:pPr>
        <w:pStyle w:val="TOC2"/>
        <w:rPr>
          <w:rFonts w:ascii="Times New Roman" w:hAnsi="Times New Roman"/>
          <w:noProof/>
          <w:kern w:val="2"/>
          <w:szCs w:val="24"/>
        </w:rPr>
      </w:pPr>
      <w:hyperlink w:anchor="_Toc247460011" w:history="1">
        <w:r w:rsidRPr="005B71D2">
          <w:rPr>
            <w:rStyle w:val="a9"/>
            <w:noProof/>
          </w:rPr>
          <w:t>8.3</w:t>
        </w:r>
        <w:r>
          <w:rPr>
            <w:rFonts w:ascii="Times New Roman" w:hAnsi="Times New Roman"/>
            <w:noProof/>
            <w:kern w:val="2"/>
            <w:szCs w:val="24"/>
          </w:rPr>
          <w:tab/>
        </w:r>
        <w:r w:rsidRPr="005B71D2">
          <w:rPr>
            <w:rStyle w:val="a9"/>
            <w:rFonts w:ascii="宋体" w:hint="eastAsia"/>
            <w:noProof/>
          </w:rPr>
          <w:t>文档同源开发策略</w:t>
        </w:r>
        <w:r>
          <w:rPr>
            <w:noProof/>
            <w:webHidden/>
          </w:rPr>
          <w:tab/>
        </w:r>
        <w:r>
          <w:rPr>
            <w:noProof/>
            <w:webHidden/>
          </w:rPr>
          <w:fldChar w:fldCharType="begin"/>
        </w:r>
        <w:r>
          <w:rPr>
            <w:noProof/>
            <w:webHidden/>
          </w:rPr>
          <w:instrText xml:space="preserve"> PAGEREF _Toc247460011 \h </w:instrText>
        </w:r>
        <w:r>
          <w:rPr>
            <w:noProof/>
          </w:rPr>
        </w:r>
        <w:r>
          <w:rPr>
            <w:noProof/>
            <w:webHidden/>
          </w:rPr>
          <w:fldChar w:fldCharType="separate"/>
        </w:r>
        <w:r w:rsidR="004A1EEE">
          <w:rPr>
            <w:noProof/>
            <w:webHidden/>
          </w:rPr>
          <w:t>23</w:t>
        </w:r>
        <w:r>
          <w:rPr>
            <w:noProof/>
            <w:webHidden/>
          </w:rPr>
          <w:fldChar w:fldCharType="end"/>
        </w:r>
      </w:hyperlink>
    </w:p>
    <w:p w14:paraId="36414D00" w14:textId="77777777" w:rsidR="00780F69" w:rsidRDefault="00780F69">
      <w:pPr>
        <w:pStyle w:val="TOC1"/>
        <w:rPr>
          <w:rFonts w:ascii="Times New Roman" w:hAnsi="Times New Roman"/>
          <w:noProof/>
          <w:kern w:val="2"/>
          <w:szCs w:val="24"/>
        </w:rPr>
      </w:pPr>
      <w:hyperlink w:anchor="_Toc247460012" w:history="1">
        <w:r w:rsidRPr="005B71D2">
          <w:rPr>
            <w:rStyle w:val="a9"/>
            <w:noProof/>
          </w:rPr>
          <w:t>9</w:t>
        </w:r>
        <w:r>
          <w:rPr>
            <w:rFonts w:ascii="Times New Roman" w:hAnsi="Times New Roman"/>
            <w:noProof/>
            <w:kern w:val="2"/>
            <w:szCs w:val="24"/>
          </w:rPr>
          <w:tab/>
        </w:r>
        <w:r w:rsidRPr="005B71D2">
          <w:rPr>
            <w:rStyle w:val="a9"/>
            <w:rFonts w:hint="eastAsia"/>
            <w:noProof/>
          </w:rPr>
          <w:t>系统操作维护管理设计</w:t>
        </w:r>
        <w:r>
          <w:rPr>
            <w:noProof/>
            <w:webHidden/>
          </w:rPr>
          <w:tab/>
        </w:r>
        <w:r>
          <w:rPr>
            <w:noProof/>
            <w:webHidden/>
          </w:rPr>
          <w:fldChar w:fldCharType="begin"/>
        </w:r>
        <w:r>
          <w:rPr>
            <w:noProof/>
            <w:webHidden/>
          </w:rPr>
          <w:instrText xml:space="preserve"> PAGEREF _Toc247460012 \h </w:instrText>
        </w:r>
        <w:r>
          <w:rPr>
            <w:noProof/>
          </w:rPr>
        </w:r>
        <w:r>
          <w:rPr>
            <w:noProof/>
            <w:webHidden/>
          </w:rPr>
          <w:fldChar w:fldCharType="separate"/>
        </w:r>
        <w:r w:rsidR="004A1EEE">
          <w:rPr>
            <w:noProof/>
            <w:webHidden/>
          </w:rPr>
          <w:t>23</w:t>
        </w:r>
        <w:r>
          <w:rPr>
            <w:noProof/>
            <w:webHidden/>
          </w:rPr>
          <w:fldChar w:fldCharType="end"/>
        </w:r>
      </w:hyperlink>
    </w:p>
    <w:p w14:paraId="0233CEF2" w14:textId="77777777" w:rsidR="00780F69" w:rsidRDefault="00780F69">
      <w:pPr>
        <w:pStyle w:val="TOC2"/>
        <w:rPr>
          <w:rFonts w:ascii="Times New Roman" w:hAnsi="Times New Roman"/>
          <w:noProof/>
          <w:kern w:val="2"/>
          <w:szCs w:val="24"/>
        </w:rPr>
      </w:pPr>
      <w:hyperlink w:anchor="_Toc247460013" w:history="1">
        <w:r w:rsidRPr="005B71D2">
          <w:rPr>
            <w:rStyle w:val="a9"/>
            <w:noProof/>
          </w:rPr>
          <w:t>9.1</w:t>
        </w:r>
        <w:r>
          <w:rPr>
            <w:rFonts w:ascii="Times New Roman" w:hAnsi="Times New Roman"/>
            <w:noProof/>
            <w:kern w:val="2"/>
            <w:szCs w:val="24"/>
          </w:rPr>
          <w:tab/>
        </w:r>
        <w:r w:rsidRPr="005B71D2">
          <w:rPr>
            <w:rStyle w:val="a9"/>
            <w:rFonts w:hint="eastAsia"/>
            <w:noProof/>
          </w:rPr>
          <w:t>用户界面</w:t>
        </w:r>
        <w:r>
          <w:rPr>
            <w:noProof/>
            <w:webHidden/>
          </w:rPr>
          <w:tab/>
        </w:r>
        <w:r>
          <w:rPr>
            <w:noProof/>
            <w:webHidden/>
          </w:rPr>
          <w:fldChar w:fldCharType="begin"/>
        </w:r>
        <w:r>
          <w:rPr>
            <w:noProof/>
            <w:webHidden/>
          </w:rPr>
          <w:instrText xml:space="preserve"> PAGEREF _Toc247460013 \h </w:instrText>
        </w:r>
        <w:r>
          <w:rPr>
            <w:noProof/>
          </w:rPr>
        </w:r>
        <w:r>
          <w:rPr>
            <w:noProof/>
            <w:webHidden/>
          </w:rPr>
          <w:fldChar w:fldCharType="separate"/>
        </w:r>
        <w:r w:rsidR="004A1EEE">
          <w:rPr>
            <w:noProof/>
            <w:webHidden/>
          </w:rPr>
          <w:t>23</w:t>
        </w:r>
        <w:r>
          <w:rPr>
            <w:noProof/>
            <w:webHidden/>
          </w:rPr>
          <w:fldChar w:fldCharType="end"/>
        </w:r>
      </w:hyperlink>
    </w:p>
    <w:p w14:paraId="1896DA81" w14:textId="77777777" w:rsidR="00780F69" w:rsidRDefault="00780F69">
      <w:pPr>
        <w:pStyle w:val="TOC3"/>
        <w:rPr>
          <w:rFonts w:ascii="Times New Roman" w:hAnsi="Times New Roman"/>
          <w:noProof/>
          <w:kern w:val="2"/>
          <w:szCs w:val="24"/>
        </w:rPr>
      </w:pPr>
      <w:hyperlink w:anchor="_Toc247460014" w:history="1">
        <w:r w:rsidRPr="005B71D2">
          <w:rPr>
            <w:rStyle w:val="a9"/>
            <w:noProof/>
          </w:rPr>
          <w:t>9.1.1</w:t>
        </w:r>
        <w:r>
          <w:rPr>
            <w:rFonts w:ascii="Times New Roman" w:hAnsi="Times New Roman"/>
            <w:noProof/>
            <w:kern w:val="2"/>
            <w:szCs w:val="24"/>
          </w:rPr>
          <w:tab/>
        </w:r>
        <w:r w:rsidRPr="005B71D2">
          <w:rPr>
            <w:rStyle w:val="a9"/>
            <w:rFonts w:hint="eastAsia"/>
            <w:noProof/>
          </w:rPr>
          <w:t>故障管理界面描述</w:t>
        </w:r>
        <w:r>
          <w:rPr>
            <w:noProof/>
            <w:webHidden/>
          </w:rPr>
          <w:tab/>
        </w:r>
        <w:r>
          <w:rPr>
            <w:noProof/>
            <w:webHidden/>
          </w:rPr>
          <w:fldChar w:fldCharType="begin"/>
        </w:r>
        <w:r>
          <w:rPr>
            <w:noProof/>
            <w:webHidden/>
          </w:rPr>
          <w:instrText xml:space="preserve"> PAGEREF _Toc247460014 \h </w:instrText>
        </w:r>
        <w:r>
          <w:rPr>
            <w:noProof/>
          </w:rPr>
        </w:r>
        <w:r>
          <w:rPr>
            <w:noProof/>
            <w:webHidden/>
          </w:rPr>
          <w:fldChar w:fldCharType="separate"/>
        </w:r>
        <w:r w:rsidR="004A1EEE">
          <w:rPr>
            <w:noProof/>
            <w:webHidden/>
          </w:rPr>
          <w:t>23</w:t>
        </w:r>
        <w:r>
          <w:rPr>
            <w:noProof/>
            <w:webHidden/>
          </w:rPr>
          <w:fldChar w:fldCharType="end"/>
        </w:r>
      </w:hyperlink>
    </w:p>
    <w:p w14:paraId="6E49505E" w14:textId="77777777" w:rsidR="00780F69" w:rsidRDefault="00780F69">
      <w:pPr>
        <w:pStyle w:val="TOC3"/>
        <w:rPr>
          <w:rFonts w:ascii="Times New Roman" w:hAnsi="Times New Roman"/>
          <w:noProof/>
          <w:kern w:val="2"/>
          <w:szCs w:val="24"/>
        </w:rPr>
      </w:pPr>
      <w:hyperlink w:anchor="_Toc247460015" w:history="1">
        <w:r w:rsidRPr="005B71D2">
          <w:rPr>
            <w:rStyle w:val="a9"/>
            <w:noProof/>
          </w:rPr>
          <w:t>9.1.2</w:t>
        </w:r>
        <w:r>
          <w:rPr>
            <w:rFonts w:ascii="Times New Roman" w:hAnsi="Times New Roman"/>
            <w:noProof/>
            <w:kern w:val="2"/>
            <w:szCs w:val="24"/>
          </w:rPr>
          <w:tab/>
        </w:r>
        <w:r w:rsidRPr="005B71D2">
          <w:rPr>
            <w:rStyle w:val="a9"/>
            <w:rFonts w:hint="eastAsia"/>
            <w:noProof/>
          </w:rPr>
          <w:t>性能管理界面描述</w:t>
        </w:r>
        <w:r>
          <w:rPr>
            <w:noProof/>
            <w:webHidden/>
          </w:rPr>
          <w:tab/>
        </w:r>
        <w:r>
          <w:rPr>
            <w:noProof/>
            <w:webHidden/>
          </w:rPr>
          <w:fldChar w:fldCharType="begin"/>
        </w:r>
        <w:r>
          <w:rPr>
            <w:noProof/>
            <w:webHidden/>
          </w:rPr>
          <w:instrText xml:space="preserve"> PAGEREF _Toc247460015 \h </w:instrText>
        </w:r>
        <w:r>
          <w:rPr>
            <w:noProof/>
          </w:rPr>
        </w:r>
        <w:r>
          <w:rPr>
            <w:noProof/>
            <w:webHidden/>
          </w:rPr>
          <w:fldChar w:fldCharType="separate"/>
        </w:r>
        <w:r w:rsidR="004A1EEE">
          <w:rPr>
            <w:noProof/>
            <w:webHidden/>
          </w:rPr>
          <w:t>23</w:t>
        </w:r>
        <w:r>
          <w:rPr>
            <w:noProof/>
            <w:webHidden/>
          </w:rPr>
          <w:fldChar w:fldCharType="end"/>
        </w:r>
      </w:hyperlink>
    </w:p>
    <w:p w14:paraId="0D9D1E43" w14:textId="77777777" w:rsidR="00780F69" w:rsidRDefault="00780F69">
      <w:pPr>
        <w:pStyle w:val="TOC3"/>
        <w:rPr>
          <w:rFonts w:ascii="Times New Roman" w:hAnsi="Times New Roman"/>
          <w:noProof/>
          <w:kern w:val="2"/>
          <w:szCs w:val="24"/>
        </w:rPr>
      </w:pPr>
      <w:hyperlink w:anchor="_Toc247460016" w:history="1">
        <w:r w:rsidRPr="005B71D2">
          <w:rPr>
            <w:rStyle w:val="a9"/>
            <w:noProof/>
          </w:rPr>
          <w:t>9.1.3</w:t>
        </w:r>
        <w:r>
          <w:rPr>
            <w:rFonts w:ascii="Times New Roman" w:hAnsi="Times New Roman"/>
            <w:noProof/>
            <w:kern w:val="2"/>
            <w:szCs w:val="24"/>
          </w:rPr>
          <w:tab/>
        </w:r>
        <w:r w:rsidRPr="005B71D2">
          <w:rPr>
            <w:rStyle w:val="a9"/>
            <w:rFonts w:hint="eastAsia"/>
            <w:noProof/>
          </w:rPr>
          <w:t>安全管理界面描述</w:t>
        </w:r>
        <w:r>
          <w:rPr>
            <w:noProof/>
            <w:webHidden/>
          </w:rPr>
          <w:tab/>
        </w:r>
        <w:r>
          <w:rPr>
            <w:noProof/>
            <w:webHidden/>
          </w:rPr>
          <w:fldChar w:fldCharType="begin"/>
        </w:r>
        <w:r>
          <w:rPr>
            <w:noProof/>
            <w:webHidden/>
          </w:rPr>
          <w:instrText xml:space="preserve"> PAGEREF _Toc247460016 \h </w:instrText>
        </w:r>
        <w:r>
          <w:rPr>
            <w:noProof/>
          </w:rPr>
        </w:r>
        <w:r>
          <w:rPr>
            <w:noProof/>
            <w:webHidden/>
          </w:rPr>
          <w:fldChar w:fldCharType="separate"/>
        </w:r>
        <w:r w:rsidR="004A1EEE">
          <w:rPr>
            <w:noProof/>
            <w:webHidden/>
          </w:rPr>
          <w:t>23</w:t>
        </w:r>
        <w:r>
          <w:rPr>
            <w:noProof/>
            <w:webHidden/>
          </w:rPr>
          <w:fldChar w:fldCharType="end"/>
        </w:r>
      </w:hyperlink>
    </w:p>
    <w:p w14:paraId="5F9EAA68" w14:textId="77777777" w:rsidR="00780F69" w:rsidRDefault="00780F69">
      <w:pPr>
        <w:pStyle w:val="TOC3"/>
        <w:rPr>
          <w:rFonts w:ascii="Times New Roman" w:hAnsi="Times New Roman"/>
          <w:noProof/>
          <w:kern w:val="2"/>
          <w:szCs w:val="24"/>
        </w:rPr>
      </w:pPr>
      <w:hyperlink w:anchor="_Toc247460017" w:history="1">
        <w:r w:rsidRPr="005B71D2">
          <w:rPr>
            <w:rStyle w:val="a9"/>
            <w:noProof/>
          </w:rPr>
          <w:t>9.1.4</w:t>
        </w:r>
        <w:r>
          <w:rPr>
            <w:rFonts w:ascii="Times New Roman" w:hAnsi="Times New Roman"/>
            <w:noProof/>
            <w:kern w:val="2"/>
            <w:szCs w:val="24"/>
          </w:rPr>
          <w:tab/>
        </w:r>
        <w:r w:rsidRPr="005B71D2">
          <w:rPr>
            <w:rStyle w:val="a9"/>
            <w:rFonts w:hint="eastAsia"/>
            <w:noProof/>
          </w:rPr>
          <w:t>配置管理界面描述</w:t>
        </w:r>
        <w:r>
          <w:rPr>
            <w:noProof/>
            <w:webHidden/>
          </w:rPr>
          <w:tab/>
        </w:r>
        <w:r>
          <w:rPr>
            <w:noProof/>
            <w:webHidden/>
          </w:rPr>
          <w:fldChar w:fldCharType="begin"/>
        </w:r>
        <w:r>
          <w:rPr>
            <w:noProof/>
            <w:webHidden/>
          </w:rPr>
          <w:instrText xml:space="preserve"> PAGEREF _Toc247460017 \h </w:instrText>
        </w:r>
        <w:r>
          <w:rPr>
            <w:noProof/>
          </w:rPr>
        </w:r>
        <w:r>
          <w:rPr>
            <w:noProof/>
            <w:webHidden/>
          </w:rPr>
          <w:fldChar w:fldCharType="separate"/>
        </w:r>
        <w:r w:rsidR="004A1EEE">
          <w:rPr>
            <w:noProof/>
            <w:webHidden/>
          </w:rPr>
          <w:t>23</w:t>
        </w:r>
        <w:r>
          <w:rPr>
            <w:noProof/>
            <w:webHidden/>
          </w:rPr>
          <w:fldChar w:fldCharType="end"/>
        </w:r>
      </w:hyperlink>
    </w:p>
    <w:p w14:paraId="64FC4F37" w14:textId="77777777" w:rsidR="00780F69" w:rsidRDefault="00780F69">
      <w:pPr>
        <w:pStyle w:val="TOC3"/>
        <w:rPr>
          <w:rFonts w:ascii="Times New Roman" w:hAnsi="Times New Roman"/>
          <w:noProof/>
          <w:kern w:val="2"/>
          <w:szCs w:val="24"/>
        </w:rPr>
      </w:pPr>
      <w:hyperlink w:anchor="_Toc247460018" w:history="1">
        <w:r w:rsidRPr="005B71D2">
          <w:rPr>
            <w:rStyle w:val="a9"/>
            <w:noProof/>
          </w:rPr>
          <w:t>9.1.5</w:t>
        </w:r>
        <w:r>
          <w:rPr>
            <w:rFonts w:ascii="Times New Roman" w:hAnsi="Times New Roman"/>
            <w:noProof/>
            <w:kern w:val="2"/>
            <w:szCs w:val="24"/>
          </w:rPr>
          <w:tab/>
        </w:r>
        <w:r w:rsidRPr="005B71D2">
          <w:rPr>
            <w:rStyle w:val="a9"/>
            <w:rFonts w:hint="eastAsia"/>
            <w:noProof/>
          </w:rPr>
          <w:t>记账管理界面描述</w:t>
        </w:r>
        <w:r>
          <w:rPr>
            <w:noProof/>
            <w:webHidden/>
          </w:rPr>
          <w:tab/>
        </w:r>
        <w:r>
          <w:rPr>
            <w:noProof/>
            <w:webHidden/>
          </w:rPr>
          <w:fldChar w:fldCharType="begin"/>
        </w:r>
        <w:r>
          <w:rPr>
            <w:noProof/>
            <w:webHidden/>
          </w:rPr>
          <w:instrText xml:space="preserve"> PAGEREF _Toc247460018 \h </w:instrText>
        </w:r>
        <w:r>
          <w:rPr>
            <w:noProof/>
          </w:rPr>
        </w:r>
        <w:r>
          <w:rPr>
            <w:noProof/>
            <w:webHidden/>
          </w:rPr>
          <w:fldChar w:fldCharType="separate"/>
        </w:r>
        <w:r w:rsidR="004A1EEE">
          <w:rPr>
            <w:noProof/>
            <w:webHidden/>
          </w:rPr>
          <w:t>23</w:t>
        </w:r>
        <w:r>
          <w:rPr>
            <w:noProof/>
            <w:webHidden/>
          </w:rPr>
          <w:fldChar w:fldCharType="end"/>
        </w:r>
      </w:hyperlink>
    </w:p>
    <w:p w14:paraId="3E77DF5A" w14:textId="77777777" w:rsidR="00780F69" w:rsidRDefault="00780F69">
      <w:pPr>
        <w:pStyle w:val="TOC2"/>
        <w:rPr>
          <w:rFonts w:ascii="Times New Roman" w:hAnsi="Times New Roman"/>
          <w:noProof/>
          <w:kern w:val="2"/>
          <w:szCs w:val="24"/>
        </w:rPr>
      </w:pPr>
      <w:hyperlink w:anchor="_Toc247460019" w:history="1">
        <w:r w:rsidRPr="005B71D2">
          <w:rPr>
            <w:rStyle w:val="a9"/>
            <w:noProof/>
          </w:rPr>
          <w:t>9.2</w:t>
        </w:r>
        <w:r>
          <w:rPr>
            <w:rFonts w:ascii="Times New Roman" w:hAnsi="Times New Roman"/>
            <w:noProof/>
            <w:kern w:val="2"/>
            <w:szCs w:val="24"/>
          </w:rPr>
          <w:tab/>
        </w:r>
        <w:r w:rsidRPr="005B71D2">
          <w:rPr>
            <w:rStyle w:val="a9"/>
            <w:rFonts w:hint="eastAsia"/>
            <w:noProof/>
          </w:rPr>
          <w:t>网管接口定义</w:t>
        </w:r>
        <w:r>
          <w:rPr>
            <w:noProof/>
            <w:webHidden/>
          </w:rPr>
          <w:tab/>
        </w:r>
        <w:r>
          <w:rPr>
            <w:noProof/>
            <w:webHidden/>
          </w:rPr>
          <w:fldChar w:fldCharType="begin"/>
        </w:r>
        <w:r>
          <w:rPr>
            <w:noProof/>
            <w:webHidden/>
          </w:rPr>
          <w:instrText xml:space="preserve"> PAGEREF _Toc247460019 \h </w:instrText>
        </w:r>
        <w:r>
          <w:rPr>
            <w:noProof/>
          </w:rPr>
        </w:r>
        <w:r>
          <w:rPr>
            <w:noProof/>
            <w:webHidden/>
          </w:rPr>
          <w:fldChar w:fldCharType="separate"/>
        </w:r>
        <w:r w:rsidR="004A1EEE">
          <w:rPr>
            <w:noProof/>
            <w:webHidden/>
          </w:rPr>
          <w:t>23</w:t>
        </w:r>
        <w:r>
          <w:rPr>
            <w:noProof/>
            <w:webHidden/>
          </w:rPr>
          <w:fldChar w:fldCharType="end"/>
        </w:r>
      </w:hyperlink>
    </w:p>
    <w:p w14:paraId="17C04887" w14:textId="77777777" w:rsidR="00780F69" w:rsidRDefault="00780F69">
      <w:pPr>
        <w:pStyle w:val="TOC2"/>
        <w:rPr>
          <w:rFonts w:ascii="Times New Roman" w:hAnsi="Times New Roman"/>
          <w:noProof/>
          <w:kern w:val="2"/>
          <w:szCs w:val="24"/>
        </w:rPr>
      </w:pPr>
      <w:hyperlink w:anchor="_Toc247460020" w:history="1">
        <w:r w:rsidRPr="005B71D2">
          <w:rPr>
            <w:rStyle w:val="a9"/>
            <w:noProof/>
          </w:rPr>
          <w:t>9.3</w:t>
        </w:r>
        <w:r>
          <w:rPr>
            <w:rFonts w:ascii="Times New Roman" w:hAnsi="Times New Roman"/>
            <w:noProof/>
            <w:kern w:val="2"/>
            <w:szCs w:val="24"/>
          </w:rPr>
          <w:tab/>
        </w:r>
        <w:r w:rsidRPr="005B71D2">
          <w:rPr>
            <w:rStyle w:val="a9"/>
            <w:rFonts w:hint="eastAsia"/>
            <w:noProof/>
          </w:rPr>
          <w:t>远程维护</w:t>
        </w:r>
        <w:r>
          <w:rPr>
            <w:noProof/>
            <w:webHidden/>
          </w:rPr>
          <w:tab/>
        </w:r>
        <w:r>
          <w:rPr>
            <w:noProof/>
            <w:webHidden/>
          </w:rPr>
          <w:fldChar w:fldCharType="begin"/>
        </w:r>
        <w:r>
          <w:rPr>
            <w:noProof/>
            <w:webHidden/>
          </w:rPr>
          <w:instrText xml:space="preserve"> PAGEREF _Toc247460020 \h </w:instrText>
        </w:r>
        <w:r>
          <w:rPr>
            <w:noProof/>
          </w:rPr>
        </w:r>
        <w:r>
          <w:rPr>
            <w:noProof/>
            <w:webHidden/>
          </w:rPr>
          <w:fldChar w:fldCharType="separate"/>
        </w:r>
        <w:r w:rsidR="004A1EEE">
          <w:rPr>
            <w:noProof/>
            <w:webHidden/>
          </w:rPr>
          <w:t>23</w:t>
        </w:r>
        <w:r>
          <w:rPr>
            <w:noProof/>
            <w:webHidden/>
          </w:rPr>
          <w:fldChar w:fldCharType="end"/>
        </w:r>
      </w:hyperlink>
    </w:p>
    <w:p w14:paraId="46AB2BCC" w14:textId="77777777" w:rsidR="00780F69" w:rsidRDefault="00780F69">
      <w:pPr>
        <w:pStyle w:val="TOC2"/>
        <w:rPr>
          <w:rFonts w:ascii="Times New Roman" w:hAnsi="Times New Roman"/>
          <w:noProof/>
          <w:kern w:val="2"/>
          <w:szCs w:val="24"/>
        </w:rPr>
      </w:pPr>
      <w:hyperlink w:anchor="_Toc247460021" w:history="1">
        <w:r w:rsidRPr="005B71D2">
          <w:rPr>
            <w:rStyle w:val="a9"/>
            <w:noProof/>
          </w:rPr>
          <w:t>9.4</w:t>
        </w:r>
        <w:r>
          <w:rPr>
            <w:rFonts w:ascii="Times New Roman" w:hAnsi="Times New Roman"/>
            <w:noProof/>
            <w:kern w:val="2"/>
            <w:szCs w:val="24"/>
          </w:rPr>
          <w:tab/>
        </w:r>
        <w:r w:rsidRPr="005B71D2">
          <w:rPr>
            <w:rStyle w:val="a9"/>
            <w:rFonts w:hint="eastAsia"/>
            <w:noProof/>
          </w:rPr>
          <w:t>软硬件版本信息在线上报</w:t>
        </w:r>
        <w:r w:rsidRPr="005B71D2">
          <w:rPr>
            <w:rStyle w:val="a9"/>
            <w:noProof/>
          </w:rPr>
          <w:t>/</w:t>
        </w:r>
        <w:r w:rsidRPr="005B71D2">
          <w:rPr>
            <w:rStyle w:val="a9"/>
            <w:rFonts w:hint="eastAsia"/>
            <w:noProof/>
          </w:rPr>
          <w:t>在线加载</w:t>
        </w:r>
        <w:r>
          <w:rPr>
            <w:noProof/>
            <w:webHidden/>
          </w:rPr>
          <w:tab/>
        </w:r>
        <w:r>
          <w:rPr>
            <w:noProof/>
            <w:webHidden/>
          </w:rPr>
          <w:fldChar w:fldCharType="begin"/>
        </w:r>
        <w:r>
          <w:rPr>
            <w:noProof/>
            <w:webHidden/>
          </w:rPr>
          <w:instrText xml:space="preserve"> PAGEREF _Toc247460021 \h </w:instrText>
        </w:r>
        <w:r>
          <w:rPr>
            <w:noProof/>
          </w:rPr>
        </w:r>
        <w:r>
          <w:rPr>
            <w:noProof/>
            <w:webHidden/>
          </w:rPr>
          <w:fldChar w:fldCharType="separate"/>
        </w:r>
        <w:r w:rsidR="004A1EEE">
          <w:rPr>
            <w:noProof/>
            <w:webHidden/>
          </w:rPr>
          <w:t>24</w:t>
        </w:r>
        <w:r>
          <w:rPr>
            <w:noProof/>
            <w:webHidden/>
          </w:rPr>
          <w:fldChar w:fldCharType="end"/>
        </w:r>
      </w:hyperlink>
    </w:p>
    <w:p w14:paraId="2FBC1943" w14:textId="77777777" w:rsidR="00780F69" w:rsidRDefault="00780F69">
      <w:pPr>
        <w:pStyle w:val="TOC2"/>
        <w:rPr>
          <w:rFonts w:ascii="Times New Roman" w:hAnsi="Times New Roman"/>
          <w:noProof/>
          <w:kern w:val="2"/>
          <w:szCs w:val="24"/>
        </w:rPr>
      </w:pPr>
      <w:hyperlink w:anchor="_Toc247460022" w:history="1">
        <w:r w:rsidRPr="005B71D2">
          <w:rPr>
            <w:rStyle w:val="a9"/>
            <w:noProof/>
          </w:rPr>
          <w:t>9.5</w:t>
        </w:r>
        <w:r>
          <w:rPr>
            <w:rFonts w:ascii="Times New Roman" w:hAnsi="Times New Roman"/>
            <w:noProof/>
            <w:kern w:val="2"/>
            <w:szCs w:val="24"/>
          </w:rPr>
          <w:tab/>
        </w:r>
        <w:r w:rsidRPr="005B71D2">
          <w:rPr>
            <w:rStyle w:val="a9"/>
            <w:rFonts w:hint="eastAsia"/>
            <w:noProof/>
          </w:rPr>
          <w:t>数据设定与操作</w:t>
        </w:r>
        <w:r>
          <w:rPr>
            <w:noProof/>
            <w:webHidden/>
          </w:rPr>
          <w:tab/>
        </w:r>
        <w:r>
          <w:rPr>
            <w:noProof/>
            <w:webHidden/>
          </w:rPr>
          <w:fldChar w:fldCharType="begin"/>
        </w:r>
        <w:r>
          <w:rPr>
            <w:noProof/>
            <w:webHidden/>
          </w:rPr>
          <w:instrText xml:space="preserve"> PAGEREF _Toc247460022 \h </w:instrText>
        </w:r>
        <w:r>
          <w:rPr>
            <w:noProof/>
          </w:rPr>
        </w:r>
        <w:r>
          <w:rPr>
            <w:noProof/>
            <w:webHidden/>
          </w:rPr>
          <w:fldChar w:fldCharType="separate"/>
        </w:r>
        <w:r w:rsidR="004A1EEE">
          <w:rPr>
            <w:noProof/>
            <w:webHidden/>
          </w:rPr>
          <w:t>24</w:t>
        </w:r>
        <w:r>
          <w:rPr>
            <w:noProof/>
            <w:webHidden/>
          </w:rPr>
          <w:fldChar w:fldCharType="end"/>
        </w:r>
      </w:hyperlink>
    </w:p>
    <w:p w14:paraId="5E21E53F" w14:textId="77777777" w:rsidR="00780F69" w:rsidRDefault="00780F69">
      <w:pPr>
        <w:pStyle w:val="TOC1"/>
        <w:rPr>
          <w:rFonts w:ascii="Times New Roman" w:hAnsi="Times New Roman"/>
          <w:noProof/>
          <w:kern w:val="2"/>
          <w:szCs w:val="24"/>
        </w:rPr>
      </w:pPr>
      <w:hyperlink w:anchor="_Toc247460023" w:history="1">
        <w:r w:rsidRPr="005B71D2">
          <w:rPr>
            <w:rStyle w:val="a9"/>
            <w:noProof/>
          </w:rPr>
          <w:t>10</w:t>
        </w:r>
        <w:r>
          <w:rPr>
            <w:rFonts w:ascii="Times New Roman" w:hAnsi="Times New Roman"/>
            <w:noProof/>
            <w:kern w:val="2"/>
            <w:szCs w:val="24"/>
          </w:rPr>
          <w:tab/>
        </w:r>
        <w:r w:rsidRPr="005B71D2">
          <w:rPr>
            <w:rStyle w:val="a9"/>
            <w:rFonts w:hint="eastAsia"/>
            <w:noProof/>
          </w:rPr>
          <w:t>专项设计</w:t>
        </w:r>
        <w:r>
          <w:rPr>
            <w:noProof/>
            <w:webHidden/>
          </w:rPr>
          <w:tab/>
        </w:r>
        <w:r>
          <w:rPr>
            <w:noProof/>
            <w:webHidden/>
          </w:rPr>
          <w:fldChar w:fldCharType="begin"/>
        </w:r>
        <w:r>
          <w:rPr>
            <w:noProof/>
            <w:webHidden/>
          </w:rPr>
          <w:instrText xml:space="preserve"> PAGEREF _Toc247460023 \h </w:instrText>
        </w:r>
        <w:r>
          <w:rPr>
            <w:noProof/>
          </w:rPr>
        </w:r>
        <w:r>
          <w:rPr>
            <w:noProof/>
            <w:webHidden/>
          </w:rPr>
          <w:fldChar w:fldCharType="separate"/>
        </w:r>
        <w:r w:rsidR="004A1EEE">
          <w:rPr>
            <w:noProof/>
            <w:webHidden/>
          </w:rPr>
          <w:t>24</w:t>
        </w:r>
        <w:r>
          <w:rPr>
            <w:noProof/>
            <w:webHidden/>
          </w:rPr>
          <w:fldChar w:fldCharType="end"/>
        </w:r>
      </w:hyperlink>
    </w:p>
    <w:p w14:paraId="55648DC8" w14:textId="77777777" w:rsidR="00780F69" w:rsidRDefault="00780F69">
      <w:pPr>
        <w:pStyle w:val="TOC2"/>
        <w:rPr>
          <w:rFonts w:ascii="Times New Roman" w:hAnsi="Times New Roman"/>
          <w:noProof/>
          <w:kern w:val="2"/>
          <w:szCs w:val="24"/>
        </w:rPr>
      </w:pPr>
      <w:hyperlink w:anchor="_Toc247460024" w:history="1">
        <w:r w:rsidRPr="005B71D2">
          <w:rPr>
            <w:rStyle w:val="a9"/>
            <w:noProof/>
          </w:rPr>
          <w:t>10.1</w:t>
        </w:r>
        <w:r>
          <w:rPr>
            <w:rFonts w:ascii="Times New Roman" w:hAnsi="Times New Roman"/>
            <w:noProof/>
            <w:kern w:val="2"/>
            <w:szCs w:val="24"/>
          </w:rPr>
          <w:tab/>
        </w:r>
        <w:r w:rsidRPr="005B71D2">
          <w:rPr>
            <w:rStyle w:val="a9"/>
            <w:rFonts w:hint="eastAsia"/>
            <w:noProof/>
          </w:rPr>
          <w:t>产品环境适应性设计</w:t>
        </w:r>
        <w:r>
          <w:rPr>
            <w:noProof/>
            <w:webHidden/>
          </w:rPr>
          <w:tab/>
        </w:r>
        <w:r>
          <w:rPr>
            <w:noProof/>
            <w:webHidden/>
          </w:rPr>
          <w:fldChar w:fldCharType="begin"/>
        </w:r>
        <w:r>
          <w:rPr>
            <w:noProof/>
            <w:webHidden/>
          </w:rPr>
          <w:instrText xml:space="preserve"> PAGEREF _Toc247460024 \h </w:instrText>
        </w:r>
        <w:r>
          <w:rPr>
            <w:noProof/>
          </w:rPr>
        </w:r>
        <w:r>
          <w:rPr>
            <w:noProof/>
            <w:webHidden/>
          </w:rPr>
          <w:fldChar w:fldCharType="separate"/>
        </w:r>
        <w:r w:rsidR="004A1EEE">
          <w:rPr>
            <w:noProof/>
            <w:webHidden/>
          </w:rPr>
          <w:t>24</w:t>
        </w:r>
        <w:r>
          <w:rPr>
            <w:noProof/>
            <w:webHidden/>
          </w:rPr>
          <w:fldChar w:fldCharType="end"/>
        </w:r>
      </w:hyperlink>
    </w:p>
    <w:p w14:paraId="0DA02114" w14:textId="77777777" w:rsidR="00780F69" w:rsidRDefault="00780F69">
      <w:pPr>
        <w:pStyle w:val="TOC2"/>
        <w:rPr>
          <w:rFonts w:ascii="Times New Roman" w:hAnsi="Times New Roman"/>
          <w:noProof/>
          <w:kern w:val="2"/>
          <w:szCs w:val="24"/>
        </w:rPr>
      </w:pPr>
      <w:hyperlink w:anchor="_Toc247460025" w:history="1">
        <w:r w:rsidRPr="005B71D2">
          <w:rPr>
            <w:rStyle w:val="a9"/>
            <w:noProof/>
          </w:rPr>
          <w:t>10.2</w:t>
        </w:r>
        <w:r>
          <w:rPr>
            <w:rFonts w:ascii="Times New Roman" w:hAnsi="Times New Roman"/>
            <w:noProof/>
            <w:kern w:val="2"/>
            <w:szCs w:val="24"/>
          </w:rPr>
          <w:tab/>
        </w:r>
        <w:r w:rsidRPr="005B71D2">
          <w:rPr>
            <w:rStyle w:val="a9"/>
            <w:rFonts w:hint="eastAsia"/>
            <w:noProof/>
          </w:rPr>
          <w:t>电磁兼容设计</w:t>
        </w:r>
        <w:r>
          <w:rPr>
            <w:noProof/>
            <w:webHidden/>
          </w:rPr>
          <w:tab/>
        </w:r>
        <w:r>
          <w:rPr>
            <w:noProof/>
            <w:webHidden/>
          </w:rPr>
          <w:fldChar w:fldCharType="begin"/>
        </w:r>
        <w:r>
          <w:rPr>
            <w:noProof/>
            <w:webHidden/>
          </w:rPr>
          <w:instrText xml:space="preserve"> PAGEREF _Toc247460025 \h </w:instrText>
        </w:r>
        <w:r>
          <w:rPr>
            <w:noProof/>
          </w:rPr>
        </w:r>
        <w:r>
          <w:rPr>
            <w:noProof/>
            <w:webHidden/>
          </w:rPr>
          <w:fldChar w:fldCharType="separate"/>
        </w:r>
        <w:r w:rsidR="004A1EEE">
          <w:rPr>
            <w:noProof/>
            <w:webHidden/>
          </w:rPr>
          <w:t>24</w:t>
        </w:r>
        <w:r>
          <w:rPr>
            <w:noProof/>
            <w:webHidden/>
          </w:rPr>
          <w:fldChar w:fldCharType="end"/>
        </w:r>
      </w:hyperlink>
    </w:p>
    <w:p w14:paraId="5321B390" w14:textId="77777777" w:rsidR="00780F69" w:rsidRDefault="00780F69">
      <w:pPr>
        <w:pStyle w:val="TOC1"/>
        <w:rPr>
          <w:rFonts w:ascii="Times New Roman" w:hAnsi="Times New Roman"/>
          <w:noProof/>
          <w:kern w:val="2"/>
          <w:szCs w:val="24"/>
        </w:rPr>
      </w:pPr>
      <w:hyperlink w:anchor="_Toc247460026" w:history="1">
        <w:r w:rsidRPr="005B71D2">
          <w:rPr>
            <w:rStyle w:val="a9"/>
            <w:noProof/>
          </w:rPr>
          <w:t>1) EMC</w:t>
        </w:r>
        <w:r w:rsidRPr="005B71D2">
          <w:rPr>
            <w:rStyle w:val="a9"/>
            <w:rFonts w:hint="eastAsia"/>
            <w:noProof/>
          </w:rPr>
          <w:t>指标分解</w:t>
        </w:r>
        <w:r>
          <w:rPr>
            <w:noProof/>
            <w:webHidden/>
          </w:rPr>
          <w:tab/>
        </w:r>
        <w:r>
          <w:rPr>
            <w:noProof/>
            <w:webHidden/>
          </w:rPr>
          <w:fldChar w:fldCharType="begin"/>
        </w:r>
        <w:r>
          <w:rPr>
            <w:noProof/>
            <w:webHidden/>
          </w:rPr>
          <w:instrText xml:space="preserve"> PAGEREF _Toc247460026 \h </w:instrText>
        </w:r>
        <w:r>
          <w:rPr>
            <w:noProof/>
          </w:rPr>
        </w:r>
        <w:r>
          <w:rPr>
            <w:noProof/>
            <w:webHidden/>
          </w:rPr>
          <w:fldChar w:fldCharType="separate"/>
        </w:r>
        <w:r w:rsidR="004A1EEE">
          <w:rPr>
            <w:noProof/>
            <w:webHidden/>
          </w:rPr>
          <w:t>24</w:t>
        </w:r>
        <w:r>
          <w:rPr>
            <w:noProof/>
            <w:webHidden/>
          </w:rPr>
          <w:fldChar w:fldCharType="end"/>
        </w:r>
      </w:hyperlink>
    </w:p>
    <w:p w14:paraId="4EF27719" w14:textId="77777777" w:rsidR="00780F69" w:rsidRDefault="00780F69">
      <w:pPr>
        <w:pStyle w:val="TOC2"/>
        <w:rPr>
          <w:rFonts w:ascii="Times New Roman" w:hAnsi="Times New Roman"/>
          <w:noProof/>
          <w:kern w:val="2"/>
          <w:szCs w:val="24"/>
        </w:rPr>
      </w:pPr>
      <w:hyperlink w:anchor="_Toc247460027" w:history="1">
        <w:r w:rsidRPr="005B71D2">
          <w:rPr>
            <w:rStyle w:val="a9"/>
            <w:noProof/>
          </w:rPr>
          <w:t>10.3</w:t>
        </w:r>
        <w:r>
          <w:rPr>
            <w:rFonts w:ascii="Times New Roman" w:hAnsi="Times New Roman"/>
            <w:noProof/>
            <w:kern w:val="2"/>
            <w:szCs w:val="24"/>
          </w:rPr>
          <w:tab/>
        </w:r>
        <w:r w:rsidRPr="005B71D2">
          <w:rPr>
            <w:rStyle w:val="a9"/>
            <w:rFonts w:hint="eastAsia"/>
            <w:noProof/>
          </w:rPr>
          <w:t>防雷设计</w:t>
        </w:r>
        <w:r>
          <w:rPr>
            <w:noProof/>
            <w:webHidden/>
          </w:rPr>
          <w:tab/>
        </w:r>
        <w:r>
          <w:rPr>
            <w:noProof/>
            <w:webHidden/>
          </w:rPr>
          <w:fldChar w:fldCharType="begin"/>
        </w:r>
        <w:r>
          <w:rPr>
            <w:noProof/>
            <w:webHidden/>
          </w:rPr>
          <w:instrText xml:space="preserve"> PAGEREF _Toc247460027 \h </w:instrText>
        </w:r>
        <w:r>
          <w:rPr>
            <w:noProof/>
          </w:rPr>
        </w:r>
        <w:r>
          <w:rPr>
            <w:noProof/>
            <w:webHidden/>
          </w:rPr>
          <w:fldChar w:fldCharType="separate"/>
        </w:r>
        <w:r w:rsidR="004A1EEE">
          <w:rPr>
            <w:noProof/>
            <w:webHidden/>
          </w:rPr>
          <w:t>25</w:t>
        </w:r>
        <w:r>
          <w:rPr>
            <w:noProof/>
            <w:webHidden/>
          </w:rPr>
          <w:fldChar w:fldCharType="end"/>
        </w:r>
      </w:hyperlink>
    </w:p>
    <w:p w14:paraId="46CFE77A" w14:textId="77777777" w:rsidR="00780F69" w:rsidRDefault="00780F69">
      <w:pPr>
        <w:pStyle w:val="TOC3"/>
        <w:rPr>
          <w:rFonts w:ascii="Times New Roman" w:hAnsi="Times New Roman"/>
          <w:noProof/>
          <w:kern w:val="2"/>
          <w:szCs w:val="24"/>
        </w:rPr>
      </w:pPr>
      <w:hyperlink w:anchor="_Toc247460028" w:history="1">
        <w:r w:rsidRPr="005B71D2">
          <w:rPr>
            <w:rStyle w:val="a9"/>
            <w:noProof/>
          </w:rPr>
          <w:t>10.3.1</w:t>
        </w:r>
        <w:r>
          <w:rPr>
            <w:rFonts w:ascii="Times New Roman" w:hAnsi="Times New Roman"/>
            <w:noProof/>
            <w:kern w:val="2"/>
            <w:szCs w:val="24"/>
          </w:rPr>
          <w:tab/>
        </w:r>
        <w:r w:rsidRPr="005B71D2">
          <w:rPr>
            <w:rStyle w:val="a9"/>
            <w:rFonts w:cs="宋体" w:hint="eastAsia"/>
            <w:noProof/>
          </w:rPr>
          <w:t>接地设计</w:t>
        </w:r>
        <w:r>
          <w:rPr>
            <w:noProof/>
            <w:webHidden/>
          </w:rPr>
          <w:tab/>
        </w:r>
        <w:r>
          <w:rPr>
            <w:noProof/>
            <w:webHidden/>
          </w:rPr>
          <w:fldChar w:fldCharType="begin"/>
        </w:r>
        <w:r>
          <w:rPr>
            <w:noProof/>
            <w:webHidden/>
          </w:rPr>
          <w:instrText xml:space="preserve"> PAGEREF _Toc247460028 \h </w:instrText>
        </w:r>
        <w:r>
          <w:rPr>
            <w:noProof/>
          </w:rPr>
        </w:r>
        <w:r>
          <w:rPr>
            <w:noProof/>
            <w:webHidden/>
          </w:rPr>
          <w:fldChar w:fldCharType="separate"/>
        </w:r>
        <w:r w:rsidR="004A1EEE">
          <w:rPr>
            <w:noProof/>
            <w:webHidden/>
          </w:rPr>
          <w:t>25</w:t>
        </w:r>
        <w:r>
          <w:rPr>
            <w:noProof/>
            <w:webHidden/>
          </w:rPr>
          <w:fldChar w:fldCharType="end"/>
        </w:r>
      </w:hyperlink>
    </w:p>
    <w:p w14:paraId="30F014A7" w14:textId="77777777" w:rsidR="00780F69" w:rsidRDefault="00780F69">
      <w:pPr>
        <w:pStyle w:val="TOC2"/>
        <w:rPr>
          <w:rFonts w:ascii="Times New Roman" w:hAnsi="Times New Roman"/>
          <w:noProof/>
          <w:kern w:val="2"/>
          <w:szCs w:val="24"/>
        </w:rPr>
      </w:pPr>
      <w:hyperlink w:anchor="_Toc247460029" w:history="1">
        <w:r w:rsidRPr="005B71D2">
          <w:rPr>
            <w:rStyle w:val="a9"/>
            <w:noProof/>
          </w:rPr>
          <w:t>10.4</w:t>
        </w:r>
        <w:r>
          <w:rPr>
            <w:rFonts w:ascii="Times New Roman" w:hAnsi="Times New Roman"/>
            <w:noProof/>
            <w:kern w:val="2"/>
            <w:szCs w:val="24"/>
          </w:rPr>
          <w:tab/>
        </w:r>
        <w:r w:rsidRPr="005B71D2">
          <w:rPr>
            <w:rStyle w:val="a9"/>
            <w:rFonts w:ascii="宋体" w:cs="宋体" w:hint="eastAsia"/>
            <w:noProof/>
          </w:rPr>
          <w:t>电缆设计</w:t>
        </w:r>
        <w:r>
          <w:rPr>
            <w:noProof/>
            <w:webHidden/>
          </w:rPr>
          <w:tab/>
        </w:r>
        <w:r>
          <w:rPr>
            <w:noProof/>
            <w:webHidden/>
          </w:rPr>
          <w:fldChar w:fldCharType="begin"/>
        </w:r>
        <w:r>
          <w:rPr>
            <w:noProof/>
            <w:webHidden/>
          </w:rPr>
          <w:instrText xml:space="preserve"> PAGEREF _Toc247460029 \h </w:instrText>
        </w:r>
        <w:r>
          <w:rPr>
            <w:noProof/>
          </w:rPr>
        </w:r>
        <w:r>
          <w:rPr>
            <w:noProof/>
            <w:webHidden/>
          </w:rPr>
          <w:fldChar w:fldCharType="separate"/>
        </w:r>
        <w:r w:rsidR="004A1EEE">
          <w:rPr>
            <w:noProof/>
            <w:webHidden/>
          </w:rPr>
          <w:t>25</w:t>
        </w:r>
        <w:r>
          <w:rPr>
            <w:noProof/>
            <w:webHidden/>
          </w:rPr>
          <w:fldChar w:fldCharType="end"/>
        </w:r>
      </w:hyperlink>
    </w:p>
    <w:p w14:paraId="055522A3" w14:textId="77777777" w:rsidR="00780F69" w:rsidRDefault="00780F69">
      <w:pPr>
        <w:pStyle w:val="TOC3"/>
        <w:rPr>
          <w:rFonts w:ascii="Times New Roman" w:hAnsi="Times New Roman"/>
          <w:noProof/>
          <w:kern w:val="2"/>
          <w:szCs w:val="24"/>
        </w:rPr>
      </w:pPr>
      <w:hyperlink w:anchor="_Toc247460030" w:history="1">
        <w:r w:rsidRPr="005B71D2">
          <w:rPr>
            <w:rStyle w:val="a9"/>
            <w:rFonts w:cs="宋体"/>
            <w:noProof/>
          </w:rPr>
          <w:t>10.4.1</w:t>
        </w:r>
        <w:r>
          <w:rPr>
            <w:rFonts w:ascii="Times New Roman" w:hAnsi="Times New Roman"/>
            <w:noProof/>
            <w:kern w:val="2"/>
            <w:szCs w:val="24"/>
          </w:rPr>
          <w:tab/>
        </w:r>
        <w:r w:rsidRPr="005B71D2">
          <w:rPr>
            <w:rStyle w:val="a9"/>
            <w:rFonts w:cs="宋体" w:hint="eastAsia"/>
            <w:noProof/>
          </w:rPr>
          <w:t>系统电缆连接图</w:t>
        </w:r>
        <w:r>
          <w:rPr>
            <w:noProof/>
            <w:webHidden/>
          </w:rPr>
          <w:tab/>
        </w:r>
        <w:r>
          <w:rPr>
            <w:noProof/>
            <w:webHidden/>
          </w:rPr>
          <w:fldChar w:fldCharType="begin"/>
        </w:r>
        <w:r>
          <w:rPr>
            <w:noProof/>
            <w:webHidden/>
          </w:rPr>
          <w:instrText xml:space="preserve"> PAGEREF _Toc247460030 \h </w:instrText>
        </w:r>
        <w:r>
          <w:rPr>
            <w:noProof/>
          </w:rPr>
        </w:r>
        <w:r>
          <w:rPr>
            <w:noProof/>
            <w:webHidden/>
          </w:rPr>
          <w:fldChar w:fldCharType="separate"/>
        </w:r>
        <w:r w:rsidR="004A1EEE">
          <w:rPr>
            <w:noProof/>
            <w:webHidden/>
          </w:rPr>
          <w:t>25</w:t>
        </w:r>
        <w:r>
          <w:rPr>
            <w:noProof/>
            <w:webHidden/>
          </w:rPr>
          <w:fldChar w:fldCharType="end"/>
        </w:r>
      </w:hyperlink>
    </w:p>
    <w:p w14:paraId="2E1E8422" w14:textId="77777777" w:rsidR="00780F69" w:rsidRDefault="00780F69">
      <w:pPr>
        <w:pStyle w:val="TOC3"/>
        <w:rPr>
          <w:rFonts w:ascii="Times New Roman" w:hAnsi="Times New Roman"/>
          <w:noProof/>
          <w:kern w:val="2"/>
          <w:szCs w:val="24"/>
        </w:rPr>
      </w:pPr>
      <w:hyperlink w:anchor="_Toc247460031" w:history="1">
        <w:r w:rsidRPr="005B71D2">
          <w:rPr>
            <w:rStyle w:val="a9"/>
            <w:rFonts w:cs="宋体"/>
            <w:noProof/>
          </w:rPr>
          <w:t>10.4.2</w:t>
        </w:r>
        <w:r>
          <w:rPr>
            <w:rFonts w:ascii="Times New Roman" w:hAnsi="Times New Roman"/>
            <w:noProof/>
            <w:kern w:val="2"/>
            <w:szCs w:val="24"/>
          </w:rPr>
          <w:tab/>
        </w:r>
        <w:r w:rsidRPr="005B71D2">
          <w:rPr>
            <w:rStyle w:val="a9"/>
            <w:rFonts w:cs="宋体" w:hint="eastAsia"/>
            <w:noProof/>
          </w:rPr>
          <w:t>供、配电系统电缆设计</w:t>
        </w:r>
        <w:r>
          <w:rPr>
            <w:noProof/>
            <w:webHidden/>
          </w:rPr>
          <w:tab/>
        </w:r>
        <w:r>
          <w:rPr>
            <w:noProof/>
            <w:webHidden/>
          </w:rPr>
          <w:fldChar w:fldCharType="begin"/>
        </w:r>
        <w:r>
          <w:rPr>
            <w:noProof/>
            <w:webHidden/>
          </w:rPr>
          <w:instrText xml:space="preserve"> PAGEREF _Toc247460031 \h </w:instrText>
        </w:r>
        <w:r>
          <w:rPr>
            <w:noProof/>
          </w:rPr>
        </w:r>
        <w:r>
          <w:rPr>
            <w:noProof/>
            <w:webHidden/>
          </w:rPr>
          <w:fldChar w:fldCharType="separate"/>
        </w:r>
        <w:r w:rsidR="004A1EEE">
          <w:rPr>
            <w:noProof/>
            <w:webHidden/>
          </w:rPr>
          <w:t>26</w:t>
        </w:r>
        <w:r>
          <w:rPr>
            <w:noProof/>
            <w:webHidden/>
          </w:rPr>
          <w:fldChar w:fldCharType="end"/>
        </w:r>
      </w:hyperlink>
    </w:p>
    <w:p w14:paraId="63BFD9AD" w14:textId="77777777" w:rsidR="00780F69" w:rsidRDefault="00780F69">
      <w:pPr>
        <w:pStyle w:val="TOC3"/>
        <w:rPr>
          <w:rFonts w:ascii="Times New Roman" w:hAnsi="Times New Roman"/>
          <w:noProof/>
          <w:kern w:val="2"/>
          <w:szCs w:val="24"/>
        </w:rPr>
      </w:pPr>
      <w:hyperlink w:anchor="_Toc247460032" w:history="1">
        <w:r w:rsidRPr="005B71D2">
          <w:rPr>
            <w:rStyle w:val="a9"/>
            <w:rFonts w:cs="宋体"/>
            <w:noProof/>
          </w:rPr>
          <w:t>10.4.3</w:t>
        </w:r>
        <w:r>
          <w:rPr>
            <w:rFonts w:ascii="Times New Roman" w:hAnsi="Times New Roman"/>
            <w:noProof/>
            <w:kern w:val="2"/>
            <w:szCs w:val="24"/>
          </w:rPr>
          <w:tab/>
        </w:r>
        <w:r w:rsidRPr="005B71D2">
          <w:rPr>
            <w:rStyle w:val="a9"/>
            <w:rFonts w:cs="宋体" w:hint="eastAsia"/>
            <w:noProof/>
          </w:rPr>
          <w:t>接地系统电缆设计</w:t>
        </w:r>
        <w:r>
          <w:rPr>
            <w:noProof/>
            <w:webHidden/>
          </w:rPr>
          <w:tab/>
        </w:r>
        <w:r>
          <w:rPr>
            <w:noProof/>
            <w:webHidden/>
          </w:rPr>
          <w:fldChar w:fldCharType="begin"/>
        </w:r>
        <w:r>
          <w:rPr>
            <w:noProof/>
            <w:webHidden/>
          </w:rPr>
          <w:instrText xml:space="preserve"> PAGEREF _Toc247460032 \h </w:instrText>
        </w:r>
        <w:r>
          <w:rPr>
            <w:noProof/>
          </w:rPr>
        </w:r>
        <w:r>
          <w:rPr>
            <w:noProof/>
            <w:webHidden/>
          </w:rPr>
          <w:fldChar w:fldCharType="separate"/>
        </w:r>
        <w:r w:rsidR="004A1EEE">
          <w:rPr>
            <w:noProof/>
            <w:webHidden/>
          </w:rPr>
          <w:t>26</w:t>
        </w:r>
        <w:r>
          <w:rPr>
            <w:noProof/>
            <w:webHidden/>
          </w:rPr>
          <w:fldChar w:fldCharType="end"/>
        </w:r>
      </w:hyperlink>
    </w:p>
    <w:p w14:paraId="520EAD12" w14:textId="77777777" w:rsidR="00780F69" w:rsidRDefault="00780F69">
      <w:pPr>
        <w:pStyle w:val="TOC3"/>
        <w:rPr>
          <w:rFonts w:ascii="Times New Roman" w:hAnsi="Times New Roman"/>
          <w:noProof/>
          <w:kern w:val="2"/>
          <w:szCs w:val="24"/>
        </w:rPr>
      </w:pPr>
      <w:hyperlink w:anchor="_Toc247460033" w:history="1">
        <w:r w:rsidRPr="005B71D2">
          <w:rPr>
            <w:rStyle w:val="a9"/>
            <w:rFonts w:cs="宋体"/>
            <w:noProof/>
          </w:rPr>
          <w:t>10.4.4</w:t>
        </w:r>
        <w:r>
          <w:rPr>
            <w:rFonts w:ascii="Times New Roman" w:hAnsi="Times New Roman"/>
            <w:noProof/>
            <w:kern w:val="2"/>
            <w:szCs w:val="24"/>
          </w:rPr>
          <w:tab/>
        </w:r>
        <w:r w:rsidRPr="005B71D2">
          <w:rPr>
            <w:rStyle w:val="a9"/>
            <w:rFonts w:cs="宋体" w:hint="eastAsia"/>
            <w:noProof/>
          </w:rPr>
          <w:t>信号系统电缆设计</w:t>
        </w:r>
        <w:r>
          <w:rPr>
            <w:noProof/>
            <w:webHidden/>
          </w:rPr>
          <w:tab/>
        </w:r>
        <w:r>
          <w:rPr>
            <w:noProof/>
            <w:webHidden/>
          </w:rPr>
          <w:fldChar w:fldCharType="begin"/>
        </w:r>
        <w:r>
          <w:rPr>
            <w:noProof/>
            <w:webHidden/>
          </w:rPr>
          <w:instrText xml:space="preserve"> PAGEREF _Toc247460033 \h </w:instrText>
        </w:r>
        <w:r>
          <w:rPr>
            <w:noProof/>
          </w:rPr>
        </w:r>
        <w:r>
          <w:rPr>
            <w:noProof/>
            <w:webHidden/>
          </w:rPr>
          <w:fldChar w:fldCharType="separate"/>
        </w:r>
        <w:r w:rsidR="004A1EEE">
          <w:rPr>
            <w:noProof/>
            <w:webHidden/>
          </w:rPr>
          <w:t>26</w:t>
        </w:r>
        <w:r>
          <w:rPr>
            <w:noProof/>
            <w:webHidden/>
          </w:rPr>
          <w:fldChar w:fldCharType="end"/>
        </w:r>
      </w:hyperlink>
    </w:p>
    <w:p w14:paraId="1812629C" w14:textId="77777777" w:rsidR="00780F69" w:rsidRDefault="00780F69">
      <w:pPr>
        <w:pStyle w:val="TOC2"/>
        <w:rPr>
          <w:rFonts w:ascii="Times New Roman" w:hAnsi="Times New Roman"/>
          <w:noProof/>
          <w:kern w:val="2"/>
          <w:szCs w:val="24"/>
        </w:rPr>
      </w:pPr>
      <w:hyperlink w:anchor="_Toc247460034" w:history="1">
        <w:r w:rsidRPr="005B71D2">
          <w:rPr>
            <w:rStyle w:val="a9"/>
            <w:noProof/>
          </w:rPr>
          <w:t>10.5</w:t>
        </w:r>
        <w:r>
          <w:rPr>
            <w:rFonts w:ascii="Times New Roman" w:hAnsi="Times New Roman"/>
            <w:noProof/>
            <w:kern w:val="2"/>
            <w:szCs w:val="24"/>
          </w:rPr>
          <w:tab/>
        </w:r>
        <w:r w:rsidRPr="005B71D2">
          <w:rPr>
            <w:rStyle w:val="a9"/>
            <w:rFonts w:ascii="宋体" w:cs="宋体" w:hint="eastAsia"/>
            <w:noProof/>
          </w:rPr>
          <w:t>信号完整性设计</w:t>
        </w:r>
        <w:r>
          <w:rPr>
            <w:noProof/>
            <w:webHidden/>
          </w:rPr>
          <w:tab/>
        </w:r>
        <w:r>
          <w:rPr>
            <w:noProof/>
            <w:webHidden/>
          </w:rPr>
          <w:fldChar w:fldCharType="begin"/>
        </w:r>
        <w:r>
          <w:rPr>
            <w:noProof/>
            <w:webHidden/>
          </w:rPr>
          <w:instrText xml:space="preserve"> PAGEREF _Toc247460034 \h </w:instrText>
        </w:r>
        <w:r>
          <w:rPr>
            <w:noProof/>
          </w:rPr>
        </w:r>
        <w:r>
          <w:rPr>
            <w:noProof/>
            <w:webHidden/>
          </w:rPr>
          <w:fldChar w:fldCharType="separate"/>
        </w:r>
        <w:r w:rsidR="004A1EEE">
          <w:rPr>
            <w:noProof/>
            <w:webHidden/>
          </w:rPr>
          <w:t>26</w:t>
        </w:r>
        <w:r>
          <w:rPr>
            <w:noProof/>
            <w:webHidden/>
          </w:rPr>
          <w:fldChar w:fldCharType="end"/>
        </w:r>
      </w:hyperlink>
    </w:p>
    <w:p w14:paraId="145DB0B3" w14:textId="77777777" w:rsidR="00780F69" w:rsidRDefault="00780F69">
      <w:pPr>
        <w:pStyle w:val="TOC3"/>
        <w:rPr>
          <w:rFonts w:ascii="Times New Roman" w:hAnsi="Times New Roman"/>
          <w:noProof/>
          <w:kern w:val="2"/>
          <w:szCs w:val="24"/>
        </w:rPr>
      </w:pPr>
      <w:hyperlink w:anchor="_Toc247460035" w:history="1">
        <w:r w:rsidRPr="005B71D2">
          <w:rPr>
            <w:rStyle w:val="a9"/>
            <w:noProof/>
          </w:rPr>
          <w:t>10.5.1</w:t>
        </w:r>
        <w:r>
          <w:rPr>
            <w:rFonts w:ascii="Times New Roman" w:hAnsi="Times New Roman"/>
            <w:noProof/>
            <w:kern w:val="2"/>
            <w:szCs w:val="24"/>
          </w:rPr>
          <w:tab/>
        </w:r>
        <w:r w:rsidRPr="005B71D2">
          <w:rPr>
            <w:rStyle w:val="a9"/>
            <w:rFonts w:hint="eastAsia"/>
            <w:noProof/>
          </w:rPr>
          <w:t>系统模块划分</w:t>
        </w:r>
        <w:r>
          <w:rPr>
            <w:noProof/>
            <w:webHidden/>
          </w:rPr>
          <w:tab/>
        </w:r>
        <w:r>
          <w:rPr>
            <w:noProof/>
            <w:webHidden/>
          </w:rPr>
          <w:fldChar w:fldCharType="begin"/>
        </w:r>
        <w:r>
          <w:rPr>
            <w:noProof/>
            <w:webHidden/>
          </w:rPr>
          <w:instrText xml:space="preserve"> PAGEREF _Toc247460035 \h </w:instrText>
        </w:r>
        <w:r>
          <w:rPr>
            <w:noProof/>
          </w:rPr>
        </w:r>
        <w:r>
          <w:rPr>
            <w:noProof/>
            <w:webHidden/>
          </w:rPr>
          <w:fldChar w:fldCharType="separate"/>
        </w:r>
        <w:r w:rsidR="004A1EEE">
          <w:rPr>
            <w:noProof/>
            <w:webHidden/>
          </w:rPr>
          <w:t>26</w:t>
        </w:r>
        <w:r>
          <w:rPr>
            <w:noProof/>
            <w:webHidden/>
          </w:rPr>
          <w:fldChar w:fldCharType="end"/>
        </w:r>
      </w:hyperlink>
    </w:p>
    <w:p w14:paraId="69507514" w14:textId="77777777" w:rsidR="00780F69" w:rsidRDefault="00780F69">
      <w:pPr>
        <w:pStyle w:val="TOC3"/>
        <w:rPr>
          <w:rFonts w:ascii="Times New Roman" w:hAnsi="Times New Roman"/>
          <w:noProof/>
          <w:kern w:val="2"/>
          <w:szCs w:val="24"/>
        </w:rPr>
      </w:pPr>
      <w:hyperlink w:anchor="_Toc247460036" w:history="1">
        <w:r w:rsidRPr="005B71D2">
          <w:rPr>
            <w:rStyle w:val="a9"/>
            <w:noProof/>
          </w:rPr>
          <w:t>10.5.2</w:t>
        </w:r>
        <w:r>
          <w:rPr>
            <w:rFonts w:ascii="Times New Roman" w:hAnsi="Times New Roman"/>
            <w:noProof/>
            <w:kern w:val="2"/>
            <w:szCs w:val="24"/>
          </w:rPr>
          <w:tab/>
        </w:r>
        <w:r w:rsidRPr="005B71D2">
          <w:rPr>
            <w:rStyle w:val="a9"/>
            <w:rFonts w:hint="eastAsia"/>
            <w:noProof/>
          </w:rPr>
          <w:t>系统互连设计方案</w:t>
        </w:r>
        <w:r>
          <w:rPr>
            <w:noProof/>
            <w:webHidden/>
          </w:rPr>
          <w:tab/>
        </w:r>
        <w:r>
          <w:rPr>
            <w:noProof/>
            <w:webHidden/>
          </w:rPr>
          <w:fldChar w:fldCharType="begin"/>
        </w:r>
        <w:r>
          <w:rPr>
            <w:noProof/>
            <w:webHidden/>
          </w:rPr>
          <w:instrText xml:space="preserve"> PAGEREF _Toc247460036 \h </w:instrText>
        </w:r>
        <w:r>
          <w:rPr>
            <w:noProof/>
          </w:rPr>
        </w:r>
        <w:r>
          <w:rPr>
            <w:noProof/>
            <w:webHidden/>
          </w:rPr>
          <w:fldChar w:fldCharType="separate"/>
        </w:r>
        <w:r w:rsidR="004A1EEE">
          <w:rPr>
            <w:noProof/>
            <w:webHidden/>
          </w:rPr>
          <w:t>26</w:t>
        </w:r>
        <w:r>
          <w:rPr>
            <w:noProof/>
            <w:webHidden/>
          </w:rPr>
          <w:fldChar w:fldCharType="end"/>
        </w:r>
      </w:hyperlink>
    </w:p>
    <w:p w14:paraId="4EA866FE" w14:textId="77777777" w:rsidR="00780F69" w:rsidRDefault="00780F69">
      <w:pPr>
        <w:pStyle w:val="TOC3"/>
        <w:rPr>
          <w:rFonts w:ascii="Times New Roman" w:hAnsi="Times New Roman"/>
          <w:noProof/>
          <w:kern w:val="2"/>
          <w:szCs w:val="24"/>
        </w:rPr>
      </w:pPr>
      <w:hyperlink w:anchor="_Toc247460037" w:history="1">
        <w:r w:rsidRPr="005B71D2">
          <w:rPr>
            <w:rStyle w:val="a9"/>
            <w:noProof/>
          </w:rPr>
          <w:t>10.5.3</w:t>
        </w:r>
        <w:r>
          <w:rPr>
            <w:rFonts w:ascii="Times New Roman" w:hAnsi="Times New Roman"/>
            <w:noProof/>
            <w:kern w:val="2"/>
            <w:szCs w:val="24"/>
          </w:rPr>
          <w:tab/>
        </w:r>
        <w:r w:rsidRPr="005B71D2">
          <w:rPr>
            <w:rStyle w:val="a9"/>
            <w:rFonts w:hint="eastAsia"/>
            <w:noProof/>
          </w:rPr>
          <w:t>关键总线分析</w:t>
        </w:r>
        <w:r>
          <w:rPr>
            <w:noProof/>
            <w:webHidden/>
          </w:rPr>
          <w:tab/>
        </w:r>
        <w:r>
          <w:rPr>
            <w:noProof/>
            <w:webHidden/>
          </w:rPr>
          <w:fldChar w:fldCharType="begin"/>
        </w:r>
        <w:r>
          <w:rPr>
            <w:noProof/>
            <w:webHidden/>
          </w:rPr>
          <w:instrText xml:space="preserve"> PAGEREF _Toc247460037 \h </w:instrText>
        </w:r>
        <w:r>
          <w:rPr>
            <w:noProof/>
          </w:rPr>
        </w:r>
        <w:r>
          <w:rPr>
            <w:noProof/>
            <w:webHidden/>
          </w:rPr>
          <w:fldChar w:fldCharType="separate"/>
        </w:r>
        <w:r w:rsidR="004A1EEE">
          <w:rPr>
            <w:noProof/>
            <w:webHidden/>
          </w:rPr>
          <w:t>26</w:t>
        </w:r>
        <w:r>
          <w:rPr>
            <w:noProof/>
            <w:webHidden/>
          </w:rPr>
          <w:fldChar w:fldCharType="end"/>
        </w:r>
      </w:hyperlink>
    </w:p>
    <w:p w14:paraId="2D83F93D" w14:textId="77777777" w:rsidR="00780F69" w:rsidRDefault="00780F69">
      <w:pPr>
        <w:pStyle w:val="TOC3"/>
        <w:rPr>
          <w:rFonts w:ascii="Times New Roman" w:hAnsi="Times New Roman"/>
          <w:noProof/>
          <w:kern w:val="2"/>
          <w:szCs w:val="24"/>
        </w:rPr>
      </w:pPr>
      <w:hyperlink w:anchor="_Toc247460038" w:history="1">
        <w:r w:rsidRPr="005B71D2">
          <w:rPr>
            <w:rStyle w:val="a9"/>
            <w:noProof/>
          </w:rPr>
          <w:t>10.5.4</w:t>
        </w:r>
        <w:r>
          <w:rPr>
            <w:rFonts w:ascii="Times New Roman" w:hAnsi="Times New Roman"/>
            <w:noProof/>
            <w:kern w:val="2"/>
            <w:szCs w:val="24"/>
          </w:rPr>
          <w:tab/>
        </w:r>
        <w:r w:rsidRPr="005B71D2">
          <w:rPr>
            <w:rStyle w:val="a9"/>
            <w:rFonts w:hint="eastAsia"/>
            <w:noProof/>
          </w:rPr>
          <w:t>关键元器件的应用分析</w:t>
        </w:r>
        <w:r>
          <w:rPr>
            <w:noProof/>
            <w:webHidden/>
          </w:rPr>
          <w:tab/>
        </w:r>
        <w:r>
          <w:rPr>
            <w:noProof/>
            <w:webHidden/>
          </w:rPr>
          <w:fldChar w:fldCharType="begin"/>
        </w:r>
        <w:r>
          <w:rPr>
            <w:noProof/>
            <w:webHidden/>
          </w:rPr>
          <w:instrText xml:space="preserve"> PAGEREF _Toc247460038 \h </w:instrText>
        </w:r>
        <w:r>
          <w:rPr>
            <w:noProof/>
          </w:rPr>
        </w:r>
        <w:r>
          <w:rPr>
            <w:noProof/>
            <w:webHidden/>
          </w:rPr>
          <w:fldChar w:fldCharType="separate"/>
        </w:r>
        <w:r w:rsidR="004A1EEE">
          <w:rPr>
            <w:noProof/>
            <w:webHidden/>
          </w:rPr>
          <w:t>26</w:t>
        </w:r>
        <w:r>
          <w:rPr>
            <w:noProof/>
            <w:webHidden/>
          </w:rPr>
          <w:fldChar w:fldCharType="end"/>
        </w:r>
      </w:hyperlink>
    </w:p>
    <w:p w14:paraId="3AFD6045" w14:textId="77777777" w:rsidR="00780F69" w:rsidRDefault="00780F69">
      <w:pPr>
        <w:pStyle w:val="TOC3"/>
        <w:rPr>
          <w:rFonts w:ascii="Times New Roman" w:hAnsi="Times New Roman"/>
          <w:noProof/>
          <w:kern w:val="2"/>
          <w:szCs w:val="24"/>
        </w:rPr>
      </w:pPr>
      <w:hyperlink w:anchor="_Toc247460039" w:history="1">
        <w:r w:rsidRPr="005B71D2">
          <w:rPr>
            <w:rStyle w:val="a9"/>
            <w:noProof/>
          </w:rPr>
          <w:t>10.5.5</w:t>
        </w:r>
        <w:r>
          <w:rPr>
            <w:rFonts w:ascii="Times New Roman" w:hAnsi="Times New Roman"/>
            <w:noProof/>
            <w:kern w:val="2"/>
            <w:szCs w:val="24"/>
          </w:rPr>
          <w:tab/>
        </w:r>
        <w:r w:rsidRPr="005B71D2">
          <w:rPr>
            <w:rStyle w:val="a9"/>
            <w:rFonts w:hint="eastAsia"/>
            <w:noProof/>
          </w:rPr>
          <w:t>物理实现关键技术分析</w:t>
        </w:r>
        <w:r>
          <w:rPr>
            <w:noProof/>
            <w:webHidden/>
          </w:rPr>
          <w:tab/>
        </w:r>
        <w:r>
          <w:rPr>
            <w:noProof/>
            <w:webHidden/>
          </w:rPr>
          <w:fldChar w:fldCharType="begin"/>
        </w:r>
        <w:r>
          <w:rPr>
            <w:noProof/>
            <w:webHidden/>
          </w:rPr>
          <w:instrText xml:space="preserve"> PAGEREF _Toc247460039 \h </w:instrText>
        </w:r>
        <w:r>
          <w:rPr>
            <w:noProof/>
          </w:rPr>
        </w:r>
        <w:r>
          <w:rPr>
            <w:noProof/>
            <w:webHidden/>
          </w:rPr>
          <w:fldChar w:fldCharType="separate"/>
        </w:r>
        <w:r w:rsidR="004A1EEE">
          <w:rPr>
            <w:noProof/>
            <w:webHidden/>
          </w:rPr>
          <w:t>27</w:t>
        </w:r>
        <w:r>
          <w:rPr>
            <w:noProof/>
            <w:webHidden/>
          </w:rPr>
          <w:fldChar w:fldCharType="end"/>
        </w:r>
      </w:hyperlink>
    </w:p>
    <w:p w14:paraId="2562F901" w14:textId="77777777" w:rsidR="00780F69" w:rsidRDefault="00780F69">
      <w:pPr>
        <w:pStyle w:val="TOC2"/>
        <w:rPr>
          <w:rFonts w:ascii="Times New Roman" w:hAnsi="Times New Roman"/>
          <w:noProof/>
          <w:kern w:val="2"/>
          <w:szCs w:val="24"/>
        </w:rPr>
      </w:pPr>
      <w:hyperlink w:anchor="_Toc247460040" w:history="1">
        <w:r w:rsidRPr="005B71D2">
          <w:rPr>
            <w:rStyle w:val="a9"/>
            <w:rFonts w:cs="宋体"/>
            <w:noProof/>
          </w:rPr>
          <w:t>10.6</w:t>
        </w:r>
        <w:r>
          <w:rPr>
            <w:rFonts w:ascii="Times New Roman" w:hAnsi="Times New Roman"/>
            <w:noProof/>
            <w:kern w:val="2"/>
            <w:szCs w:val="24"/>
          </w:rPr>
          <w:tab/>
        </w:r>
        <w:r w:rsidRPr="005B71D2">
          <w:rPr>
            <w:rStyle w:val="a9"/>
            <w:rFonts w:hint="eastAsia"/>
            <w:noProof/>
          </w:rPr>
          <w:t>配电及</w:t>
        </w:r>
        <w:r w:rsidRPr="005B71D2">
          <w:rPr>
            <w:rStyle w:val="a9"/>
            <w:rFonts w:cs="宋体" w:hint="eastAsia"/>
            <w:noProof/>
          </w:rPr>
          <w:t>电源设计</w:t>
        </w:r>
        <w:r>
          <w:rPr>
            <w:noProof/>
            <w:webHidden/>
          </w:rPr>
          <w:tab/>
        </w:r>
        <w:r>
          <w:rPr>
            <w:noProof/>
            <w:webHidden/>
          </w:rPr>
          <w:fldChar w:fldCharType="begin"/>
        </w:r>
        <w:r>
          <w:rPr>
            <w:noProof/>
            <w:webHidden/>
          </w:rPr>
          <w:instrText xml:space="preserve"> PAGEREF _Toc247460040 \h </w:instrText>
        </w:r>
        <w:r>
          <w:rPr>
            <w:noProof/>
          </w:rPr>
        </w:r>
        <w:r>
          <w:rPr>
            <w:noProof/>
            <w:webHidden/>
          </w:rPr>
          <w:fldChar w:fldCharType="separate"/>
        </w:r>
        <w:r w:rsidR="004A1EEE">
          <w:rPr>
            <w:noProof/>
            <w:webHidden/>
          </w:rPr>
          <w:t>27</w:t>
        </w:r>
        <w:r>
          <w:rPr>
            <w:noProof/>
            <w:webHidden/>
          </w:rPr>
          <w:fldChar w:fldCharType="end"/>
        </w:r>
      </w:hyperlink>
    </w:p>
    <w:p w14:paraId="60F76F35" w14:textId="77777777" w:rsidR="00780F69" w:rsidRDefault="00780F69">
      <w:pPr>
        <w:pStyle w:val="TOC3"/>
        <w:rPr>
          <w:rFonts w:ascii="Times New Roman" w:hAnsi="Times New Roman"/>
          <w:noProof/>
          <w:kern w:val="2"/>
          <w:szCs w:val="24"/>
        </w:rPr>
      </w:pPr>
      <w:hyperlink w:anchor="_Toc247460041" w:history="1">
        <w:r w:rsidRPr="005B71D2">
          <w:rPr>
            <w:rStyle w:val="a9"/>
            <w:noProof/>
          </w:rPr>
          <w:t>10.6.1</w:t>
        </w:r>
        <w:r>
          <w:rPr>
            <w:rFonts w:ascii="Times New Roman" w:hAnsi="Times New Roman"/>
            <w:noProof/>
            <w:kern w:val="2"/>
            <w:szCs w:val="24"/>
          </w:rPr>
          <w:tab/>
        </w:r>
        <w:r w:rsidRPr="005B71D2">
          <w:rPr>
            <w:rStyle w:val="a9"/>
            <w:rFonts w:hint="eastAsia"/>
            <w:noProof/>
          </w:rPr>
          <w:t>供电系统总体结构</w:t>
        </w:r>
        <w:r>
          <w:rPr>
            <w:noProof/>
            <w:webHidden/>
          </w:rPr>
          <w:tab/>
        </w:r>
        <w:r>
          <w:rPr>
            <w:noProof/>
            <w:webHidden/>
          </w:rPr>
          <w:fldChar w:fldCharType="begin"/>
        </w:r>
        <w:r>
          <w:rPr>
            <w:noProof/>
            <w:webHidden/>
          </w:rPr>
          <w:instrText xml:space="preserve"> PAGEREF _Toc247460041 \h </w:instrText>
        </w:r>
        <w:r>
          <w:rPr>
            <w:noProof/>
          </w:rPr>
        </w:r>
        <w:r>
          <w:rPr>
            <w:noProof/>
            <w:webHidden/>
          </w:rPr>
          <w:fldChar w:fldCharType="separate"/>
        </w:r>
        <w:r w:rsidR="004A1EEE">
          <w:rPr>
            <w:noProof/>
            <w:webHidden/>
          </w:rPr>
          <w:t>27</w:t>
        </w:r>
        <w:r>
          <w:rPr>
            <w:noProof/>
            <w:webHidden/>
          </w:rPr>
          <w:fldChar w:fldCharType="end"/>
        </w:r>
      </w:hyperlink>
    </w:p>
    <w:p w14:paraId="0F7227E9" w14:textId="77777777" w:rsidR="00780F69" w:rsidRDefault="00780F69">
      <w:pPr>
        <w:pStyle w:val="TOC3"/>
        <w:rPr>
          <w:rFonts w:ascii="Times New Roman" w:hAnsi="Times New Roman"/>
          <w:noProof/>
          <w:kern w:val="2"/>
          <w:szCs w:val="24"/>
        </w:rPr>
      </w:pPr>
      <w:hyperlink w:anchor="_Toc247460042" w:history="1">
        <w:r w:rsidRPr="005B71D2">
          <w:rPr>
            <w:rStyle w:val="a9"/>
            <w:noProof/>
          </w:rPr>
          <w:t>10.6.2</w:t>
        </w:r>
        <w:r>
          <w:rPr>
            <w:rFonts w:ascii="Times New Roman" w:hAnsi="Times New Roman"/>
            <w:noProof/>
            <w:kern w:val="2"/>
            <w:szCs w:val="24"/>
          </w:rPr>
          <w:tab/>
        </w:r>
        <w:r w:rsidRPr="005B71D2">
          <w:rPr>
            <w:rStyle w:val="a9"/>
            <w:rFonts w:hint="eastAsia"/>
            <w:noProof/>
          </w:rPr>
          <w:t>配电及电源功能单元硬件设计</w:t>
        </w:r>
        <w:r>
          <w:rPr>
            <w:noProof/>
            <w:webHidden/>
          </w:rPr>
          <w:tab/>
        </w:r>
        <w:r>
          <w:rPr>
            <w:noProof/>
            <w:webHidden/>
          </w:rPr>
          <w:fldChar w:fldCharType="begin"/>
        </w:r>
        <w:r>
          <w:rPr>
            <w:noProof/>
            <w:webHidden/>
          </w:rPr>
          <w:instrText xml:space="preserve"> PAGEREF _Toc247460042 \h </w:instrText>
        </w:r>
        <w:r>
          <w:rPr>
            <w:noProof/>
          </w:rPr>
        </w:r>
        <w:r>
          <w:rPr>
            <w:noProof/>
            <w:webHidden/>
          </w:rPr>
          <w:fldChar w:fldCharType="separate"/>
        </w:r>
        <w:r w:rsidR="004A1EEE">
          <w:rPr>
            <w:noProof/>
            <w:webHidden/>
          </w:rPr>
          <w:t>28</w:t>
        </w:r>
        <w:r>
          <w:rPr>
            <w:noProof/>
            <w:webHidden/>
          </w:rPr>
          <w:fldChar w:fldCharType="end"/>
        </w:r>
      </w:hyperlink>
    </w:p>
    <w:p w14:paraId="2971DF73" w14:textId="77777777" w:rsidR="00780F69" w:rsidRDefault="00780F69">
      <w:pPr>
        <w:pStyle w:val="TOC3"/>
        <w:rPr>
          <w:rFonts w:ascii="Times New Roman" w:hAnsi="Times New Roman"/>
          <w:noProof/>
          <w:kern w:val="2"/>
          <w:szCs w:val="24"/>
        </w:rPr>
      </w:pPr>
      <w:hyperlink w:anchor="_Toc247460043" w:history="1">
        <w:r w:rsidRPr="005B71D2">
          <w:rPr>
            <w:rStyle w:val="a9"/>
            <w:noProof/>
          </w:rPr>
          <w:t>10.6.3</w:t>
        </w:r>
        <w:r>
          <w:rPr>
            <w:rFonts w:ascii="Times New Roman" w:hAnsi="Times New Roman"/>
            <w:noProof/>
            <w:kern w:val="2"/>
            <w:szCs w:val="24"/>
          </w:rPr>
          <w:tab/>
        </w:r>
        <w:r w:rsidRPr="005B71D2">
          <w:rPr>
            <w:rStyle w:val="a9"/>
            <w:rFonts w:hint="eastAsia"/>
            <w:noProof/>
          </w:rPr>
          <w:t>配电及电源系统可靠性设计与分析</w:t>
        </w:r>
        <w:r>
          <w:rPr>
            <w:noProof/>
            <w:webHidden/>
          </w:rPr>
          <w:tab/>
        </w:r>
        <w:r>
          <w:rPr>
            <w:noProof/>
            <w:webHidden/>
          </w:rPr>
          <w:fldChar w:fldCharType="begin"/>
        </w:r>
        <w:r>
          <w:rPr>
            <w:noProof/>
            <w:webHidden/>
          </w:rPr>
          <w:instrText xml:space="preserve"> PAGEREF _Toc247460043 \h </w:instrText>
        </w:r>
        <w:r>
          <w:rPr>
            <w:noProof/>
          </w:rPr>
        </w:r>
        <w:r>
          <w:rPr>
            <w:noProof/>
            <w:webHidden/>
          </w:rPr>
          <w:fldChar w:fldCharType="separate"/>
        </w:r>
        <w:r w:rsidR="004A1EEE">
          <w:rPr>
            <w:noProof/>
            <w:webHidden/>
          </w:rPr>
          <w:t>29</w:t>
        </w:r>
        <w:r>
          <w:rPr>
            <w:noProof/>
            <w:webHidden/>
          </w:rPr>
          <w:fldChar w:fldCharType="end"/>
        </w:r>
      </w:hyperlink>
    </w:p>
    <w:p w14:paraId="10961566" w14:textId="77777777" w:rsidR="00780F69" w:rsidRDefault="00780F69">
      <w:pPr>
        <w:pStyle w:val="TOC2"/>
        <w:rPr>
          <w:rFonts w:ascii="Times New Roman" w:hAnsi="Times New Roman"/>
          <w:noProof/>
          <w:kern w:val="2"/>
          <w:szCs w:val="24"/>
        </w:rPr>
      </w:pPr>
      <w:hyperlink w:anchor="_Toc247460044" w:history="1">
        <w:r w:rsidRPr="005B71D2">
          <w:rPr>
            <w:rStyle w:val="a9"/>
            <w:noProof/>
          </w:rPr>
          <w:t>10.7</w:t>
        </w:r>
        <w:r>
          <w:rPr>
            <w:rFonts w:ascii="Times New Roman" w:hAnsi="Times New Roman"/>
            <w:noProof/>
            <w:kern w:val="2"/>
            <w:szCs w:val="24"/>
          </w:rPr>
          <w:tab/>
        </w:r>
        <w:r w:rsidRPr="005B71D2">
          <w:rPr>
            <w:rStyle w:val="a9"/>
            <w:rFonts w:ascii="宋体" w:cs="宋体" w:hint="eastAsia"/>
            <w:noProof/>
          </w:rPr>
          <w:t>监控系统设计</w:t>
        </w:r>
        <w:r>
          <w:rPr>
            <w:noProof/>
            <w:webHidden/>
          </w:rPr>
          <w:tab/>
        </w:r>
        <w:r>
          <w:rPr>
            <w:noProof/>
            <w:webHidden/>
          </w:rPr>
          <w:fldChar w:fldCharType="begin"/>
        </w:r>
        <w:r>
          <w:rPr>
            <w:noProof/>
            <w:webHidden/>
          </w:rPr>
          <w:instrText xml:space="preserve"> PAGEREF _Toc247460044 \h </w:instrText>
        </w:r>
        <w:r>
          <w:rPr>
            <w:noProof/>
          </w:rPr>
        </w:r>
        <w:r>
          <w:rPr>
            <w:noProof/>
            <w:webHidden/>
          </w:rPr>
          <w:fldChar w:fldCharType="separate"/>
        </w:r>
        <w:r w:rsidR="004A1EEE">
          <w:rPr>
            <w:noProof/>
            <w:webHidden/>
          </w:rPr>
          <w:t>29</w:t>
        </w:r>
        <w:r>
          <w:rPr>
            <w:noProof/>
            <w:webHidden/>
          </w:rPr>
          <w:fldChar w:fldCharType="end"/>
        </w:r>
      </w:hyperlink>
    </w:p>
    <w:p w14:paraId="68BF9CA1" w14:textId="77777777" w:rsidR="00780F69" w:rsidRDefault="00780F69">
      <w:pPr>
        <w:pStyle w:val="TOC3"/>
        <w:rPr>
          <w:rFonts w:ascii="Times New Roman" w:hAnsi="Times New Roman"/>
          <w:noProof/>
          <w:kern w:val="2"/>
          <w:szCs w:val="24"/>
        </w:rPr>
      </w:pPr>
      <w:hyperlink w:anchor="_Toc247460045" w:history="1">
        <w:r w:rsidRPr="005B71D2">
          <w:rPr>
            <w:rStyle w:val="a9"/>
            <w:noProof/>
          </w:rPr>
          <w:t>10.7.1</w:t>
        </w:r>
        <w:r>
          <w:rPr>
            <w:rFonts w:ascii="Times New Roman" w:hAnsi="Times New Roman"/>
            <w:noProof/>
            <w:kern w:val="2"/>
            <w:szCs w:val="24"/>
          </w:rPr>
          <w:tab/>
        </w:r>
        <w:r w:rsidRPr="005B71D2">
          <w:rPr>
            <w:rStyle w:val="a9"/>
            <w:rFonts w:hint="eastAsia"/>
            <w:noProof/>
          </w:rPr>
          <w:t>整机监控系统设计</w:t>
        </w:r>
        <w:r>
          <w:rPr>
            <w:noProof/>
            <w:webHidden/>
          </w:rPr>
          <w:tab/>
        </w:r>
        <w:r>
          <w:rPr>
            <w:noProof/>
            <w:webHidden/>
          </w:rPr>
          <w:fldChar w:fldCharType="begin"/>
        </w:r>
        <w:r>
          <w:rPr>
            <w:noProof/>
            <w:webHidden/>
          </w:rPr>
          <w:instrText xml:space="preserve"> PAGEREF _Toc247460045 \h </w:instrText>
        </w:r>
        <w:r>
          <w:rPr>
            <w:noProof/>
          </w:rPr>
        </w:r>
        <w:r>
          <w:rPr>
            <w:noProof/>
            <w:webHidden/>
          </w:rPr>
          <w:fldChar w:fldCharType="separate"/>
        </w:r>
        <w:r w:rsidR="004A1EEE">
          <w:rPr>
            <w:noProof/>
            <w:webHidden/>
          </w:rPr>
          <w:t>30</w:t>
        </w:r>
        <w:r>
          <w:rPr>
            <w:noProof/>
            <w:webHidden/>
          </w:rPr>
          <w:fldChar w:fldCharType="end"/>
        </w:r>
      </w:hyperlink>
    </w:p>
    <w:p w14:paraId="19E8BDA2" w14:textId="77777777" w:rsidR="00780F69" w:rsidRDefault="00780F69">
      <w:pPr>
        <w:pStyle w:val="TOC3"/>
        <w:rPr>
          <w:rFonts w:ascii="Times New Roman" w:hAnsi="Times New Roman"/>
          <w:noProof/>
          <w:kern w:val="2"/>
          <w:szCs w:val="24"/>
        </w:rPr>
      </w:pPr>
      <w:hyperlink w:anchor="_Toc247460046" w:history="1">
        <w:r w:rsidRPr="005B71D2">
          <w:rPr>
            <w:rStyle w:val="a9"/>
            <w:noProof/>
          </w:rPr>
          <w:t>10.7.2</w:t>
        </w:r>
        <w:r>
          <w:rPr>
            <w:rFonts w:ascii="Times New Roman" w:hAnsi="Times New Roman"/>
            <w:noProof/>
            <w:kern w:val="2"/>
            <w:szCs w:val="24"/>
          </w:rPr>
          <w:tab/>
        </w:r>
        <w:r w:rsidRPr="005B71D2">
          <w:rPr>
            <w:rStyle w:val="a9"/>
            <w:rFonts w:hint="eastAsia"/>
            <w:noProof/>
          </w:rPr>
          <w:t>环境监控设计</w:t>
        </w:r>
        <w:r>
          <w:rPr>
            <w:noProof/>
            <w:webHidden/>
          </w:rPr>
          <w:tab/>
        </w:r>
        <w:r>
          <w:rPr>
            <w:noProof/>
            <w:webHidden/>
          </w:rPr>
          <w:fldChar w:fldCharType="begin"/>
        </w:r>
        <w:r>
          <w:rPr>
            <w:noProof/>
            <w:webHidden/>
          </w:rPr>
          <w:instrText xml:space="preserve"> PAGEREF _Toc247460046 \h </w:instrText>
        </w:r>
        <w:r>
          <w:rPr>
            <w:noProof/>
          </w:rPr>
        </w:r>
        <w:r>
          <w:rPr>
            <w:noProof/>
            <w:webHidden/>
          </w:rPr>
          <w:fldChar w:fldCharType="separate"/>
        </w:r>
        <w:r w:rsidR="004A1EEE">
          <w:rPr>
            <w:noProof/>
            <w:webHidden/>
          </w:rPr>
          <w:t>30</w:t>
        </w:r>
        <w:r>
          <w:rPr>
            <w:noProof/>
            <w:webHidden/>
          </w:rPr>
          <w:fldChar w:fldCharType="end"/>
        </w:r>
      </w:hyperlink>
    </w:p>
    <w:p w14:paraId="10BFADF8" w14:textId="77777777" w:rsidR="00780F69" w:rsidRDefault="00780F69">
      <w:pPr>
        <w:pStyle w:val="TOC3"/>
        <w:rPr>
          <w:rFonts w:ascii="Times New Roman" w:hAnsi="Times New Roman"/>
          <w:noProof/>
          <w:kern w:val="2"/>
          <w:szCs w:val="24"/>
        </w:rPr>
      </w:pPr>
      <w:hyperlink w:anchor="_Toc247460047" w:history="1">
        <w:r w:rsidRPr="005B71D2">
          <w:rPr>
            <w:rStyle w:val="a9"/>
            <w:noProof/>
          </w:rPr>
          <w:t>10.7.3</w:t>
        </w:r>
        <w:r>
          <w:rPr>
            <w:rFonts w:ascii="Times New Roman" w:hAnsi="Times New Roman"/>
            <w:noProof/>
            <w:kern w:val="2"/>
            <w:szCs w:val="24"/>
          </w:rPr>
          <w:tab/>
        </w:r>
        <w:r w:rsidRPr="005B71D2">
          <w:rPr>
            <w:rStyle w:val="a9"/>
            <w:rFonts w:hint="eastAsia"/>
            <w:noProof/>
          </w:rPr>
          <w:t>整机电源监控设计</w:t>
        </w:r>
        <w:r>
          <w:rPr>
            <w:noProof/>
            <w:webHidden/>
          </w:rPr>
          <w:tab/>
        </w:r>
        <w:r>
          <w:rPr>
            <w:noProof/>
            <w:webHidden/>
          </w:rPr>
          <w:fldChar w:fldCharType="begin"/>
        </w:r>
        <w:r>
          <w:rPr>
            <w:noProof/>
            <w:webHidden/>
          </w:rPr>
          <w:instrText xml:space="preserve"> PAGEREF _Toc247460047 \h </w:instrText>
        </w:r>
        <w:r>
          <w:rPr>
            <w:noProof/>
          </w:rPr>
        </w:r>
        <w:r>
          <w:rPr>
            <w:noProof/>
            <w:webHidden/>
          </w:rPr>
          <w:fldChar w:fldCharType="separate"/>
        </w:r>
        <w:r w:rsidR="004A1EEE">
          <w:rPr>
            <w:noProof/>
            <w:webHidden/>
          </w:rPr>
          <w:t>30</w:t>
        </w:r>
        <w:r>
          <w:rPr>
            <w:noProof/>
            <w:webHidden/>
          </w:rPr>
          <w:fldChar w:fldCharType="end"/>
        </w:r>
      </w:hyperlink>
    </w:p>
    <w:p w14:paraId="2481CCD3" w14:textId="77777777" w:rsidR="00780F69" w:rsidRDefault="00780F69">
      <w:pPr>
        <w:pStyle w:val="TOC3"/>
        <w:rPr>
          <w:rFonts w:ascii="Times New Roman" w:hAnsi="Times New Roman"/>
          <w:noProof/>
          <w:kern w:val="2"/>
          <w:szCs w:val="24"/>
        </w:rPr>
      </w:pPr>
      <w:hyperlink w:anchor="_Toc247460048" w:history="1">
        <w:r w:rsidRPr="005B71D2">
          <w:rPr>
            <w:rStyle w:val="a9"/>
            <w:noProof/>
          </w:rPr>
          <w:t>10.7.4</w:t>
        </w:r>
        <w:r>
          <w:rPr>
            <w:rFonts w:ascii="Times New Roman" w:hAnsi="Times New Roman"/>
            <w:noProof/>
            <w:kern w:val="2"/>
            <w:szCs w:val="24"/>
          </w:rPr>
          <w:tab/>
        </w:r>
        <w:r w:rsidRPr="005B71D2">
          <w:rPr>
            <w:rStyle w:val="a9"/>
            <w:rFonts w:hint="eastAsia"/>
            <w:noProof/>
          </w:rPr>
          <w:t>风扇监控设计</w:t>
        </w:r>
        <w:r>
          <w:rPr>
            <w:noProof/>
            <w:webHidden/>
          </w:rPr>
          <w:tab/>
        </w:r>
        <w:r>
          <w:rPr>
            <w:noProof/>
            <w:webHidden/>
          </w:rPr>
          <w:fldChar w:fldCharType="begin"/>
        </w:r>
        <w:r>
          <w:rPr>
            <w:noProof/>
            <w:webHidden/>
          </w:rPr>
          <w:instrText xml:space="preserve"> PAGEREF _Toc247460048 \h </w:instrText>
        </w:r>
        <w:r>
          <w:rPr>
            <w:noProof/>
          </w:rPr>
        </w:r>
        <w:r>
          <w:rPr>
            <w:noProof/>
            <w:webHidden/>
          </w:rPr>
          <w:fldChar w:fldCharType="separate"/>
        </w:r>
        <w:r w:rsidR="004A1EEE">
          <w:rPr>
            <w:noProof/>
            <w:webHidden/>
          </w:rPr>
          <w:t>30</w:t>
        </w:r>
        <w:r>
          <w:rPr>
            <w:noProof/>
            <w:webHidden/>
          </w:rPr>
          <w:fldChar w:fldCharType="end"/>
        </w:r>
      </w:hyperlink>
    </w:p>
    <w:p w14:paraId="229B8A4E" w14:textId="77777777" w:rsidR="00780F69" w:rsidRDefault="00780F69">
      <w:pPr>
        <w:pStyle w:val="TOC3"/>
        <w:rPr>
          <w:rFonts w:ascii="Times New Roman" w:hAnsi="Times New Roman"/>
          <w:noProof/>
          <w:kern w:val="2"/>
          <w:szCs w:val="24"/>
        </w:rPr>
      </w:pPr>
      <w:hyperlink w:anchor="_Toc247460049" w:history="1">
        <w:r w:rsidRPr="005B71D2">
          <w:rPr>
            <w:rStyle w:val="a9"/>
            <w:noProof/>
          </w:rPr>
          <w:t>10.7.5</w:t>
        </w:r>
        <w:r>
          <w:rPr>
            <w:rFonts w:ascii="Times New Roman" w:hAnsi="Times New Roman"/>
            <w:noProof/>
            <w:kern w:val="2"/>
            <w:szCs w:val="24"/>
          </w:rPr>
          <w:tab/>
        </w:r>
        <w:r w:rsidRPr="005B71D2">
          <w:rPr>
            <w:rStyle w:val="a9"/>
            <w:rFonts w:hint="eastAsia"/>
            <w:noProof/>
          </w:rPr>
          <w:t>其他设备监控</w:t>
        </w:r>
        <w:r>
          <w:rPr>
            <w:noProof/>
            <w:webHidden/>
          </w:rPr>
          <w:tab/>
        </w:r>
        <w:r>
          <w:rPr>
            <w:noProof/>
            <w:webHidden/>
          </w:rPr>
          <w:fldChar w:fldCharType="begin"/>
        </w:r>
        <w:r>
          <w:rPr>
            <w:noProof/>
            <w:webHidden/>
          </w:rPr>
          <w:instrText xml:space="preserve"> PAGEREF _Toc247460049 \h </w:instrText>
        </w:r>
        <w:r>
          <w:rPr>
            <w:noProof/>
          </w:rPr>
        </w:r>
        <w:r>
          <w:rPr>
            <w:noProof/>
            <w:webHidden/>
          </w:rPr>
          <w:fldChar w:fldCharType="separate"/>
        </w:r>
        <w:r w:rsidR="004A1EEE">
          <w:rPr>
            <w:noProof/>
            <w:webHidden/>
          </w:rPr>
          <w:t>30</w:t>
        </w:r>
        <w:r>
          <w:rPr>
            <w:noProof/>
            <w:webHidden/>
          </w:rPr>
          <w:fldChar w:fldCharType="end"/>
        </w:r>
      </w:hyperlink>
    </w:p>
    <w:p w14:paraId="44158909" w14:textId="77777777" w:rsidR="00780F69" w:rsidRDefault="00780F69">
      <w:pPr>
        <w:pStyle w:val="TOC3"/>
        <w:rPr>
          <w:rFonts w:ascii="Times New Roman" w:hAnsi="Times New Roman"/>
          <w:noProof/>
          <w:kern w:val="2"/>
          <w:szCs w:val="24"/>
        </w:rPr>
      </w:pPr>
      <w:hyperlink w:anchor="_Toc247460050" w:history="1">
        <w:r w:rsidRPr="005B71D2">
          <w:rPr>
            <w:rStyle w:val="a9"/>
            <w:noProof/>
          </w:rPr>
          <w:t>10.7.6</w:t>
        </w:r>
        <w:r>
          <w:rPr>
            <w:rFonts w:ascii="Times New Roman" w:hAnsi="Times New Roman"/>
            <w:noProof/>
            <w:kern w:val="2"/>
            <w:szCs w:val="24"/>
          </w:rPr>
          <w:tab/>
        </w:r>
        <w:r w:rsidRPr="005B71D2">
          <w:rPr>
            <w:rStyle w:val="a9"/>
            <w:rFonts w:hint="eastAsia"/>
            <w:noProof/>
          </w:rPr>
          <w:t>监控系统人机接口设计</w:t>
        </w:r>
        <w:r>
          <w:rPr>
            <w:noProof/>
            <w:webHidden/>
          </w:rPr>
          <w:tab/>
        </w:r>
        <w:r>
          <w:rPr>
            <w:noProof/>
            <w:webHidden/>
          </w:rPr>
          <w:fldChar w:fldCharType="begin"/>
        </w:r>
        <w:r>
          <w:rPr>
            <w:noProof/>
            <w:webHidden/>
          </w:rPr>
          <w:instrText xml:space="preserve"> PAGEREF _Toc247460050 \h </w:instrText>
        </w:r>
        <w:r>
          <w:rPr>
            <w:noProof/>
          </w:rPr>
        </w:r>
        <w:r>
          <w:rPr>
            <w:noProof/>
            <w:webHidden/>
          </w:rPr>
          <w:fldChar w:fldCharType="separate"/>
        </w:r>
        <w:r w:rsidR="004A1EEE">
          <w:rPr>
            <w:noProof/>
            <w:webHidden/>
          </w:rPr>
          <w:t>30</w:t>
        </w:r>
        <w:r>
          <w:rPr>
            <w:noProof/>
            <w:webHidden/>
          </w:rPr>
          <w:fldChar w:fldCharType="end"/>
        </w:r>
      </w:hyperlink>
    </w:p>
    <w:p w14:paraId="0936E8AD" w14:textId="77777777" w:rsidR="00780F69" w:rsidRDefault="00780F69">
      <w:pPr>
        <w:pStyle w:val="TOC2"/>
        <w:rPr>
          <w:rFonts w:ascii="Times New Roman" w:hAnsi="Times New Roman"/>
          <w:noProof/>
          <w:kern w:val="2"/>
          <w:szCs w:val="24"/>
        </w:rPr>
      </w:pPr>
      <w:hyperlink w:anchor="_Toc247460051" w:history="1">
        <w:r w:rsidRPr="005B71D2">
          <w:rPr>
            <w:rStyle w:val="a9"/>
            <w:noProof/>
          </w:rPr>
          <w:t>10.8</w:t>
        </w:r>
        <w:r>
          <w:rPr>
            <w:rFonts w:ascii="Times New Roman" w:hAnsi="Times New Roman"/>
            <w:noProof/>
            <w:kern w:val="2"/>
            <w:szCs w:val="24"/>
          </w:rPr>
          <w:tab/>
        </w:r>
        <w:r w:rsidRPr="005B71D2">
          <w:rPr>
            <w:rStyle w:val="a9"/>
            <w:rFonts w:hint="eastAsia"/>
            <w:noProof/>
          </w:rPr>
          <w:t>单板热设计</w:t>
        </w:r>
        <w:r>
          <w:rPr>
            <w:noProof/>
            <w:webHidden/>
          </w:rPr>
          <w:tab/>
        </w:r>
        <w:r>
          <w:rPr>
            <w:noProof/>
            <w:webHidden/>
          </w:rPr>
          <w:fldChar w:fldCharType="begin"/>
        </w:r>
        <w:r>
          <w:rPr>
            <w:noProof/>
            <w:webHidden/>
          </w:rPr>
          <w:instrText xml:space="preserve"> PAGEREF _Toc247460051 \h </w:instrText>
        </w:r>
        <w:r>
          <w:rPr>
            <w:noProof/>
          </w:rPr>
        </w:r>
        <w:r>
          <w:rPr>
            <w:noProof/>
            <w:webHidden/>
          </w:rPr>
          <w:fldChar w:fldCharType="separate"/>
        </w:r>
        <w:r w:rsidR="004A1EEE">
          <w:rPr>
            <w:noProof/>
            <w:webHidden/>
          </w:rPr>
          <w:t>31</w:t>
        </w:r>
        <w:r>
          <w:rPr>
            <w:noProof/>
            <w:webHidden/>
          </w:rPr>
          <w:fldChar w:fldCharType="end"/>
        </w:r>
      </w:hyperlink>
    </w:p>
    <w:p w14:paraId="1A88F67D" w14:textId="77777777" w:rsidR="00780F69" w:rsidRDefault="00780F69">
      <w:pPr>
        <w:pStyle w:val="TOC3"/>
        <w:rPr>
          <w:rFonts w:ascii="Times New Roman" w:hAnsi="Times New Roman"/>
          <w:noProof/>
          <w:kern w:val="2"/>
          <w:szCs w:val="24"/>
        </w:rPr>
      </w:pPr>
      <w:hyperlink w:anchor="_Toc247460052" w:history="1">
        <w:r w:rsidRPr="005B71D2">
          <w:rPr>
            <w:rStyle w:val="a9"/>
            <w:noProof/>
          </w:rPr>
          <w:t>10.8.1</w:t>
        </w:r>
        <w:r>
          <w:rPr>
            <w:rFonts w:ascii="Times New Roman" w:hAnsi="Times New Roman"/>
            <w:noProof/>
            <w:kern w:val="2"/>
            <w:szCs w:val="24"/>
          </w:rPr>
          <w:tab/>
        </w:r>
        <w:r w:rsidRPr="005B71D2">
          <w:rPr>
            <w:rStyle w:val="a9"/>
            <w:rFonts w:hint="eastAsia"/>
            <w:noProof/>
          </w:rPr>
          <w:t>关键器件热性能参数</w:t>
        </w:r>
        <w:r>
          <w:rPr>
            <w:noProof/>
            <w:webHidden/>
          </w:rPr>
          <w:tab/>
        </w:r>
        <w:r>
          <w:rPr>
            <w:noProof/>
            <w:webHidden/>
          </w:rPr>
          <w:fldChar w:fldCharType="begin"/>
        </w:r>
        <w:r>
          <w:rPr>
            <w:noProof/>
            <w:webHidden/>
          </w:rPr>
          <w:instrText xml:space="preserve"> PAGEREF _Toc247460052 \h </w:instrText>
        </w:r>
        <w:r>
          <w:rPr>
            <w:noProof/>
          </w:rPr>
        </w:r>
        <w:r>
          <w:rPr>
            <w:noProof/>
            <w:webHidden/>
          </w:rPr>
          <w:fldChar w:fldCharType="separate"/>
        </w:r>
        <w:r w:rsidR="004A1EEE">
          <w:rPr>
            <w:noProof/>
            <w:webHidden/>
          </w:rPr>
          <w:t>31</w:t>
        </w:r>
        <w:r>
          <w:rPr>
            <w:noProof/>
            <w:webHidden/>
          </w:rPr>
          <w:fldChar w:fldCharType="end"/>
        </w:r>
      </w:hyperlink>
    </w:p>
    <w:p w14:paraId="1364D162" w14:textId="77777777" w:rsidR="00780F69" w:rsidRDefault="00780F69">
      <w:pPr>
        <w:pStyle w:val="TOC3"/>
        <w:rPr>
          <w:rFonts w:ascii="Times New Roman" w:hAnsi="Times New Roman"/>
          <w:noProof/>
          <w:kern w:val="2"/>
          <w:szCs w:val="24"/>
        </w:rPr>
      </w:pPr>
      <w:hyperlink w:anchor="_Toc247460053" w:history="1">
        <w:r w:rsidRPr="005B71D2">
          <w:rPr>
            <w:rStyle w:val="a9"/>
            <w:noProof/>
          </w:rPr>
          <w:t>10.8.2</w:t>
        </w:r>
        <w:r>
          <w:rPr>
            <w:rFonts w:ascii="Times New Roman" w:hAnsi="Times New Roman"/>
            <w:noProof/>
            <w:kern w:val="2"/>
            <w:szCs w:val="24"/>
          </w:rPr>
          <w:tab/>
        </w:r>
        <w:r w:rsidRPr="005B71D2">
          <w:rPr>
            <w:rStyle w:val="a9"/>
            <w:rFonts w:hint="eastAsia"/>
            <w:noProof/>
          </w:rPr>
          <w:t>产品单板及系统配置功耗</w:t>
        </w:r>
        <w:r>
          <w:rPr>
            <w:noProof/>
            <w:webHidden/>
          </w:rPr>
          <w:tab/>
        </w:r>
        <w:r>
          <w:rPr>
            <w:noProof/>
            <w:webHidden/>
          </w:rPr>
          <w:fldChar w:fldCharType="begin"/>
        </w:r>
        <w:r>
          <w:rPr>
            <w:noProof/>
            <w:webHidden/>
          </w:rPr>
          <w:instrText xml:space="preserve"> PAGEREF _Toc247460053 \h </w:instrText>
        </w:r>
        <w:r>
          <w:rPr>
            <w:noProof/>
          </w:rPr>
        </w:r>
        <w:r>
          <w:rPr>
            <w:noProof/>
            <w:webHidden/>
          </w:rPr>
          <w:fldChar w:fldCharType="separate"/>
        </w:r>
        <w:r w:rsidR="004A1EEE">
          <w:rPr>
            <w:noProof/>
            <w:webHidden/>
          </w:rPr>
          <w:t>31</w:t>
        </w:r>
        <w:r>
          <w:rPr>
            <w:noProof/>
            <w:webHidden/>
          </w:rPr>
          <w:fldChar w:fldCharType="end"/>
        </w:r>
      </w:hyperlink>
    </w:p>
    <w:p w14:paraId="1DC16A61" w14:textId="77777777" w:rsidR="00780F69" w:rsidRDefault="00780F69">
      <w:pPr>
        <w:pStyle w:val="TOC3"/>
        <w:rPr>
          <w:rFonts w:ascii="Times New Roman" w:hAnsi="Times New Roman"/>
          <w:noProof/>
          <w:kern w:val="2"/>
          <w:szCs w:val="24"/>
        </w:rPr>
      </w:pPr>
      <w:hyperlink w:anchor="_Toc247460054" w:history="1">
        <w:r w:rsidRPr="005B71D2">
          <w:rPr>
            <w:rStyle w:val="a9"/>
            <w:noProof/>
          </w:rPr>
          <w:t>10.8.3</w:t>
        </w:r>
        <w:r>
          <w:rPr>
            <w:rFonts w:ascii="Times New Roman" w:hAnsi="Times New Roman"/>
            <w:noProof/>
            <w:kern w:val="2"/>
            <w:szCs w:val="24"/>
          </w:rPr>
          <w:tab/>
        </w:r>
        <w:r w:rsidRPr="005B71D2">
          <w:rPr>
            <w:rStyle w:val="a9"/>
            <w:rFonts w:hint="eastAsia"/>
            <w:noProof/>
          </w:rPr>
          <w:t>关键器件工作温度范围</w:t>
        </w:r>
        <w:r>
          <w:rPr>
            <w:noProof/>
            <w:webHidden/>
          </w:rPr>
          <w:tab/>
        </w:r>
        <w:r>
          <w:rPr>
            <w:noProof/>
            <w:webHidden/>
          </w:rPr>
          <w:fldChar w:fldCharType="begin"/>
        </w:r>
        <w:r>
          <w:rPr>
            <w:noProof/>
            <w:webHidden/>
          </w:rPr>
          <w:instrText xml:space="preserve"> PAGEREF _Toc247460054 \h </w:instrText>
        </w:r>
        <w:r>
          <w:rPr>
            <w:noProof/>
          </w:rPr>
        </w:r>
        <w:r>
          <w:rPr>
            <w:noProof/>
            <w:webHidden/>
          </w:rPr>
          <w:fldChar w:fldCharType="separate"/>
        </w:r>
        <w:r w:rsidR="004A1EEE">
          <w:rPr>
            <w:noProof/>
            <w:webHidden/>
          </w:rPr>
          <w:t>31</w:t>
        </w:r>
        <w:r>
          <w:rPr>
            <w:noProof/>
            <w:webHidden/>
          </w:rPr>
          <w:fldChar w:fldCharType="end"/>
        </w:r>
      </w:hyperlink>
    </w:p>
    <w:p w14:paraId="201AD38C" w14:textId="77777777" w:rsidR="00780F69" w:rsidRDefault="00780F69">
      <w:pPr>
        <w:pStyle w:val="TOC2"/>
        <w:rPr>
          <w:rFonts w:ascii="Times New Roman" w:hAnsi="Times New Roman"/>
          <w:noProof/>
          <w:kern w:val="2"/>
          <w:szCs w:val="24"/>
        </w:rPr>
      </w:pPr>
      <w:hyperlink w:anchor="_Toc247460055" w:history="1">
        <w:r w:rsidRPr="005B71D2">
          <w:rPr>
            <w:rStyle w:val="a9"/>
            <w:noProof/>
          </w:rPr>
          <w:t>10.9</w:t>
        </w:r>
        <w:r>
          <w:rPr>
            <w:rFonts w:ascii="Times New Roman" w:hAnsi="Times New Roman"/>
            <w:noProof/>
            <w:kern w:val="2"/>
            <w:szCs w:val="24"/>
          </w:rPr>
          <w:tab/>
        </w:r>
        <w:r w:rsidRPr="005B71D2">
          <w:rPr>
            <w:rStyle w:val="a9"/>
            <w:rFonts w:hint="eastAsia"/>
            <w:noProof/>
          </w:rPr>
          <w:t>单板的三防设计</w:t>
        </w:r>
        <w:r>
          <w:rPr>
            <w:noProof/>
            <w:webHidden/>
          </w:rPr>
          <w:tab/>
        </w:r>
        <w:r>
          <w:rPr>
            <w:noProof/>
            <w:webHidden/>
          </w:rPr>
          <w:fldChar w:fldCharType="begin"/>
        </w:r>
        <w:r>
          <w:rPr>
            <w:noProof/>
            <w:webHidden/>
          </w:rPr>
          <w:instrText xml:space="preserve"> PAGEREF _Toc247460055 \h </w:instrText>
        </w:r>
        <w:r>
          <w:rPr>
            <w:noProof/>
          </w:rPr>
        </w:r>
        <w:r>
          <w:rPr>
            <w:noProof/>
            <w:webHidden/>
          </w:rPr>
          <w:fldChar w:fldCharType="separate"/>
        </w:r>
        <w:r w:rsidR="004A1EEE">
          <w:rPr>
            <w:noProof/>
            <w:webHidden/>
          </w:rPr>
          <w:t>31</w:t>
        </w:r>
        <w:r>
          <w:rPr>
            <w:noProof/>
            <w:webHidden/>
          </w:rPr>
          <w:fldChar w:fldCharType="end"/>
        </w:r>
      </w:hyperlink>
    </w:p>
    <w:p w14:paraId="40326033" w14:textId="77777777" w:rsidR="00780F69" w:rsidRDefault="00780F69">
      <w:pPr>
        <w:pStyle w:val="TOC2"/>
        <w:rPr>
          <w:rFonts w:ascii="Times New Roman" w:hAnsi="Times New Roman"/>
          <w:noProof/>
          <w:kern w:val="2"/>
          <w:szCs w:val="24"/>
        </w:rPr>
      </w:pPr>
      <w:hyperlink w:anchor="_Toc247460056" w:history="1">
        <w:r w:rsidRPr="005B71D2">
          <w:rPr>
            <w:rStyle w:val="a9"/>
            <w:noProof/>
          </w:rPr>
          <w:t>10.10</w:t>
        </w:r>
        <w:r>
          <w:rPr>
            <w:rFonts w:ascii="Times New Roman" w:hAnsi="Times New Roman"/>
            <w:noProof/>
            <w:kern w:val="2"/>
            <w:szCs w:val="24"/>
          </w:rPr>
          <w:tab/>
        </w:r>
        <w:r w:rsidRPr="005B71D2">
          <w:rPr>
            <w:rStyle w:val="a9"/>
            <w:rFonts w:hint="eastAsia"/>
            <w:noProof/>
          </w:rPr>
          <w:t>工业设计</w:t>
        </w:r>
        <w:r>
          <w:rPr>
            <w:noProof/>
            <w:webHidden/>
          </w:rPr>
          <w:tab/>
        </w:r>
        <w:r>
          <w:rPr>
            <w:noProof/>
            <w:webHidden/>
          </w:rPr>
          <w:fldChar w:fldCharType="begin"/>
        </w:r>
        <w:r>
          <w:rPr>
            <w:noProof/>
            <w:webHidden/>
          </w:rPr>
          <w:instrText xml:space="preserve"> PAGEREF _Toc247460056 \h </w:instrText>
        </w:r>
        <w:r>
          <w:rPr>
            <w:noProof/>
          </w:rPr>
        </w:r>
        <w:r>
          <w:rPr>
            <w:noProof/>
            <w:webHidden/>
          </w:rPr>
          <w:fldChar w:fldCharType="separate"/>
        </w:r>
        <w:r w:rsidR="004A1EEE">
          <w:rPr>
            <w:noProof/>
            <w:webHidden/>
          </w:rPr>
          <w:t>31</w:t>
        </w:r>
        <w:r>
          <w:rPr>
            <w:noProof/>
            <w:webHidden/>
          </w:rPr>
          <w:fldChar w:fldCharType="end"/>
        </w:r>
      </w:hyperlink>
    </w:p>
    <w:p w14:paraId="67A16329" w14:textId="77777777" w:rsidR="00780F69" w:rsidRDefault="00780F69">
      <w:pPr>
        <w:pStyle w:val="TOC3"/>
        <w:rPr>
          <w:rFonts w:ascii="Times New Roman" w:hAnsi="Times New Roman"/>
          <w:noProof/>
          <w:kern w:val="2"/>
          <w:szCs w:val="24"/>
        </w:rPr>
      </w:pPr>
      <w:hyperlink w:anchor="_Toc247460057" w:history="1">
        <w:r w:rsidRPr="005B71D2">
          <w:rPr>
            <w:rStyle w:val="a9"/>
            <w:noProof/>
          </w:rPr>
          <w:t>10.10.1</w:t>
        </w:r>
        <w:r>
          <w:rPr>
            <w:rFonts w:ascii="Times New Roman" w:hAnsi="Times New Roman"/>
            <w:noProof/>
            <w:kern w:val="2"/>
            <w:szCs w:val="24"/>
          </w:rPr>
          <w:tab/>
        </w:r>
        <w:r w:rsidRPr="005B71D2">
          <w:rPr>
            <w:rStyle w:val="a9"/>
            <w:rFonts w:hint="eastAsia"/>
            <w:noProof/>
          </w:rPr>
          <w:t>产品</w:t>
        </w:r>
        <w:r w:rsidRPr="005B71D2">
          <w:rPr>
            <w:rStyle w:val="a9"/>
            <w:noProof/>
          </w:rPr>
          <w:t>PI</w:t>
        </w:r>
        <w:r w:rsidRPr="005B71D2">
          <w:rPr>
            <w:rStyle w:val="a9"/>
            <w:rFonts w:hint="eastAsia"/>
            <w:noProof/>
          </w:rPr>
          <w:t>形象定位描述</w:t>
        </w:r>
        <w:r>
          <w:rPr>
            <w:noProof/>
            <w:webHidden/>
          </w:rPr>
          <w:tab/>
        </w:r>
        <w:r>
          <w:rPr>
            <w:noProof/>
            <w:webHidden/>
          </w:rPr>
          <w:fldChar w:fldCharType="begin"/>
        </w:r>
        <w:r>
          <w:rPr>
            <w:noProof/>
            <w:webHidden/>
          </w:rPr>
          <w:instrText xml:space="preserve"> PAGEREF _Toc247460057 \h </w:instrText>
        </w:r>
        <w:r>
          <w:rPr>
            <w:noProof/>
          </w:rPr>
        </w:r>
        <w:r>
          <w:rPr>
            <w:noProof/>
            <w:webHidden/>
          </w:rPr>
          <w:fldChar w:fldCharType="separate"/>
        </w:r>
        <w:r w:rsidR="004A1EEE">
          <w:rPr>
            <w:noProof/>
            <w:webHidden/>
          </w:rPr>
          <w:t>31</w:t>
        </w:r>
        <w:r>
          <w:rPr>
            <w:noProof/>
            <w:webHidden/>
          </w:rPr>
          <w:fldChar w:fldCharType="end"/>
        </w:r>
      </w:hyperlink>
    </w:p>
    <w:p w14:paraId="3566058B" w14:textId="77777777" w:rsidR="00780F69" w:rsidRDefault="00780F69">
      <w:pPr>
        <w:pStyle w:val="TOC3"/>
        <w:rPr>
          <w:rFonts w:ascii="Times New Roman" w:hAnsi="Times New Roman"/>
          <w:noProof/>
          <w:kern w:val="2"/>
          <w:szCs w:val="24"/>
        </w:rPr>
      </w:pPr>
      <w:hyperlink w:anchor="_Toc247460058" w:history="1">
        <w:r w:rsidRPr="005B71D2">
          <w:rPr>
            <w:rStyle w:val="a9"/>
            <w:noProof/>
          </w:rPr>
          <w:t>10.10.2</w:t>
        </w:r>
        <w:r>
          <w:rPr>
            <w:rFonts w:ascii="Times New Roman" w:hAnsi="Times New Roman"/>
            <w:noProof/>
            <w:kern w:val="2"/>
            <w:szCs w:val="24"/>
          </w:rPr>
          <w:tab/>
        </w:r>
        <w:r w:rsidRPr="005B71D2">
          <w:rPr>
            <w:rStyle w:val="a9"/>
            <w:rFonts w:ascii="宋体" w:cs="宋体" w:hint="eastAsia"/>
            <w:noProof/>
          </w:rPr>
          <w:t>标识系统与视觉传达</w:t>
        </w:r>
        <w:r>
          <w:rPr>
            <w:noProof/>
            <w:webHidden/>
          </w:rPr>
          <w:tab/>
        </w:r>
        <w:r>
          <w:rPr>
            <w:noProof/>
            <w:webHidden/>
          </w:rPr>
          <w:fldChar w:fldCharType="begin"/>
        </w:r>
        <w:r>
          <w:rPr>
            <w:noProof/>
            <w:webHidden/>
          </w:rPr>
          <w:instrText xml:space="preserve"> PAGEREF _Toc247460058 \h </w:instrText>
        </w:r>
        <w:r>
          <w:rPr>
            <w:noProof/>
          </w:rPr>
        </w:r>
        <w:r>
          <w:rPr>
            <w:noProof/>
            <w:webHidden/>
          </w:rPr>
          <w:fldChar w:fldCharType="separate"/>
        </w:r>
        <w:r w:rsidR="004A1EEE">
          <w:rPr>
            <w:noProof/>
            <w:webHidden/>
          </w:rPr>
          <w:t>31</w:t>
        </w:r>
        <w:r>
          <w:rPr>
            <w:noProof/>
            <w:webHidden/>
          </w:rPr>
          <w:fldChar w:fldCharType="end"/>
        </w:r>
      </w:hyperlink>
    </w:p>
    <w:p w14:paraId="25EF83AF" w14:textId="77777777" w:rsidR="00780F69" w:rsidRDefault="00780F69">
      <w:pPr>
        <w:pStyle w:val="TOC3"/>
        <w:rPr>
          <w:rFonts w:ascii="Times New Roman" w:hAnsi="Times New Roman"/>
          <w:noProof/>
          <w:kern w:val="2"/>
          <w:szCs w:val="24"/>
        </w:rPr>
      </w:pPr>
      <w:hyperlink w:anchor="_Toc247460059" w:history="1">
        <w:r w:rsidRPr="005B71D2">
          <w:rPr>
            <w:rStyle w:val="a9"/>
            <w:noProof/>
          </w:rPr>
          <w:t>10.10.3</w:t>
        </w:r>
        <w:r>
          <w:rPr>
            <w:rFonts w:ascii="Times New Roman" w:hAnsi="Times New Roman"/>
            <w:noProof/>
            <w:kern w:val="2"/>
            <w:szCs w:val="24"/>
          </w:rPr>
          <w:tab/>
        </w:r>
        <w:r w:rsidRPr="005B71D2">
          <w:rPr>
            <w:rStyle w:val="a9"/>
            <w:rFonts w:ascii="宋体" w:cs="宋体" w:hint="eastAsia"/>
            <w:noProof/>
          </w:rPr>
          <w:t>客户特殊需求的实现方式</w:t>
        </w:r>
        <w:r>
          <w:rPr>
            <w:noProof/>
            <w:webHidden/>
          </w:rPr>
          <w:tab/>
        </w:r>
        <w:r>
          <w:rPr>
            <w:noProof/>
            <w:webHidden/>
          </w:rPr>
          <w:fldChar w:fldCharType="begin"/>
        </w:r>
        <w:r>
          <w:rPr>
            <w:noProof/>
            <w:webHidden/>
          </w:rPr>
          <w:instrText xml:space="preserve"> PAGEREF _Toc247460059 \h </w:instrText>
        </w:r>
        <w:r>
          <w:rPr>
            <w:noProof/>
          </w:rPr>
        </w:r>
        <w:r>
          <w:rPr>
            <w:noProof/>
            <w:webHidden/>
          </w:rPr>
          <w:fldChar w:fldCharType="separate"/>
        </w:r>
        <w:r w:rsidR="004A1EEE">
          <w:rPr>
            <w:noProof/>
            <w:webHidden/>
          </w:rPr>
          <w:t>32</w:t>
        </w:r>
        <w:r>
          <w:rPr>
            <w:noProof/>
            <w:webHidden/>
          </w:rPr>
          <w:fldChar w:fldCharType="end"/>
        </w:r>
      </w:hyperlink>
    </w:p>
    <w:p w14:paraId="709B9069" w14:textId="77777777" w:rsidR="00780F69" w:rsidRDefault="00780F69">
      <w:pPr>
        <w:pStyle w:val="TOC2"/>
        <w:rPr>
          <w:rFonts w:ascii="Times New Roman" w:hAnsi="Times New Roman"/>
          <w:noProof/>
          <w:kern w:val="2"/>
          <w:szCs w:val="24"/>
        </w:rPr>
      </w:pPr>
      <w:hyperlink w:anchor="_Toc247460060" w:history="1">
        <w:r w:rsidRPr="005B71D2">
          <w:rPr>
            <w:rStyle w:val="a9"/>
            <w:noProof/>
          </w:rPr>
          <w:t>10.11</w:t>
        </w:r>
        <w:r>
          <w:rPr>
            <w:rFonts w:ascii="Times New Roman" w:hAnsi="Times New Roman"/>
            <w:noProof/>
            <w:kern w:val="2"/>
            <w:szCs w:val="24"/>
          </w:rPr>
          <w:tab/>
        </w:r>
        <w:r w:rsidRPr="005B71D2">
          <w:rPr>
            <w:rStyle w:val="a9"/>
            <w:rFonts w:hint="eastAsia"/>
            <w:noProof/>
          </w:rPr>
          <w:t>结构设计</w:t>
        </w:r>
        <w:r>
          <w:rPr>
            <w:noProof/>
            <w:webHidden/>
          </w:rPr>
          <w:tab/>
        </w:r>
        <w:r>
          <w:rPr>
            <w:noProof/>
            <w:webHidden/>
          </w:rPr>
          <w:fldChar w:fldCharType="begin"/>
        </w:r>
        <w:r>
          <w:rPr>
            <w:noProof/>
            <w:webHidden/>
          </w:rPr>
          <w:instrText xml:space="preserve"> PAGEREF _Toc247460060 \h </w:instrText>
        </w:r>
        <w:r>
          <w:rPr>
            <w:noProof/>
          </w:rPr>
        </w:r>
        <w:r>
          <w:rPr>
            <w:noProof/>
            <w:webHidden/>
          </w:rPr>
          <w:fldChar w:fldCharType="separate"/>
        </w:r>
        <w:r w:rsidR="004A1EEE">
          <w:rPr>
            <w:noProof/>
            <w:webHidden/>
          </w:rPr>
          <w:t>33</w:t>
        </w:r>
        <w:r>
          <w:rPr>
            <w:noProof/>
            <w:webHidden/>
          </w:rPr>
          <w:fldChar w:fldCharType="end"/>
        </w:r>
      </w:hyperlink>
    </w:p>
    <w:p w14:paraId="1B00030F" w14:textId="77777777" w:rsidR="00780F69" w:rsidRDefault="00780F69">
      <w:pPr>
        <w:pStyle w:val="TOC3"/>
        <w:rPr>
          <w:rFonts w:ascii="Times New Roman" w:hAnsi="Times New Roman"/>
          <w:noProof/>
          <w:kern w:val="2"/>
          <w:szCs w:val="24"/>
        </w:rPr>
      </w:pPr>
      <w:hyperlink w:anchor="_Toc247460061" w:history="1">
        <w:r w:rsidRPr="005B71D2">
          <w:rPr>
            <w:rStyle w:val="a9"/>
            <w:noProof/>
          </w:rPr>
          <w:t>10.11.1</w:t>
        </w:r>
        <w:r>
          <w:rPr>
            <w:rFonts w:ascii="Times New Roman" w:hAnsi="Times New Roman"/>
            <w:noProof/>
            <w:kern w:val="2"/>
            <w:szCs w:val="24"/>
          </w:rPr>
          <w:tab/>
        </w:r>
        <w:r w:rsidRPr="005B71D2">
          <w:rPr>
            <w:rStyle w:val="a9"/>
            <w:rFonts w:hint="eastAsia"/>
            <w:noProof/>
          </w:rPr>
          <w:t>结构设计基本设计思想</w:t>
        </w:r>
        <w:r>
          <w:rPr>
            <w:noProof/>
            <w:webHidden/>
          </w:rPr>
          <w:tab/>
        </w:r>
        <w:r>
          <w:rPr>
            <w:noProof/>
            <w:webHidden/>
          </w:rPr>
          <w:fldChar w:fldCharType="begin"/>
        </w:r>
        <w:r>
          <w:rPr>
            <w:noProof/>
            <w:webHidden/>
          </w:rPr>
          <w:instrText xml:space="preserve"> PAGEREF _Toc247460061 \h </w:instrText>
        </w:r>
        <w:r>
          <w:rPr>
            <w:noProof/>
          </w:rPr>
        </w:r>
        <w:r>
          <w:rPr>
            <w:noProof/>
            <w:webHidden/>
          </w:rPr>
          <w:fldChar w:fldCharType="separate"/>
        </w:r>
        <w:r w:rsidR="004A1EEE">
          <w:rPr>
            <w:noProof/>
            <w:webHidden/>
          </w:rPr>
          <w:t>33</w:t>
        </w:r>
        <w:r>
          <w:rPr>
            <w:noProof/>
            <w:webHidden/>
          </w:rPr>
          <w:fldChar w:fldCharType="end"/>
        </w:r>
      </w:hyperlink>
    </w:p>
    <w:p w14:paraId="6A82141D" w14:textId="77777777" w:rsidR="00780F69" w:rsidRDefault="00780F69">
      <w:pPr>
        <w:pStyle w:val="TOC3"/>
        <w:rPr>
          <w:rFonts w:ascii="Times New Roman" w:hAnsi="Times New Roman"/>
          <w:noProof/>
          <w:kern w:val="2"/>
          <w:szCs w:val="24"/>
        </w:rPr>
      </w:pPr>
      <w:hyperlink w:anchor="_Toc247460062" w:history="1">
        <w:r w:rsidRPr="005B71D2">
          <w:rPr>
            <w:rStyle w:val="a9"/>
            <w:iCs/>
            <w:noProof/>
          </w:rPr>
          <w:t>10.11.2</w:t>
        </w:r>
        <w:r>
          <w:rPr>
            <w:rFonts w:ascii="Times New Roman" w:hAnsi="Times New Roman"/>
            <w:noProof/>
            <w:kern w:val="2"/>
            <w:szCs w:val="24"/>
          </w:rPr>
          <w:tab/>
        </w:r>
        <w:r w:rsidRPr="005B71D2">
          <w:rPr>
            <w:rStyle w:val="a9"/>
            <w:rFonts w:hint="eastAsia"/>
            <w:noProof/>
          </w:rPr>
          <w:t>结构详细描述</w:t>
        </w:r>
        <w:r>
          <w:rPr>
            <w:noProof/>
            <w:webHidden/>
          </w:rPr>
          <w:tab/>
        </w:r>
        <w:r>
          <w:rPr>
            <w:noProof/>
            <w:webHidden/>
          </w:rPr>
          <w:fldChar w:fldCharType="begin"/>
        </w:r>
        <w:r>
          <w:rPr>
            <w:noProof/>
            <w:webHidden/>
          </w:rPr>
          <w:instrText xml:space="preserve"> PAGEREF _Toc247460062 \h </w:instrText>
        </w:r>
        <w:r>
          <w:rPr>
            <w:noProof/>
          </w:rPr>
        </w:r>
        <w:r>
          <w:rPr>
            <w:noProof/>
            <w:webHidden/>
          </w:rPr>
          <w:fldChar w:fldCharType="separate"/>
        </w:r>
        <w:r w:rsidR="004A1EEE">
          <w:rPr>
            <w:noProof/>
            <w:webHidden/>
          </w:rPr>
          <w:t>33</w:t>
        </w:r>
        <w:r>
          <w:rPr>
            <w:noProof/>
            <w:webHidden/>
          </w:rPr>
          <w:fldChar w:fldCharType="end"/>
        </w:r>
      </w:hyperlink>
    </w:p>
    <w:p w14:paraId="1B4A892F" w14:textId="77777777" w:rsidR="00780F69" w:rsidRDefault="00780F69">
      <w:pPr>
        <w:pStyle w:val="TOC1"/>
        <w:rPr>
          <w:rFonts w:ascii="Times New Roman" w:hAnsi="Times New Roman"/>
          <w:noProof/>
          <w:kern w:val="2"/>
          <w:szCs w:val="24"/>
        </w:rPr>
      </w:pPr>
      <w:hyperlink w:anchor="_Toc247460063" w:history="1">
        <w:r w:rsidRPr="005B71D2">
          <w:rPr>
            <w:rStyle w:val="a9"/>
            <w:noProof/>
          </w:rPr>
          <w:t>11</w:t>
        </w:r>
        <w:r>
          <w:rPr>
            <w:rFonts w:ascii="Times New Roman" w:hAnsi="Times New Roman"/>
            <w:noProof/>
            <w:kern w:val="2"/>
            <w:szCs w:val="24"/>
          </w:rPr>
          <w:tab/>
        </w:r>
        <w:r w:rsidRPr="005B71D2">
          <w:rPr>
            <w:rStyle w:val="a9"/>
            <w:rFonts w:hint="eastAsia"/>
            <w:noProof/>
          </w:rPr>
          <w:t>环保设计</w:t>
        </w:r>
        <w:r>
          <w:rPr>
            <w:noProof/>
            <w:webHidden/>
          </w:rPr>
          <w:tab/>
        </w:r>
        <w:r>
          <w:rPr>
            <w:noProof/>
            <w:webHidden/>
          </w:rPr>
          <w:fldChar w:fldCharType="begin"/>
        </w:r>
        <w:r>
          <w:rPr>
            <w:noProof/>
            <w:webHidden/>
          </w:rPr>
          <w:instrText xml:space="preserve"> PAGEREF _Toc247460063 \h </w:instrText>
        </w:r>
        <w:r>
          <w:rPr>
            <w:noProof/>
          </w:rPr>
        </w:r>
        <w:r>
          <w:rPr>
            <w:noProof/>
            <w:webHidden/>
          </w:rPr>
          <w:fldChar w:fldCharType="separate"/>
        </w:r>
        <w:r w:rsidR="004A1EEE">
          <w:rPr>
            <w:noProof/>
            <w:webHidden/>
          </w:rPr>
          <w:t>37</w:t>
        </w:r>
        <w:r>
          <w:rPr>
            <w:noProof/>
            <w:webHidden/>
          </w:rPr>
          <w:fldChar w:fldCharType="end"/>
        </w:r>
      </w:hyperlink>
    </w:p>
    <w:p w14:paraId="157D9217" w14:textId="77777777" w:rsidR="00780F69" w:rsidRDefault="00780F69">
      <w:pPr>
        <w:pStyle w:val="TOC2"/>
        <w:rPr>
          <w:rFonts w:ascii="Times New Roman" w:hAnsi="Times New Roman"/>
          <w:noProof/>
          <w:kern w:val="2"/>
          <w:szCs w:val="24"/>
        </w:rPr>
      </w:pPr>
      <w:hyperlink w:anchor="_Toc247460064" w:history="1">
        <w:r w:rsidRPr="005B71D2">
          <w:rPr>
            <w:rStyle w:val="a9"/>
            <w:noProof/>
          </w:rPr>
          <w:t>11.1</w:t>
        </w:r>
        <w:r>
          <w:rPr>
            <w:rFonts w:ascii="Times New Roman" w:hAnsi="Times New Roman"/>
            <w:noProof/>
            <w:kern w:val="2"/>
            <w:szCs w:val="24"/>
          </w:rPr>
          <w:tab/>
        </w:r>
        <w:r w:rsidRPr="005B71D2">
          <w:rPr>
            <w:rStyle w:val="a9"/>
            <w:rFonts w:hint="eastAsia"/>
            <w:noProof/>
          </w:rPr>
          <w:t>节能设计</w:t>
        </w:r>
        <w:r>
          <w:rPr>
            <w:noProof/>
            <w:webHidden/>
          </w:rPr>
          <w:tab/>
        </w:r>
        <w:r>
          <w:rPr>
            <w:noProof/>
            <w:webHidden/>
          </w:rPr>
          <w:fldChar w:fldCharType="begin"/>
        </w:r>
        <w:r>
          <w:rPr>
            <w:noProof/>
            <w:webHidden/>
          </w:rPr>
          <w:instrText xml:space="preserve"> PAGEREF _Toc247460064 \h </w:instrText>
        </w:r>
        <w:r>
          <w:rPr>
            <w:noProof/>
          </w:rPr>
        </w:r>
        <w:r>
          <w:rPr>
            <w:noProof/>
            <w:webHidden/>
          </w:rPr>
          <w:fldChar w:fldCharType="separate"/>
        </w:r>
        <w:r w:rsidR="004A1EEE">
          <w:rPr>
            <w:noProof/>
            <w:webHidden/>
          </w:rPr>
          <w:t>37</w:t>
        </w:r>
        <w:r>
          <w:rPr>
            <w:noProof/>
            <w:webHidden/>
          </w:rPr>
          <w:fldChar w:fldCharType="end"/>
        </w:r>
      </w:hyperlink>
    </w:p>
    <w:p w14:paraId="0D5A30CF" w14:textId="77777777" w:rsidR="00780F69" w:rsidRDefault="00780F69">
      <w:pPr>
        <w:pStyle w:val="TOC2"/>
        <w:rPr>
          <w:rFonts w:ascii="Times New Roman" w:hAnsi="Times New Roman"/>
          <w:noProof/>
          <w:kern w:val="2"/>
          <w:szCs w:val="24"/>
        </w:rPr>
      </w:pPr>
      <w:hyperlink w:anchor="_Toc247460065" w:history="1">
        <w:r w:rsidRPr="005B71D2">
          <w:rPr>
            <w:rStyle w:val="a9"/>
            <w:noProof/>
          </w:rPr>
          <w:t>11.2</w:t>
        </w:r>
        <w:r>
          <w:rPr>
            <w:rFonts w:ascii="Times New Roman" w:hAnsi="Times New Roman"/>
            <w:noProof/>
            <w:kern w:val="2"/>
            <w:szCs w:val="24"/>
          </w:rPr>
          <w:tab/>
        </w:r>
        <w:r w:rsidRPr="005B71D2">
          <w:rPr>
            <w:rStyle w:val="a9"/>
            <w:noProof/>
          </w:rPr>
          <w:t>RoHS</w:t>
        </w:r>
        <w:r w:rsidRPr="005B71D2">
          <w:rPr>
            <w:rStyle w:val="a9"/>
            <w:rFonts w:hint="eastAsia"/>
            <w:noProof/>
          </w:rPr>
          <w:t>法规符合性</w:t>
        </w:r>
        <w:r>
          <w:rPr>
            <w:noProof/>
            <w:webHidden/>
          </w:rPr>
          <w:tab/>
        </w:r>
        <w:r>
          <w:rPr>
            <w:noProof/>
            <w:webHidden/>
          </w:rPr>
          <w:fldChar w:fldCharType="begin"/>
        </w:r>
        <w:r>
          <w:rPr>
            <w:noProof/>
            <w:webHidden/>
          </w:rPr>
          <w:instrText xml:space="preserve"> PAGEREF _Toc247460065 \h </w:instrText>
        </w:r>
        <w:r>
          <w:rPr>
            <w:noProof/>
          </w:rPr>
        </w:r>
        <w:r>
          <w:rPr>
            <w:noProof/>
            <w:webHidden/>
          </w:rPr>
          <w:fldChar w:fldCharType="separate"/>
        </w:r>
        <w:r w:rsidR="004A1EEE">
          <w:rPr>
            <w:noProof/>
            <w:webHidden/>
          </w:rPr>
          <w:t>37</w:t>
        </w:r>
        <w:r>
          <w:rPr>
            <w:noProof/>
            <w:webHidden/>
          </w:rPr>
          <w:fldChar w:fldCharType="end"/>
        </w:r>
      </w:hyperlink>
    </w:p>
    <w:p w14:paraId="580F2E5E" w14:textId="77777777" w:rsidR="00780F69" w:rsidRDefault="00780F69">
      <w:pPr>
        <w:pStyle w:val="TOC2"/>
        <w:rPr>
          <w:rFonts w:ascii="Times New Roman" w:hAnsi="Times New Roman"/>
          <w:noProof/>
          <w:kern w:val="2"/>
          <w:szCs w:val="24"/>
        </w:rPr>
      </w:pPr>
      <w:hyperlink w:anchor="_Toc247460066" w:history="1">
        <w:r w:rsidRPr="005B71D2">
          <w:rPr>
            <w:rStyle w:val="a9"/>
            <w:noProof/>
          </w:rPr>
          <w:t>11.3</w:t>
        </w:r>
        <w:r>
          <w:rPr>
            <w:rFonts w:ascii="Times New Roman" w:hAnsi="Times New Roman"/>
            <w:noProof/>
            <w:kern w:val="2"/>
            <w:szCs w:val="24"/>
          </w:rPr>
          <w:tab/>
        </w:r>
        <w:r w:rsidRPr="005B71D2">
          <w:rPr>
            <w:rStyle w:val="a9"/>
            <w:rFonts w:hint="eastAsia"/>
            <w:noProof/>
          </w:rPr>
          <w:t>无铅单板工艺</w:t>
        </w:r>
        <w:r>
          <w:rPr>
            <w:noProof/>
            <w:webHidden/>
          </w:rPr>
          <w:tab/>
        </w:r>
        <w:r>
          <w:rPr>
            <w:noProof/>
            <w:webHidden/>
          </w:rPr>
          <w:fldChar w:fldCharType="begin"/>
        </w:r>
        <w:r>
          <w:rPr>
            <w:noProof/>
            <w:webHidden/>
          </w:rPr>
          <w:instrText xml:space="preserve"> PAGEREF _Toc247460066 \h </w:instrText>
        </w:r>
        <w:r>
          <w:rPr>
            <w:noProof/>
          </w:rPr>
        </w:r>
        <w:r>
          <w:rPr>
            <w:noProof/>
            <w:webHidden/>
          </w:rPr>
          <w:fldChar w:fldCharType="separate"/>
        </w:r>
        <w:r w:rsidR="004A1EEE">
          <w:rPr>
            <w:noProof/>
            <w:webHidden/>
          </w:rPr>
          <w:t>37</w:t>
        </w:r>
        <w:r>
          <w:rPr>
            <w:noProof/>
            <w:webHidden/>
          </w:rPr>
          <w:fldChar w:fldCharType="end"/>
        </w:r>
      </w:hyperlink>
    </w:p>
    <w:p w14:paraId="5972BCB1" w14:textId="77777777" w:rsidR="00780F69" w:rsidRDefault="00780F69">
      <w:pPr>
        <w:pStyle w:val="TOC2"/>
        <w:rPr>
          <w:rFonts w:ascii="Times New Roman" w:hAnsi="Times New Roman"/>
          <w:noProof/>
          <w:kern w:val="2"/>
          <w:szCs w:val="24"/>
        </w:rPr>
      </w:pPr>
      <w:hyperlink w:anchor="_Toc247460067" w:history="1">
        <w:r w:rsidRPr="005B71D2">
          <w:rPr>
            <w:rStyle w:val="a9"/>
            <w:noProof/>
          </w:rPr>
          <w:t>11.4</w:t>
        </w:r>
        <w:r>
          <w:rPr>
            <w:rFonts w:ascii="Times New Roman" w:hAnsi="Times New Roman"/>
            <w:noProof/>
            <w:kern w:val="2"/>
            <w:szCs w:val="24"/>
          </w:rPr>
          <w:tab/>
        </w:r>
        <w:r w:rsidRPr="005B71D2">
          <w:rPr>
            <w:rStyle w:val="a9"/>
            <w:rFonts w:hint="eastAsia"/>
            <w:noProof/>
          </w:rPr>
          <w:t>可回收性设计</w:t>
        </w:r>
        <w:r>
          <w:rPr>
            <w:noProof/>
            <w:webHidden/>
          </w:rPr>
          <w:tab/>
        </w:r>
        <w:r>
          <w:rPr>
            <w:noProof/>
            <w:webHidden/>
          </w:rPr>
          <w:fldChar w:fldCharType="begin"/>
        </w:r>
        <w:r>
          <w:rPr>
            <w:noProof/>
            <w:webHidden/>
          </w:rPr>
          <w:instrText xml:space="preserve"> PAGEREF _Toc247460067 \h </w:instrText>
        </w:r>
        <w:r>
          <w:rPr>
            <w:noProof/>
          </w:rPr>
        </w:r>
        <w:r>
          <w:rPr>
            <w:noProof/>
            <w:webHidden/>
          </w:rPr>
          <w:fldChar w:fldCharType="separate"/>
        </w:r>
        <w:r w:rsidR="004A1EEE">
          <w:rPr>
            <w:noProof/>
            <w:webHidden/>
          </w:rPr>
          <w:t>37</w:t>
        </w:r>
        <w:r>
          <w:rPr>
            <w:noProof/>
            <w:webHidden/>
          </w:rPr>
          <w:fldChar w:fldCharType="end"/>
        </w:r>
      </w:hyperlink>
    </w:p>
    <w:p w14:paraId="21BDA566" w14:textId="77777777" w:rsidR="00780F69" w:rsidRDefault="00780F69">
      <w:pPr>
        <w:pStyle w:val="TOC1"/>
        <w:rPr>
          <w:rFonts w:ascii="Times New Roman" w:hAnsi="Times New Roman"/>
          <w:noProof/>
          <w:kern w:val="2"/>
          <w:szCs w:val="24"/>
        </w:rPr>
      </w:pPr>
      <w:hyperlink w:anchor="_Toc247460068" w:history="1">
        <w:r w:rsidRPr="005B71D2">
          <w:rPr>
            <w:rStyle w:val="a9"/>
            <w:noProof/>
          </w:rPr>
          <w:t>12</w:t>
        </w:r>
        <w:r>
          <w:rPr>
            <w:rFonts w:ascii="Times New Roman" w:hAnsi="Times New Roman"/>
            <w:noProof/>
            <w:kern w:val="2"/>
            <w:szCs w:val="24"/>
          </w:rPr>
          <w:tab/>
        </w:r>
        <w:r w:rsidRPr="005B71D2">
          <w:rPr>
            <w:rStyle w:val="a9"/>
            <w:rFonts w:hint="eastAsia"/>
            <w:noProof/>
          </w:rPr>
          <w:t>成本分析</w:t>
        </w:r>
        <w:r>
          <w:rPr>
            <w:noProof/>
            <w:webHidden/>
          </w:rPr>
          <w:tab/>
        </w:r>
        <w:r>
          <w:rPr>
            <w:noProof/>
            <w:webHidden/>
          </w:rPr>
          <w:fldChar w:fldCharType="begin"/>
        </w:r>
        <w:r>
          <w:rPr>
            <w:noProof/>
            <w:webHidden/>
          </w:rPr>
          <w:instrText xml:space="preserve"> PAGEREF _Toc247460068 \h </w:instrText>
        </w:r>
        <w:r>
          <w:rPr>
            <w:noProof/>
          </w:rPr>
        </w:r>
        <w:r>
          <w:rPr>
            <w:noProof/>
            <w:webHidden/>
          </w:rPr>
          <w:fldChar w:fldCharType="separate"/>
        </w:r>
        <w:r w:rsidR="004A1EEE">
          <w:rPr>
            <w:noProof/>
            <w:webHidden/>
          </w:rPr>
          <w:t>38</w:t>
        </w:r>
        <w:r>
          <w:rPr>
            <w:noProof/>
            <w:webHidden/>
          </w:rPr>
          <w:fldChar w:fldCharType="end"/>
        </w:r>
      </w:hyperlink>
    </w:p>
    <w:p w14:paraId="037EFE65" w14:textId="77777777" w:rsidR="00780F69" w:rsidRDefault="00780F69">
      <w:pPr>
        <w:pStyle w:val="TOC2"/>
        <w:rPr>
          <w:rFonts w:ascii="Times New Roman" w:hAnsi="Times New Roman"/>
          <w:noProof/>
          <w:kern w:val="2"/>
          <w:szCs w:val="24"/>
        </w:rPr>
      </w:pPr>
      <w:hyperlink w:anchor="_Toc247460069" w:history="1">
        <w:r w:rsidRPr="005B71D2">
          <w:rPr>
            <w:rStyle w:val="a9"/>
            <w:noProof/>
          </w:rPr>
          <w:t>12.1</w:t>
        </w:r>
        <w:r>
          <w:rPr>
            <w:rFonts w:ascii="Times New Roman" w:hAnsi="Times New Roman"/>
            <w:noProof/>
            <w:kern w:val="2"/>
            <w:szCs w:val="24"/>
          </w:rPr>
          <w:tab/>
        </w:r>
        <w:r w:rsidRPr="005B71D2">
          <w:rPr>
            <w:rStyle w:val="a9"/>
            <w:rFonts w:ascii="宋体" w:cs="宋体" w:hint="eastAsia"/>
            <w:noProof/>
          </w:rPr>
          <w:t>典型配置下的成本构成</w:t>
        </w:r>
        <w:r w:rsidRPr="005B71D2">
          <w:rPr>
            <w:rStyle w:val="a9"/>
            <w:noProof/>
          </w:rPr>
          <w:t>(</w:t>
        </w:r>
        <w:r w:rsidRPr="005B71D2">
          <w:rPr>
            <w:rStyle w:val="a9"/>
            <w:rFonts w:ascii="宋体" w:cs="宋体" w:hint="eastAsia"/>
            <w:noProof/>
          </w:rPr>
          <w:t>分解到关键器件</w:t>
        </w:r>
        <w:r w:rsidRPr="005B71D2">
          <w:rPr>
            <w:rStyle w:val="a9"/>
            <w:noProof/>
          </w:rPr>
          <w:t>/</w:t>
        </w:r>
        <w:r w:rsidRPr="005B71D2">
          <w:rPr>
            <w:rStyle w:val="a9"/>
            <w:rFonts w:ascii="宋体" w:cs="宋体" w:hint="eastAsia"/>
            <w:noProof/>
          </w:rPr>
          <w:t>部件</w:t>
        </w:r>
        <w:r w:rsidRPr="005B71D2">
          <w:rPr>
            <w:rStyle w:val="a9"/>
            <w:noProof/>
          </w:rPr>
          <w:t>)</w:t>
        </w:r>
        <w:r>
          <w:rPr>
            <w:noProof/>
            <w:webHidden/>
          </w:rPr>
          <w:tab/>
        </w:r>
        <w:r>
          <w:rPr>
            <w:noProof/>
            <w:webHidden/>
          </w:rPr>
          <w:fldChar w:fldCharType="begin"/>
        </w:r>
        <w:r>
          <w:rPr>
            <w:noProof/>
            <w:webHidden/>
          </w:rPr>
          <w:instrText xml:space="preserve"> PAGEREF _Toc247460069 \h </w:instrText>
        </w:r>
        <w:r>
          <w:rPr>
            <w:noProof/>
          </w:rPr>
        </w:r>
        <w:r>
          <w:rPr>
            <w:noProof/>
            <w:webHidden/>
          </w:rPr>
          <w:fldChar w:fldCharType="separate"/>
        </w:r>
        <w:r w:rsidR="004A1EEE">
          <w:rPr>
            <w:noProof/>
            <w:webHidden/>
          </w:rPr>
          <w:t>38</w:t>
        </w:r>
        <w:r>
          <w:rPr>
            <w:noProof/>
            <w:webHidden/>
          </w:rPr>
          <w:fldChar w:fldCharType="end"/>
        </w:r>
      </w:hyperlink>
    </w:p>
    <w:p w14:paraId="39F20EFB" w14:textId="77777777" w:rsidR="00780F69" w:rsidRDefault="00780F69">
      <w:pPr>
        <w:pStyle w:val="TOC3"/>
        <w:rPr>
          <w:rFonts w:ascii="Times New Roman" w:hAnsi="Times New Roman"/>
          <w:noProof/>
          <w:kern w:val="2"/>
          <w:szCs w:val="24"/>
        </w:rPr>
      </w:pPr>
      <w:hyperlink w:anchor="_Toc247460070" w:history="1">
        <w:r w:rsidRPr="005B71D2">
          <w:rPr>
            <w:rStyle w:val="a9"/>
            <w:noProof/>
          </w:rPr>
          <w:t>12.1.1</w:t>
        </w:r>
        <w:r>
          <w:rPr>
            <w:rFonts w:ascii="Times New Roman" w:hAnsi="Times New Roman"/>
            <w:noProof/>
            <w:kern w:val="2"/>
            <w:szCs w:val="24"/>
          </w:rPr>
          <w:tab/>
        </w:r>
        <w:r w:rsidRPr="005B71D2">
          <w:rPr>
            <w:rStyle w:val="a9"/>
            <w:rFonts w:hint="eastAsia"/>
            <w:noProof/>
          </w:rPr>
          <w:t>产品成本分析</w:t>
        </w:r>
        <w:r>
          <w:rPr>
            <w:noProof/>
            <w:webHidden/>
          </w:rPr>
          <w:tab/>
        </w:r>
        <w:r>
          <w:rPr>
            <w:noProof/>
            <w:webHidden/>
          </w:rPr>
          <w:fldChar w:fldCharType="begin"/>
        </w:r>
        <w:r>
          <w:rPr>
            <w:noProof/>
            <w:webHidden/>
          </w:rPr>
          <w:instrText xml:space="preserve"> PAGEREF _Toc247460070 \h </w:instrText>
        </w:r>
        <w:r>
          <w:rPr>
            <w:noProof/>
          </w:rPr>
        </w:r>
        <w:r>
          <w:rPr>
            <w:noProof/>
            <w:webHidden/>
          </w:rPr>
          <w:fldChar w:fldCharType="separate"/>
        </w:r>
        <w:r w:rsidR="004A1EEE">
          <w:rPr>
            <w:noProof/>
            <w:webHidden/>
          </w:rPr>
          <w:t>38</w:t>
        </w:r>
        <w:r>
          <w:rPr>
            <w:noProof/>
            <w:webHidden/>
          </w:rPr>
          <w:fldChar w:fldCharType="end"/>
        </w:r>
      </w:hyperlink>
    </w:p>
    <w:p w14:paraId="1635860F" w14:textId="77777777" w:rsidR="00780F69" w:rsidRDefault="00780F69">
      <w:pPr>
        <w:pStyle w:val="TOC3"/>
        <w:rPr>
          <w:rFonts w:ascii="Times New Roman" w:hAnsi="Times New Roman"/>
          <w:noProof/>
          <w:kern w:val="2"/>
          <w:szCs w:val="24"/>
        </w:rPr>
      </w:pPr>
      <w:hyperlink w:anchor="_Toc247460071" w:history="1">
        <w:r w:rsidRPr="005B71D2">
          <w:rPr>
            <w:rStyle w:val="a9"/>
            <w:noProof/>
          </w:rPr>
          <w:t>12.1.2</w:t>
        </w:r>
        <w:r>
          <w:rPr>
            <w:rFonts w:ascii="Times New Roman" w:hAnsi="Times New Roman"/>
            <w:noProof/>
            <w:kern w:val="2"/>
            <w:szCs w:val="24"/>
          </w:rPr>
          <w:tab/>
        </w:r>
        <w:r w:rsidRPr="005B71D2">
          <w:rPr>
            <w:rStyle w:val="a9"/>
            <w:rFonts w:hint="eastAsia"/>
            <w:noProof/>
          </w:rPr>
          <w:t>单板成本估算</w:t>
        </w:r>
        <w:r>
          <w:rPr>
            <w:noProof/>
            <w:webHidden/>
          </w:rPr>
          <w:tab/>
        </w:r>
        <w:r>
          <w:rPr>
            <w:noProof/>
            <w:webHidden/>
          </w:rPr>
          <w:fldChar w:fldCharType="begin"/>
        </w:r>
        <w:r>
          <w:rPr>
            <w:noProof/>
            <w:webHidden/>
          </w:rPr>
          <w:instrText xml:space="preserve"> PAGEREF _Toc247460071 \h </w:instrText>
        </w:r>
        <w:r>
          <w:rPr>
            <w:noProof/>
          </w:rPr>
        </w:r>
        <w:r>
          <w:rPr>
            <w:noProof/>
            <w:webHidden/>
          </w:rPr>
          <w:fldChar w:fldCharType="separate"/>
        </w:r>
        <w:r w:rsidR="004A1EEE">
          <w:rPr>
            <w:noProof/>
            <w:webHidden/>
          </w:rPr>
          <w:t>38</w:t>
        </w:r>
        <w:r>
          <w:rPr>
            <w:noProof/>
            <w:webHidden/>
          </w:rPr>
          <w:fldChar w:fldCharType="end"/>
        </w:r>
      </w:hyperlink>
    </w:p>
    <w:p w14:paraId="1E649CE2" w14:textId="05B8481C" w:rsidR="00780F69" w:rsidRDefault="00780F69">
      <w:pPr>
        <w:pStyle w:val="TOC1"/>
        <w:rPr>
          <w:rFonts w:ascii="Times New Roman" w:hAnsi="Times New Roman"/>
          <w:noProof/>
          <w:kern w:val="2"/>
          <w:szCs w:val="24"/>
        </w:rPr>
      </w:pPr>
      <w:hyperlink w:anchor="_Toc247460072" w:history="1">
        <w:r w:rsidRPr="005B71D2">
          <w:rPr>
            <w:rStyle w:val="a9"/>
            <w:noProof/>
          </w:rPr>
          <w:t xml:space="preserve">(2) </w:t>
        </w:r>
        <w:r w:rsidRPr="005B71D2">
          <w:rPr>
            <w:rStyle w:val="a9"/>
            <w:rFonts w:hint="eastAsia"/>
            <w:noProof/>
          </w:rPr>
          <w:t>占产品典型配置成本的比重计算方法：</w:t>
        </w:r>
        <w:r w:rsidR="00D03818" w:rsidRPr="008A3D79">
          <w:rPr>
            <w:rFonts w:hint="eastAsia"/>
            <w:noProof/>
          </w:rPr>
          <w:drawing>
            <wp:inline distT="0" distB="0" distL="0" distR="0" wp14:anchorId="026A5ADA" wp14:editId="3B494A68">
              <wp:extent cx="95250" cy="180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 cy="180975"/>
                      </a:xfrm>
                      <a:prstGeom prst="rect">
                        <a:avLst/>
                      </a:prstGeom>
                      <a:noFill/>
                      <a:ln>
                        <a:noFill/>
                      </a:ln>
                    </pic:spPr>
                  </pic:pic>
                </a:graphicData>
              </a:graphic>
            </wp:inline>
          </w:drawing>
        </w:r>
        <w:r w:rsidRPr="005B71D2">
          <w:rPr>
            <w:rStyle w:val="a9"/>
            <w:rFonts w:hint="eastAsia"/>
            <w:noProof/>
          </w:rPr>
          <w:t>（某器件在某单板中的用量</w:t>
        </w:r>
        <w:r w:rsidRPr="005B71D2">
          <w:rPr>
            <w:rStyle w:val="a9"/>
            <w:noProof/>
          </w:rPr>
          <w:t>*</w:t>
        </w:r>
        <w:r w:rsidRPr="005B71D2">
          <w:rPr>
            <w:rStyle w:val="a9"/>
            <w:rFonts w:hint="eastAsia"/>
            <w:noProof/>
          </w:rPr>
          <w:t>该单板在产品典型配置中的用量</w:t>
        </w:r>
        <w:r w:rsidRPr="005B71D2">
          <w:rPr>
            <w:rStyle w:val="a9"/>
            <w:noProof/>
          </w:rPr>
          <w:t>*</w:t>
        </w:r>
        <w:r w:rsidRPr="005B71D2">
          <w:rPr>
            <w:rStyle w:val="a9"/>
            <w:rFonts w:hint="eastAsia"/>
            <w:noProof/>
          </w:rPr>
          <w:t>器件价格）</w:t>
        </w:r>
        <w:r w:rsidRPr="005B71D2">
          <w:rPr>
            <w:rStyle w:val="a9"/>
            <w:noProof/>
          </w:rPr>
          <w:t>/</w:t>
        </w:r>
        <w:r w:rsidRPr="005B71D2">
          <w:rPr>
            <w:rStyle w:val="a9"/>
            <w:rFonts w:hint="eastAsia"/>
            <w:noProof/>
          </w:rPr>
          <w:t>产品典型配置料本</w:t>
        </w:r>
        <w:r w:rsidRPr="005B71D2">
          <w:rPr>
            <w:rStyle w:val="a9"/>
            <w:noProof/>
          </w:rPr>
          <w:t>*100%</w:t>
        </w:r>
        <w:r w:rsidRPr="005B71D2">
          <w:rPr>
            <w:rStyle w:val="a9"/>
            <w:rFonts w:hint="eastAsia"/>
            <w:noProof/>
          </w:rPr>
          <w:t>。</w:t>
        </w:r>
        <w:r>
          <w:rPr>
            <w:noProof/>
            <w:webHidden/>
          </w:rPr>
          <w:tab/>
        </w:r>
        <w:r>
          <w:rPr>
            <w:noProof/>
            <w:webHidden/>
          </w:rPr>
          <w:fldChar w:fldCharType="begin"/>
        </w:r>
        <w:r>
          <w:rPr>
            <w:noProof/>
            <w:webHidden/>
          </w:rPr>
          <w:instrText xml:space="preserve"> PAGEREF _Toc247460072 \h </w:instrText>
        </w:r>
        <w:r>
          <w:rPr>
            <w:noProof/>
          </w:rPr>
        </w:r>
        <w:r>
          <w:rPr>
            <w:noProof/>
            <w:webHidden/>
          </w:rPr>
          <w:fldChar w:fldCharType="separate"/>
        </w:r>
        <w:r w:rsidR="004A1EEE">
          <w:rPr>
            <w:noProof/>
            <w:webHidden/>
          </w:rPr>
          <w:t>39</w:t>
        </w:r>
        <w:r>
          <w:rPr>
            <w:noProof/>
            <w:webHidden/>
          </w:rPr>
          <w:fldChar w:fldCharType="end"/>
        </w:r>
      </w:hyperlink>
    </w:p>
    <w:p w14:paraId="14E33CC2" w14:textId="77777777" w:rsidR="00780F69" w:rsidRDefault="00780F69">
      <w:pPr>
        <w:pStyle w:val="TOC2"/>
        <w:rPr>
          <w:rFonts w:ascii="Times New Roman" w:hAnsi="Times New Roman"/>
          <w:noProof/>
          <w:kern w:val="2"/>
          <w:szCs w:val="24"/>
        </w:rPr>
      </w:pPr>
      <w:hyperlink w:anchor="_Toc247460073" w:history="1">
        <w:r w:rsidRPr="005B71D2">
          <w:rPr>
            <w:rStyle w:val="a9"/>
            <w:noProof/>
          </w:rPr>
          <w:t>12.2</w:t>
        </w:r>
        <w:r>
          <w:rPr>
            <w:rFonts w:ascii="Times New Roman" w:hAnsi="Times New Roman"/>
            <w:noProof/>
            <w:kern w:val="2"/>
            <w:szCs w:val="24"/>
          </w:rPr>
          <w:tab/>
        </w:r>
        <w:r w:rsidRPr="005B71D2">
          <w:rPr>
            <w:rStyle w:val="a9"/>
            <w:rFonts w:hint="eastAsia"/>
            <w:noProof/>
          </w:rPr>
          <w:t>其它配置下的成本分析</w:t>
        </w:r>
        <w:r>
          <w:rPr>
            <w:noProof/>
            <w:webHidden/>
          </w:rPr>
          <w:tab/>
        </w:r>
        <w:r>
          <w:rPr>
            <w:noProof/>
            <w:webHidden/>
          </w:rPr>
          <w:fldChar w:fldCharType="begin"/>
        </w:r>
        <w:r>
          <w:rPr>
            <w:noProof/>
            <w:webHidden/>
          </w:rPr>
          <w:instrText xml:space="preserve"> PAGEREF _Toc247460073 \h </w:instrText>
        </w:r>
        <w:r>
          <w:rPr>
            <w:noProof/>
          </w:rPr>
        </w:r>
        <w:r>
          <w:rPr>
            <w:noProof/>
            <w:webHidden/>
          </w:rPr>
          <w:fldChar w:fldCharType="separate"/>
        </w:r>
        <w:r w:rsidR="004A1EEE">
          <w:rPr>
            <w:noProof/>
            <w:webHidden/>
          </w:rPr>
          <w:t>39</w:t>
        </w:r>
        <w:r>
          <w:rPr>
            <w:noProof/>
            <w:webHidden/>
          </w:rPr>
          <w:fldChar w:fldCharType="end"/>
        </w:r>
      </w:hyperlink>
    </w:p>
    <w:p w14:paraId="6C9E89DC" w14:textId="77777777" w:rsidR="00780F69" w:rsidRDefault="00780F69">
      <w:pPr>
        <w:pStyle w:val="TOC2"/>
        <w:rPr>
          <w:rFonts w:ascii="Times New Roman" w:hAnsi="Times New Roman"/>
          <w:noProof/>
          <w:kern w:val="2"/>
          <w:szCs w:val="24"/>
        </w:rPr>
      </w:pPr>
      <w:hyperlink w:anchor="_Toc247460074" w:history="1">
        <w:r w:rsidRPr="005B71D2">
          <w:rPr>
            <w:rStyle w:val="a9"/>
            <w:noProof/>
          </w:rPr>
          <w:t>12.3</w:t>
        </w:r>
        <w:r>
          <w:rPr>
            <w:rFonts w:ascii="Times New Roman" w:hAnsi="Times New Roman"/>
            <w:noProof/>
            <w:kern w:val="2"/>
            <w:szCs w:val="24"/>
          </w:rPr>
          <w:tab/>
        </w:r>
        <w:r w:rsidRPr="005B71D2">
          <w:rPr>
            <w:rStyle w:val="a9"/>
            <w:rFonts w:hint="eastAsia"/>
            <w:noProof/>
          </w:rPr>
          <w:t>不同配置的成本曲线</w:t>
        </w:r>
        <w:r>
          <w:rPr>
            <w:noProof/>
            <w:webHidden/>
          </w:rPr>
          <w:tab/>
        </w:r>
        <w:r>
          <w:rPr>
            <w:noProof/>
            <w:webHidden/>
          </w:rPr>
          <w:fldChar w:fldCharType="begin"/>
        </w:r>
        <w:r>
          <w:rPr>
            <w:noProof/>
            <w:webHidden/>
          </w:rPr>
          <w:instrText xml:space="preserve"> PAGEREF _Toc247460074 \h </w:instrText>
        </w:r>
        <w:r>
          <w:rPr>
            <w:noProof/>
          </w:rPr>
        </w:r>
        <w:r>
          <w:rPr>
            <w:noProof/>
            <w:webHidden/>
          </w:rPr>
          <w:fldChar w:fldCharType="separate"/>
        </w:r>
        <w:r w:rsidR="004A1EEE">
          <w:rPr>
            <w:noProof/>
            <w:webHidden/>
          </w:rPr>
          <w:t>40</w:t>
        </w:r>
        <w:r>
          <w:rPr>
            <w:noProof/>
            <w:webHidden/>
          </w:rPr>
          <w:fldChar w:fldCharType="end"/>
        </w:r>
      </w:hyperlink>
    </w:p>
    <w:p w14:paraId="191B9D48" w14:textId="77777777" w:rsidR="00780F69" w:rsidRDefault="00780F69">
      <w:pPr>
        <w:pStyle w:val="TOC1"/>
        <w:rPr>
          <w:rFonts w:ascii="Times New Roman" w:hAnsi="Times New Roman"/>
          <w:noProof/>
          <w:kern w:val="2"/>
          <w:szCs w:val="24"/>
        </w:rPr>
      </w:pPr>
      <w:hyperlink w:anchor="_Toc247460075" w:history="1">
        <w:r w:rsidRPr="005B71D2">
          <w:rPr>
            <w:rStyle w:val="a9"/>
            <w:noProof/>
          </w:rPr>
          <w:t>13</w:t>
        </w:r>
        <w:r>
          <w:rPr>
            <w:rFonts w:ascii="Times New Roman" w:hAnsi="Times New Roman"/>
            <w:noProof/>
            <w:kern w:val="2"/>
            <w:szCs w:val="24"/>
          </w:rPr>
          <w:tab/>
        </w:r>
        <w:r w:rsidRPr="005B71D2">
          <w:rPr>
            <w:rStyle w:val="a9"/>
            <w:rFonts w:hint="eastAsia"/>
            <w:noProof/>
          </w:rPr>
          <w:t>规格列表</w:t>
        </w:r>
        <w:r>
          <w:rPr>
            <w:noProof/>
            <w:webHidden/>
          </w:rPr>
          <w:tab/>
        </w:r>
        <w:r>
          <w:rPr>
            <w:noProof/>
            <w:webHidden/>
          </w:rPr>
          <w:fldChar w:fldCharType="begin"/>
        </w:r>
        <w:r>
          <w:rPr>
            <w:noProof/>
            <w:webHidden/>
          </w:rPr>
          <w:instrText xml:space="preserve"> PAGEREF _Toc247460075 \h </w:instrText>
        </w:r>
        <w:r>
          <w:rPr>
            <w:noProof/>
          </w:rPr>
        </w:r>
        <w:r>
          <w:rPr>
            <w:noProof/>
            <w:webHidden/>
          </w:rPr>
          <w:fldChar w:fldCharType="separate"/>
        </w:r>
        <w:r w:rsidR="004A1EEE">
          <w:rPr>
            <w:noProof/>
            <w:webHidden/>
          </w:rPr>
          <w:t>40</w:t>
        </w:r>
        <w:r>
          <w:rPr>
            <w:noProof/>
            <w:webHidden/>
          </w:rPr>
          <w:fldChar w:fldCharType="end"/>
        </w:r>
      </w:hyperlink>
    </w:p>
    <w:p w14:paraId="536D9D69" w14:textId="77777777" w:rsidR="00780F69" w:rsidRDefault="00780F69">
      <w:pPr>
        <w:pStyle w:val="TOC1"/>
        <w:rPr>
          <w:rFonts w:ascii="Times New Roman" w:hAnsi="Times New Roman"/>
          <w:noProof/>
          <w:kern w:val="2"/>
          <w:szCs w:val="24"/>
        </w:rPr>
      </w:pPr>
      <w:hyperlink w:anchor="_Toc247460076" w:history="1">
        <w:r w:rsidRPr="005B71D2">
          <w:rPr>
            <w:rStyle w:val="a9"/>
            <w:noProof/>
          </w:rPr>
          <w:t>14</w:t>
        </w:r>
        <w:r>
          <w:rPr>
            <w:rFonts w:ascii="Times New Roman" w:hAnsi="Times New Roman"/>
            <w:noProof/>
            <w:kern w:val="2"/>
            <w:szCs w:val="24"/>
          </w:rPr>
          <w:tab/>
        </w:r>
        <w:r w:rsidRPr="005B71D2">
          <w:rPr>
            <w:rStyle w:val="a9"/>
            <w:rFonts w:hint="eastAsia"/>
            <w:noProof/>
          </w:rPr>
          <w:t>附录</w:t>
        </w:r>
        <w:r>
          <w:rPr>
            <w:noProof/>
            <w:webHidden/>
          </w:rPr>
          <w:tab/>
        </w:r>
        <w:r>
          <w:rPr>
            <w:noProof/>
            <w:webHidden/>
          </w:rPr>
          <w:fldChar w:fldCharType="begin"/>
        </w:r>
        <w:r>
          <w:rPr>
            <w:noProof/>
            <w:webHidden/>
          </w:rPr>
          <w:instrText xml:space="preserve"> PAGEREF _Toc247460076 \h </w:instrText>
        </w:r>
        <w:r>
          <w:rPr>
            <w:noProof/>
          </w:rPr>
        </w:r>
        <w:r>
          <w:rPr>
            <w:noProof/>
            <w:webHidden/>
          </w:rPr>
          <w:fldChar w:fldCharType="separate"/>
        </w:r>
        <w:r w:rsidR="004A1EEE">
          <w:rPr>
            <w:noProof/>
            <w:webHidden/>
          </w:rPr>
          <w:t>40</w:t>
        </w:r>
        <w:r>
          <w:rPr>
            <w:noProof/>
            <w:webHidden/>
          </w:rPr>
          <w:fldChar w:fldCharType="end"/>
        </w:r>
      </w:hyperlink>
    </w:p>
    <w:p w14:paraId="2F3C9F36" w14:textId="77777777" w:rsidR="00607706" w:rsidRPr="00BE22A2" w:rsidRDefault="00922C07" w:rsidP="0050065A">
      <w:pPr>
        <w:rPr>
          <w:color w:val="000000"/>
        </w:rPr>
      </w:pPr>
      <w:r>
        <w:rPr>
          <w:rFonts w:ascii="Arial" w:hAnsi="Arial"/>
          <w:sz w:val="21"/>
          <w:szCs w:val="21"/>
        </w:rPr>
        <w:fldChar w:fldCharType="end"/>
      </w:r>
    </w:p>
    <w:p w14:paraId="43B49AD5" w14:textId="77777777" w:rsidR="00B16677" w:rsidRDefault="00B16677" w:rsidP="00567F1E">
      <w:pPr>
        <w:pStyle w:val="TOC1"/>
        <w:rPr>
          <w:rFonts w:hint="eastAsia"/>
        </w:rPr>
      </w:pPr>
    </w:p>
    <w:p w14:paraId="02A4AA69" w14:textId="77777777" w:rsidR="00B16677" w:rsidRDefault="00F573C4" w:rsidP="00567F1E">
      <w:pPr>
        <w:pStyle w:val="TOC1"/>
        <w:rPr>
          <w:rFonts w:hint="eastAsia"/>
        </w:rPr>
      </w:pPr>
      <w:r>
        <w:rPr>
          <w:rFonts w:hint="eastAsia"/>
        </w:rPr>
        <w:lastRenderedPageBreak/>
        <w:t>表目录</w:t>
      </w:r>
    </w:p>
    <w:p w14:paraId="022A2722" w14:textId="77777777" w:rsidR="004D1692" w:rsidRPr="004D1692" w:rsidRDefault="004D1692" w:rsidP="00567F1E">
      <w:pPr>
        <w:pStyle w:val="TOC1"/>
        <w:rPr>
          <w:rStyle w:val="a9"/>
        </w:rPr>
      </w:pPr>
      <w:r w:rsidRPr="004D1692">
        <w:rPr>
          <w:rStyle w:val="a9"/>
          <w:noProof/>
        </w:rPr>
        <w:fldChar w:fldCharType="begin"/>
      </w:r>
      <w:r w:rsidRPr="004D1692">
        <w:rPr>
          <w:rStyle w:val="a9"/>
          <w:noProof/>
        </w:rPr>
        <w:instrText xml:space="preserve"> TOC </w:instrText>
      </w:r>
      <w:r w:rsidRPr="004D1692">
        <w:rPr>
          <w:rStyle w:val="a9"/>
          <w:rFonts w:hint="eastAsia"/>
          <w:noProof/>
        </w:rPr>
        <w:instrText>\p " " \h \z \t "</w:instrText>
      </w:r>
      <w:r w:rsidRPr="004D1692">
        <w:rPr>
          <w:rStyle w:val="a9"/>
          <w:rFonts w:hint="eastAsia"/>
          <w:noProof/>
        </w:rPr>
        <w:instrText>表号去除自动编号</w:instrText>
      </w:r>
      <w:r w:rsidRPr="004D1692">
        <w:rPr>
          <w:rStyle w:val="a9"/>
          <w:rFonts w:hint="eastAsia"/>
          <w:noProof/>
        </w:rPr>
        <w:instrText>,1,</w:instrText>
      </w:r>
      <w:r w:rsidRPr="004D1692">
        <w:rPr>
          <w:rStyle w:val="a9"/>
          <w:rFonts w:hint="eastAsia"/>
          <w:noProof/>
        </w:rPr>
        <w:instrText>表号</w:instrText>
      </w:r>
      <w:r w:rsidRPr="004D1692">
        <w:rPr>
          <w:rStyle w:val="a9"/>
          <w:rFonts w:hint="eastAsia"/>
          <w:noProof/>
        </w:rPr>
        <w:instrText>,1,table description,1" \c "</w:instrText>
      </w:r>
      <w:r w:rsidRPr="004D1692">
        <w:rPr>
          <w:rStyle w:val="a9"/>
          <w:rFonts w:hint="eastAsia"/>
          <w:noProof/>
        </w:rPr>
        <w:instrText>表格</w:instrText>
      </w:r>
      <w:r w:rsidRPr="004D1692">
        <w:rPr>
          <w:rStyle w:val="a9"/>
          <w:rFonts w:hint="eastAsia"/>
          <w:noProof/>
        </w:rPr>
        <w:instrText>"</w:instrText>
      </w:r>
      <w:r w:rsidRPr="004D1692">
        <w:rPr>
          <w:rStyle w:val="a9"/>
          <w:noProof/>
        </w:rPr>
        <w:instrText xml:space="preserve"> </w:instrText>
      </w:r>
      <w:r w:rsidRPr="004D1692">
        <w:rPr>
          <w:rStyle w:val="a9"/>
          <w:noProof/>
        </w:rPr>
        <w:fldChar w:fldCharType="separate"/>
      </w:r>
      <w:hyperlink w:anchor="_Toc116696765" w:history="1">
        <w:r w:rsidRPr="007C064A">
          <w:rPr>
            <w:rStyle w:val="a9"/>
            <w:rFonts w:hint="eastAsia"/>
            <w:noProof/>
          </w:rPr>
          <w:t>表</w:t>
        </w:r>
        <w:r w:rsidRPr="007C064A">
          <w:rPr>
            <w:rStyle w:val="a9"/>
            <w:noProof/>
          </w:rPr>
          <w:t xml:space="preserve">1 </w:t>
        </w:r>
        <w:r w:rsidRPr="007C064A">
          <w:rPr>
            <w:rStyle w:val="a9"/>
            <w:rFonts w:hint="eastAsia"/>
            <w:noProof/>
          </w:rPr>
          <w:t>整机性能参数</w:t>
        </w:r>
        <w:r w:rsidRPr="004D1692">
          <w:rPr>
            <w:rStyle w:val="a9"/>
            <w:webHidden/>
          </w:rPr>
          <w:t xml:space="preserve">  </w:t>
        </w:r>
        <w:r>
          <w:rPr>
            <w:rStyle w:val="a9"/>
            <w:rFonts w:hint="eastAsia"/>
            <w:webHidden/>
          </w:rPr>
          <w:t xml:space="preserve">                                                                                                                             </w:t>
        </w:r>
        <w:r w:rsidRPr="004D1692">
          <w:rPr>
            <w:rStyle w:val="a9"/>
            <w:webHidden/>
          </w:rPr>
          <w:fldChar w:fldCharType="begin"/>
        </w:r>
        <w:r w:rsidRPr="004D1692">
          <w:rPr>
            <w:rStyle w:val="a9"/>
            <w:webHidden/>
          </w:rPr>
          <w:instrText xml:space="preserve"> PAGEREF _Toc116696765 \h </w:instrText>
        </w:r>
        <w:r w:rsidRPr="004D1692">
          <w:rPr>
            <w:rStyle w:val="a9"/>
          </w:rPr>
        </w:r>
        <w:r w:rsidRPr="004D1692">
          <w:rPr>
            <w:rStyle w:val="a9"/>
            <w:webHidden/>
          </w:rPr>
          <w:fldChar w:fldCharType="separate"/>
        </w:r>
        <w:r w:rsidR="004A1EEE">
          <w:rPr>
            <w:rStyle w:val="a9"/>
            <w:noProof/>
            <w:webHidden/>
          </w:rPr>
          <w:t>9</w:t>
        </w:r>
        <w:r w:rsidRPr="004D1692">
          <w:rPr>
            <w:rStyle w:val="a9"/>
            <w:webHidden/>
          </w:rPr>
          <w:fldChar w:fldCharType="end"/>
        </w:r>
      </w:hyperlink>
    </w:p>
    <w:p w14:paraId="262C048B" w14:textId="77777777" w:rsidR="004D1692" w:rsidRPr="004D1692" w:rsidRDefault="004D1692" w:rsidP="00567F1E">
      <w:pPr>
        <w:pStyle w:val="TOC1"/>
        <w:rPr>
          <w:rStyle w:val="a9"/>
        </w:rPr>
      </w:pPr>
      <w:hyperlink w:anchor="_Toc116696766" w:history="1">
        <w:r w:rsidRPr="007C064A">
          <w:rPr>
            <w:rStyle w:val="a9"/>
            <w:rFonts w:hint="eastAsia"/>
            <w:noProof/>
          </w:rPr>
          <w:t>表</w:t>
        </w:r>
        <w:r w:rsidRPr="007C064A">
          <w:rPr>
            <w:rStyle w:val="a9"/>
            <w:noProof/>
          </w:rPr>
          <w:t xml:space="preserve">2 </w:t>
        </w:r>
        <w:r w:rsidRPr="007C064A">
          <w:rPr>
            <w:rStyle w:val="a9"/>
            <w:rFonts w:hint="eastAsia"/>
            <w:noProof/>
          </w:rPr>
          <w:t>典型配置成本分析</w:t>
        </w:r>
        <w:r w:rsidRPr="004D1692">
          <w:rPr>
            <w:rStyle w:val="a9"/>
            <w:webHidden/>
          </w:rPr>
          <w:t xml:space="preserve"> </w:t>
        </w:r>
        <w:r>
          <w:rPr>
            <w:rStyle w:val="a9"/>
            <w:rFonts w:hint="eastAsia"/>
            <w:webHidden/>
          </w:rPr>
          <w:t xml:space="preserve">                                                                                                                     </w:t>
        </w:r>
        <w:r w:rsidRPr="004D1692">
          <w:rPr>
            <w:rStyle w:val="a9"/>
            <w:webHidden/>
          </w:rPr>
          <w:fldChar w:fldCharType="begin"/>
        </w:r>
        <w:r w:rsidRPr="004D1692">
          <w:rPr>
            <w:rStyle w:val="a9"/>
            <w:webHidden/>
          </w:rPr>
          <w:instrText xml:space="preserve"> PAGEREF _Toc116696766 \h </w:instrText>
        </w:r>
        <w:r w:rsidRPr="004D1692">
          <w:rPr>
            <w:rStyle w:val="a9"/>
          </w:rPr>
        </w:r>
        <w:r w:rsidRPr="004D1692">
          <w:rPr>
            <w:rStyle w:val="a9"/>
            <w:webHidden/>
          </w:rPr>
          <w:fldChar w:fldCharType="separate"/>
        </w:r>
        <w:r w:rsidR="004A1EEE">
          <w:rPr>
            <w:rStyle w:val="a9"/>
            <w:noProof/>
            <w:webHidden/>
          </w:rPr>
          <w:t>38</w:t>
        </w:r>
        <w:r w:rsidRPr="004D1692">
          <w:rPr>
            <w:rStyle w:val="a9"/>
            <w:webHidden/>
          </w:rPr>
          <w:fldChar w:fldCharType="end"/>
        </w:r>
      </w:hyperlink>
    </w:p>
    <w:p w14:paraId="01B71406" w14:textId="77777777" w:rsidR="004D1692" w:rsidRPr="004D1692" w:rsidRDefault="004D1692" w:rsidP="00567F1E">
      <w:pPr>
        <w:pStyle w:val="TOC1"/>
        <w:rPr>
          <w:rStyle w:val="a9"/>
        </w:rPr>
      </w:pPr>
      <w:hyperlink w:anchor="_Toc116696767" w:history="1">
        <w:r w:rsidRPr="007C064A">
          <w:rPr>
            <w:rStyle w:val="a9"/>
            <w:rFonts w:hint="eastAsia"/>
            <w:noProof/>
          </w:rPr>
          <w:t>表</w:t>
        </w:r>
        <w:r w:rsidRPr="007C064A">
          <w:rPr>
            <w:rStyle w:val="a9"/>
            <w:noProof/>
          </w:rPr>
          <w:t xml:space="preserve">3 </w:t>
        </w:r>
        <w:r w:rsidRPr="007C064A">
          <w:rPr>
            <w:rStyle w:val="a9"/>
            <w:rFonts w:hint="eastAsia"/>
            <w:noProof/>
          </w:rPr>
          <w:t>单板成本分析表</w:t>
        </w:r>
        <w:r w:rsidRPr="004D1692">
          <w:rPr>
            <w:rStyle w:val="a9"/>
            <w:webHidden/>
          </w:rPr>
          <w:t xml:space="preserve"> </w:t>
        </w:r>
        <w:r>
          <w:rPr>
            <w:rStyle w:val="a9"/>
            <w:rFonts w:hint="eastAsia"/>
            <w:webHidden/>
          </w:rPr>
          <w:t xml:space="preserve">                                                                                                                         </w:t>
        </w:r>
        <w:r w:rsidRPr="004D1692">
          <w:rPr>
            <w:rStyle w:val="a9"/>
            <w:webHidden/>
          </w:rPr>
          <w:fldChar w:fldCharType="begin"/>
        </w:r>
        <w:r w:rsidRPr="004D1692">
          <w:rPr>
            <w:rStyle w:val="a9"/>
            <w:webHidden/>
          </w:rPr>
          <w:instrText xml:space="preserve"> PAGEREF _Toc116696767 \h </w:instrText>
        </w:r>
        <w:r w:rsidRPr="004D1692">
          <w:rPr>
            <w:rStyle w:val="a9"/>
          </w:rPr>
        </w:r>
        <w:r w:rsidRPr="004D1692">
          <w:rPr>
            <w:rStyle w:val="a9"/>
            <w:webHidden/>
          </w:rPr>
          <w:fldChar w:fldCharType="separate"/>
        </w:r>
        <w:r w:rsidR="004A1EEE">
          <w:rPr>
            <w:rStyle w:val="a9"/>
            <w:noProof/>
            <w:webHidden/>
          </w:rPr>
          <w:t>39</w:t>
        </w:r>
        <w:r w:rsidRPr="004D1692">
          <w:rPr>
            <w:rStyle w:val="a9"/>
            <w:webHidden/>
          </w:rPr>
          <w:fldChar w:fldCharType="end"/>
        </w:r>
      </w:hyperlink>
    </w:p>
    <w:p w14:paraId="6787D99B" w14:textId="77777777" w:rsidR="004D1692" w:rsidRPr="004D1692" w:rsidRDefault="004D1692" w:rsidP="00567F1E">
      <w:pPr>
        <w:pStyle w:val="TOC1"/>
        <w:rPr>
          <w:rStyle w:val="a9"/>
        </w:rPr>
      </w:pPr>
      <w:hyperlink w:anchor="_Toc116696768" w:history="1">
        <w:r w:rsidRPr="007C064A">
          <w:rPr>
            <w:rStyle w:val="a9"/>
            <w:rFonts w:hint="eastAsia"/>
            <w:noProof/>
          </w:rPr>
          <w:t>表</w:t>
        </w:r>
        <w:r w:rsidRPr="007C064A">
          <w:rPr>
            <w:rStyle w:val="a9"/>
            <w:noProof/>
          </w:rPr>
          <w:t xml:space="preserve">4 </w:t>
        </w:r>
        <w:r w:rsidRPr="007C064A">
          <w:rPr>
            <w:rStyle w:val="a9"/>
            <w:rFonts w:hint="eastAsia"/>
            <w:noProof/>
          </w:rPr>
          <w:t>各种配置成本分析表</w:t>
        </w:r>
        <w:r>
          <w:rPr>
            <w:rStyle w:val="a9"/>
            <w:rFonts w:hint="eastAsia"/>
            <w:noProof/>
          </w:rPr>
          <w:t xml:space="preserve">                                                                                                                  </w:t>
        </w:r>
        <w:r w:rsidRPr="004D1692">
          <w:rPr>
            <w:rStyle w:val="a9"/>
            <w:webHidden/>
          </w:rPr>
          <w:t xml:space="preserve"> </w:t>
        </w:r>
        <w:r w:rsidRPr="004D1692">
          <w:rPr>
            <w:rStyle w:val="a9"/>
            <w:webHidden/>
          </w:rPr>
          <w:fldChar w:fldCharType="begin"/>
        </w:r>
        <w:r w:rsidRPr="004D1692">
          <w:rPr>
            <w:rStyle w:val="a9"/>
            <w:webHidden/>
          </w:rPr>
          <w:instrText xml:space="preserve"> PAGEREF _Toc116696768 \h </w:instrText>
        </w:r>
        <w:r w:rsidRPr="004D1692">
          <w:rPr>
            <w:rStyle w:val="a9"/>
          </w:rPr>
        </w:r>
        <w:r w:rsidRPr="004D1692">
          <w:rPr>
            <w:rStyle w:val="a9"/>
            <w:webHidden/>
          </w:rPr>
          <w:fldChar w:fldCharType="separate"/>
        </w:r>
        <w:r w:rsidR="004A1EEE">
          <w:rPr>
            <w:rStyle w:val="a9"/>
            <w:noProof/>
            <w:webHidden/>
          </w:rPr>
          <w:t>39</w:t>
        </w:r>
        <w:r w:rsidRPr="004D1692">
          <w:rPr>
            <w:rStyle w:val="a9"/>
            <w:webHidden/>
          </w:rPr>
          <w:fldChar w:fldCharType="end"/>
        </w:r>
      </w:hyperlink>
    </w:p>
    <w:p w14:paraId="61B40EB0" w14:textId="77777777" w:rsidR="004D1692" w:rsidRPr="004D1692" w:rsidRDefault="004D1692" w:rsidP="00567F1E">
      <w:pPr>
        <w:pStyle w:val="TOC1"/>
        <w:rPr>
          <w:rStyle w:val="a9"/>
        </w:rPr>
      </w:pPr>
      <w:hyperlink w:anchor="_Toc116696769" w:history="1">
        <w:r w:rsidRPr="007C064A">
          <w:rPr>
            <w:rStyle w:val="a9"/>
            <w:rFonts w:hint="eastAsia"/>
            <w:noProof/>
          </w:rPr>
          <w:t>表</w:t>
        </w:r>
        <w:r w:rsidRPr="007C064A">
          <w:rPr>
            <w:rStyle w:val="a9"/>
            <w:noProof/>
          </w:rPr>
          <w:t xml:space="preserve">5 </w:t>
        </w:r>
        <w:r w:rsidRPr="007C064A">
          <w:rPr>
            <w:rStyle w:val="a9"/>
            <w:rFonts w:hint="eastAsia"/>
            <w:noProof/>
          </w:rPr>
          <w:t>规格列表</w:t>
        </w:r>
        <w:r w:rsidRPr="004D1692">
          <w:rPr>
            <w:rStyle w:val="a9"/>
            <w:webHidden/>
          </w:rPr>
          <w:t xml:space="preserve"> </w:t>
        </w:r>
        <w:r>
          <w:rPr>
            <w:rStyle w:val="a9"/>
            <w:rFonts w:hint="eastAsia"/>
            <w:webHidden/>
          </w:rPr>
          <w:t xml:space="preserve">                                                                                                                                    </w:t>
        </w:r>
        <w:r w:rsidRPr="004D1692">
          <w:rPr>
            <w:rStyle w:val="a9"/>
            <w:webHidden/>
          </w:rPr>
          <w:fldChar w:fldCharType="begin"/>
        </w:r>
        <w:r w:rsidRPr="004D1692">
          <w:rPr>
            <w:rStyle w:val="a9"/>
            <w:webHidden/>
          </w:rPr>
          <w:instrText xml:space="preserve"> PAGEREF _Toc116696769 \h </w:instrText>
        </w:r>
        <w:r w:rsidRPr="004D1692">
          <w:rPr>
            <w:rStyle w:val="a9"/>
          </w:rPr>
        </w:r>
        <w:r w:rsidRPr="004D1692">
          <w:rPr>
            <w:rStyle w:val="a9"/>
            <w:webHidden/>
          </w:rPr>
          <w:fldChar w:fldCharType="separate"/>
        </w:r>
        <w:r w:rsidR="004A1EEE">
          <w:rPr>
            <w:rStyle w:val="a9"/>
            <w:noProof/>
            <w:webHidden/>
          </w:rPr>
          <w:t>40</w:t>
        </w:r>
        <w:r w:rsidRPr="004D1692">
          <w:rPr>
            <w:rStyle w:val="a9"/>
            <w:webHidden/>
          </w:rPr>
          <w:fldChar w:fldCharType="end"/>
        </w:r>
      </w:hyperlink>
    </w:p>
    <w:p w14:paraId="53A45EB0" w14:textId="77777777" w:rsidR="00922C07" w:rsidRDefault="004D1692" w:rsidP="00567F1E">
      <w:pPr>
        <w:pStyle w:val="TOC1"/>
        <w:rPr>
          <w:noProof/>
        </w:rPr>
      </w:pPr>
      <w:r w:rsidRPr="004D1692">
        <w:rPr>
          <w:rStyle w:val="a9"/>
          <w:noProof/>
        </w:rPr>
        <w:fldChar w:fldCharType="end"/>
      </w:r>
      <w:r w:rsidR="00F573C4">
        <w:rPr>
          <w:rFonts w:hint="eastAsia"/>
        </w:rPr>
        <w:t xml:space="preserve"> </w:t>
      </w:r>
      <w:r w:rsidR="00F573C4">
        <w:rPr>
          <w:rFonts w:hint="eastAsia"/>
        </w:rPr>
        <w:t>图目录</w:t>
      </w:r>
      <w:r w:rsidR="00922C07">
        <w:fldChar w:fldCharType="begin"/>
      </w:r>
      <w:r w:rsidR="00922C07">
        <w:instrText xml:space="preserve"> TOC </w:instrText>
      </w:r>
      <w:r w:rsidR="00922C07">
        <w:rPr>
          <w:rFonts w:hint="eastAsia"/>
        </w:rPr>
        <w:instrText>\h \z \t "</w:instrText>
      </w:r>
      <w:r w:rsidR="00922C07">
        <w:rPr>
          <w:rFonts w:hint="eastAsia"/>
        </w:rPr>
        <w:instrText>图号去除自动编号</w:instrText>
      </w:r>
      <w:r w:rsidR="00922C07">
        <w:rPr>
          <w:rFonts w:hint="eastAsia"/>
        </w:rPr>
        <w:instrText>,1,</w:instrText>
      </w:r>
      <w:r w:rsidR="00922C07">
        <w:rPr>
          <w:rFonts w:hint="eastAsia"/>
        </w:rPr>
        <w:instrText>图号</w:instrText>
      </w:r>
      <w:r w:rsidR="00922C07">
        <w:rPr>
          <w:rFonts w:hint="eastAsia"/>
        </w:rPr>
        <w:instrText>,1,figure description,1"</w:instrText>
      </w:r>
      <w:r w:rsidR="00922C07">
        <w:instrText xml:space="preserve"> </w:instrText>
      </w:r>
      <w:r w:rsidR="00922C07">
        <w:fldChar w:fldCharType="separate"/>
      </w:r>
    </w:p>
    <w:p w14:paraId="63D15D3A" w14:textId="77777777" w:rsidR="00922C07" w:rsidRDefault="00922C07" w:rsidP="00567F1E">
      <w:pPr>
        <w:pStyle w:val="TOC1"/>
        <w:rPr>
          <w:rFonts w:ascii="Times New Roman" w:hAnsi="Times New Roman"/>
          <w:noProof/>
          <w:kern w:val="2"/>
          <w:szCs w:val="24"/>
        </w:rPr>
      </w:pPr>
      <w:hyperlink w:anchor="_Toc116649654" w:history="1">
        <w:r w:rsidRPr="00AE277F">
          <w:rPr>
            <w:rStyle w:val="a9"/>
            <w:rFonts w:hint="eastAsia"/>
            <w:noProof/>
          </w:rPr>
          <w:t>图</w:t>
        </w:r>
        <w:r w:rsidRPr="00AE277F">
          <w:rPr>
            <w:rStyle w:val="a9"/>
            <w:rFonts w:hint="eastAsia"/>
            <w:noProof/>
          </w:rPr>
          <w:t xml:space="preserve"> 1</w:t>
        </w:r>
        <w:r w:rsidRPr="00AE277F">
          <w:rPr>
            <w:rStyle w:val="a9"/>
            <w:rFonts w:hint="eastAsia"/>
            <w:noProof/>
          </w:rPr>
          <w:t>不同配置的成本曲线</w:t>
        </w:r>
        <w:r>
          <w:rPr>
            <w:noProof/>
            <w:webHidden/>
          </w:rPr>
          <w:tab/>
        </w:r>
        <w:r>
          <w:rPr>
            <w:noProof/>
            <w:webHidden/>
          </w:rPr>
          <w:fldChar w:fldCharType="begin"/>
        </w:r>
        <w:r>
          <w:rPr>
            <w:noProof/>
            <w:webHidden/>
          </w:rPr>
          <w:instrText xml:space="preserve"> PAGEREF _Toc116649654 \h </w:instrText>
        </w:r>
        <w:r>
          <w:rPr>
            <w:noProof/>
          </w:rPr>
        </w:r>
        <w:r>
          <w:rPr>
            <w:noProof/>
            <w:webHidden/>
          </w:rPr>
          <w:fldChar w:fldCharType="separate"/>
        </w:r>
        <w:r w:rsidR="004A1EEE">
          <w:rPr>
            <w:noProof/>
            <w:webHidden/>
          </w:rPr>
          <w:t>40</w:t>
        </w:r>
        <w:r>
          <w:rPr>
            <w:noProof/>
            <w:webHidden/>
          </w:rPr>
          <w:fldChar w:fldCharType="end"/>
        </w:r>
      </w:hyperlink>
    </w:p>
    <w:p w14:paraId="71F26B5C" w14:textId="77777777" w:rsidR="00ED58BE" w:rsidRDefault="00922C07" w:rsidP="00ED58BE">
      <w:pPr>
        <w:pStyle w:val="aff0"/>
        <w:rPr>
          <w:rFonts w:hint="eastAsia"/>
        </w:rPr>
      </w:pPr>
      <w:r>
        <w:rPr>
          <w:sz w:val="32"/>
          <w:szCs w:val="32"/>
        </w:rPr>
        <w:fldChar w:fldCharType="end"/>
      </w:r>
    </w:p>
    <w:p w14:paraId="7C0D9AD6" w14:textId="77777777" w:rsidR="00ED58BE" w:rsidRDefault="00ED58BE" w:rsidP="00AE1153">
      <w:pPr>
        <w:pStyle w:val="aff0"/>
        <w:jc w:val="left"/>
        <w:rPr>
          <w:rFonts w:hint="eastAsia"/>
        </w:rPr>
      </w:pPr>
    </w:p>
    <w:p w14:paraId="30F9EBAB" w14:textId="77777777" w:rsidR="004D1692" w:rsidRDefault="004D1692" w:rsidP="00AE1153">
      <w:pPr>
        <w:pStyle w:val="aff0"/>
        <w:jc w:val="left"/>
        <w:rPr>
          <w:rFonts w:hint="eastAsia"/>
        </w:rPr>
      </w:pPr>
    </w:p>
    <w:p w14:paraId="7ED2D68F" w14:textId="77777777" w:rsidR="004A1EEE" w:rsidRPr="004A1EEE" w:rsidRDefault="00CD5BB4" w:rsidP="004A1EEE">
      <w:pPr>
        <w:pStyle w:val="aff0"/>
        <w:rPr>
          <w:color w:val="000000"/>
        </w:rPr>
      </w:pPr>
      <w:r w:rsidRPr="006F575F">
        <w:fldChar w:fldCharType="begin"/>
      </w:r>
      <w:r w:rsidRPr="006F575F">
        <w:instrText xml:space="preserve"> REF </w:instrText>
      </w:r>
      <w:r w:rsidRPr="006F575F">
        <w:rPr>
          <w:rFonts w:hint="eastAsia"/>
        </w:rPr>
        <w:instrText>文档名称</w:instrText>
      </w:r>
      <w:r w:rsidRPr="006F575F">
        <w:instrText xml:space="preserve">  \* MERGEFORMAT </w:instrText>
      </w:r>
      <w:r w:rsidRPr="006F575F">
        <w:fldChar w:fldCharType="separate"/>
      </w:r>
    </w:p>
    <w:tbl>
      <w:tblPr>
        <w:tblW w:w="5000" w:type="pct"/>
        <w:tblCellMar>
          <w:left w:w="57" w:type="dxa"/>
          <w:right w:w="57" w:type="dxa"/>
        </w:tblCellMar>
        <w:tblLook w:val="0000" w:firstRow="0" w:lastRow="0" w:firstColumn="0" w:lastColumn="0" w:noHBand="0" w:noVBand="0"/>
      </w:tblPr>
      <w:tblGrid>
        <w:gridCol w:w="3614"/>
        <w:gridCol w:w="2936"/>
        <w:gridCol w:w="1136"/>
        <w:gridCol w:w="1624"/>
      </w:tblGrid>
      <w:tr w:rsidR="004A1EEE" w14:paraId="31F73174" w14:textId="77777777">
        <w:tblPrEx>
          <w:tblCellMar>
            <w:top w:w="0" w:type="dxa"/>
            <w:bottom w:w="0" w:type="dxa"/>
          </w:tblCellMar>
        </w:tblPrEx>
        <w:tc>
          <w:tcPr>
            <w:tcW w:w="1941" w:type="pct"/>
            <w:vMerge w:val="restart"/>
            <w:tcBorders>
              <w:top w:val="single" w:sz="6" w:space="0" w:color="auto"/>
              <w:left w:val="single" w:sz="6" w:space="0" w:color="auto"/>
              <w:right w:val="single" w:sz="6" w:space="0" w:color="auto"/>
            </w:tcBorders>
            <w:vAlign w:val="center"/>
          </w:tcPr>
          <w:p w14:paraId="797E2B2D" w14:textId="77777777" w:rsidR="004A1EEE" w:rsidRDefault="004A1EEE" w:rsidP="00C23948">
            <w:pPr>
              <w:pStyle w:val="af8"/>
            </w:pPr>
            <w:r>
              <w:rPr>
                <w:rFonts w:hint="eastAsia"/>
              </w:rPr>
              <w:t>华为技术有限公司</w:t>
            </w:r>
          </w:p>
        </w:tc>
        <w:tc>
          <w:tcPr>
            <w:tcW w:w="1577" w:type="pct"/>
            <w:tcBorders>
              <w:top w:val="single" w:sz="6" w:space="0" w:color="auto"/>
              <w:left w:val="single" w:sz="6" w:space="0" w:color="auto"/>
              <w:bottom w:val="single" w:sz="6" w:space="0" w:color="auto"/>
              <w:right w:val="single" w:sz="6" w:space="0" w:color="auto"/>
            </w:tcBorders>
            <w:vAlign w:val="center"/>
          </w:tcPr>
          <w:p w14:paraId="784B47AB" w14:textId="77777777" w:rsidR="004A1EEE" w:rsidRDefault="004A1EEE" w:rsidP="00C23948">
            <w:pPr>
              <w:pStyle w:val="af8"/>
            </w:pPr>
            <w:r>
              <w:rPr>
                <w:rFonts w:hint="eastAsia"/>
              </w:rPr>
              <w:t>产品版本</w:t>
            </w:r>
          </w:p>
        </w:tc>
        <w:tc>
          <w:tcPr>
            <w:tcW w:w="1482" w:type="pct"/>
            <w:gridSpan w:val="2"/>
            <w:tcBorders>
              <w:top w:val="single" w:sz="6" w:space="0" w:color="auto"/>
              <w:left w:val="single" w:sz="6" w:space="0" w:color="auto"/>
              <w:bottom w:val="single" w:sz="6" w:space="0" w:color="auto"/>
              <w:right w:val="single" w:sz="6" w:space="0" w:color="auto"/>
            </w:tcBorders>
          </w:tcPr>
          <w:p w14:paraId="7B0961BB" w14:textId="77777777" w:rsidR="004A1EEE" w:rsidRDefault="004A1EEE" w:rsidP="00C23948">
            <w:pPr>
              <w:pStyle w:val="af8"/>
            </w:pPr>
            <w:r>
              <w:rPr>
                <w:rFonts w:hint="eastAsia"/>
              </w:rPr>
              <w:t>密级</w:t>
            </w:r>
          </w:p>
        </w:tc>
      </w:tr>
      <w:tr w:rsidR="004A1EEE" w14:paraId="0C20B823" w14:textId="77777777">
        <w:tblPrEx>
          <w:tblCellMar>
            <w:top w:w="0" w:type="dxa"/>
            <w:bottom w:w="0" w:type="dxa"/>
          </w:tblCellMar>
        </w:tblPrEx>
        <w:tc>
          <w:tcPr>
            <w:tcW w:w="1941" w:type="pct"/>
            <w:vMerge/>
            <w:tcBorders>
              <w:left w:val="single" w:sz="6" w:space="0" w:color="auto"/>
              <w:right w:val="single" w:sz="6" w:space="0" w:color="auto"/>
            </w:tcBorders>
          </w:tcPr>
          <w:p w14:paraId="733105FB" w14:textId="77777777" w:rsidR="004A1EEE" w:rsidRDefault="004A1EEE" w:rsidP="00C23948">
            <w:pPr>
              <w:pStyle w:val="af8"/>
            </w:pPr>
          </w:p>
        </w:tc>
        <w:tc>
          <w:tcPr>
            <w:tcW w:w="1577" w:type="pct"/>
            <w:tcBorders>
              <w:top w:val="single" w:sz="6" w:space="0" w:color="auto"/>
              <w:left w:val="single" w:sz="6" w:space="0" w:color="auto"/>
              <w:bottom w:val="single" w:sz="6" w:space="0" w:color="auto"/>
              <w:right w:val="single" w:sz="6" w:space="0" w:color="auto"/>
            </w:tcBorders>
            <w:vAlign w:val="center"/>
          </w:tcPr>
          <w:p w14:paraId="3ABF5C07" w14:textId="77777777" w:rsidR="004A1EEE" w:rsidRDefault="004A1EEE" w:rsidP="00C23948">
            <w:pPr>
              <w:rPr>
                <w:sz w:val="24"/>
                <w:szCs w:val="24"/>
              </w:rPr>
            </w:pPr>
          </w:p>
        </w:tc>
        <w:tc>
          <w:tcPr>
            <w:tcW w:w="1482" w:type="pct"/>
            <w:gridSpan w:val="2"/>
            <w:tcBorders>
              <w:top w:val="single" w:sz="6" w:space="0" w:color="auto"/>
              <w:left w:val="single" w:sz="6" w:space="0" w:color="auto"/>
              <w:bottom w:val="single" w:sz="6" w:space="0" w:color="auto"/>
              <w:right w:val="single" w:sz="6" w:space="0" w:color="auto"/>
            </w:tcBorders>
          </w:tcPr>
          <w:p w14:paraId="5A3A5D78" w14:textId="77777777" w:rsidR="004A1EEE" w:rsidRDefault="004A1EEE" w:rsidP="00C23948">
            <w:pPr>
              <w:pStyle w:val="af8"/>
            </w:pPr>
          </w:p>
        </w:tc>
      </w:tr>
      <w:tr w:rsidR="004A1EEE" w14:paraId="7594DFE2" w14:textId="77777777">
        <w:tblPrEx>
          <w:tblCellMar>
            <w:top w:w="0" w:type="dxa"/>
            <w:bottom w:w="0" w:type="dxa"/>
          </w:tblCellMar>
        </w:tblPrEx>
        <w:tc>
          <w:tcPr>
            <w:tcW w:w="1941" w:type="pct"/>
            <w:vMerge/>
            <w:tcBorders>
              <w:left w:val="single" w:sz="6" w:space="0" w:color="auto"/>
              <w:bottom w:val="single" w:sz="6" w:space="0" w:color="auto"/>
              <w:right w:val="single" w:sz="6" w:space="0" w:color="auto"/>
            </w:tcBorders>
          </w:tcPr>
          <w:p w14:paraId="5E44CDA3" w14:textId="77777777" w:rsidR="004A1EEE" w:rsidRDefault="004A1EEE" w:rsidP="00C23948">
            <w:pPr>
              <w:pStyle w:val="af8"/>
            </w:pPr>
          </w:p>
        </w:tc>
        <w:tc>
          <w:tcPr>
            <w:tcW w:w="2187" w:type="pct"/>
            <w:gridSpan w:val="2"/>
            <w:tcBorders>
              <w:top w:val="single" w:sz="6" w:space="0" w:color="auto"/>
              <w:left w:val="single" w:sz="6" w:space="0" w:color="auto"/>
              <w:bottom w:val="single" w:sz="6" w:space="0" w:color="auto"/>
              <w:right w:val="single" w:sz="6" w:space="0" w:color="auto"/>
            </w:tcBorders>
            <w:vAlign w:val="center"/>
          </w:tcPr>
          <w:p w14:paraId="1091C587" w14:textId="77777777" w:rsidR="004A1EEE" w:rsidRDefault="004A1EEE" w:rsidP="00C23948">
            <w:pPr>
              <w:pStyle w:val="af8"/>
            </w:pPr>
          </w:p>
        </w:tc>
        <w:tc>
          <w:tcPr>
            <w:tcW w:w="872" w:type="pct"/>
            <w:tcBorders>
              <w:top w:val="single" w:sz="6" w:space="0" w:color="auto"/>
              <w:left w:val="single" w:sz="6" w:space="0" w:color="auto"/>
              <w:bottom w:val="single" w:sz="6" w:space="0" w:color="auto"/>
              <w:right w:val="single" w:sz="6" w:space="0" w:color="auto"/>
            </w:tcBorders>
          </w:tcPr>
          <w:p w14:paraId="43538151" w14:textId="77777777" w:rsidR="004A1EEE" w:rsidRDefault="004A1EEE" w:rsidP="00C23948">
            <w:pPr>
              <w:pStyle w:val="af8"/>
            </w:pPr>
            <w:r>
              <w:br/>
            </w:r>
            <w:r>
              <w:rPr>
                <w:rFonts w:hint="eastAsia"/>
              </w:rPr>
              <w:t>共</w:t>
            </w:r>
            <w:r>
              <w:rPr>
                <w:rFonts w:hint="eastAsia"/>
              </w:rPr>
              <w:t>35</w:t>
            </w:r>
            <w:r>
              <w:rPr>
                <w:rFonts w:hint="eastAsia"/>
              </w:rPr>
              <w:t>页</w:t>
            </w:r>
          </w:p>
        </w:tc>
      </w:tr>
    </w:tbl>
    <w:p w14:paraId="6B5DCAAC" w14:textId="77777777" w:rsidR="004A1EEE" w:rsidRDefault="004A1EEE">
      <w:pPr>
        <w:pStyle w:val="af9"/>
        <w:rPr>
          <w:rFonts w:hint="eastAsia"/>
          <w:color w:val="000000"/>
        </w:rPr>
      </w:pPr>
    </w:p>
    <w:p w14:paraId="08352625" w14:textId="77777777" w:rsidR="00607706" w:rsidRPr="00ED58BE" w:rsidRDefault="004A1EEE" w:rsidP="006A4C7E">
      <w:pPr>
        <w:pStyle w:val="aff0"/>
        <w:outlineLvl w:val="0"/>
        <w:rPr>
          <w:sz w:val="32"/>
          <w:szCs w:val="32"/>
        </w:rPr>
      </w:pPr>
      <w:r>
        <w:rPr>
          <w:color w:val="000000"/>
        </w:rPr>
        <w:t>XX</w:t>
      </w:r>
      <w:r>
        <w:rPr>
          <w:rFonts w:hint="eastAsia"/>
          <w:color w:val="000000"/>
        </w:rPr>
        <w:t>产品</w:t>
      </w:r>
      <w:r w:rsidRPr="00BE22A2">
        <w:rPr>
          <w:rFonts w:hint="eastAsia"/>
          <w:color w:val="000000"/>
        </w:rPr>
        <w:t>设计规格模板</w:t>
      </w:r>
      <w:r w:rsidR="00CD5BB4" w:rsidRPr="006F575F">
        <w:rPr>
          <w:sz w:val="32"/>
          <w:szCs w:val="32"/>
        </w:rPr>
        <w:fldChar w:fldCharType="end"/>
      </w:r>
    </w:p>
    <w:p w14:paraId="7A04FE14" w14:textId="77777777" w:rsidR="00607706" w:rsidRPr="00BE22A2" w:rsidRDefault="00607706">
      <w:pPr>
        <w:pStyle w:val="afc"/>
        <w:rPr>
          <w:color w:val="000000"/>
        </w:rPr>
      </w:pPr>
      <w:r w:rsidRPr="00BE22A2">
        <w:rPr>
          <w:rFonts w:hint="eastAsia"/>
          <w:color w:val="000000"/>
        </w:rPr>
        <w:t>关键词：</w:t>
      </w:r>
    </w:p>
    <w:p w14:paraId="2C943EA7" w14:textId="77777777" w:rsidR="00607706" w:rsidRPr="00BE22A2" w:rsidRDefault="00607706">
      <w:pPr>
        <w:pStyle w:val="afd"/>
        <w:rPr>
          <w:color w:val="000000"/>
        </w:rPr>
      </w:pPr>
      <w:r w:rsidRPr="00BE22A2">
        <w:rPr>
          <w:rFonts w:hint="eastAsia"/>
          <w:color w:val="000000"/>
        </w:rPr>
        <w:t>摘</w:t>
      </w:r>
      <w:r w:rsidRPr="00BE22A2">
        <w:rPr>
          <w:color w:val="000000"/>
        </w:rPr>
        <w:t xml:space="preserve">    </w:t>
      </w:r>
      <w:r w:rsidRPr="00BE22A2">
        <w:rPr>
          <w:rFonts w:hint="eastAsia"/>
          <w:color w:val="000000"/>
        </w:rPr>
        <w:t>要：</w:t>
      </w:r>
    </w:p>
    <w:p w14:paraId="4E344A09" w14:textId="77777777" w:rsidR="00607706" w:rsidRPr="00BE22A2" w:rsidRDefault="00607706">
      <w:pPr>
        <w:pStyle w:val="afd"/>
        <w:rPr>
          <w:color w:val="000000"/>
        </w:rPr>
      </w:pPr>
    </w:p>
    <w:p w14:paraId="47090C0B" w14:textId="77777777" w:rsidR="00607706" w:rsidRPr="00BE22A2" w:rsidRDefault="00607706">
      <w:pPr>
        <w:pStyle w:val="afd"/>
        <w:rPr>
          <w:color w:val="000000"/>
        </w:rPr>
      </w:pPr>
      <w:r w:rsidRPr="00BE22A2">
        <w:rPr>
          <w:rFonts w:hint="eastAsia"/>
          <w:color w:val="000000"/>
        </w:rPr>
        <w:t>缩略语清单：</w:t>
      </w:r>
    </w:p>
    <w:tbl>
      <w:tblPr>
        <w:tblW w:w="5000" w:type="pct"/>
        <w:jc w:val="center"/>
        <w:tblCellMar>
          <w:left w:w="57" w:type="dxa"/>
          <w:right w:w="57" w:type="dxa"/>
        </w:tblCellMar>
        <w:tblLook w:val="0000" w:firstRow="0" w:lastRow="0" w:firstColumn="0" w:lastColumn="0" w:noHBand="0" w:noVBand="0"/>
      </w:tblPr>
      <w:tblGrid>
        <w:gridCol w:w="2214"/>
        <w:gridCol w:w="3419"/>
        <w:gridCol w:w="3677"/>
      </w:tblGrid>
      <w:tr w:rsidR="00770550" w:rsidRPr="00BE22A2" w14:paraId="75B702FB" w14:textId="77777777">
        <w:tblPrEx>
          <w:tblCellMar>
            <w:top w:w="0" w:type="dxa"/>
            <w:bottom w:w="0" w:type="dxa"/>
          </w:tblCellMar>
        </w:tblPrEx>
        <w:trPr>
          <w:cantSplit/>
          <w:tblHeader/>
          <w:jc w:val="center"/>
        </w:trPr>
        <w:tc>
          <w:tcPr>
            <w:tcW w:w="1189" w:type="pct"/>
            <w:tcBorders>
              <w:top w:val="single" w:sz="6" w:space="0" w:color="auto"/>
              <w:left w:val="single" w:sz="6" w:space="0" w:color="auto"/>
              <w:bottom w:val="single" w:sz="6" w:space="0" w:color="auto"/>
              <w:right w:val="single" w:sz="6" w:space="0" w:color="auto"/>
            </w:tcBorders>
            <w:shd w:val="clear" w:color="auto" w:fill="C0C0C0"/>
          </w:tcPr>
          <w:p w14:paraId="411FD47E" w14:textId="77777777" w:rsidR="00770550" w:rsidRPr="00BE22A2" w:rsidRDefault="00770550" w:rsidP="00770550">
            <w:pPr>
              <w:pStyle w:val="afff4"/>
              <w:rPr>
                <w:color w:val="000000"/>
              </w:rPr>
            </w:pPr>
            <w:r w:rsidRPr="00BE22A2">
              <w:rPr>
                <w:rFonts w:hint="eastAsia"/>
                <w:color w:val="000000"/>
              </w:rPr>
              <w:t>缩略语</w:t>
            </w:r>
          </w:p>
        </w:tc>
        <w:tc>
          <w:tcPr>
            <w:tcW w:w="1836" w:type="pct"/>
            <w:tcBorders>
              <w:top w:val="single" w:sz="6" w:space="0" w:color="auto"/>
              <w:left w:val="single" w:sz="6" w:space="0" w:color="auto"/>
              <w:bottom w:val="single" w:sz="6" w:space="0" w:color="auto"/>
              <w:right w:val="single" w:sz="6" w:space="0" w:color="auto"/>
            </w:tcBorders>
            <w:shd w:val="clear" w:color="auto" w:fill="C0C0C0"/>
          </w:tcPr>
          <w:p w14:paraId="7D27BF16" w14:textId="77777777" w:rsidR="00770550" w:rsidRPr="00BE22A2" w:rsidRDefault="00770550" w:rsidP="00770550">
            <w:pPr>
              <w:pStyle w:val="afff4"/>
              <w:rPr>
                <w:rFonts w:hint="eastAsia"/>
                <w:color w:val="000000"/>
              </w:rPr>
            </w:pPr>
            <w:r w:rsidRPr="00BE22A2">
              <w:rPr>
                <w:rFonts w:hint="eastAsia"/>
                <w:color w:val="000000"/>
              </w:rPr>
              <w:t>英文全名</w:t>
            </w:r>
          </w:p>
        </w:tc>
        <w:tc>
          <w:tcPr>
            <w:tcW w:w="1975" w:type="pct"/>
            <w:tcBorders>
              <w:top w:val="single" w:sz="6" w:space="0" w:color="auto"/>
              <w:left w:val="single" w:sz="6" w:space="0" w:color="auto"/>
              <w:bottom w:val="single" w:sz="6" w:space="0" w:color="auto"/>
              <w:right w:val="single" w:sz="6" w:space="0" w:color="auto"/>
            </w:tcBorders>
            <w:shd w:val="clear" w:color="auto" w:fill="C0C0C0"/>
          </w:tcPr>
          <w:p w14:paraId="78DA9C9C" w14:textId="77777777" w:rsidR="00770550" w:rsidRPr="00BE22A2" w:rsidRDefault="00770550" w:rsidP="00770550">
            <w:pPr>
              <w:pStyle w:val="afff4"/>
              <w:rPr>
                <w:color w:val="000000"/>
              </w:rPr>
            </w:pPr>
            <w:r w:rsidRPr="00BE22A2">
              <w:rPr>
                <w:rFonts w:hint="eastAsia"/>
                <w:color w:val="000000"/>
              </w:rPr>
              <w:t>中文解释</w:t>
            </w:r>
          </w:p>
        </w:tc>
      </w:tr>
      <w:tr w:rsidR="00770550" w:rsidRPr="00BE22A2" w14:paraId="73979EF5" w14:textId="77777777">
        <w:tblPrEx>
          <w:tblCellMar>
            <w:top w:w="0" w:type="dxa"/>
            <w:bottom w:w="0" w:type="dxa"/>
          </w:tblCellMar>
        </w:tblPrEx>
        <w:trPr>
          <w:jc w:val="center"/>
        </w:trPr>
        <w:tc>
          <w:tcPr>
            <w:tcW w:w="1189" w:type="pct"/>
            <w:tcBorders>
              <w:top w:val="single" w:sz="6" w:space="0" w:color="auto"/>
              <w:left w:val="single" w:sz="6" w:space="0" w:color="auto"/>
              <w:bottom w:val="single" w:sz="6" w:space="0" w:color="auto"/>
              <w:right w:val="single" w:sz="6" w:space="0" w:color="auto"/>
            </w:tcBorders>
          </w:tcPr>
          <w:p w14:paraId="08FA5032" w14:textId="77777777" w:rsidR="00770550" w:rsidRPr="00BE22A2" w:rsidRDefault="00770550" w:rsidP="00770550">
            <w:pPr>
              <w:pStyle w:val="aff1"/>
              <w:rPr>
                <w:color w:val="000000"/>
              </w:rPr>
            </w:pPr>
          </w:p>
        </w:tc>
        <w:tc>
          <w:tcPr>
            <w:tcW w:w="1836" w:type="pct"/>
            <w:tcBorders>
              <w:top w:val="single" w:sz="6" w:space="0" w:color="auto"/>
              <w:left w:val="single" w:sz="6" w:space="0" w:color="auto"/>
              <w:bottom w:val="single" w:sz="6" w:space="0" w:color="auto"/>
              <w:right w:val="single" w:sz="6" w:space="0" w:color="auto"/>
            </w:tcBorders>
          </w:tcPr>
          <w:p w14:paraId="05E34F21" w14:textId="77777777" w:rsidR="00770550" w:rsidRPr="00BE22A2" w:rsidRDefault="00770550" w:rsidP="00770550">
            <w:pPr>
              <w:pStyle w:val="aff1"/>
              <w:rPr>
                <w:color w:val="000000"/>
              </w:rPr>
            </w:pPr>
          </w:p>
        </w:tc>
        <w:tc>
          <w:tcPr>
            <w:tcW w:w="1975" w:type="pct"/>
            <w:tcBorders>
              <w:top w:val="single" w:sz="6" w:space="0" w:color="auto"/>
              <w:left w:val="single" w:sz="6" w:space="0" w:color="auto"/>
              <w:bottom w:val="single" w:sz="6" w:space="0" w:color="auto"/>
              <w:right w:val="single" w:sz="6" w:space="0" w:color="auto"/>
            </w:tcBorders>
          </w:tcPr>
          <w:p w14:paraId="7C5F6AF8" w14:textId="77777777" w:rsidR="00770550" w:rsidRPr="00BE22A2" w:rsidRDefault="00770550" w:rsidP="00770550">
            <w:pPr>
              <w:pStyle w:val="aff1"/>
              <w:rPr>
                <w:color w:val="000000"/>
              </w:rPr>
            </w:pPr>
          </w:p>
        </w:tc>
      </w:tr>
      <w:tr w:rsidR="00770550" w:rsidRPr="00BE22A2" w14:paraId="2AB78729" w14:textId="77777777">
        <w:tblPrEx>
          <w:tblCellMar>
            <w:top w:w="0" w:type="dxa"/>
            <w:bottom w:w="0" w:type="dxa"/>
          </w:tblCellMar>
        </w:tblPrEx>
        <w:trPr>
          <w:jc w:val="center"/>
        </w:trPr>
        <w:tc>
          <w:tcPr>
            <w:tcW w:w="1189" w:type="pct"/>
            <w:tcBorders>
              <w:top w:val="single" w:sz="6" w:space="0" w:color="auto"/>
              <w:left w:val="single" w:sz="6" w:space="0" w:color="auto"/>
              <w:bottom w:val="single" w:sz="6" w:space="0" w:color="auto"/>
              <w:right w:val="single" w:sz="6" w:space="0" w:color="auto"/>
            </w:tcBorders>
          </w:tcPr>
          <w:p w14:paraId="1ABA0861" w14:textId="77777777" w:rsidR="00770550" w:rsidRPr="00BE22A2" w:rsidRDefault="00770550" w:rsidP="00770550">
            <w:pPr>
              <w:pStyle w:val="aff1"/>
              <w:ind w:firstLineChars="79" w:firstLine="142"/>
              <w:rPr>
                <w:color w:val="000000"/>
              </w:rPr>
            </w:pPr>
          </w:p>
        </w:tc>
        <w:tc>
          <w:tcPr>
            <w:tcW w:w="1836" w:type="pct"/>
            <w:tcBorders>
              <w:top w:val="single" w:sz="6" w:space="0" w:color="auto"/>
              <w:left w:val="single" w:sz="6" w:space="0" w:color="auto"/>
              <w:bottom w:val="single" w:sz="6" w:space="0" w:color="auto"/>
              <w:right w:val="single" w:sz="6" w:space="0" w:color="auto"/>
            </w:tcBorders>
          </w:tcPr>
          <w:p w14:paraId="6DE02FF3" w14:textId="77777777" w:rsidR="00770550" w:rsidRPr="00BE22A2" w:rsidRDefault="00770550" w:rsidP="00770550">
            <w:pPr>
              <w:pStyle w:val="aff1"/>
              <w:rPr>
                <w:color w:val="000000"/>
              </w:rPr>
            </w:pPr>
          </w:p>
        </w:tc>
        <w:tc>
          <w:tcPr>
            <w:tcW w:w="1975" w:type="pct"/>
            <w:tcBorders>
              <w:top w:val="single" w:sz="6" w:space="0" w:color="auto"/>
              <w:left w:val="single" w:sz="6" w:space="0" w:color="auto"/>
              <w:bottom w:val="single" w:sz="6" w:space="0" w:color="auto"/>
              <w:right w:val="single" w:sz="6" w:space="0" w:color="auto"/>
            </w:tcBorders>
          </w:tcPr>
          <w:p w14:paraId="4C9C7EC1" w14:textId="77777777" w:rsidR="00770550" w:rsidRPr="00BE22A2" w:rsidRDefault="00770550" w:rsidP="00770550">
            <w:pPr>
              <w:pStyle w:val="aff1"/>
              <w:rPr>
                <w:color w:val="000000"/>
              </w:rPr>
            </w:pPr>
          </w:p>
        </w:tc>
      </w:tr>
      <w:tr w:rsidR="00770550" w:rsidRPr="00BE22A2" w14:paraId="09C6E54A" w14:textId="77777777">
        <w:tblPrEx>
          <w:tblCellMar>
            <w:top w:w="0" w:type="dxa"/>
            <w:bottom w:w="0" w:type="dxa"/>
          </w:tblCellMar>
        </w:tblPrEx>
        <w:trPr>
          <w:jc w:val="center"/>
        </w:trPr>
        <w:tc>
          <w:tcPr>
            <w:tcW w:w="1189" w:type="pct"/>
            <w:tcBorders>
              <w:top w:val="single" w:sz="6" w:space="0" w:color="auto"/>
              <w:left w:val="single" w:sz="6" w:space="0" w:color="auto"/>
              <w:bottom w:val="single" w:sz="6" w:space="0" w:color="auto"/>
              <w:right w:val="single" w:sz="6" w:space="0" w:color="auto"/>
            </w:tcBorders>
          </w:tcPr>
          <w:p w14:paraId="5DC8E996" w14:textId="77777777" w:rsidR="00770550" w:rsidRPr="00BE22A2" w:rsidRDefault="00770550" w:rsidP="00770550">
            <w:pPr>
              <w:pStyle w:val="aff1"/>
              <w:rPr>
                <w:color w:val="000000"/>
              </w:rPr>
            </w:pPr>
          </w:p>
        </w:tc>
        <w:tc>
          <w:tcPr>
            <w:tcW w:w="1836" w:type="pct"/>
            <w:tcBorders>
              <w:top w:val="single" w:sz="6" w:space="0" w:color="auto"/>
              <w:left w:val="single" w:sz="6" w:space="0" w:color="auto"/>
              <w:bottom w:val="single" w:sz="6" w:space="0" w:color="auto"/>
              <w:right w:val="single" w:sz="6" w:space="0" w:color="auto"/>
            </w:tcBorders>
          </w:tcPr>
          <w:p w14:paraId="7FB61A72" w14:textId="77777777" w:rsidR="00770550" w:rsidRPr="00BE22A2" w:rsidRDefault="00770550" w:rsidP="00770550">
            <w:pPr>
              <w:pStyle w:val="aff1"/>
              <w:rPr>
                <w:color w:val="000000"/>
              </w:rPr>
            </w:pPr>
          </w:p>
        </w:tc>
        <w:tc>
          <w:tcPr>
            <w:tcW w:w="1975" w:type="pct"/>
            <w:tcBorders>
              <w:top w:val="single" w:sz="6" w:space="0" w:color="auto"/>
              <w:left w:val="single" w:sz="6" w:space="0" w:color="auto"/>
              <w:bottom w:val="single" w:sz="6" w:space="0" w:color="auto"/>
              <w:right w:val="single" w:sz="6" w:space="0" w:color="auto"/>
            </w:tcBorders>
          </w:tcPr>
          <w:p w14:paraId="08218A64" w14:textId="77777777" w:rsidR="00770550" w:rsidRPr="00BE22A2" w:rsidRDefault="00770550" w:rsidP="00770550">
            <w:pPr>
              <w:pStyle w:val="aff1"/>
              <w:rPr>
                <w:color w:val="000000"/>
              </w:rPr>
            </w:pPr>
          </w:p>
        </w:tc>
      </w:tr>
      <w:tr w:rsidR="00770550" w:rsidRPr="00BE22A2" w14:paraId="462A35D1" w14:textId="77777777">
        <w:tblPrEx>
          <w:tblCellMar>
            <w:top w:w="0" w:type="dxa"/>
            <w:bottom w:w="0" w:type="dxa"/>
          </w:tblCellMar>
        </w:tblPrEx>
        <w:trPr>
          <w:jc w:val="center"/>
        </w:trPr>
        <w:tc>
          <w:tcPr>
            <w:tcW w:w="1189" w:type="pct"/>
            <w:tcBorders>
              <w:top w:val="single" w:sz="6" w:space="0" w:color="auto"/>
              <w:left w:val="single" w:sz="6" w:space="0" w:color="auto"/>
              <w:bottom w:val="single" w:sz="6" w:space="0" w:color="auto"/>
              <w:right w:val="single" w:sz="6" w:space="0" w:color="auto"/>
            </w:tcBorders>
          </w:tcPr>
          <w:p w14:paraId="2E56FBE2" w14:textId="77777777" w:rsidR="00770550" w:rsidRPr="00BE22A2" w:rsidRDefault="00770550" w:rsidP="00770550">
            <w:pPr>
              <w:pStyle w:val="aff1"/>
              <w:rPr>
                <w:color w:val="000000"/>
              </w:rPr>
            </w:pPr>
          </w:p>
        </w:tc>
        <w:tc>
          <w:tcPr>
            <w:tcW w:w="1836" w:type="pct"/>
            <w:tcBorders>
              <w:top w:val="single" w:sz="6" w:space="0" w:color="auto"/>
              <w:left w:val="single" w:sz="6" w:space="0" w:color="auto"/>
              <w:bottom w:val="single" w:sz="6" w:space="0" w:color="auto"/>
              <w:right w:val="single" w:sz="6" w:space="0" w:color="auto"/>
            </w:tcBorders>
          </w:tcPr>
          <w:p w14:paraId="5A09E930" w14:textId="77777777" w:rsidR="00770550" w:rsidRPr="00BE22A2" w:rsidRDefault="00770550" w:rsidP="00770550">
            <w:pPr>
              <w:pStyle w:val="aff1"/>
              <w:rPr>
                <w:color w:val="000000"/>
              </w:rPr>
            </w:pPr>
          </w:p>
        </w:tc>
        <w:tc>
          <w:tcPr>
            <w:tcW w:w="1975" w:type="pct"/>
            <w:tcBorders>
              <w:top w:val="single" w:sz="6" w:space="0" w:color="auto"/>
              <w:left w:val="single" w:sz="6" w:space="0" w:color="auto"/>
              <w:bottom w:val="single" w:sz="6" w:space="0" w:color="auto"/>
              <w:right w:val="single" w:sz="6" w:space="0" w:color="auto"/>
            </w:tcBorders>
          </w:tcPr>
          <w:p w14:paraId="4943B958" w14:textId="77777777" w:rsidR="00770550" w:rsidRPr="00BE22A2" w:rsidRDefault="00770550" w:rsidP="00770550">
            <w:pPr>
              <w:pStyle w:val="aff1"/>
              <w:rPr>
                <w:color w:val="000000"/>
              </w:rPr>
            </w:pPr>
          </w:p>
        </w:tc>
      </w:tr>
    </w:tbl>
    <w:p w14:paraId="5C5F6C64" w14:textId="77777777" w:rsidR="00E377A3" w:rsidRDefault="00607706" w:rsidP="006A4C7E">
      <w:pPr>
        <w:pStyle w:val="1"/>
        <w:tabs>
          <w:tab w:val="clear" w:pos="630"/>
          <w:tab w:val="num" w:pos="284"/>
        </w:tabs>
        <w:ind w:hanging="630"/>
        <w:rPr>
          <w:rFonts w:hint="eastAsia"/>
        </w:rPr>
      </w:pPr>
      <w:r w:rsidRPr="00BE22A2">
        <w:br w:type="page"/>
      </w:r>
      <w:bookmarkStart w:id="3" w:name="_Toc60050415"/>
      <w:bookmarkStart w:id="4" w:name="_Toc247459938"/>
      <w:r w:rsidR="00E377A3" w:rsidRPr="007D429C">
        <w:rPr>
          <w:rFonts w:hint="eastAsia"/>
          <w:color w:val="000000"/>
        </w:rPr>
        <w:lastRenderedPageBreak/>
        <w:t>简介</w:t>
      </w:r>
      <w:bookmarkEnd w:id="3"/>
      <w:bookmarkEnd w:id="4"/>
    </w:p>
    <w:p w14:paraId="53CE0D85" w14:textId="77777777" w:rsidR="00607706" w:rsidRPr="00DE12BD" w:rsidRDefault="00BD6E0F" w:rsidP="006A4C7E">
      <w:pPr>
        <w:pStyle w:val="2"/>
        <w:tabs>
          <w:tab w:val="clear" w:pos="774"/>
          <w:tab w:val="num" w:pos="360"/>
        </w:tabs>
        <w:ind w:left="0" w:firstLine="0"/>
        <w:rPr>
          <w:rFonts w:hint="eastAsia"/>
          <w:color w:val="000000"/>
        </w:rPr>
      </w:pPr>
      <w:bookmarkStart w:id="5" w:name="_Toc247459939"/>
      <w:r w:rsidRPr="00DE12BD">
        <w:rPr>
          <w:color w:val="000000"/>
        </w:rPr>
        <w:t>范围</w:t>
      </w:r>
      <w:bookmarkEnd w:id="5"/>
    </w:p>
    <w:p w14:paraId="22E99550" w14:textId="77777777" w:rsidR="00263E5C" w:rsidRPr="00263E5C" w:rsidRDefault="00263E5C" w:rsidP="00263E5C">
      <w:pPr>
        <w:pStyle w:val="af2"/>
        <w:rPr>
          <w:rFonts w:hint="eastAsia"/>
        </w:rPr>
      </w:pPr>
      <w:r w:rsidRPr="00295A9D">
        <w:rPr>
          <w:rFonts w:hint="eastAsia"/>
        </w:rPr>
        <w:t>定义产品的名称、商标、型号和版本</w:t>
      </w:r>
      <w:r>
        <w:rPr>
          <w:rFonts w:hint="eastAsia"/>
        </w:rPr>
        <w:t>、保密代号</w:t>
      </w:r>
      <w:r w:rsidRPr="00295A9D">
        <w:rPr>
          <w:rFonts w:hint="eastAsia"/>
        </w:rPr>
        <w:t>，如“</w:t>
      </w:r>
      <w:r w:rsidRPr="00295A9D">
        <w:t>ATM</w:t>
      </w:r>
      <w:r w:rsidRPr="00295A9D">
        <w:rPr>
          <w:rFonts w:hint="eastAsia"/>
        </w:rPr>
        <w:t>交换机，</w:t>
      </w:r>
      <w:r w:rsidRPr="00295A9D">
        <w:t>Radium  8350</w:t>
      </w:r>
      <w:r w:rsidRPr="00295A9D">
        <w:rPr>
          <w:rFonts w:hint="eastAsia"/>
        </w:rPr>
        <w:t>，版本</w:t>
      </w:r>
      <w:r w:rsidRPr="00295A9D">
        <w:t>V1.0R</w:t>
      </w:r>
      <w:smartTag w:uri="urn:schemas-microsoft-com:office:smarttags" w:element="chmetcnv">
        <w:smartTagPr>
          <w:attr w:name="TCSC" w:val="0"/>
          <w:attr w:name="NumberType" w:val="1"/>
          <w:attr w:name="Negative" w:val="False"/>
          <w:attr w:name="HasSpace" w:val="False"/>
          <w:attr w:name="SourceValue" w:val="1"/>
          <w:attr w:name="UnitName" w:val="”"/>
        </w:smartTagPr>
        <w:r w:rsidRPr="00295A9D">
          <w:t>001</w:t>
        </w:r>
        <w:r w:rsidRPr="00295A9D">
          <w:rPr>
            <w:rFonts w:hint="eastAsia"/>
          </w:rPr>
          <w:t>”</w:t>
        </w:r>
      </w:smartTag>
      <w:r w:rsidRPr="00295A9D">
        <w:rPr>
          <w:rFonts w:hint="eastAsia"/>
        </w:rPr>
        <w:t>。</w:t>
      </w:r>
    </w:p>
    <w:p w14:paraId="7611EA69" w14:textId="77777777" w:rsidR="00DB30EF" w:rsidRDefault="00DB30EF" w:rsidP="00941F56">
      <w:pPr>
        <w:pStyle w:val="af2"/>
        <w:rPr>
          <w:rFonts w:hint="eastAsia"/>
        </w:rPr>
      </w:pPr>
      <w:r w:rsidRPr="00295A9D">
        <w:rPr>
          <w:rFonts w:hint="eastAsia"/>
        </w:rPr>
        <w:t>说明产品归属：属于哪个系列的，归属哪个产品线，是否是新的产品系列，是否需要申请新的商标。</w:t>
      </w:r>
    </w:p>
    <w:p w14:paraId="285AC1DF" w14:textId="77777777" w:rsidR="007C20D6" w:rsidRPr="00E013F2" w:rsidRDefault="007C20D6" w:rsidP="006A4C7E">
      <w:pPr>
        <w:pStyle w:val="2"/>
        <w:tabs>
          <w:tab w:val="clear" w:pos="774"/>
          <w:tab w:val="num" w:pos="360"/>
        </w:tabs>
        <w:ind w:left="0" w:firstLine="0"/>
        <w:rPr>
          <w:color w:val="000000"/>
        </w:rPr>
      </w:pPr>
      <w:bookmarkStart w:id="6" w:name="_Toc60050418"/>
      <w:bookmarkStart w:id="7" w:name="_Toc50951772"/>
      <w:bookmarkStart w:id="8" w:name="_Toc60050417"/>
      <w:bookmarkStart w:id="9" w:name="_Toc247459940"/>
      <w:r w:rsidRPr="00E013F2">
        <w:rPr>
          <w:rFonts w:hint="eastAsia"/>
          <w:color w:val="000000"/>
        </w:rPr>
        <w:t>目的</w:t>
      </w:r>
      <w:bookmarkEnd w:id="7"/>
      <w:bookmarkEnd w:id="8"/>
      <w:bookmarkEnd w:id="9"/>
    </w:p>
    <w:p w14:paraId="3CCC4813" w14:textId="77777777" w:rsidR="007C20D6" w:rsidRPr="00432025" w:rsidRDefault="007C20D6" w:rsidP="00020C8F">
      <w:pPr>
        <w:pStyle w:val="af2"/>
        <w:rPr>
          <w:rFonts w:hint="eastAsia"/>
        </w:rPr>
      </w:pPr>
      <w:r w:rsidRPr="003A560D">
        <w:rPr>
          <w:rFonts w:hint="eastAsia"/>
        </w:rPr>
        <w:t>这部分要描述文档的目的。应该指明读者。</w:t>
      </w:r>
    </w:p>
    <w:p w14:paraId="03F5E65C" w14:textId="77777777" w:rsidR="00E84A84" w:rsidRPr="00DE12BD" w:rsidRDefault="00E84A84" w:rsidP="006A4C7E">
      <w:pPr>
        <w:pStyle w:val="2"/>
        <w:tabs>
          <w:tab w:val="clear" w:pos="774"/>
          <w:tab w:val="num" w:pos="360"/>
        </w:tabs>
        <w:ind w:left="0" w:firstLine="0"/>
        <w:rPr>
          <w:rFonts w:hint="eastAsia"/>
          <w:color w:val="000000"/>
        </w:rPr>
      </w:pPr>
      <w:bookmarkStart w:id="10" w:name="_Toc247459941"/>
      <w:r w:rsidRPr="00DE12BD">
        <w:rPr>
          <w:rFonts w:hint="eastAsia"/>
          <w:color w:val="000000"/>
        </w:rPr>
        <w:t>标识和图例</w:t>
      </w:r>
      <w:bookmarkEnd w:id="6"/>
      <w:bookmarkEnd w:id="10"/>
    </w:p>
    <w:p w14:paraId="0B9308A7" w14:textId="77777777" w:rsidR="00E84A84" w:rsidRDefault="00E84A84" w:rsidP="00E84A84">
      <w:pPr>
        <w:pStyle w:val="af2"/>
        <w:rPr>
          <w:rFonts w:hint="eastAsia"/>
        </w:rPr>
      </w:pPr>
      <w:r w:rsidRPr="00163575">
        <w:rPr>
          <w:rFonts w:hint="eastAsia"/>
        </w:rPr>
        <w:t>通过图例说明</w:t>
      </w:r>
      <w:r>
        <w:rPr>
          <w:rFonts w:hint="eastAsia"/>
        </w:rPr>
        <w:t>功能、</w:t>
      </w:r>
      <w:r w:rsidRPr="00163575">
        <w:rPr>
          <w:rFonts w:hint="eastAsia"/>
        </w:rPr>
        <w:t>子系统</w:t>
      </w:r>
      <w:r>
        <w:rPr>
          <w:rFonts w:hint="eastAsia"/>
        </w:rPr>
        <w:t>、接口的标识规则和图例。</w:t>
      </w:r>
    </w:p>
    <w:p w14:paraId="22BFAF1C" w14:textId="77777777" w:rsidR="00607706" w:rsidRPr="00125F54" w:rsidRDefault="00932CA5" w:rsidP="006A4C7E">
      <w:pPr>
        <w:pStyle w:val="1"/>
        <w:tabs>
          <w:tab w:val="clear" w:pos="630"/>
          <w:tab w:val="num" w:pos="284"/>
        </w:tabs>
        <w:ind w:hanging="630"/>
        <w:rPr>
          <w:rFonts w:hint="eastAsia"/>
          <w:color w:val="000000"/>
        </w:rPr>
      </w:pPr>
      <w:bookmarkStart w:id="11" w:name="_Toc247459942"/>
      <w:r w:rsidRPr="00DE12BD">
        <w:rPr>
          <w:rFonts w:hint="eastAsia"/>
          <w:color w:val="000000"/>
        </w:rPr>
        <w:t>概述</w:t>
      </w:r>
      <w:bookmarkEnd w:id="11"/>
    </w:p>
    <w:p w14:paraId="2EAD80BE" w14:textId="77777777" w:rsidR="005428E3" w:rsidRDefault="00F678F2" w:rsidP="00941F56">
      <w:pPr>
        <w:pStyle w:val="af2"/>
        <w:rPr>
          <w:rFonts w:hint="eastAsia"/>
        </w:rPr>
      </w:pPr>
      <w:r>
        <w:rPr>
          <w:rFonts w:hint="eastAsia"/>
        </w:rPr>
        <w:t>产品</w:t>
      </w:r>
      <w:r w:rsidR="005428E3" w:rsidRPr="00295A9D">
        <w:rPr>
          <w:rFonts w:hint="eastAsia"/>
        </w:rPr>
        <w:t>性质、</w:t>
      </w:r>
      <w:r>
        <w:rPr>
          <w:rFonts w:hint="eastAsia"/>
        </w:rPr>
        <w:t>产品</w:t>
      </w:r>
      <w:r w:rsidR="005428E3" w:rsidRPr="00295A9D">
        <w:rPr>
          <w:rFonts w:hint="eastAsia"/>
        </w:rPr>
        <w:t>开发的历史、标识项目利益相关人、当前和计划的使用地点。</w:t>
      </w:r>
    </w:p>
    <w:p w14:paraId="5130BC02" w14:textId="77777777" w:rsidR="005428E3" w:rsidRPr="00862C56" w:rsidRDefault="005428E3" w:rsidP="006A4C7E">
      <w:pPr>
        <w:pStyle w:val="2"/>
        <w:tabs>
          <w:tab w:val="clear" w:pos="774"/>
          <w:tab w:val="num" w:pos="360"/>
        </w:tabs>
        <w:ind w:left="0" w:firstLine="0"/>
        <w:rPr>
          <w:rFonts w:hint="eastAsia"/>
          <w:color w:val="000000"/>
        </w:rPr>
      </w:pPr>
      <w:bookmarkStart w:id="12" w:name="_Toc31365755"/>
      <w:bookmarkStart w:id="13" w:name="_Toc247459943"/>
      <w:r w:rsidRPr="00862C56">
        <w:rPr>
          <w:color w:val="000000"/>
        </w:rPr>
        <w:t>V</w:t>
      </w:r>
      <w:r w:rsidRPr="00862C56">
        <w:rPr>
          <w:rFonts w:hint="eastAsia"/>
          <w:color w:val="000000"/>
        </w:rPr>
        <w:t>版本描述</w:t>
      </w:r>
      <w:bookmarkEnd w:id="12"/>
      <w:bookmarkEnd w:id="13"/>
      <w:r w:rsidRPr="00862C56">
        <w:rPr>
          <w:rFonts w:hint="eastAsia"/>
          <w:color w:val="000000"/>
        </w:rPr>
        <w:t xml:space="preserve"> </w:t>
      </w:r>
    </w:p>
    <w:p w14:paraId="55A98166" w14:textId="77777777" w:rsidR="005428E3" w:rsidRDefault="005428E3" w:rsidP="00941F56">
      <w:pPr>
        <w:pStyle w:val="af2"/>
        <w:rPr>
          <w:rFonts w:hint="eastAsia"/>
        </w:rPr>
      </w:pPr>
      <w:r w:rsidRPr="009944CF">
        <w:rPr>
          <w:rFonts w:hint="eastAsia"/>
        </w:rPr>
        <w:t>描述本设计规格书对应的</w:t>
      </w:r>
      <w:r w:rsidRPr="009944CF">
        <w:t>R</w:t>
      </w:r>
      <w:r w:rsidRPr="009944CF">
        <w:rPr>
          <w:rFonts w:hint="eastAsia"/>
        </w:rPr>
        <w:t>版本所在的</w:t>
      </w:r>
      <w:r w:rsidRPr="009944CF">
        <w:t>V</w:t>
      </w:r>
      <w:r w:rsidRPr="009944CF">
        <w:rPr>
          <w:rFonts w:hint="eastAsia"/>
        </w:rPr>
        <w:t>版本的主要功能及特征</w:t>
      </w:r>
      <w:r w:rsidR="00A9385E">
        <w:rPr>
          <w:rFonts w:hint="eastAsia"/>
        </w:rPr>
        <w:t>。</w:t>
      </w:r>
    </w:p>
    <w:p w14:paraId="62D61CBD" w14:textId="77777777" w:rsidR="005428E3" w:rsidRPr="00862C56" w:rsidRDefault="005428E3" w:rsidP="006A4C7E">
      <w:pPr>
        <w:pStyle w:val="2"/>
        <w:tabs>
          <w:tab w:val="clear" w:pos="774"/>
          <w:tab w:val="num" w:pos="360"/>
        </w:tabs>
        <w:ind w:left="0" w:firstLine="0"/>
        <w:rPr>
          <w:rFonts w:hint="eastAsia"/>
          <w:color w:val="000000"/>
        </w:rPr>
      </w:pPr>
      <w:bookmarkStart w:id="14" w:name="_Toc31365756"/>
      <w:bookmarkStart w:id="15" w:name="_Toc247459944"/>
      <w:r w:rsidRPr="00862C56">
        <w:rPr>
          <w:color w:val="000000"/>
        </w:rPr>
        <w:t>V</w:t>
      </w:r>
      <w:r w:rsidRPr="00862C56">
        <w:rPr>
          <w:rFonts w:hint="eastAsia"/>
          <w:color w:val="000000"/>
        </w:rPr>
        <w:t>版本各</w:t>
      </w:r>
      <w:r w:rsidRPr="00862C56">
        <w:rPr>
          <w:color w:val="000000"/>
        </w:rPr>
        <w:t>R</w:t>
      </w:r>
      <w:r w:rsidRPr="00862C56">
        <w:rPr>
          <w:rFonts w:hint="eastAsia"/>
          <w:color w:val="000000"/>
        </w:rPr>
        <w:t>版本描述</w:t>
      </w:r>
      <w:bookmarkEnd w:id="15"/>
      <w:r w:rsidRPr="00862C56">
        <w:rPr>
          <w:color w:val="000000"/>
        </w:rPr>
        <w:t xml:space="preserve">  </w:t>
      </w:r>
      <w:bookmarkEnd w:id="14"/>
    </w:p>
    <w:p w14:paraId="4B197413" w14:textId="77777777" w:rsidR="00F21077" w:rsidRDefault="005428E3" w:rsidP="00941F56">
      <w:pPr>
        <w:pStyle w:val="af2"/>
        <w:rPr>
          <w:rFonts w:hint="eastAsia"/>
        </w:rPr>
      </w:pPr>
      <w:r w:rsidRPr="00F56D37">
        <w:rPr>
          <w:rFonts w:hint="eastAsia"/>
        </w:rPr>
        <w:t>描述同属一个</w:t>
      </w:r>
      <w:r w:rsidRPr="00F56D37">
        <w:t>V</w:t>
      </w:r>
      <w:r w:rsidRPr="00F56D37">
        <w:rPr>
          <w:rFonts w:hint="eastAsia"/>
        </w:rPr>
        <w:t>版本的各</w:t>
      </w:r>
      <w:r w:rsidRPr="00F56D37">
        <w:t>R</w:t>
      </w:r>
      <w:r w:rsidRPr="00F56D37">
        <w:rPr>
          <w:rFonts w:hint="eastAsia"/>
        </w:rPr>
        <w:t>版本的关系及主要特征和区别</w:t>
      </w:r>
      <w:r w:rsidR="00697D68" w:rsidRPr="00F56D37">
        <w:rPr>
          <w:rFonts w:hint="eastAsia"/>
        </w:rPr>
        <w:t>。注明本规格书属于哪个版本。</w:t>
      </w:r>
    </w:p>
    <w:p w14:paraId="2A86C895" w14:textId="77777777" w:rsidR="005428E3" w:rsidRPr="00BE22A2" w:rsidRDefault="005428E3" w:rsidP="006A4C7E">
      <w:pPr>
        <w:pStyle w:val="2"/>
        <w:tabs>
          <w:tab w:val="clear" w:pos="774"/>
          <w:tab w:val="num" w:pos="360"/>
        </w:tabs>
        <w:ind w:left="0" w:firstLine="0"/>
        <w:rPr>
          <w:color w:val="000000"/>
        </w:rPr>
      </w:pPr>
      <w:bookmarkStart w:id="16" w:name="_Toc31365757"/>
      <w:bookmarkStart w:id="17" w:name="_Toc247459945"/>
      <w:r w:rsidRPr="00BE22A2">
        <w:rPr>
          <w:rFonts w:hint="eastAsia"/>
          <w:color w:val="000000"/>
        </w:rPr>
        <w:t>业务简述</w:t>
      </w:r>
      <w:bookmarkEnd w:id="16"/>
      <w:bookmarkEnd w:id="17"/>
    </w:p>
    <w:p w14:paraId="0FC9C124" w14:textId="77777777" w:rsidR="005428E3" w:rsidRDefault="005428E3" w:rsidP="00941F56">
      <w:pPr>
        <w:pStyle w:val="af2"/>
        <w:rPr>
          <w:rFonts w:hint="eastAsia"/>
        </w:rPr>
      </w:pPr>
      <w:r w:rsidRPr="00F56D37">
        <w:rPr>
          <w:rFonts w:hint="eastAsia"/>
        </w:rPr>
        <w:t>简述产品推出后能够提供的主要业务，如</w:t>
      </w:r>
      <w:r w:rsidRPr="00F56D37">
        <w:t>Internet</w:t>
      </w:r>
      <w:r w:rsidRPr="00F56D37">
        <w:rPr>
          <w:rFonts w:hint="eastAsia"/>
        </w:rPr>
        <w:t>接入、</w:t>
      </w:r>
      <w:r w:rsidRPr="00F56D37">
        <w:t>IP</w:t>
      </w:r>
      <w:r w:rsidRPr="00F56D37">
        <w:rPr>
          <w:rFonts w:hint="eastAsia"/>
        </w:rPr>
        <w:t>电话、</w:t>
      </w:r>
      <w:r w:rsidRPr="00F56D37">
        <w:t>VOD</w:t>
      </w:r>
      <w:r w:rsidRPr="00F56D37">
        <w:rPr>
          <w:rFonts w:hint="eastAsia"/>
        </w:rPr>
        <w:t>等</w:t>
      </w:r>
      <w:r w:rsidR="00D40688">
        <w:rPr>
          <w:rFonts w:hint="eastAsia"/>
        </w:rPr>
        <w:t>。</w:t>
      </w:r>
    </w:p>
    <w:p w14:paraId="4A0340B8" w14:textId="77777777" w:rsidR="005428E3" w:rsidRPr="00BE22A2" w:rsidRDefault="005428E3" w:rsidP="006A4C7E">
      <w:pPr>
        <w:pStyle w:val="2"/>
        <w:tabs>
          <w:tab w:val="clear" w:pos="774"/>
          <w:tab w:val="num" w:pos="360"/>
        </w:tabs>
        <w:ind w:left="0" w:firstLine="0"/>
        <w:rPr>
          <w:rFonts w:hint="eastAsia"/>
          <w:color w:val="000000"/>
        </w:rPr>
      </w:pPr>
      <w:bookmarkStart w:id="18" w:name="_Toc31365758"/>
      <w:bookmarkStart w:id="19" w:name="_Toc247459946"/>
      <w:r w:rsidRPr="00BE22A2">
        <w:rPr>
          <w:rFonts w:hint="eastAsia"/>
          <w:color w:val="000000"/>
        </w:rPr>
        <w:t>组网与设备独立性</w:t>
      </w:r>
      <w:bookmarkEnd w:id="18"/>
      <w:bookmarkEnd w:id="19"/>
    </w:p>
    <w:p w14:paraId="79D6A6FC" w14:textId="77777777" w:rsidR="00932CA5" w:rsidRDefault="005428E3" w:rsidP="00941F56">
      <w:pPr>
        <w:pStyle w:val="af2"/>
        <w:rPr>
          <w:rFonts w:hint="eastAsia"/>
        </w:rPr>
      </w:pPr>
      <w:r w:rsidRPr="00F56D37">
        <w:rPr>
          <w:rFonts w:hint="eastAsia"/>
        </w:rPr>
        <w:t>从网络角度看待系统，画出主要业务应用时的组网图，重点描述本系统在网络中的位置</w:t>
      </w:r>
      <w:r w:rsidRPr="00F56D37">
        <w:t>,</w:t>
      </w:r>
      <w:r w:rsidRPr="00F56D37">
        <w:rPr>
          <w:rFonts w:hint="eastAsia"/>
        </w:rPr>
        <w:t>简述与配套</w:t>
      </w:r>
      <w:r w:rsidR="00B94AB8">
        <w:rPr>
          <w:rFonts w:hint="eastAsia"/>
        </w:rPr>
        <w:t>产品</w:t>
      </w:r>
      <w:r w:rsidRPr="00F56D37">
        <w:rPr>
          <w:rFonts w:hint="eastAsia"/>
        </w:rPr>
        <w:t>关系及设备独立性，说明与配套系统其余部分的相互接口，比如上行接口的</w:t>
      </w:r>
      <w:r w:rsidRPr="00F56D37">
        <w:t>ATM</w:t>
      </w:r>
      <w:r w:rsidRPr="00F56D37">
        <w:rPr>
          <w:rFonts w:hint="eastAsia"/>
        </w:rPr>
        <w:t>交换机、</w:t>
      </w:r>
      <w:r w:rsidRPr="00F56D37">
        <w:t>GSR</w:t>
      </w:r>
      <w:r w:rsidRPr="00F56D37">
        <w:rPr>
          <w:rFonts w:hint="eastAsia"/>
        </w:rPr>
        <w:t>等，或下行接口的远端模块，以太网交换机等</w:t>
      </w:r>
      <w:r w:rsidR="00B777B9" w:rsidRPr="00F56D37">
        <w:rPr>
          <w:rFonts w:hint="eastAsia"/>
        </w:rPr>
        <w:t>。</w:t>
      </w:r>
    </w:p>
    <w:p w14:paraId="3AD11113" w14:textId="77777777" w:rsidR="00770550" w:rsidRPr="00BE22A2" w:rsidRDefault="00712A93" w:rsidP="006A4C7E">
      <w:pPr>
        <w:pStyle w:val="1"/>
        <w:tabs>
          <w:tab w:val="clear" w:pos="630"/>
          <w:tab w:val="num" w:pos="284"/>
        </w:tabs>
        <w:ind w:hanging="630"/>
        <w:rPr>
          <w:rFonts w:hint="eastAsia"/>
          <w:color w:val="000000"/>
        </w:rPr>
      </w:pPr>
      <w:bookmarkStart w:id="20" w:name="_Toc247459947"/>
      <w:r w:rsidRPr="00BE22A2">
        <w:rPr>
          <w:rFonts w:hint="eastAsia"/>
          <w:color w:val="000000"/>
        </w:rPr>
        <w:lastRenderedPageBreak/>
        <w:t>系统</w:t>
      </w:r>
      <w:r w:rsidR="00B0424A">
        <w:rPr>
          <w:rFonts w:hint="eastAsia"/>
          <w:color w:val="000000"/>
        </w:rPr>
        <w:t>总体</w:t>
      </w:r>
      <w:r w:rsidR="00085ED3">
        <w:rPr>
          <w:rFonts w:hint="eastAsia"/>
          <w:color w:val="000000"/>
        </w:rPr>
        <w:t>描述</w:t>
      </w:r>
      <w:bookmarkEnd w:id="20"/>
    </w:p>
    <w:p w14:paraId="0188E5BD" w14:textId="77777777" w:rsidR="003553E5" w:rsidRDefault="003553E5" w:rsidP="006A4C7E">
      <w:pPr>
        <w:pStyle w:val="2"/>
        <w:rPr>
          <w:rFonts w:hint="eastAsia"/>
        </w:rPr>
      </w:pPr>
      <w:bookmarkStart w:id="21" w:name="_Toc31365763"/>
      <w:bookmarkStart w:id="22" w:name="_Toc30860406"/>
      <w:bookmarkStart w:id="23" w:name="_Toc31344484"/>
      <w:bookmarkStart w:id="24" w:name="_Toc37753837"/>
      <w:bookmarkStart w:id="25" w:name="_Toc45429209"/>
      <w:bookmarkStart w:id="26" w:name="_Toc60050425"/>
      <w:bookmarkStart w:id="27" w:name="_Toc247459948"/>
      <w:r w:rsidRPr="006342FF">
        <w:rPr>
          <w:rFonts w:hint="eastAsia"/>
        </w:rPr>
        <w:t>系统上下文</w:t>
      </w:r>
      <w:bookmarkEnd w:id="22"/>
      <w:bookmarkEnd w:id="23"/>
      <w:bookmarkEnd w:id="24"/>
      <w:bookmarkEnd w:id="25"/>
      <w:bookmarkEnd w:id="26"/>
      <w:bookmarkEnd w:id="27"/>
    </w:p>
    <w:p w14:paraId="7BE24359" w14:textId="77777777" w:rsidR="003553E5" w:rsidRDefault="003553E5" w:rsidP="003553E5">
      <w:pPr>
        <w:pStyle w:val="CharCharCharCharChar"/>
        <w:jc w:val="left"/>
        <w:rPr>
          <w:rFonts w:hint="eastAsia"/>
        </w:rPr>
      </w:pPr>
      <w:r w:rsidRPr="00B337AF">
        <w:rPr>
          <w:rFonts w:hint="eastAsia"/>
        </w:rPr>
        <w:t>描述本</w:t>
      </w:r>
      <w:r>
        <w:rPr>
          <w:rFonts w:hint="eastAsia"/>
        </w:rPr>
        <w:t>系统</w:t>
      </w:r>
      <w:r w:rsidRPr="00B337AF">
        <w:rPr>
          <w:rFonts w:hint="eastAsia"/>
        </w:rPr>
        <w:t>与其它</w:t>
      </w:r>
      <w:r>
        <w:rPr>
          <w:rFonts w:hint="eastAsia"/>
        </w:rPr>
        <w:t>系统</w:t>
      </w:r>
      <w:r w:rsidRPr="00B337AF">
        <w:rPr>
          <w:rFonts w:hint="eastAsia"/>
        </w:rPr>
        <w:t>所组成的整体环境。</w:t>
      </w:r>
      <w:r>
        <w:rPr>
          <w:rFonts w:hint="eastAsia"/>
        </w:rPr>
        <w:t>建议</w:t>
      </w:r>
      <w:r w:rsidRPr="00B337AF">
        <w:rPr>
          <w:rFonts w:hint="eastAsia"/>
        </w:rPr>
        <w:t>通过方块图来描述</w:t>
      </w:r>
      <w:r>
        <w:rPr>
          <w:rFonts w:hint="eastAsia"/>
        </w:rPr>
        <w:t>更</w:t>
      </w:r>
      <w:r w:rsidRPr="00B337AF">
        <w:rPr>
          <w:rFonts w:hint="eastAsia"/>
        </w:rPr>
        <w:t>大系统的主要组件，互连性以及外部接口。</w:t>
      </w:r>
    </w:p>
    <w:p w14:paraId="323E964F" w14:textId="77777777" w:rsidR="007769C4" w:rsidRPr="003C5740" w:rsidRDefault="007769C4" w:rsidP="006A4C7E">
      <w:pPr>
        <w:pStyle w:val="2"/>
        <w:numPr>
          <w:ilvl w:val="1"/>
          <w:numId w:val="9"/>
        </w:numPr>
        <w:rPr>
          <w:rFonts w:hint="eastAsia"/>
          <w:color w:val="000000"/>
        </w:rPr>
      </w:pPr>
      <w:bookmarkStart w:id="28" w:name="_Toc60050426"/>
      <w:bookmarkStart w:id="29" w:name="_Toc247459949"/>
      <w:r w:rsidRPr="003C5740">
        <w:rPr>
          <w:rFonts w:hint="eastAsia"/>
          <w:color w:val="000000"/>
        </w:rPr>
        <w:t>系统状态和模式</w:t>
      </w:r>
      <w:bookmarkEnd w:id="28"/>
      <w:bookmarkEnd w:id="29"/>
    </w:p>
    <w:p w14:paraId="26192626" w14:textId="77777777" w:rsidR="007769C4" w:rsidRDefault="007769C4" w:rsidP="007769C4">
      <w:pPr>
        <w:pStyle w:val="af2"/>
        <w:rPr>
          <w:rFonts w:hint="eastAsia"/>
        </w:rPr>
      </w:pPr>
      <w:r w:rsidRPr="000C2DA6">
        <w:rPr>
          <w:rFonts w:hint="eastAsia"/>
        </w:rPr>
        <w:t>描述系统不同的状态和模式。</w:t>
      </w:r>
    </w:p>
    <w:p w14:paraId="2DD9444A" w14:textId="77777777" w:rsidR="007A7FEE" w:rsidRPr="00BE22A2" w:rsidRDefault="007A7FEE" w:rsidP="006A4C7E">
      <w:pPr>
        <w:pStyle w:val="2"/>
        <w:rPr>
          <w:rFonts w:hint="eastAsia"/>
        </w:rPr>
      </w:pPr>
      <w:bookmarkStart w:id="30" w:name="_Toc247459950"/>
      <w:r w:rsidRPr="00BE22A2">
        <w:rPr>
          <w:rFonts w:hint="eastAsia"/>
        </w:rPr>
        <w:t>遵循的标准及主要通信协议</w:t>
      </w:r>
      <w:bookmarkEnd w:id="30"/>
    </w:p>
    <w:p w14:paraId="031DA57A" w14:textId="77777777" w:rsidR="007A7FEE" w:rsidRDefault="007A7FEE" w:rsidP="007A7FEE">
      <w:pPr>
        <w:pStyle w:val="af2"/>
        <w:rPr>
          <w:rFonts w:hint="eastAsia"/>
        </w:rPr>
      </w:pPr>
      <w:r w:rsidRPr="006F7FC0">
        <w:rPr>
          <w:rFonts w:hint="eastAsia"/>
        </w:rPr>
        <w:t>说明本产品所遵循的国际、国家或行业、企业标准，着重列出本产品需要符合的设备规范、业务或协议标准、接口规范及标准。该部分不作为产品规格的硬性要求，只是作为测试或鉴定时的参考。描述本产品中所有需遵循的通信协议</w:t>
      </w:r>
      <w:r w:rsidRPr="006F7FC0">
        <w:t>,</w:t>
      </w:r>
      <w:r w:rsidRPr="006F7FC0">
        <w:rPr>
          <w:rFonts w:hint="eastAsia"/>
        </w:rPr>
        <w:t>如</w:t>
      </w:r>
      <w:r w:rsidRPr="006F7FC0">
        <w:t xml:space="preserve">RIP  IEE802.3 </w:t>
      </w:r>
      <w:r w:rsidRPr="006F7FC0">
        <w:rPr>
          <w:rFonts w:hint="eastAsia"/>
        </w:rPr>
        <w:t>包括自定义的主要协议</w:t>
      </w:r>
      <w:r>
        <w:rPr>
          <w:rFonts w:hint="eastAsia"/>
        </w:rPr>
        <w:t>。</w:t>
      </w:r>
    </w:p>
    <w:p w14:paraId="2361DD96" w14:textId="77777777" w:rsidR="0069348C" w:rsidRPr="003C5740" w:rsidRDefault="0069348C" w:rsidP="006A4C7E">
      <w:pPr>
        <w:pStyle w:val="2"/>
        <w:rPr>
          <w:rFonts w:hint="eastAsia"/>
          <w:color w:val="000000"/>
        </w:rPr>
      </w:pPr>
      <w:bookmarkStart w:id="31" w:name="_Toc247459951"/>
      <w:r w:rsidRPr="003C5740">
        <w:rPr>
          <w:rFonts w:hint="eastAsia"/>
          <w:color w:val="000000"/>
        </w:rPr>
        <w:t>系统功能</w:t>
      </w:r>
      <w:bookmarkEnd w:id="21"/>
      <w:r w:rsidR="008E60AA">
        <w:rPr>
          <w:rFonts w:hint="eastAsia"/>
          <w:color w:val="000000"/>
        </w:rPr>
        <w:t>列表</w:t>
      </w:r>
      <w:bookmarkEnd w:id="31"/>
    </w:p>
    <w:p w14:paraId="7C7E9A09" w14:textId="77777777" w:rsidR="005A6A11" w:rsidRDefault="002A23B4" w:rsidP="00941F56">
      <w:pPr>
        <w:pStyle w:val="af2"/>
        <w:rPr>
          <w:rFonts w:hint="eastAsia"/>
        </w:rPr>
      </w:pPr>
      <w:r w:rsidRPr="007E269D">
        <w:rPr>
          <w:rFonts w:hint="eastAsia"/>
        </w:rPr>
        <w:t>此部分概要说明系统对外提供的功能特性。可以引用设计需求进行概括描述。</w:t>
      </w:r>
      <w:r w:rsidR="001C19C7">
        <w:rPr>
          <w:rFonts w:hint="eastAsia"/>
        </w:rPr>
        <w:t>需要指明特性的来源：新增特性、继承于某版本。如果是继承特性说明是完全继承、还是有变化及有哪些变化。</w:t>
      </w:r>
    </w:p>
    <w:p w14:paraId="1FE8343F" w14:textId="77777777" w:rsidR="005A6A11" w:rsidRDefault="005A6A11" w:rsidP="006A4C7E">
      <w:pPr>
        <w:pStyle w:val="2"/>
        <w:numPr>
          <w:ilvl w:val="1"/>
          <w:numId w:val="9"/>
        </w:numPr>
        <w:rPr>
          <w:rFonts w:hint="eastAsia"/>
          <w:color w:val="000000"/>
        </w:rPr>
      </w:pPr>
      <w:bookmarkStart w:id="32" w:name="_Toc60050428"/>
      <w:bookmarkStart w:id="33" w:name="_Toc247459952"/>
      <w:r w:rsidRPr="003C5740">
        <w:rPr>
          <w:rFonts w:hint="eastAsia"/>
          <w:color w:val="000000"/>
        </w:rPr>
        <w:t>系统</w:t>
      </w:r>
      <w:r>
        <w:rPr>
          <w:rFonts w:hint="eastAsia"/>
          <w:color w:val="000000"/>
        </w:rPr>
        <w:t>性能列表</w:t>
      </w:r>
      <w:bookmarkEnd w:id="32"/>
      <w:bookmarkEnd w:id="33"/>
    </w:p>
    <w:p w14:paraId="2A291ACC" w14:textId="77777777" w:rsidR="005A6A11" w:rsidRDefault="005A6A11" w:rsidP="006A4C7E">
      <w:pPr>
        <w:pStyle w:val="3"/>
        <w:numPr>
          <w:ilvl w:val="2"/>
          <w:numId w:val="9"/>
        </w:numPr>
        <w:rPr>
          <w:rFonts w:hint="eastAsia"/>
        </w:rPr>
      </w:pPr>
      <w:bookmarkStart w:id="34" w:name="_Toc60050429"/>
      <w:bookmarkStart w:id="35" w:name="_Toc247459953"/>
      <w:r>
        <w:rPr>
          <w:rFonts w:hint="eastAsia"/>
        </w:rPr>
        <w:t>系统</w:t>
      </w:r>
      <w:r>
        <w:rPr>
          <w:rFonts w:ascii="宋体" w:cs="宋体" w:hint="eastAsia"/>
        </w:rPr>
        <w:t>性能指标</w:t>
      </w:r>
      <w:bookmarkEnd w:id="34"/>
      <w:bookmarkEnd w:id="35"/>
    </w:p>
    <w:p w14:paraId="05F5C9A6" w14:textId="77777777" w:rsidR="005A6A11" w:rsidRPr="00BE22A2" w:rsidRDefault="005A6A11" w:rsidP="005A6A11">
      <w:pPr>
        <w:pStyle w:val="af2"/>
        <w:rPr>
          <w:color w:val="000000"/>
        </w:rPr>
      </w:pPr>
      <w:r w:rsidRPr="006F7FC0">
        <w:rPr>
          <w:rFonts w:hint="eastAsia"/>
        </w:rPr>
        <w:t>定义整个设备在提供业务时对外表现的性能指标；所有性能指标需注明出处，如是参照国际标准、国标、竞争对手、理论计算等。</w:t>
      </w:r>
      <w:r w:rsidRPr="006F7FC0">
        <w:t xml:space="preserve"> </w:t>
      </w:r>
      <w:r w:rsidRPr="006F7FC0">
        <w:rPr>
          <w:rFonts w:hint="eastAsia"/>
        </w:rPr>
        <w:t>可以参照如下表格列出</w:t>
      </w:r>
      <w:r>
        <w:rPr>
          <w:rFonts w:hint="eastAsia"/>
        </w:rPr>
        <w:t>：</w:t>
      </w:r>
    </w:p>
    <w:p w14:paraId="414587FF" w14:textId="77777777" w:rsidR="005A6A11" w:rsidRPr="003A757C" w:rsidRDefault="00DF7235" w:rsidP="00DF7235">
      <w:pPr>
        <w:pStyle w:val="a4"/>
        <w:numPr>
          <w:ilvl w:val="0"/>
          <w:numId w:val="0"/>
        </w:numPr>
        <w:ind w:left="3119"/>
        <w:jc w:val="left"/>
      </w:pPr>
      <w:bookmarkStart w:id="36" w:name="_Toc59965286"/>
      <w:bookmarkStart w:id="37" w:name="_Toc116696765"/>
      <w:r>
        <w:rPr>
          <w:rFonts w:hint="eastAsia"/>
        </w:rPr>
        <w:t xml:space="preserve">表1 </w:t>
      </w:r>
      <w:r w:rsidR="005A6A11" w:rsidRPr="003A757C">
        <w:rPr>
          <w:rFonts w:hint="eastAsia"/>
        </w:rPr>
        <w:t>整机性能参数</w:t>
      </w:r>
      <w:bookmarkEnd w:id="36"/>
      <w:bookmarkEnd w:id="37"/>
    </w:p>
    <w:tbl>
      <w:tblPr>
        <w:tblW w:w="9360" w:type="dxa"/>
        <w:tblInd w:w="108" w:type="dxa"/>
        <w:tblLayout w:type="fixed"/>
        <w:tblLook w:val="0000" w:firstRow="0" w:lastRow="0" w:firstColumn="0" w:lastColumn="0" w:noHBand="0" w:noVBand="0"/>
      </w:tblPr>
      <w:tblGrid>
        <w:gridCol w:w="1872"/>
        <w:gridCol w:w="1872"/>
        <w:gridCol w:w="1872"/>
        <w:gridCol w:w="1872"/>
        <w:gridCol w:w="1872"/>
      </w:tblGrid>
      <w:tr w:rsidR="005A6A11" w:rsidRPr="00BE22A2" w14:paraId="2581512E" w14:textId="77777777">
        <w:tblPrEx>
          <w:tblCellMar>
            <w:top w:w="0" w:type="dxa"/>
            <w:bottom w:w="0" w:type="dxa"/>
          </w:tblCellMar>
        </w:tblPrEx>
        <w:tc>
          <w:tcPr>
            <w:tcW w:w="1872" w:type="dxa"/>
            <w:tcBorders>
              <w:top w:val="single" w:sz="6" w:space="0" w:color="auto"/>
              <w:left w:val="single" w:sz="6" w:space="0" w:color="auto"/>
              <w:bottom w:val="single" w:sz="6" w:space="0" w:color="auto"/>
              <w:right w:val="single" w:sz="6" w:space="0" w:color="auto"/>
            </w:tcBorders>
          </w:tcPr>
          <w:p w14:paraId="237F1F4D" w14:textId="77777777" w:rsidR="005A6A11" w:rsidRPr="00163575" w:rsidRDefault="005A6A11" w:rsidP="005A6A11">
            <w:pPr>
              <w:pStyle w:val="affc"/>
              <w:numPr>
                <w:ilvl w:val="12"/>
                <w:numId w:val="0"/>
              </w:numPr>
              <w:spacing w:line="360" w:lineRule="auto"/>
              <w:jc w:val="both"/>
              <w:rPr>
                <w:rFonts w:ascii="宋体" w:cs="宋体"/>
                <w:i/>
                <w:iCs/>
                <w:color w:val="0000FF"/>
                <w:sz w:val="21"/>
              </w:rPr>
            </w:pPr>
            <w:r w:rsidRPr="00163575">
              <w:rPr>
                <w:rFonts w:ascii="宋体" w:cs="宋体" w:hint="eastAsia"/>
                <w:i/>
                <w:iCs/>
                <w:color w:val="0000FF"/>
                <w:sz w:val="21"/>
              </w:rPr>
              <w:t>参数名</w:t>
            </w:r>
          </w:p>
        </w:tc>
        <w:tc>
          <w:tcPr>
            <w:tcW w:w="1872" w:type="dxa"/>
            <w:tcBorders>
              <w:top w:val="single" w:sz="6" w:space="0" w:color="auto"/>
              <w:left w:val="single" w:sz="6" w:space="0" w:color="auto"/>
              <w:bottom w:val="single" w:sz="6" w:space="0" w:color="auto"/>
              <w:right w:val="single" w:sz="6" w:space="0" w:color="auto"/>
            </w:tcBorders>
          </w:tcPr>
          <w:p w14:paraId="5EE08265" w14:textId="77777777" w:rsidR="005A6A11" w:rsidRPr="00163575" w:rsidRDefault="005A6A11" w:rsidP="005A6A11">
            <w:pPr>
              <w:pStyle w:val="affc"/>
              <w:numPr>
                <w:ilvl w:val="12"/>
                <w:numId w:val="0"/>
              </w:numPr>
              <w:spacing w:line="360" w:lineRule="auto"/>
              <w:jc w:val="both"/>
              <w:rPr>
                <w:rFonts w:ascii="宋体" w:cs="宋体"/>
                <w:i/>
                <w:iCs/>
                <w:color w:val="0000FF"/>
                <w:sz w:val="21"/>
              </w:rPr>
            </w:pPr>
            <w:r w:rsidRPr="00163575">
              <w:rPr>
                <w:rFonts w:ascii="宋体" w:cs="宋体" w:hint="eastAsia"/>
                <w:i/>
                <w:iCs/>
                <w:color w:val="0000FF"/>
                <w:sz w:val="21"/>
              </w:rPr>
              <w:t>国际标准</w:t>
            </w:r>
          </w:p>
        </w:tc>
        <w:tc>
          <w:tcPr>
            <w:tcW w:w="1872" w:type="dxa"/>
            <w:tcBorders>
              <w:top w:val="single" w:sz="6" w:space="0" w:color="auto"/>
              <w:left w:val="single" w:sz="6" w:space="0" w:color="auto"/>
              <w:bottom w:val="single" w:sz="6" w:space="0" w:color="auto"/>
              <w:right w:val="single" w:sz="6" w:space="0" w:color="auto"/>
            </w:tcBorders>
          </w:tcPr>
          <w:p w14:paraId="65F74A16" w14:textId="77777777" w:rsidR="005A6A11" w:rsidRPr="00163575" w:rsidRDefault="005A6A11" w:rsidP="005A6A11">
            <w:pPr>
              <w:pStyle w:val="affc"/>
              <w:numPr>
                <w:ilvl w:val="12"/>
                <w:numId w:val="0"/>
              </w:numPr>
              <w:spacing w:line="360" w:lineRule="auto"/>
              <w:jc w:val="both"/>
              <w:rPr>
                <w:rFonts w:ascii="宋体" w:cs="宋体"/>
                <w:i/>
                <w:iCs/>
                <w:color w:val="0000FF"/>
                <w:sz w:val="21"/>
              </w:rPr>
            </w:pPr>
            <w:r w:rsidRPr="00163575">
              <w:rPr>
                <w:rFonts w:ascii="宋体" w:cs="宋体" w:hint="eastAsia"/>
                <w:i/>
                <w:iCs/>
                <w:color w:val="0000FF"/>
                <w:sz w:val="21"/>
              </w:rPr>
              <w:t>国标</w:t>
            </w:r>
            <w:r w:rsidR="00ED58BE">
              <w:rPr>
                <w:rFonts w:ascii="宋体" w:cs="宋体" w:hint="eastAsia"/>
                <w:i/>
                <w:iCs/>
                <w:color w:val="0000FF"/>
                <w:sz w:val="21"/>
              </w:rPr>
              <w:t>标准</w:t>
            </w:r>
          </w:p>
        </w:tc>
        <w:tc>
          <w:tcPr>
            <w:tcW w:w="1872" w:type="dxa"/>
            <w:tcBorders>
              <w:top w:val="single" w:sz="6" w:space="0" w:color="auto"/>
              <w:left w:val="single" w:sz="6" w:space="0" w:color="auto"/>
              <w:bottom w:val="single" w:sz="6" w:space="0" w:color="auto"/>
              <w:right w:val="single" w:sz="6" w:space="0" w:color="auto"/>
            </w:tcBorders>
          </w:tcPr>
          <w:p w14:paraId="5AE20F53" w14:textId="77777777" w:rsidR="005A6A11" w:rsidRPr="00163575" w:rsidRDefault="005A6A11" w:rsidP="005A6A11">
            <w:pPr>
              <w:pStyle w:val="affc"/>
              <w:numPr>
                <w:ilvl w:val="12"/>
                <w:numId w:val="0"/>
              </w:numPr>
              <w:spacing w:line="360" w:lineRule="auto"/>
              <w:jc w:val="both"/>
              <w:rPr>
                <w:rFonts w:ascii="宋体" w:cs="宋体"/>
                <w:i/>
                <w:iCs/>
                <w:color w:val="0000FF"/>
                <w:sz w:val="21"/>
              </w:rPr>
            </w:pPr>
            <w:r w:rsidRPr="00163575">
              <w:rPr>
                <w:rFonts w:ascii="宋体" w:cs="宋体" w:hint="eastAsia"/>
                <w:i/>
                <w:iCs/>
                <w:color w:val="0000FF"/>
                <w:sz w:val="21"/>
              </w:rPr>
              <w:t>主要竞争对手</w:t>
            </w:r>
          </w:p>
        </w:tc>
        <w:tc>
          <w:tcPr>
            <w:tcW w:w="1872" w:type="dxa"/>
            <w:tcBorders>
              <w:top w:val="single" w:sz="6" w:space="0" w:color="auto"/>
              <w:left w:val="single" w:sz="6" w:space="0" w:color="auto"/>
              <w:bottom w:val="single" w:sz="6" w:space="0" w:color="auto"/>
              <w:right w:val="single" w:sz="6" w:space="0" w:color="auto"/>
            </w:tcBorders>
          </w:tcPr>
          <w:p w14:paraId="2D72BB1F" w14:textId="77777777" w:rsidR="005A6A11" w:rsidRPr="00163575" w:rsidRDefault="005A6A11" w:rsidP="005A6A11">
            <w:pPr>
              <w:pStyle w:val="affc"/>
              <w:numPr>
                <w:ilvl w:val="12"/>
                <w:numId w:val="0"/>
              </w:numPr>
              <w:spacing w:line="360" w:lineRule="auto"/>
              <w:jc w:val="both"/>
              <w:rPr>
                <w:rFonts w:ascii="宋体" w:cs="宋体"/>
                <w:i/>
                <w:iCs/>
                <w:color w:val="0000FF"/>
                <w:sz w:val="21"/>
              </w:rPr>
            </w:pPr>
            <w:r w:rsidRPr="00163575">
              <w:rPr>
                <w:rFonts w:ascii="宋体" w:cs="宋体" w:hint="eastAsia"/>
                <w:i/>
                <w:iCs/>
                <w:color w:val="0000FF"/>
                <w:sz w:val="21"/>
              </w:rPr>
              <w:t>本产品</w:t>
            </w:r>
          </w:p>
        </w:tc>
      </w:tr>
      <w:tr w:rsidR="005A6A11" w:rsidRPr="00BE22A2" w14:paraId="58707D5E" w14:textId="77777777">
        <w:tblPrEx>
          <w:tblCellMar>
            <w:top w:w="0" w:type="dxa"/>
            <w:bottom w:w="0" w:type="dxa"/>
          </w:tblCellMar>
        </w:tblPrEx>
        <w:tc>
          <w:tcPr>
            <w:tcW w:w="1872" w:type="dxa"/>
            <w:tcBorders>
              <w:top w:val="single" w:sz="6" w:space="0" w:color="auto"/>
              <w:left w:val="single" w:sz="6" w:space="0" w:color="auto"/>
              <w:bottom w:val="single" w:sz="6" w:space="0" w:color="auto"/>
              <w:right w:val="single" w:sz="6" w:space="0" w:color="auto"/>
            </w:tcBorders>
          </w:tcPr>
          <w:p w14:paraId="6D141F09" w14:textId="77777777" w:rsidR="005A6A11" w:rsidRPr="00163575" w:rsidRDefault="005A6A11" w:rsidP="005A6A11">
            <w:pPr>
              <w:pStyle w:val="aff1"/>
            </w:pPr>
            <w:r w:rsidRPr="00163575">
              <w:t>(</w:t>
            </w:r>
            <w:r w:rsidRPr="00163575">
              <w:rPr>
                <w:rFonts w:hint="eastAsia"/>
              </w:rPr>
              <w:t>以</w:t>
            </w:r>
            <w:r w:rsidRPr="00163575">
              <w:t>BHCA</w:t>
            </w:r>
            <w:r w:rsidRPr="00163575">
              <w:rPr>
                <w:rFonts w:hint="eastAsia"/>
              </w:rPr>
              <w:t>举例</w:t>
            </w:r>
            <w:r w:rsidRPr="00163575">
              <w:t xml:space="preserve">) </w:t>
            </w:r>
          </w:p>
        </w:tc>
        <w:tc>
          <w:tcPr>
            <w:tcW w:w="1872" w:type="dxa"/>
            <w:tcBorders>
              <w:top w:val="single" w:sz="6" w:space="0" w:color="auto"/>
              <w:left w:val="single" w:sz="6" w:space="0" w:color="auto"/>
              <w:bottom w:val="single" w:sz="6" w:space="0" w:color="auto"/>
              <w:right w:val="single" w:sz="6" w:space="0" w:color="auto"/>
            </w:tcBorders>
          </w:tcPr>
          <w:p w14:paraId="37F7877E" w14:textId="77777777" w:rsidR="005A6A11" w:rsidRPr="00163575" w:rsidRDefault="005A6A11" w:rsidP="005A6A11">
            <w:pPr>
              <w:pStyle w:val="aff1"/>
            </w:pPr>
            <w:r w:rsidRPr="00163575">
              <w:t>(</w:t>
            </w:r>
            <w:r w:rsidRPr="00163575">
              <w:rPr>
                <w:rFonts w:hint="eastAsia"/>
              </w:rPr>
              <w:t>无</w:t>
            </w:r>
            <w:r w:rsidRPr="00163575">
              <w:t>)</w:t>
            </w:r>
          </w:p>
        </w:tc>
        <w:tc>
          <w:tcPr>
            <w:tcW w:w="1872" w:type="dxa"/>
            <w:tcBorders>
              <w:top w:val="single" w:sz="6" w:space="0" w:color="auto"/>
              <w:left w:val="single" w:sz="6" w:space="0" w:color="auto"/>
              <w:bottom w:val="single" w:sz="6" w:space="0" w:color="auto"/>
              <w:right w:val="single" w:sz="6" w:space="0" w:color="auto"/>
            </w:tcBorders>
          </w:tcPr>
          <w:p w14:paraId="2E15C3EB" w14:textId="77777777" w:rsidR="005A6A11" w:rsidRPr="00163575" w:rsidRDefault="005A6A11" w:rsidP="005A6A11">
            <w:pPr>
              <w:pStyle w:val="aff1"/>
            </w:pPr>
            <w:r w:rsidRPr="00163575">
              <w:t>40k</w:t>
            </w:r>
          </w:p>
        </w:tc>
        <w:tc>
          <w:tcPr>
            <w:tcW w:w="1872" w:type="dxa"/>
            <w:tcBorders>
              <w:top w:val="single" w:sz="6" w:space="0" w:color="auto"/>
              <w:left w:val="single" w:sz="6" w:space="0" w:color="auto"/>
              <w:bottom w:val="single" w:sz="6" w:space="0" w:color="auto"/>
              <w:right w:val="single" w:sz="6" w:space="0" w:color="auto"/>
            </w:tcBorders>
          </w:tcPr>
          <w:p w14:paraId="1409CB5E" w14:textId="77777777" w:rsidR="005A6A11" w:rsidRPr="00163575" w:rsidRDefault="005A6A11" w:rsidP="005A6A11">
            <w:pPr>
              <w:pStyle w:val="aff1"/>
            </w:pPr>
            <w:r w:rsidRPr="00163575">
              <w:t>50k</w:t>
            </w:r>
          </w:p>
        </w:tc>
        <w:tc>
          <w:tcPr>
            <w:tcW w:w="1872" w:type="dxa"/>
            <w:tcBorders>
              <w:top w:val="single" w:sz="6" w:space="0" w:color="auto"/>
              <w:left w:val="single" w:sz="6" w:space="0" w:color="auto"/>
              <w:bottom w:val="single" w:sz="6" w:space="0" w:color="auto"/>
              <w:right w:val="single" w:sz="6" w:space="0" w:color="auto"/>
            </w:tcBorders>
          </w:tcPr>
          <w:p w14:paraId="56CB8314" w14:textId="77777777" w:rsidR="005A6A11" w:rsidRPr="00163575" w:rsidRDefault="005A6A11" w:rsidP="005A6A11">
            <w:pPr>
              <w:pStyle w:val="aff1"/>
            </w:pPr>
            <w:r w:rsidRPr="00163575">
              <w:t>60k</w:t>
            </w:r>
          </w:p>
        </w:tc>
      </w:tr>
      <w:tr w:rsidR="005A6A11" w:rsidRPr="00BE22A2" w14:paraId="0BDC66A1" w14:textId="77777777">
        <w:tblPrEx>
          <w:tblCellMar>
            <w:top w:w="0" w:type="dxa"/>
            <w:bottom w:w="0" w:type="dxa"/>
          </w:tblCellMar>
        </w:tblPrEx>
        <w:tc>
          <w:tcPr>
            <w:tcW w:w="1872" w:type="dxa"/>
            <w:tcBorders>
              <w:top w:val="single" w:sz="6" w:space="0" w:color="auto"/>
              <w:left w:val="single" w:sz="6" w:space="0" w:color="auto"/>
              <w:bottom w:val="single" w:sz="6" w:space="0" w:color="auto"/>
              <w:right w:val="single" w:sz="6" w:space="0" w:color="auto"/>
            </w:tcBorders>
          </w:tcPr>
          <w:p w14:paraId="6E865696" w14:textId="77777777" w:rsidR="005A6A11" w:rsidRPr="00163575" w:rsidRDefault="005A6A11" w:rsidP="005A6A11">
            <w:pPr>
              <w:pStyle w:val="aff1"/>
            </w:pPr>
            <w:r w:rsidRPr="00163575">
              <w:t xml:space="preserve"> (</w:t>
            </w:r>
            <w:r w:rsidRPr="00163575">
              <w:rPr>
                <w:rFonts w:hint="eastAsia"/>
              </w:rPr>
              <w:t>以误码率举例</w:t>
            </w:r>
            <w:r w:rsidRPr="00163575">
              <w:t xml:space="preserve">) </w:t>
            </w:r>
          </w:p>
        </w:tc>
        <w:tc>
          <w:tcPr>
            <w:tcW w:w="1872" w:type="dxa"/>
            <w:tcBorders>
              <w:top w:val="single" w:sz="6" w:space="0" w:color="auto"/>
              <w:left w:val="single" w:sz="6" w:space="0" w:color="auto"/>
              <w:bottom w:val="single" w:sz="6" w:space="0" w:color="auto"/>
              <w:right w:val="single" w:sz="6" w:space="0" w:color="auto"/>
            </w:tcBorders>
          </w:tcPr>
          <w:p w14:paraId="32B4B7B9" w14:textId="77777777" w:rsidR="005A6A11" w:rsidRPr="00163575" w:rsidRDefault="005A6A11" w:rsidP="005A6A11">
            <w:pPr>
              <w:pStyle w:val="aff1"/>
            </w:pPr>
            <w:r w:rsidRPr="00163575">
              <w:t>1x10-6</w:t>
            </w:r>
          </w:p>
        </w:tc>
        <w:tc>
          <w:tcPr>
            <w:tcW w:w="1872" w:type="dxa"/>
            <w:tcBorders>
              <w:top w:val="single" w:sz="6" w:space="0" w:color="auto"/>
              <w:left w:val="single" w:sz="6" w:space="0" w:color="auto"/>
              <w:bottom w:val="single" w:sz="6" w:space="0" w:color="auto"/>
              <w:right w:val="single" w:sz="6" w:space="0" w:color="auto"/>
            </w:tcBorders>
          </w:tcPr>
          <w:p w14:paraId="59F8F82A" w14:textId="77777777" w:rsidR="005A6A11" w:rsidRPr="00163575" w:rsidRDefault="005A6A11" w:rsidP="005A6A11">
            <w:pPr>
              <w:pStyle w:val="aff1"/>
            </w:pPr>
            <w:r w:rsidRPr="00163575">
              <w:t>1x10-6</w:t>
            </w:r>
          </w:p>
        </w:tc>
        <w:tc>
          <w:tcPr>
            <w:tcW w:w="1872" w:type="dxa"/>
            <w:tcBorders>
              <w:top w:val="single" w:sz="6" w:space="0" w:color="auto"/>
              <w:left w:val="single" w:sz="6" w:space="0" w:color="auto"/>
              <w:bottom w:val="single" w:sz="6" w:space="0" w:color="auto"/>
              <w:right w:val="single" w:sz="6" w:space="0" w:color="auto"/>
            </w:tcBorders>
          </w:tcPr>
          <w:p w14:paraId="3F5559CB" w14:textId="77777777" w:rsidR="005A6A11" w:rsidRPr="00163575" w:rsidRDefault="005A6A11" w:rsidP="005A6A11">
            <w:pPr>
              <w:pStyle w:val="aff1"/>
            </w:pPr>
            <w:r w:rsidRPr="00163575">
              <w:t>1x10-7</w:t>
            </w:r>
          </w:p>
        </w:tc>
        <w:tc>
          <w:tcPr>
            <w:tcW w:w="1872" w:type="dxa"/>
            <w:tcBorders>
              <w:top w:val="single" w:sz="6" w:space="0" w:color="auto"/>
              <w:left w:val="single" w:sz="6" w:space="0" w:color="auto"/>
              <w:bottom w:val="single" w:sz="6" w:space="0" w:color="auto"/>
              <w:right w:val="single" w:sz="6" w:space="0" w:color="auto"/>
            </w:tcBorders>
          </w:tcPr>
          <w:p w14:paraId="4862A839" w14:textId="77777777" w:rsidR="005A6A11" w:rsidRPr="00163575" w:rsidRDefault="005A6A11" w:rsidP="005A6A11">
            <w:pPr>
              <w:pStyle w:val="aff1"/>
            </w:pPr>
            <w:r w:rsidRPr="00163575">
              <w:t>5x10-6</w:t>
            </w:r>
          </w:p>
        </w:tc>
      </w:tr>
    </w:tbl>
    <w:p w14:paraId="2159F2C0" w14:textId="77777777" w:rsidR="005A6A11" w:rsidRPr="002461EC" w:rsidRDefault="005A6A11" w:rsidP="005A6A11">
      <w:pPr>
        <w:pStyle w:val="3"/>
        <w:numPr>
          <w:ilvl w:val="2"/>
          <w:numId w:val="9"/>
        </w:numPr>
        <w:rPr>
          <w:rFonts w:hint="eastAsia"/>
        </w:rPr>
      </w:pPr>
      <w:bookmarkStart w:id="38" w:name="_Toc60050430"/>
      <w:bookmarkStart w:id="39" w:name="_Toc247459954"/>
      <w:r>
        <w:rPr>
          <w:rFonts w:hint="eastAsia"/>
        </w:rPr>
        <w:t>整机技术</w:t>
      </w:r>
      <w:r w:rsidRPr="002461EC">
        <w:rPr>
          <w:rFonts w:hint="eastAsia"/>
        </w:rPr>
        <w:t>参数</w:t>
      </w:r>
      <w:bookmarkEnd w:id="38"/>
      <w:bookmarkEnd w:id="39"/>
    </w:p>
    <w:p w14:paraId="12C27570" w14:textId="77777777" w:rsidR="003176D6" w:rsidRDefault="003176D6" w:rsidP="003176D6">
      <w:pPr>
        <w:pStyle w:val="af2"/>
        <w:rPr>
          <w:rFonts w:hint="eastAsia"/>
        </w:rPr>
      </w:pPr>
      <w:r w:rsidRPr="007D202D">
        <w:rPr>
          <w:rFonts w:hint="eastAsia"/>
        </w:rPr>
        <w:t>定义整机功耗、电源参数、重量、尺寸等技术参数</w:t>
      </w:r>
      <w:r>
        <w:rPr>
          <w:rFonts w:hint="eastAsia"/>
        </w:rPr>
        <w:t>。</w:t>
      </w:r>
    </w:p>
    <w:p w14:paraId="491FFA51" w14:textId="77777777" w:rsidR="003176D6" w:rsidRPr="00BE22A2" w:rsidRDefault="003176D6" w:rsidP="006A4C7E">
      <w:pPr>
        <w:pStyle w:val="4"/>
        <w:numPr>
          <w:ilvl w:val="3"/>
          <w:numId w:val="9"/>
        </w:numPr>
      </w:pPr>
      <w:r w:rsidRPr="00BE22A2">
        <w:rPr>
          <w:rFonts w:cs="宋体" w:hint="eastAsia"/>
        </w:rPr>
        <w:t>可靠性指标</w:t>
      </w:r>
    </w:p>
    <w:p w14:paraId="6AD2CAD7" w14:textId="77777777" w:rsidR="003176D6" w:rsidRPr="003862BC" w:rsidRDefault="003176D6" w:rsidP="003176D6">
      <w:pPr>
        <w:pStyle w:val="af2"/>
      </w:pPr>
      <w:r w:rsidRPr="003862BC">
        <w:rPr>
          <w:rFonts w:hint="eastAsia"/>
        </w:rPr>
        <w:t>给出产品可靠性指标的规格。可靠性指标的规格包括整机任务可靠性指标和基本可靠性指</w:t>
      </w:r>
      <w:r w:rsidRPr="003862BC">
        <w:rPr>
          <w:rFonts w:hint="eastAsia"/>
        </w:rPr>
        <w:lastRenderedPageBreak/>
        <w:t>标定量要求。</w:t>
      </w:r>
    </w:p>
    <w:p w14:paraId="33BC9D02" w14:textId="77777777" w:rsidR="003176D6" w:rsidRPr="003862BC" w:rsidRDefault="003176D6" w:rsidP="003176D6">
      <w:pPr>
        <w:pStyle w:val="af2"/>
      </w:pPr>
      <w:r w:rsidRPr="003862BC">
        <w:rPr>
          <w:rFonts w:hint="eastAsia"/>
        </w:rPr>
        <w:t>整机任务可靠性指标要求主要有针对系统中断的产品</w:t>
      </w:r>
      <w:r w:rsidRPr="003862BC">
        <w:t>A</w:t>
      </w:r>
      <w:r w:rsidRPr="003862BC">
        <w:rPr>
          <w:rFonts w:hint="eastAsia"/>
        </w:rPr>
        <w:t>（可用度）、</w:t>
      </w:r>
      <w:r w:rsidRPr="003862BC">
        <w:t>MTBF</w:t>
      </w:r>
      <w:r w:rsidRPr="003862BC">
        <w:rPr>
          <w:rFonts w:hint="eastAsia"/>
        </w:rPr>
        <w:t>（平均故障间隔时间）。该指标暂仅考虑用</w:t>
      </w:r>
      <w:r w:rsidRPr="003862BC">
        <w:t>BELLCORE TR</w:t>
      </w:r>
      <w:r w:rsidRPr="003862BC">
        <w:rPr>
          <w:rFonts w:hint="eastAsia"/>
        </w:rPr>
        <w:t>－</w:t>
      </w:r>
      <w:r w:rsidRPr="003862BC">
        <w:t>332</w:t>
      </w:r>
      <w:r w:rsidRPr="003862BC">
        <w:rPr>
          <w:rFonts w:hint="eastAsia"/>
        </w:rPr>
        <w:t>可靠性预计方法得到的硬件部分的产品固有可靠性，</w:t>
      </w:r>
      <w:r w:rsidRPr="003862BC">
        <w:t>MTTR</w:t>
      </w:r>
      <w:r w:rsidRPr="003862BC">
        <w:rPr>
          <w:rFonts w:hint="eastAsia"/>
        </w:rPr>
        <w:t>（平均修复时间）通常要求为</w:t>
      </w:r>
      <w:r w:rsidRPr="003862BC">
        <w:t>0.5h</w:t>
      </w:r>
      <w:r w:rsidRPr="003862BC">
        <w:rPr>
          <w:rFonts w:hint="eastAsia"/>
        </w:rPr>
        <w:t>（除非标准有其他的要求）。有</w:t>
      </w:r>
      <w:r w:rsidRPr="003862BC">
        <w:t>A</w:t>
      </w:r>
      <w:r w:rsidRPr="003862BC">
        <w:rPr>
          <w:rFonts w:hint="eastAsia"/>
        </w:rPr>
        <w:t>＝</w:t>
      </w:r>
      <w:r w:rsidRPr="003862BC">
        <w:t>MTBF/</w:t>
      </w:r>
      <w:r w:rsidRPr="003862BC">
        <w:rPr>
          <w:rFonts w:hint="eastAsia"/>
        </w:rPr>
        <w:t>（</w:t>
      </w:r>
      <w:r w:rsidRPr="003862BC">
        <w:t>MTBF</w:t>
      </w:r>
      <w:r w:rsidRPr="003862BC">
        <w:rPr>
          <w:rFonts w:hint="eastAsia"/>
        </w:rPr>
        <w:t>＋</w:t>
      </w:r>
      <w:r w:rsidRPr="003862BC">
        <w:t>MTTR</w:t>
      </w:r>
      <w:r w:rsidRPr="003862BC">
        <w:rPr>
          <w:rFonts w:hint="eastAsia"/>
        </w:rPr>
        <w:t>）。</w:t>
      </w:r>
    </w:p>
    <w:p w14:paraId="65E015CA" w14:textId="69C4D2D7" w:rsidR="003176D6" w:rsidRPr="003862BC" w:rsidRDefault="003176D6" w:rsidP="003176D6">
      <w:pPr>
        <w:pStyle w:val="af2"/>
      </w:pPr>
      <w:r w:rsidRPr="003862BC">
        <w:rPr>
          <w:rFonts w:hint="eastAsia"/>
        </w:rPr>
        <w:t>整机基本可靠性指标要求主要为产品平均年返修率，基本可靠性指标要求通过产品典型配置下全串联可靠性模型得到。</w:t>
      </w:r>
      <w:r w:rsidRPr="003862BC">
        <w:t xml:space="preserve"> </w:t>
      </w:r>
      <w:r w:rsidRPr="003862BC">
        <w:rPr>
          <w:rFonts w:hint="eastAsia"/>
        </w:rPr>
        <w:t>有</w:t>
      </w:r>
      <w:r w:rsidR="00D03818" w:rsidRPr="003862BC">
        <w:rPr>
          <w:rFonts w:hint="eastAsia"/>
          <w:noProof/>
        </w:rPr>
        <w:drawing>
          <wp:inline distT="0" distB="0" distL="0" distR="0" wp14:anchorId="452C0535" wp14:editId="3D39B440">
            <wp:extent cx="1485900" cy="257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5900" cy="257175"/>
                    </a:xfrm>
                    <a:prstGeom prst="rect">
                      <a:avLst/>
                    </a:prstGeom>
                    <a:noFill/>
                    <a:ln>
                      <a:noFill/>
                    </a:ln>
                  </pic:spPr>
                </pic:pic>
              </a:graphicData>
            </a:graphic>
          </wp:inline>
        </w:drawing>
      </w:r>
      <w:r w:rsidRPr="003862BC">
        <w:t xml:space="preserve">  </w:t>
      </w:r>
      <w:r w:rsidRPr="003862BC">
        <w:rPr>
          <w:rFonts w:hint="eastAsia"/>
        </w:rPr>
        <w:t>。其中，</w:t>
      </w:r>
      <w:r w:rsidRPr="003862BC">
        <w:t>Ni</w:t>
      </w:r>
      <w:r w:rsidRPr="003862BC">
        <w:rPr>
          <w:rFonts w:hint="eastAsia"/>
        </w:rPr>
        <w:t>为典型配置中的第</w:t>
      </w:r>
      <w:r w:rsidRPr="003862BC">
        <w:t>i</w:t>
      </w:r>
      <w:r w:rsidRPr="003862BC">
        <w:rPr>
          <w:rFonts w:hint="eastAsia"/>
        </w:rPr>
        <w:t>中单板的配置数，</w:t>
      </w:r>
      <w:r w:rsidRPr="003862BC">
        <w:t>Fi</w:t>
      </w:r>
      <w:r w:rsidRPr="003862BC">
        <w:rPr>
          <w:rFonts w:hint="eastAsia"/>
        </w:rPr>
        <w:t>为第</w:t>
      </w:r>
      <w:r w:rsidRPr="003862BC">
        <w:t>i</w:t>
      </w:r>
      <w:r w:rsidRPr="003862BC">
        <w:rPr>
          <w:rFonts w:hint="eastAsia"/>
        </w:rPr>
        <w:t>种单板的年返修率，</w:t>
      </w:r>
      <w:r w:rsidRPr="003862BC">
        <w:t>Fs</w:t>
      </w:r>
      <w:r w:rsidRPr="003862BC">
        <w:rPr>
          <w:rFonts w:hint="eastAsia"/>
        </w:rPr>
        <w:t>为产品平均年返修率，</w:t>
      </w:r>
      <w:r w:rsidRPr="003862BC">
        <w:t xml:space="preserve"> </w:t>
      </w:r>
      <w:r w:rsidR="00D03818" w:rsidRPr="003862BC">
        <w:rPr>
          <w:rFonts w:hint="eastAsia"/>
          <w:noProof/>
        </w:rPr>
        <w:drawing>
          <wp:inline distT="0" distB="0" distL="0" distR="0" wp14:anchorId="44D09BF2" wp14:editId="4A5A7D23">
            <wp:extent cx="76200" cy="180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b="-360"/>
                    <a:stretch>
                      <a:fillRect/>
                    </a:stretch>
                  </pic:blipFill>
                  <pic:spPr bwMode="auto">
                    <a:xfrm>
                      <a:off x="0" y="0"/>
                      <a:ext cx="76200" cy="180975"/>
                    </a:xfrm>
                    <a:prstGeom prst="rect">
                      <a:avLst/>
                    </a:prstGeom>
                    <a:noFill/>
                    <a:ln>
                      <a:noFill/>
                    </a:ln>
                  </pic:spPr>
                </pic:pic>
              </a:graphicData>
            </a:graphic>
          </wp:inline>
        </w:drawing>
      </w:r>
      <w:r w:rsidRPr="003862BC">
        <w:rPr>
          <w:rFonts w:hint="eastAsia"/>
        </w:rPr>
        <w:t>为产品的单元类型总数。且有</w:t>
      </w:r>
      <w:r w:rsidR="00D03818" w:rsidRPr="003862BC">
        <w:rPr>
          <w:rFonts w:hint="eastAsia"/>
          <w:noProof/>
        </w:rPr>
        <w:drawing>
          <wp:inline distT="0" distB="0" distL="0" distR="0" wp14:anchorId="11FB6DA8" wp14:editId="5A5FE50A">
            <wp:extent cx="885825" cy="219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noFill/>
                    <a:ln>
                      <a:noFill/>
                    </a:ln>
                  </pic:spPr>
                </pic:pic>
              </a:graphicData>
            </a:graphic>
          </wp:inline>
        </w:drawing>
      </w:r>
      <w:r w:rsidRPr="003862BC">
        <w:t xml:space="preserve">  </w:t>
      </w:r>
      <w:r w:rsidRPr="003862BC">
        <w:rPr>
          <w:rFonts w:hint="eastAsia"/>
        </w:rPr>
        <w:t>。其中，</w:t>
      </w:r>
      <w:r w:rsidRPr="003862BC">
        <w:t xml:space="preserve"> </w:t>
      </w:r>
      <w:r w:rsidR="00D03818" w:rsidRPr="003862BC">
        <w:rPr>
          <w:rFonts w:hint="eastAsia"/>
          <w:noProof/>
        </w:rPr>
        <w:drawing>
          <wp:inline distT="0" distB="0" distL="0" distR="0" wp14:anchorId="75AA783B" wp14:editId="33BE2C65">
            <wp:extent cx="133350" cy="1809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r="-478" b="-360"/>
                    <a:stretch>
                      <a:fillRect/>
                    </a:stretch>
                  </pic:blipFill>
                  <pic:spPr bwMode="auto">
                    <a:xfrm>
                      <a:off x="0" y="0"/>
                      <a:ext cx="133350" cy="180975"/>
                    </a:xfrm>
                    <a:prstGeom prst="rect">
                      <a:avLst/>
                    </a:prstGeom>
                    <a:noFill/>
                    <a:ln>
                      <a:noFill/>
                    </a:ln>
                  </pic:spPr>
                </pic:pic>
              </a:graphicData>
            </a:graphic>
          </wp:inline>
        </w:drawing>
      </w:r>
      <w:r w:rsidRPr="003862BC">
        <w:rPr>
          <w:rFonts w:hint="eastAsia"/>
        </w:rPr>
        <w:t>为第</w:t>
      </w:r>
      <w:r w:rsidRPr="003862BC">
        <w:t>i</w:t>
      </w:r>
      <w:r w:rsidRPr="003862BC">
        <w:rPr>
          <w:rFonts w:hint="eastAsia"/>
        </w:rPr>
        <w:t>种单板的失效率</w:t>
      </w:r>
      <w:r w:rsidRPr="003862BC">
        <w:t>FIT</w:t>
      </w:r>
      <w:r w:rsidRPr="003862BC">
        <w:rPr>
          <w:rFonts w:hint="eastAsia"/>
        </w:rPr>
        <w:t>，</w:t>
      </w:r>
      <w:r w:rsidRPr="003862BC">
        <w:t>t</w:t>
      </w:r>
      <w:r w:rsidRPr="003862BC">
        <w:rPr>
          <w:rFonts w:hint="eastAsia"/>
        </w:rPr>
        <w:t>为</w:t>
      </w:r>
      <w:r w:rsidRPr="003862BC">
        <w:t>1</w:t>
      </w:r>
      <w:r w:rsidRPr="003862BC">
        <w:rPr>
          <w:rFonts w:hint="eastAsia"/>
        </w:rPr>
        <w:t>年的小时数，为</w:t>
      </w:r>
      <w:r w:rsidRPr="003862BC">
        <w:t>8760h</w:t>
      </w:r>
      <w:r w:rsidRPr="003862BC">
        <w:rPr>
          <w:rFonts w:hint="eastAsia"/>
        </w:rPr>
        <w:t>。</w:t>
      </w:r>
    </w:p>
    <w:p w14:paraId="60B0CBD6" w14:textId="77777777" w:rsidR="003176D6" w:rsidRPr="00F7190E" w:rsidRDefault="003176D6" w:rsidP="003176D6">
      <w:pPr>
        <w:pStyle w:val="WordPro0"/>
        <w:rPr>
          <w:rFonts w:hint="eastAsia"/>
        </w:rPr>
      </w:pPr>
    </w:p>
    <w:p w14:paraId="7988A855" w14:textId="77777777" w:rsidR="003176D6" w:rsidRPr="00BE22A2" w:rsidRDefault="003176D6" w:rsidP="006A4C7E">
      <w:pPr>
        <w:pStyle w:val="4"/>
        <w:numPr>
          <w:ilvl w:val="3"/>
          <w:numId w:val="9"/>
        </w:numPr>
      </w:pPr>
      <w:r w:rsidRPr="00BE22A2">
        <w:rPr>
          <w:rFonts w:hint="eastAsia"/>
        </w:rPr>
        <w:t>器件降额合格率</w:t>
      </w:r>
    </w:p>
    <w:p w14:paraId="0AAEABAF" w14:textId="77777777" w:rsidR="003176D6" w:rsidRPr="003862BC" w:rsidRDefault="003176D6" w:rsidP="003176D6">
      <w:pPr>
        <w:pStyle w:val="af2"/>
      </w:pPr>
      <w:r w:rsidRPr="003862BC">
        <w:rPr>
          <w:rFonts w:hint="eastAsia"/>
        </w:rPr>
        <w:t>说明产品内器件降额合格率的规格要求。依据《通信产品元器件可靠性降额准则》；降额合格率＝满足降额要求的元器件个数</w:t>
      </w:r>
      <w:r w:rsidRPr="003862BC">
        <w:t>/</w:t>
      </w:r>
      <w:r w:rsidRPr="003862BC">
        <w:rPr>
          <w:rFonts w:hint="eastAsia"/>
        </w:rPr>
        <w:t>系统内所有元器件个数；且不包括降额准则中规定不需考虑降额的元器件。目标值通常定为</w:t>
      </w:r>
      <w:r w:rsidRPr="003862BC">
        <w:t>95</w:t>
      </w:r>
      <w:r w:rsidRPr="003862BC">
        <w:rPr>
          <w:rFonts w:hint="eastAsia"/>
        </w:rPr>
        <w:t>％。</w:t>
      </w:r>
    </w:p>
    <w:p w14:paraId="69FD1424" w14:textId="77777777" w:rsidR="003176D6" w:rsidRPr="00BE22A2" w:rsidRDefault="003176D6" w:rsidP="006A4C7E">
      <w:pPr>
        <w:pStyle w:val="4"/>
        <w:numPr>
          <w:ilvl w:val="3"/>
          <w:numId w:val="9"/>
        </w:numPr>
      </w:pPr>
      <w:r w:rsidRPr="00BE22A2">
        <w:rPr>
          <w:rFonts w:hint="eastAsia"/>
        </w:rPr>
        <w:t>故障检测率</w:t>
      </w:r>
    </w:p>
    <w:p w14:paraId="2CFA926E" w14:textId="31E2E5D9" w:rsidR="003176D6" w:rsidRPr="003862BC" w:rsidRDefault="003176D6" w:rsidP="003176D6">
      <w:pPr>
        <w:pStyle w:val="af2"/>
      </w:pPr>
      <w:r w:rsidRPr="003862BC">
        <w:rPr>
          <w:rFonts w:hint="eastAsia"/>
        </w:rPr>
        <w:t>故障检测率，是在规定的时间内，用规定的方法正确检测到的故障数与故障总数之比。可表示为：</w:t>
      </w:r>
      <w:r w:rsidR="00D03818" w:rsidRPr="003862BC">
        <w:rPr>
          <w:rFonts w:hint="eastAsia"/>
          <w:noProof/>
        </w:rPr>
        <w:drawing>
          <wp:inline distT="0" distB="0" distL="0" distR="0" wp14:anchorId="27D36419" wp14:editId="75CC18DE">
            <wp:extent cx="3362325" cy="238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2325" cy="238125"/>
                    </a:xfrm>
                    <a:prstGeom prst="rect">
                      <a:avLst/>
                    </a:prstGeom>
                    <a:noFill/>
                    <a:ln>
                      <a:noFill/>
                    </a:ln>
                  </pic:spPr>
                </pic:pic>
              </a:graphicData>
            </a:graphic>
          </wp:inline>
        </w:drawing>
      </w:r>
      <w:r w:rsidRPr="003862BC">
        <w:rPr>
          <w:rFonts w:hint="eastAsia"/>
        </w:rPr>
        <w:t>，其中，</w:t>
      </w:r>
      <w:r w:rsidR="00D03818" w:rsidRPr="003862BC">
        <w:rPr>
          <w:rFonts w:hint="eastAsia"/>
          <w:noProof/>
        </w:rPr>
        <w:drawing>
          <wp:inline distT="0" distB="0" distL="0" distR="0" wp14:anchorId="73B3E5E0" wp14:editId="00B66943">
            <wp:extent cx="419100" cy="238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100" cy="238125"/>
                    </a:xfrm>
                    <a:prstGeom prst="rect">
                      <a:avLst/>
                    </a:prstGeom>
                    <a:noFill/>
                    <a:ln>
                      <a:noFill/>
                    </a:ln>
                  </pic:spPr>
                </pic:pic>
              </a:graphicData>
            </a:graphic>
          </wp:inline>
        </w:drawing>
      </w:r>
      <w:r w:rsidRPr="003862BC">
        <w:rPr>
          <w:rFonts w:hint="eastAsia"/>
        </w:rPr>
        <w:t>指单板内需要检测的故障模式所属器件的失效率，单位为</w:t>
      </w:r>
      <w:r w:rsidRPr="003862BC">
        <w:t>FIT</w:t>
      </w:r>
      <w:r w:rsidRPr="003862BC">
        <w:rPr>
          <w:rFonts w:hint="eastAsia"/>
        </w:rPr>
        <w:t>，通过预计得到；</w:t>
      </w:r>
      <w:r w:rsidR="00D03818" w:rsidRPr="003862BC">
        <w:rPr>
          <w:rFonts w:hint="eastAsia"/>
          <w:noProof/>
        </w:rPr>
        <w:drawing>
          <wp:inline distT="0" distB="0" distL="0" distR="0" wp14:anchorId="5786B790" wp14:editId="7BC51F73">
            <wp:extent cx="371475" cy="228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r="-172" b="-282"/>
                    <a:stretch>
                      <a:fillRect/>
                    </a:stretch>
                  </pic:blipFill>
                  <pic:spPr bwMode="auto">
                    <a:xfrm>
                      <a:off x="0" y="0"/>
                      <a:ext cx="371475" cy="228600"/>
                    </a:xfrm>
                    <a:prstGeom prst="rect">
                      <a:avLst/>
                    </a:prstGeom>
                    <a:noFill/>
                    <a:ln>
                      <a:noFill/>
                    </a:ln>
                  </pic:spPr>
                </pic:pic>
              </a:graphicData>
            </a:graphic>
          </wp:inline>
        </w:drawing>
      </w:r>
      <w:r w:rsidRPr="003862BC">
        <w:t xml:space="preserve"> </w:t>
      </w:r>
      <w:r w:rsidRPr="003862BC">
        <w:rPr>
          <w:rFonts w:hint="eastAsia"/>
        </w:rPr>
        <w:t>指单板内需要检测的器件故障模式的发生概率，通常用百分数表示；</w:t>
      </w:r>
      <w:r w:rsidR="00D03818" w:rsidRPr="003862BC">
        <w:rPr>
          <w:rFonts w:hint="eastAsia"/>
          <w:noProof/>
        </w:rPr>
        <w:drawing>
          <wp:inline distT="0" distB="0" distL="0" distR="0" wp14:anchorId="663CEC72" wp14:editId="54101299">
            <wp:extent cx="419100" cy="2381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100" cy="238125"/>
                    </a:xfrm>
                    <a:prstGeom prst="rect">
                      <a:avLst/>
                    </a:prstGeom>
                    <a:noFill/>
                    <a:ln>
                      <a:noFill/>
                    </a:ln>
                  </pic:spPr>
                </pic:pic>
              </a:graphicData>
            </a:graphic>
          </wp:inline>
        </w:drawing>
      </w:r>
      <w:r w:rsidRPr="003862BC">
        <w:rPr>
          <w:rFonts w:hint="eastAsia"/>
        </w:rPr>
        <w:t>指单板内需要检测的器件故障模式中，可检测的故障模式所属器件的失效率，单位为</w:t>
      </w:r>
      <w:r w:rsidRPr="003862BC">
        <w:t>FIT</w:t>
      </w:r>
      <w:r w:rsidRPr="003862BC">
        <w:rPr>
          <w:rFonts w:hint="eastAsia"/>
        </w:rPr>
        <w:t>，通过预计得到；</w:t>
      </w:r>
      <w:r w:rsidR="00D03818" w:rsidRPr="003862BC">
        <w:rPr>
          <w:rFonts w:hint="eastAsia"/>
          <w:noProof/>
        </w:rPr>
        <w:drawing>
          <wp:inline distT="0" distB="0" distL="0" distR="0" wp14:anchorId="4A47C926" wp14:editId="0BA20752">
            <wp:extent cx="371475" cy="22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r="-172" b="-282"/>
                    <a:stretch>
                      <a:fillRect/>
                    </a:stretch>
                  </pic:blipFill>
                  <pic:spPr bwMode="auto">
                    <a:xfrm>
                      <a:off x="0" y="0"/>
                      <a:ext cx="371475" cy="228600"/>
                    </a:xfrm>
                    <a:prstGeom prst="rect">
                      <a:avLst/>
                    </a:prstGeom>
                    <a:noFill/>
                    <a:ln>
                      <a:noFill/>
                    </a:ln>
                  </pic:spPr>
                </pic:pic>
              </a:graphicData>
            </a:graphic>
          </wp:inline>
        </w:drawing>
      </w:r>
      <w:r w:rsidRPr="003862BC">
        <w:t xml:space="preserve"> </w:t>
      </w:r>
      <w:r w:rsidRPr="003862BC">
        <w:rPr>
          <w:rFonts w:hint="eastAsia"/>
        </w:rPr>
        <w:t>指单板内需要检测的器件故障模式中，可检测的故障模式发生的概率，通常用百分数表示；</w:t>
      </w:r>
    </w:p>
    <w:p w14:paraId="23D04846" w14:textId="77777777" w:rsidR="003176D6" w:rsidRPr="003862BC" w:rsidRDefault="003176D6" w:rsidP="003176D6">
      <w:pPr>
        <w:pStyle w:val="af2"/>
      </w:pPr>
      <w:r w:rsidRPr="003862BC">
        <w:rPr>
          <w:rFonts w:hint="eastAsia"/>
        </w:rPr>
        <w:t>对于致命故障（</w:t>
      </w:r>
      <w:r w:rsidRPr="003862BC">
        <w:t>I</w:t>
      </w:r>
      <w:r w:rsidRPr="003862BC">
        <w:rPr>
          <w:rFonts w:hint="eastAsia"/>
        </w:rPr>
        <w:t>类）、严重故障（</w:t>
      </w:r>
      <w:r w:rsidRPr="003862BC">
        <w:t>II</w:t>
      </w:r>
      <w:r w:rsidRPr="003862BC">
        <w:rPr>
          <w:rFonts w:hint="eastAsia"/>
        </w:rPr>
        <w:t>类）故障检测率通常要求为</w:t>
      </w:r>
      <w:r w:rsidRPr="003862BC">
        <w:t>100</w:t>
      </w:r>
      <w:r w:rsidRPr="003862BC">
        <w:rPr>
          <w:rFonts w:hint="eastAsia"/>
        </w:rPr>
        <w:t>％，对于一般故障（</w:t>
      </w:r>
      <w:r w:rsidRPr="003862BC">
        <w:t>III</w:t>
      </w:r>
      <w:r w:rsidRPr="003862BC">
        <w:rPr>
          <w:rFonts w:hint="eastAsia"/>
        </w:rPr>
        <w:t>类）通常要求为</w:t>
      </w:r>
      <w:r w:rsidRPr="003862BC">
        <w:t>85</w:t>
      </w:r>
      <w:r w:rsidRPr="003862BC">
        <w:rPr>
          <w:rFonts w:hint="eastAsia"/>
        </w:rPr>
        <w:t>％。对轻微故障（</w:t>
      </w:r>
      <w:r w:rsidRPr="003862BC">
        <w:t>IV</w:t>
      </w:r>
      <w:r w:rsidRPr="003862BC">
        <w:rPr>
          <w:rFonts w:hint="eastAsia"/>
        </w:rPr>
        <w:t>类）通常不做要求。</w:t>
      </w:r>
    </w:p>
    <w:p w14:paraId="087175C2" w14:textId="77777777" w:rsidR="003176D6" w:rsidRPr="00BE22A2" w:rsidRDefault="003176D6" w:rsidP="006A4C7E">
      <w:pPr>
        <w:pStyle w:val="4"/>
        <w:numPr>
          <w:ilvl w:val="3"/>
          <w:numId w:val="9"/>
        </w:numPr>
      </w:pPr>
      <w:r w:rsidRPr="00BE22A2">
        <w:rPr>
          <w:rFonts w:hint="eastAsia"/>
        </w:rPr>
        <w:t>故障隔离率</w:t>
      </w:r>
    </w:p>
    <w:p w14:paraId="03BF3C2B" w14:textId="77777777" w:rsidR="003176D6" w:rsidRPr="003862BC" w:rsidRDefault="003176D6" w:rsidP="003176D6">
      <w:pPr>
        <w:pStyle w:val="af2"/>
      </w:pPr>
      <w:r w:rsidRPr="003862BC">
        <w:rPr>
          <w:rFonts w:hint="eastAsia"/>
        </w:rPr>
        <w:t>故障隔离率，是在规定的时间内，用固定的方法将检测到的故障正确隔离到不大于规定的可更换单元数的数量与同一时间内检测到的故障数之比。</w:t>
      </w:r>
    </w:p>
    <w:p w14:paraId="5A73E2EF" w14:textId="28197EB1" w:rsidR="003176D6" w:rsidRPr="003862BC" w:rsidRDefault="00D03818" w:rsidP="003176D6">
      <w:pPr>
        <w:pStyle w:val="af2"/>
      </w:pPr>
      <w:r w:rsidRPr="003862BC">
        <w:rPr>
          <w:rFonts w:hint="eastAsia"/>
          <w:noProof/>
        </w:rPr>
        <w:drawing>
          <wp:inline distT="0" distB="0" distL="0" distR="0" wp14:anchorId="3EFC9AAF" wp14:editId="67078F83">
            <wp:extent cx="3171825" cy="238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r="-20"/>
                    <a:stretch>
                      <a:fillRect/>
                    </a:stretch>
                  </pic:blipFill>
                  <pic:spPr bwMode="auto">
                    <a:xfrm>
                      <a:off x="0" y="0"/>
                      <a:ext cx="3171825" cy="238125"/>
                    </a:xfrm>
                    <a:prstGeom prst="rect">
                      <a:avLst/>
                    </a:prstGeom>
                    <a:noFill/>
                    <a:ln>
                      <a:noFill/>
                    </a:ln>
                  </pic:spPr>
                </pic:pic>
              </a:graphicData>
            </a:graphic>
          </wp:inline>
        </w:drawing>
      </w:r>
      <w:r w:rsidR="003176D6" w:rsidRPr="003862BC">
        <w:rPr>
          <w:rFonts w:hint="eastAsia"/>
        </w:rPr>
        <w:t>，其中，</w:t>
      </w:r>
      <w:r w:rsidRPr="003862BC">
        <w:rPr>
          <w:rFonts w:hint="eastAsia"/>
          <w:noProof/>
        </w:rPr>
        <w:drawing>
          <wp:inline distT="0" distB="0" distL="0" distR="0" wp14:anchorId="7BC70A48" wp14:editId="798D2057">
            <wp:extent cx="419100" cy="2381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100" cy="238125"/>
                    </a:xfrm>
                    <a:prstGeom prst="rect">
                      <a:avLst/>
                    </a:prstGeom>
                    <a:noFill/>
                    <a:ln>
                      <a:noFill/>
                    </a:ln>
                  </pic:spPr>
                </pic:pic>
              </a:graphicData>
            </a:graphic>
          </wp:inline>
        </w:drawing>
      </w:r>
      <w:r w:rsidR="003176D6" w:rsidRPr="003862BC">
        <w:t xml:space="preserve"> </w:t>
      </w:r>
      <w:r w:rsidR="003176D6" w:rsidRPr="003862BC">
        <w:rPr>
          <w:rFonts w:hint="eastAsia"/>
        </w:rPr>
        <w:t>指单板内可检测</w:t>
      </w:r>
      <w:r w:rsidR="003176D6" w:rsidRPr="003862BC">
        <w:rPr>
          <w:rFonts w:hint="eastAsia"/>
        </w:rPr>
        <w:lastRenderedPageBreak/>
        <w:t>的器件故障模式中，可隔离到现场维护最小单元的器件的失效率，单位为</w:t>
      </w:r>
      <w:r w:rsidR="003176D6" w:rsidRPr="003862BC">
        <w:t>FIT</w:t>
      </w:r>
      <w:r w:rsidR="003176D6" w:rsidRPr="003862BC">
        <w:rPr>
          <w:rFonts w:hint="eastAsia"/>
        </w:rPr>
        <w:t>，通过预计得到；</w:t>
      </w:r>
      <w:r w:rsidRPr="003862BC">
        <w:rPr>
          <w:rFonts w:hint="eastAsia"/>
          <w:noProof/>
        </w:rPr>
        <w:drawing>
          <wp:inline distT="0" distB="0" distL="0" distR="0" wp14:anchorId="1DE25CC7" wp14:editId="5D6B0AE1">
            <wp:extent cx="371475" cy="22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r="-172" b="-282"/>
                    <a:stretch>
                      <a:fillRect/>
                    </a:stretch>
                  </pic:blipFill>
                  <pic:spPr bwMode="auto">
                    <a:xfrm>
                      <a:off x="0" y="0"/>
                      <a:ext cx="371475" cy="228600"/>
                    </a:xfrm>
                    <a:prstGeom prst="rect">
                      <a:avLst/>
                    </a:prstGeom>
                    <a:noFill/>
                    <a:ln>
                      <a:noFill/>
                    </a:ln>
                  </pic:spPr>
                </pic:pic>
              </a:graphicData>
            </a:graphic>
          </wp:inline>
        </w:drawing>
      </w:r>
      <w:r w:rsidR="003176D6" w:rsidRPr="003862BC">
        <w:t xml:space="preserve"> </w:t>
      </w:r>
      <w:r w:rsidR="003176D6" w:rsidRPr="003862BC">
        <w:rPr>
          <w:rFonts w:hint="eastAsia"/>
        </w:rPr>
        <w:t>指单板内可检测、可隔离到现场维护最小单元的器件故障模式发生概率，通常用百分数表示；</w:t>
      </w:r>
    </w:p>
    <w:p w14:paraId="2AD5D633" w14:textId="77777777" w:rsidR="003176D6" w:rsidRPr="003862BC" w:rsidRDefault="003176D6" w:rsidP="003176D6">
      <w:pPr>
        <w:pStyle w:val="af2"/>
        <w:rPr>
          <w:rFonts w:hint="eastAsia"/>
        </w:rPr>
      </w:pPr>
      <w:r w:rsidRPr="003862BC">
        <w:rPr>
          <w:rFonts w:hint="eastAsia"/>
        </w:rPr>
        <w:t>通常对于要求故障正确隔离到现场维护最小单元（</w:t>
      </w:r>
      <w:r w:rsidRPr="003862BC">
        <w:t>1</w:t>
      </w:r>
      <w:r w:rsidRPr="003862BC">
        <w:rPr>
          <w:rFonts w:hint="eastAsia"/>
        </w:rPr>
        <w:t>块单板），致命故障（</w:t>
      </w:r>
      <w:r w:rsidRPr="003862BC">
        <w:t>I</w:t>
      </w:r>
      <w:r w:rsidRPr="003862BC">
        <w:rPr>
          <w:rFonts w:hint="eastAsia"/>
        </w:rPr>
        <w:t>类）、严重故障（</w:t>
      </w:r>
      <w:r w:rsidRPr="003862BC">
        <w:t>II</w:t>
      </w:r>
      <w:r w:rsidRPr="003862BC">
        <w:rPr>
          <w:rFonts w:hint="eastAsia"/>
        </w:rPr>
        <w:t>类）故障隔离率通常要求为</w:t>
      </w:r>
      <w:r w:rsidRPr="003862BC">
        <w:t>100</w:t>
      </w:r>
      <w:r w:rsidRPr="003862BC">
        <w:rPr>
          <w:rFonts w:hint="eastAsia"/>
        </w:rPr>
        <w:t>％，对于一般故障（</w:t>
      </w:r>
      <w:r w:rsidRPr="003862BC">
        <w:t>III</w:t>
      </w:r>
      <w:r w:rsidRPr="003862BC">
        <w:rPr>
          <w:rFonts w:hint="eastAsia"/>
        </w:rPr>
        <w:t>类）通常要求为</w:t>
      </w:r>
      <w:r w:rsidRPr="003862BC">
        <w:t>95</w:t>
      </w:r>
      <w:r w:rsidRPr="003862BC">
        <w:rPr>
          <w:rFonts w:hint="eastAsia"/>
        </w:rPr>
        <w:t>％。对轻微故障（</w:t>
      </w:r>
      <w:r w:rsidRPr="003862BC">
        <w:t>IV</w:t>
      </w:r>
      <w:r w:rsidRPr="003862BC">
        <w:rPr>
          <w:rFonts w:hint="eastAsia"/>
        </w:rPr>
        <w:t>类）通常不做要求。</w:t>
      </w:r>
    </w:p>
    <w:p w14:paraId="6887212A" w14:textId="77777777" w:rsidR="003176D6" w:rsidRPr="00BE22A2" w:rsidRDefault="003176D6" w:rsidP="006A4C7E">
      <w:pPr>
        <w:pStyle w:val="4"/>
        <w:numPr>
          <w:ilvl w:val="3"/>
          <w:numId w:val="9"/>
        </w:numPr>
      </w:pPr>
      <w:r w:rsidRPr="00BE22A2">
        <w:rPr>
          <w:rFonts w:hint="eastAsia"/>
        </w:rPr>
        <w:t>冗余单元倒换成功率规格</w:t>
      </w:r>
    </w:p>
    <w:p w14:paraId="231042C5" w14:textId="77777777" w:rsidR="003176D6" w:rsidRPr="003862BC" w:rsidRDefault="003176D6" w:rsidP="003176D6">
      <w:pPr>
        <w:pStyle w:val="af2"/>
      </w:pPr>
      <w:r w:rsidRPr="003862BC">
        <w:rPr>
          <w:rFonts w:hint="eastAsia"/>
        </w:rPr>
        <w:t>冗余单板的倒换成功率定义为：当需要时可以成功倒换到备板的概率。当服务出现可接受的、短暂的中断后，能够得以维持或恢复，则认为倒换成功。</w:t>
      </w:r>
    </w:p>
    <w:p w14:paraId="41DE325E" w14:textId="77777777" w:rsidR="003176D6" w:rsidRPr="003862BC" w:rsidRDefault="003176D6" w:rsidP="003176D6">
      <w:pPr>
        <w:pStyle w:val="af2"/>
      </w:pPr>
      <w:r w:rsidRPr="003862BC">
        <w:rPr>
          <w:rFonts w:hint="eastAsia"/>
        </w:rPr>
        <w:t>倒换成功率</w:t>
      </w:r>
      <w:r w:rsidRPr="003862BC">
        <w:t xml:space="preserve">C=CA </w:t>
      </w:r>
      <w:r w:rsidRPr="003862BC">
        <w:rPr>
          <w:rFonts w:hint="eastAsia"/>
        </w:rPr>
        <w:t>×</w:t>
      </w:r>
      <w:r w:rsidRPr="003862BC">
        <w:t xml:space="preserve">CS </w:t>
      </w:r>
      <w:r w:rsidRPr="003862BC">
        <w:rPr>
          <w:rFonts w:hint="eastAsia"/>
        </w:rPr>
        <w:t>；其中，</w:t>
      </w:r>
      <w:r w:rsidRPr="003862BC">
        <w:t xml:space="preserve"> CA</w:t>
      </w:r>
      <w:r w:rsidRPr="003862BC">
        <w:rPr>
          <w:rFonts w:hint="eastAsia"/>
        </w:rPr>
        <w:t>主用单板的故障检测率；</w:t>
      </w:r>
      <w:r w:rsidRPr="003862BC">
        <w:t>CS</w:t>
      </w:r>
      <w:r w:rsidRPr="003862BC">
        <w:rPr>
          <w:rFonts w:hint="eastAsia"/>
        </w:rPr>
        <w:t>备用单板的故障检测率；</w:t>
      </w:r>
    </w:p>
    <w:p w14:paraId="043F1FD6" w14:textId="77777777" w:rsidR="003176D6" w:rsidRPr="003862BC" w:rsidRDefault="003176D6" w:rsidP="003176D6">
      <w:pPr>
        <w:pStyle w:val="af2"/>
        <w:rPr>
          <w:rFonts w:hint="eastAsia"/>
        </w:rPr>
      </w:pPr>
      <w:r w:rsidRPr="003862BC">
        <w:rPr>
          <w:rFonts w:hint="eastAsia"/>
        </w:rPr>
        <w:t>业界主备倒换成功率能达到或超过</w:t>
      </w:r>
      <w:r w:rsidRPr="003862BC">
        <w:t>90%</w:t>
      </w:r>
      <w:r w:rsidRPr="003862BC">
        <w:rPr>
          <w:rFonts w:hint="eastAsia"/>
        </w:rPr>
        <w:t>。可根据公司具体情况确定该规格。</w:t>
      </w:r>
    </w:p>
    <w:p w14:paraId="04B50680" w14:textId="77777777" w:rsidR="003176D6" w:rsidRPr="00BE22A2" w:rsidRDefault="003176D6" w:rsidP="006A4C7E">
      <w:pPr>
        <w:pStyle w:val="4"/>
        <w:numPr>
          <w:ilvl w:val="3"/>
          <w:numId w:val="9"/>
        </w:numPr>
      </w:pPr>
      <w:r w:rsidRPr="00BE22A2">
        <w:rPr>
          <w:rFonts w:hint="eastAsia"/>
        </w:rPr>
        <w:t>冗余单元倒换时间</w:t>
      </w:r>
    </w:p>
    <w:p w14:paraId="2FC700FE" w14:textId="77777777" w:rsidR="003176D6" w:rsidRDefault="003176D6" w:rsidP="003176D6">
      <w:pPr>
        <w:pStyle w:val="af2"/>
      </w:pPr>
      <w:r w:rsidRPr="003862BC">
        <w:rPr>
          <w:rFonts w:hint="eastAsia"/>
        </w:rPr>
        <w:t>冗余单元倒换时间定义为：倒换时间＝检测和定位时间＋资源处理时间＋倒换时间＋同步确认时间。主要考察冗余单元倒换不中断正常业务的能力。通常处于网络级别越高的设备，倒换时间要求越严格。对</w:t>
      </w:r>
      <w:r w:rsidRPr="003862BC">
        <w:t>SDH</w:t>
      </w:r>
      <w:r w:rsidRPr="003862BC">
        <w:rPr>
          <w:rFonts w:hint="eastAsia"/>
        </w:rPr>
        <w:t>传输等网络级别较高的设备，主备倒换时间应小于</w:t>
      </w:r>
      <w:r w:rsidRPr="003862BC">
        <w:t>50ms</w:t>
      </w:r>
      <w:r w:rsidRPr="003862BC">
        <w:rPr>
          <w:rFonts w:hint="eastAsia"/>
        </w:rPr>
        <w:t>，对网络级别稍低的设备，倒换时间可以适当降低要求，但不应超过</w:t>
      </w:r>
      <w:r w:rsidRPr="003862BC">
        <w:t>2s</w:t>
      </w:r>
      <w:r w:rsidRPr="003862BC">
        <w:rPr>
          <w:rFonts w:hint="eastAsia"/>
        </w:rPr>
        <w:t>。通常，检测</w:t>
      </w:r>
      <w:r w:rsidRPr="003862BC">
        <w:t>/</w:t>
      </w:r>
      <w:r w:rsidRPr="003862BC">
        <w:rPr>
          <w:rFonts w:hint="eastAsia"/>
        </w:rPr>
        <w:t>定位时间在</w:t>
      </w:r>
      <w:r w:rsidRPr="003862BC">
        <w:t>ms</w:t>
      </w:r>
      <w:r w:rsidRPr="003862BC">
        <w:rPr>
          <w:rFonts w:hint="eastAsia"/>
        </w:rPr>
        <w:t>级，不同产品、不同检测方法间差异较大；资源处理时间指数据备份时间，在</w:t>
      </w:r>
      <w:r w:rsidRPr="003862BC">
        <w:t>ms</w:t>
      </w:r>
      <w:r w:rsidRPr="003862BC">
        <w:rPr>
          <w:rFonts w:hint="eastAsia"/>
        </w:rPr>
        <w:t>～</w:t>
      </w:r>
      <w:r w:rsidRPr="003862BC">
        <w:t>s</w:t>
      </w:r>
      <w:r w:rsidRPr="003862BC">
        <w:rPr>
          <w:rFonts w:hint="eastAsia"/>
        </w:rPr>
        <w:t>级；倒换时间指倒换电路动作时间，通常</w:t>
      </w:r>
      <w:r w:rsidRPr="003862BC">
        <w:t>us</w:t>
      </w:r>
      <w:r w:rsidRPr="003862BC">
        <w:rPr>
          <w:rFonts w:hint="eastAsia"/>
        </w:rPr>
        <w:t>级；同步确认时间通常</w:t>
      </w:r>
      <w:r w:rsidRPr="003862BC">
        <w:t>ms</w:t>
      </w:r>
      <w:r w:rsidRPr="003862BC">
        <w:rPr>
          <w:rFonts w:hint="eastAsia"/>
        </w:rPr>
        <w:t>级。</w:t>
      </w:r>
    </w:p>
    <w:p w14:paraId="007DD55D" w14:textId="77777777" w:rsidR="003176D6" w:rsidRPr="002954FA" w:rsidRDefault="003176D6" w:rsidP="006A4C7E">
      <w:pPr>
        <w:pStyle w:val="4"/>
        <w:numPr>
          <w:ilvl w:val="3"/>
          <w:numId w:val="9"/>
        </w:numPr>
        <w:rPr>
          <w:rFonts w:hint="eastAsia"/>
        </w:rPr>
      </w:pPr>
      <w:r w:rsidRPr="002954FA">
        <w:rPr>
          <w:rFonts w:hint="eastAsia"/>
        </w:rPr>
        <w:t>环境性能指标</w:t>
      </w:r>
      <w:r w:rsidRPr="002954FA">
        <w:rPr>
          <w:rFonts w:hint="eastAsia"/>
        </w:rPr>
        <w:t xml:space="preserve"> </w:t>
      </w:r>
    </w:p>
    <w:p w14:paraId="766EF007" w14:textId="77777777" w:rsidR="003176D6" w:rsidRPr="002954FA" w:rsidRDefault="003176D6" w:rsidP="003176D6">
      <w:pPr>
        <w:pStyle w:val="af2"/>
        <w:rPr>
          <w:rFonts w:hint="eastAsia"/>
        </w:rPr>
      </w:pPr>
      <w:r w:rsidRPr="002954FA">
        <w:rPr>
          <w:rFonts w:hint="eastAsia"/>
        </w:rPr>
        <w:t>说明产品的总体环境性能指标，不包括指标分解。</w:t>
      </w:r>
    </w:p>
    <w:p w14:paraId="18FB32EF" w14:textId="77777777" w:rsidR="003176D6" w:rsidRPr="002954FA" w:rsidRDefault="003176D6" w:rsidP="003176D6">
      <w:pPr>
        <w:pStyle w:val="af2"/>
        <w:rPr>
          <w:rFonts w:hint="eastAsia"/>
        </w:rPr>
      </w:pPr>
      <w:r w:rsidRPr="002954FA">
        <w:rPr>
          <w:rFonts w:hint="eastAsia"/>
        </w:rPr>
        <w:t>根据产品的使用场所不同将产品分为三类：</w:t>
      </w:r>
    </w:p>
    <w:p w14:paraId="77DDB989" w14:textId="77777777" w:rsidR="003176D6" w:rsidRPr="002954FA" w:rsidRDefault="003176D6" w:rsidP="003176D6">
      <w:pPr>
        <w:pStyle w:val="af2"/>
        <w:rPr>
          <w:rFonts w:hint="eastAsia"/>
        </w:rPr>
      </w:pPr>
      <w:r w:rsidRPr="002954FA">
        <w:rPr>
          <w:rFonts w:hint="eastAsia"/>
        </w:rPr>
        <w:t>1</w:t>
      </w:r>
      <w:r w:rsidRPr="002954FA">
        <w:rPr>
          <w:rFonts w:hint="eastAsia"/>
        </w:rPr>
        <w:t>）在有气候防护和温度可控的场所使用的设备。</w:t>
      </w:r>
    </w:p>
    <w:p w14:paraId="1023BE40" w14:textId="77777777" w:rsidR="003176D6" w:rsidRPr="009B5A7A" w:rsidRDefault="003176D6" w:rsidP="003176D6">
      <w:pPr>
        <w:pStyle w:val="af2"/>
        <w:rPr>
          <w:rFonts w:hint="eastAsia"/>
        </w:rPr>
      </w:pPr>
      <w:r w:rsidRPr="009B5A7A">
        <w:rPr>
          <w:rFonts w:hint="eastAsia"/>
        </w:rPr>
        <w:t>2</w:t>
      </w:r>
      <w:r w:rsidRPr="009B5A7A">
        <w:rPr>
          <w:rFonts w:hint="eastAsia"/>
        </w:rPr>
        <w:t>）在有气候防护和无温度可控的场所使用的设备。</w:t>
      </w:r>
    </w:p>
    <w:p w14:paraId="46464BEE" w14:textId="77777777" w:rsidR="003176D6" w:rsidRPr="002954FA" w:rsidRDefault="003176D6" w:rsidP="003176D6">
      <w:pPr>
        <w:pStyle w:val="af2"/>
        <w:rPr>
          <w:rFonts w:hint="eastAsia"/>
        </w:rPr>
      </w:pPr>
      <w:r w:rsidRPr="002954FA">
        <w:rPr>
          <w:rFonts w:hint="eastAsia"/>
        </w:rPr>
        <w:t>3</w:t>
      </w:r>
      <w:r w:rsidRPr="002954FA">
        <w:rPr>
          <w:rFonts w:hint="eastAsia"/>
        </w:rPr>
        <w:t>）在室外使用的设备。</w:t>
      </w:r>
    </w:p>
    <w:p w14:paraId="11DBC986" w14:textId="77777777" w:rsidR="003176D6" w:rsidRPr="002954FA" w:rsidRDefault="003176D6" w:rsidP="003176D6">
      <w:pPr>
        <w:pStyle w:val="af2"/>
        <w:rPr>
          <w:rFonts w:hint="eastAsia"/>
        </w:rPr>
      </w:pPr>
      <w:r w:rsidRPr="002954FA">
        <w:rPr>
          <w:rFonts w:hint="eastAsia"/>
        </w:rPr>
        <w:t>产品环境总体指标包含温度、湿度、太阳辐射、防水、机械条件、化学活性物质、机械活性物质、噪音、环保等方面的内容。</w:t>
      </w:r>
    </w:p>
    <w:p w14:paraId="37CEC7E9" w14:textId="77777777" w:rsidR="003176D6" w:rsidRPr="0012257F" w:rsidRDefault="003176D6" w:rsidP="003176D6">
      <w:pPr>
        <w:rPr>
          <w:rFonts w:hint="eastAsia"/>
        </w:rPr>
      </w:pPr>
    </w:p>
    <w:p w14:paraId="12D81242" w14:textId="77777777" w:rsidR="003176D6" w:rsidRPr="00BE22A2" w:rsidRDefault="003176D6" w:rsidP="006A4C7E">
      <w:pPr>
        <w:pStyle w:val="4"/>
        <w:numPr>
          <w:ilvl w:val="3"/>
          <w:numId w:val="9"/>
        </w:numPr>
      </w:pPr>
      <w:r w:rsidRPr="00BE22A2">
        <w:rPr>
          <w:rFonts w:hint="eastAsia"/>
        </w:rPr>
        <w:t>安规规格</w:t>
      </w:r>
    </w:p>
    <w:p w14:paraId="064134F0" w14:textId="77777777" w:rsidR="003176D6" w:rsidRPr="003862BC" w:rsidRDefault="003176D6" w:rsidP="003176D6">
      <w:pPr>
        <w:pStyle w:val="af2"/>
      </w:pPr>
      <w:r w:rsidRPr="003862BC">
        <w:rPr>
          <w:rFonts w:hint="eastAsia"/>
        </w:rPr>
        <w:t>导线的截面积应与这些电缆预定要承受的电流相适应，以免因导线温度过高发生危险。</w:t>
      </w:r>
      <w:r w:rsidRPr="003862BC">
        <w:t xml:space="preserve"> </w:t>
      </w:r>
      <w:r w:rsidRPr="003862BC">
        <w:rPr>
          <w:rFonts w:hint="eastAsia"/>
        </w:rPr>
        <w:t>元器件和零部件应具有的可燃性等级为</w:t>
      </w:r>
      <w:r w:rsidRPr="003862BC">
        <w:t>V-2</w:t>
      </w:r>
      <w:r w:rsidRPr="003862BC">
        <w:rPr>
          <w:rFonts w:hint="eastAsia"/>
        </w:rPr>
        <w:t>级或优等级。</w:t>
      </w:r>
    </w:p>
    <w:p w14:paraId="0E988F31" w14:textId="77777777" w:rsidR="003176D6" w:rsidRPr="003862BC" w:rsidRDefault="003176D6" w:rsidP="003176D6">
      <w:pPr>
        <w:pStyle w:val="af2"/>
      </w:pPr>
      <w:r w:rsidRPr="003862BC">
        <w:rPr>
          <w:rFonts w:hint="eastAsia"/>
        </w:rPr>
        <w:t>每一熔断器上或其就近处应标上安全标记，该标记应标出熔断器序号，熔断特性，额定电</w:t>
      </w:r>
      <w:r w:rsidRPr="003862BC">
        <w:rPr>
          <w:rFonts w:hint="eastAsia"/>
        </w:rPr>
        <w:lastRenderedPageBreak/>
        <w:t>流值，防爆特性，额定电压值，英文警告标识。如</w:t>
      </w:r>
      <w:r w:rsidRPr="003862BC">
        <w:t>F</w:t>
      </w:r>
      <w:smartTag w:uri="urn:schemas-microsoft-com:office:smarttags" w:element="chmetcnv">
        <w:smartTagPr>
          <w:attr w:name="UnitName" w:val="F"/>
          <w:attr w:name="SourceValue" w:val="1"/>
          <w:attr w:name="HasSpace" w:val="True"/>
          <w:attr w:name="Negative" w:val="False"/>
          <w:attr w:name="NumberType" w:val="1"/>
          <w:attr w:name="TCSC" w:val="0"/>
        </w:smartTagPr>
        <w:r w:rsidRPr="003862BC">
          <w:t>1 F</w:t>
        </w:r>
      </w:smartTag>
      <w:r w:rsidRPr="003862BC">
        <w:t xml:space="preserve"> </w:t>
      </w:r>
      <w:smartTag w:uri="urn:schemas-microsoft-com:office:smarttags" w:element="chmetcnv">
        <w:smartTagPr>
          <w:attr w:name="UnitName" w:val="a"/>
          <w:attr w:name="SourceValue" w:val="10"/>
          <w:attr w:name="HasSpace" w:val="False"/>
          <w:attr w:name="Negative" w:val="False"/>
          <w:attr w:name="NumberType" w:val="1"/>
          <w:attr w:name="TCSC" w:val="0"/>
        </w:smartTagPr>
        <w:r w:rsidRPr="003862BC">
          <w:t>10A</w:t>
        </w:r>
      </w:smartTag>
      <w:r w:rsidRPr="003862BC">
        <w:t xml:space="preserve"> H 250VAC</w:t>
      </w:r>
      <w:r w:rsidRPr="003862BC">
        <w:rPr>
          <w:rFonts w:hint="eastAsia"/>
        </w:rPr>
        <w:t>。</w:t>
      </w:r>
    </w:p>
    <w:p w14:paraId="0DBA0087" w14:textId="77777777" w:rsidR="003176D6" w:rsidRDefault="003176D6" w:rsidP="003176D6">
      <w:pPr>
        <w:pStyle w:val="af2"/>
        <w:rPr>
          <w:rFonts w:hint="eastAsia"/>
        </w:rPr>
      </w:pPr>
      <w:r w:rsidRPr="003862BC">
        <w:t xml:space="preserve"> </w:t>
      </w:r>
      <w:r w:rsidRPr="003862BC">
        <w:rPr>
          <w:rFonts w:hint="eastAsia"/>
        </w:rPr>
        <w:t>机箱内的强电部分应该有国际上通用的危险警告标记，以提醒设备维护人员。</w:t>
      </w:r>
    </w:p>
    <w:p w14:paraId="33B2F796" w14:textId="77777777" w:rsidR="003176D6" w:rsidRPr="00BE22A2" w:rsidRDefault="003176D6" w:rsidP="006A4C7E">
      <w:pPr>
        <w:pStyle w:val="4"/>
        <w:numPr>
          <w:ilvl w:val="3"/>
          <w:numId w:val="9"/>
        </w:numPr>
        <w:rPr>
          <w:i/>
          <w:iCs/>
        </w:rPr>
      </w:pPr>
      <w:r w:rsidRPr="00BE22A2">
        <w:rPr>
          <w:rFonts w:hint="eastAsia"/>
        </w:rPr>
        <w:t>产品</w:t>
      </w:r>
      <w:r w:rsidRPr="00BE22A2">
        <w:t>EMC</w:t>
      </w:r>
      <w:r w:rsidRPr="00BE22A2">
        <w:rPr>
          <w:rFonts w:hint="eastAsia"/>
        </w:rPr>
        <w:t>总体性能指标</w:t>
      </w:r>
    </w:p>
    <w:p w14:paraId="73D10656" w14:textId="77777777" w:rsidR="003176D6" w:rsidRPr="008704A4" w:rsidRDefault="003176D6" w:rsidP="003176D6">
      <w:pPr>
        <w:pStyle w:val="af2"/>
      </w:pPr>
      <w:r w:rsidRPr="003862BC">
        <w:rPr>
          <w:rFonts w:hint="eastAsia"/>
        </w:rPr>
        <w:t>说明产品的</w:t>
      </w:r>
      <w:r w:rsidRPr="003862BC">
        <w:t>EMC</w:t>
      </w:r>
      <w:r w:rsidRPr="003862BC">
        <w:rPr>
          <w:rFonts w:hint="eastAsia"/>
        </w:rPr>
        <w:t>总体性能指标，不包含指标分配。</w:t>
      </w:r>
    </w:p>
    <w:p w14:paraId="34ED1112" w14:textId="77777777" w:rsidR="003176D6" w:rsidRPr="00BE22A2" w:rsidRDefault="003176D6" w:rsidP="006A4C7E">
      <w:pPr>
        <w:pStyle w:val="4"/>
        <w:numPr>
          <w:ilvl w:val="3"/>
          <w:numId w:val="9"/>
        </w:numPr>
        <w:rPr>
          <w:i/>
          <w:iCs/>
        </w:rPr>
      </w:pPr>
      <w:r w:rsidRPr="00BE22A2">
        <w:rPr>
          <w:rFonts w:hint="eastAsia"/>
        </w:rPr>
        <w:t>产品防雷总体性能指标</w:t>
      </w:r>
    </w:p>
    <w:p w14:paraId="05B4B4E3" w14:textId="77777777" w:rsidR="003176D6" w:rsidRPr="003862BC" w:rsidRDefault="003176D6" w:rsidP="003176D6">
      <w:pPr>
        <w:pStyle w:val="af2"/>
      </w:pPr>
      <w:r w:rsidRPr="003862BC">
        <w:rPr>
          <w:rFonts w:hint="eastAsia"/>
        </w:rPr>
        <w:t>说明产品的防雷总体性能指标，不包含指标分配。</w:t>
      </w:r>
    </w:p>
    <w:p w14:paraId="008C17AD" w14:textId="77777777" w:rsidR="003176D6" w:rsidRPr="00BE22A2" w:rsidRDefault="003176D6" w:rsidP="006A4C7E">
      <w:pPr>
        <w:pStyle w:val="4"/>
        <w:numPr>
          <w:ilvl w:val="3"/>
          <w:numId w:val="9"/>
        </w:numPr>
        <w:rPr>
          <w:color w:val="000000"/>
        </w:rPr>
      </w:pPr>
      <w:r w:rsidRPr="00BE22A2">
        <w:rPr>
          <w:rFonts w:hint="eastAsia"/>
          <w:color w:val="000000"/>
        </w:rPr>
        <w:t>供电系统总体性能特征指标</w:t>
      </w:r>
      <w:r w:rsidRPr="00BE22A2">
        <w:rPr>
          <w:color w:val="000000"/>
        </w:rPr>
        <w:t xml:space="preserve"> </w:t>
      </w:r>
    </w:p>
    <w:p w14:paraId="1974E599" w14:textId="77777777" w:rsidR="003176D6" w:rsidRPr="003862BC" w:rsidRDefault="003176D6" w:rsidP="003176D6">
      <w:pPr>
        <w:pStyle w:val="af2"/>
      </w:pPr>
      <w:r w:rsidRPr="003862BC">
        <w:rPr>
          <w:rFonts w:hint="eastAsia"/>
        </w:rPr>
        <w:t>说明电源系统设计的主要特征指标，包含功率、效率、电压范围、工作温度、湿度等；</w:t>
      </w:r>
    </w:p>
    <w:p w14:paraId="3498D655" w14:textId="77777777" w:rsidR="003176D6" w:rsidRPr="003862BC" w:rsidRDefault="003176D6" w:rsidP="003176D6">
      <w:pPr>
        <w:pStyle w:val="af2"/>
      </w:pPr>
      <w:r w:rsidRPr="003862BC">
        <w:rPr>
          <w:rFonts w:hint="eastAsia"/>
        </w:rPr>
        <w:t>说明配电设计主要功能；</w:t>
      </w:r>
    </w:p>
    <w:p w14:paraId="66633F40" w14:textId="77777777" w:rsidR="003176D6" w:rsidRPr="003862BC" w:rsidRDefault="003176D6" w:rsidP="003176D6">
      <w:pPr>
        <w:pStyle w:val="af2"/>
      </w:pPr>
      <w:r w:rsidRPr="003862BC">
        <w:rPr>
          <w:rFonts w:hint="eastAsia"/>
        </w:rPr>
        <w:t>说明防雷单元的防护性能；</w:t>
      </w:r>
    </w:p>
    <w:p w14:paraId="087E5D92" w14:textId="77777777" w:rsidR="003176D6" w:rsidRDefault="003176D6" w:rsidP="003176D6">
      <w:pPr>
        <w:pStyle w:val="af2"/>
        <w:rPr>
          <w:rFonts w:hint="eastAsia"/>
        </w:rPr>
      </w:pPr>
      <w:r w:rsidRPr="003862BC">
        <w:rPr>
          <w:rFonts w:hint="eastAsia"/>
        </w:rPr>
        <w:t>机械结构尺寸：长、宽、高等，接口形式及位置。</w:t>
      </w:r>
    </w:p>
    <w:p w14:paraId="72D867A1" w14:textId="77777777" w:rsidR="00D064CD" w:rsidRPr="0060642F" w:rsidRDefault="00D064CD" w:rsidP="006A4C7E">
      <w:pPr>
        <w:pStyle w:val="4"/>
        <w:numPr>
          <w:ilvl w:val="3"/>
          <w:numId w:val="9"/>
        </w:numPr>
        <w:rPr>
          <w:rFonts w:hint="eastAsia"/>
        </w:rPr>
      </w:pPr>
      <w:r w:rsidRPr="0060642F">
        <w:rPr>
          <w:rFonts w:hint="eastAsia"/>
        </w:rPr>
        <w:t>产品功耗及能效指标</w:t>
      </w:r>
      <w:r w:rsidRPr="0060642F">
        <w:rPr>
          <w:rFonts w:hint="eastAsia"/>
        </w:rPr>
        <w:t xml:space="preserve"> Product power consuming and energy efficiency indices</w:t>
      </w:r>
    </w:p>
    <w:p w14:paraId="730C712A" w14:textId="77777777" w:rsidR="00D064CD" w:rsidRDefault="00D064CD" w:rsidP="00D064CD">
      <w:pPr>
        <w:pStyle w:val="af2"/>
        <w:rPr>
          <w:rFonts w:hint="eastAsia"/>
        </w:rPr>
      </w:pPr>
      <w:r>
        <w:rPr>
          <w:rFonts w:hint="eastAsia"/>
        </w:rPr>
        <w:t xml:space="preserve">Describe product power consuming indices, including power consuming model and overall system power consuming under </w:t>
      </w:r>
      <w:r w:rsidRPr="00482B33">
        <w:rPr>
          <w:rFonts w:cs="Times New Roman"/>
        </w:rPr>
        <w:t xml:space="preserve">typical </w:t>
      </w:r>
      <w:r w:rsidRPr="00526933">
        <w:t>configuration</w:t>
      </w:r>
      <w:r>
        <w:rPr>
          <w:rFonts w:hint="eastAsia"/>
        </w:rPr>
        <w:t xml:space="preserve"> and full </w:t>
      </w:r>
      <w:r w:rsidRPr="00526933">
        <w:t>configuration</w:t>
      </w:r>
      <w:r>
        <w:rPr>
          <w:rFonts w:hint="eastAsia"/>
        </w:rPr>
        <w:t>.</w:t>
      </w:r>
    </w:p>
    <w:p w14:paraId="3F5E44D4" w14:textId="77777777" w:rsidR="00D064CD" w:rsidRPr="00526933" w:rsidRDefault="00D064CD" w:rsidP="00D064CD">
      <w:pPr>
        <w:pStyle w:val="af2"/>
        <w:rPr>
          <w:rFonts w:hint="eastAsia"/>
        </w:rPr>
      </w:pPr>
      <w:r>
        <w:rPr>
          <w:rFonts w:hint="eastAsia"/>
        </w:rPr>
        <w:t xml:space="preserve">Describe product energy efficiengy </w:t>
      </w:r>
      <w:r>
        <w:t>definition</w:t>
      </w:r>
      <w:r>
        <w:rPr>
          <w:rFonts w:hint="eastAsia"/>
        </w:rPr>
        <w:t xml:space="preserve"> and index.</w:t>
      </w:r>
    </w:p>
    <w:p w14:paraId="1E835A80" w14:textId="77777777" w:rsidR="00D064CD" w:rsidRDefault="00D064CD" w:rsidP="00D064CD">
      <w:pPr>
        <w:pStyle w:val="af2"/>
        <w:rPr>
          <w:rFonts w:hint="eastAsia"/>
        </w:rPr>
      </w:pPr>
      <w:r>
        <w:rPr>
          <w:rFonts w:hint="eastAsia"/>
        </w:rPr>
        <w:t>说明产品功耗指标，包含产品能耗模型、典型配置和满配置下系统总功耗指标等；</w:t>
      </w:r>
    </w:p>
    <w:p w14:paraId="3033A00A" w14:textId="77777777" w:rsidR="00D064CD" w:rsidRDefault="00D064CD" w:rsidP="00D064CD">
      <w:pPr>
        <w:pStyle w:val="af2"/>
        <w:rPr>
          <w:rFonts w:hint="eastAsia"/>
        </w:rPr>
      </w:pPr>
      <w:r>
        <w:rPr>
          <w:rFonts w:hint="eastAsia"/>
        </w:rPr>
        <w:t>说明产品能效定义及其指标。</w:t>
      </w:r>
    </w:p>
    <w:p w14:paraId="478F7AAC" w14:textId="77777777" w:rsidR="00D064CD" w:rsidRPr="0060642F" w:rsidRDefault="00D064CD" w:rsidP="00D064CD">
      <w:pPr>
        <w:pStyle w:val="a4"/>
        <w:numPr>
          <w:ilvl w:val="0"/>
          <w:numId w:val="0"/>
        </w:numPr>
        <w:ind w:left="3119"/>
        <w:jc w:val="left"/>
        <w:rPr>
          <w:rFonts w:hint="eastAsia"/>
        </w:rPr>
      </w:pPr>
      <w:r>
        <w:rPr>
          <w:rFonts w:hint="eastAsia"/>
        </w:rPr>
        <w:t>表2 系统典型配置功耗及能效</w:t>
      </w:r>
    </w:p>
    <w:tbl>
      <w:tblPr>
        <w:tblW w:w="9360" w:type="dxa"/>
        <w:tblInd w:w="108" w:type="dxa"/>
        <w:tblLayout w:type="fixed"/>
        <w:tblLook w:val="0000" w:firstRow="0" w:lastRow="0" w:firstColumn="0" w:lastColumn="0" w:noHBand="0" w:noVBand="0"/>
      </w:tblPr>
      <w:tblGrid>
        <w:gridCol w:w="1276"/>
        <w:gridCol w:w="2468"/>
        <w:gridCol w:w="1872"/>
        <w:gridCol w:w="1872"/>
        <w:gridCol w:w="1872"/>
      </w:tblGrid>
      <w:tr w:rsidR="00D064CD" w:rsidRPr="00BE22A2" w14:paraId="74B137AE" w14:textId="77777777">
        <w:tblPrEx>
          <w:tblCellMar>
            <w:top w:w="0" w:type="dxa"/>
            <w:bottom w:w="0" w:type="dxa"/>
          </w:tblCellMar>
        </w:tblPrEx>
        <w:tc>
          <w:tcPr>
            <w:tcW w:w="1276" w:type="dxa"/>
            <w:tcBorders>
              <w:top w:val="single" w:sz="6" w:space="0" w:color="auto"/>
              <w:left w:val="single" w:sz="6" w:space="0" w:color="auto"/>
              <w:bottom w:val="single" w:sz="6" w:space="0" w:color="auto"/>
              <w:right w:val="single" w:sz="6" w:space="0" w:color="auto"/>
            </w:tcBorders>
          </w:tcPr>
          <w:p w14:paraId="6661E68F" w14:textId="77777777" w:rsidR="00D064CD" w:rsidRPr="00FE4B20" w:rsidRDefault="00D064CD" w:rsidP="00D92F5E">
            <w:pPr>
              <w:pStyle w:val="affc"/>
              <w:numPr>
                <w:ilvl w:val="12"/>
                <w:numId w:val="0"/>
              </w:numPr>
              <w:spacing w:line="360" w:lineRule="auto"/>
              <w:jc w:val="both"/>
              <w:rPr>
                <w:rFonts w:ascii="宋体" w:cs="宋体" w:hint="eastAsia"/>
                <w:iCs/>
                <w:sz w:val="21"/>
              </w:rPr>
            </w:pPr>
            <w:r>
              <w:rPr>
                <w:rFonts w:ascii="宋体" w:cs="宋体" w:hint="eastAsia"/>
                <w:iCs/>
                <w:sz w:val="21"/>
              </w:rPr>
              <w:t>Config NO.</w:t>
            </w:r>
            <w:r w:rsidRPr="00FE4B20">
              <w:rPr>
                <w:rFonts w:ascii="宋体" w:cs="宋体" w:hint="eastAsia"/>
                <w:iCs/>
                <w:sz w:val="21"/>
              </w:rPr>
              <w:t>配置序号</w:t>
            </w:r>
          </w:p>
        </w:tc>
        <w:tc>
          <w:tcPr>
            <w:tcW w:w="2468" w:type="dxa"/>
            <w:tcBorders>
              <w:top w:val="single" w:sz="6" w:space="0" w:color="auto"/>
              <w:left w:val="single" w:sz="6" w:space="0" w:color="auto"/>
              <w:bottom w:val="single" w:sz="6" w:space="0" w:color="auto"/>
              <w:right w:val="single" w:sz="6" w:space="0" w:color="auto"/>
            </w:tcBorders>
          </w:tcPr>
          <w:p w14:paraId="54D6E021" w14:textId="77777777" w:rsidR="00D064CD" w:rsidRPr="00FE4B20" w:rsidRDefault="00D064CD" w:rsidP="00D92F5E">
            <w:pPr>
              <w:pStyle w:val="affc"/>
              <w:numPr>
                <w:ilvl w:val="12"/>
                <w:numId w:val="0"/>
              </w:numPr>
              <w:spacing w:line="360" w:lineRule="auto"/>
              <w:jc w:val="both"/>
              <w:rPr>
                <w:rFonts w:ascii="宋体" w:cs="宋体" w:hint="eastAsia"/>
                <w:iCs/>
                <w:sz w:val="21"/>
              </w:rPr>
            </w:pPr>
            <w:r w:rsidRPr="00CF6CC2">
              <w:rPr>
                <w:rFonts w:ascii="宋体" w:cs="宋体"/>
                <w:iCs/>
                <w:sz w:val="21"/>
              </w:rPr>
              <w:t>description</w:t>
            </w:r>
            <w:r w:rsidRPr="00FE4B20">
              <w:rPr>
                <w:rFonts w:ascii="宋体" w:cs="宋体" w:hint="eastAsia"/>
                <w:iCs/>
                <w:sz w:val="21"/>
              </w:rPr>
              <w:t>配置描述</w:t>
            </w:r>
          </w:p>
        </w:tc>
        <w:tc>
          <w:tcPr>
            <w:tcW w:w="1872" w:type="dxa"/>
            <w:tcBorders>
              <w:top w:val="single" w:sz="6" w:space="0" w:color="auto"/>
              <w:left w:val="single" w:sz="6" w:space="0" w:color="auto"/>
              <w:bottom w:val="single" w:sz="6" w:space="0" w:color="auto"/>
              <w:right w:val="single" w:sz="6" w:space="0" w:color="auto"/>
            </w:tcBorders>
          </w:tcPr>
          <w:p w14:paraId="52612635" w14:textId="77777777" w:rsidR="00D064CD" w:rsidRPr="00FE4B20" w:rsidRDefault="00D064CD" w:rsidP="00D92F5E">
            <w:pPr>
              <w:pStyle w:val="affc"/>
              <w:numPr>
                <w:ilvl w:val="12"/>
                <w:numId w:val="0"/>
              </w:numPr>
              <w:spacing w:line="360" w:lineRule="auto"/>
              <w:jc w:val="both"/>
              <w:rPr>
                <w:rFonts w:ascii="宋体" w:cs="宋体" w:hint="eastAsia"/>
                <w:iCs/>
                <w:sz w:val="21"/>
              </w:rPr>
            </w:pPr>
            <w:r>
              <w:rPr>
                <w:rFonts w:ascii="宋体" w:cs="宋体" w:hint="eastAsia"/>
                <w:iCs/>
                <w:sz w:val="21"/>
              </w:rPr>
              <w:t>Config Ratio</w:t>
            </w:r>
            <w:r w:rsidRPr="00FE4B20">
              <w:rPr>
                <w:rFonts w:ascii="宋体" w:cs="宋体" w:hint="eastAsia"/>
                <w:iCs/>
                <w:sz w:val="21"/>
              </w:rPr>
              <w:t>配置比例</w:t>
            </w:r>
          </w:p>
        </w:tc>
        <w:tc>
          <w:tcPr>
            <w:tcW w:w="1872" w:type="dxa"/>
            <w:tcBorders>
              <w:top w:val="single" w:sz="6" w:space="0" w:color="auto"/>
              <w:left w:val="single" w:sz="6" w:space="0" w:color="auto"/>
              <w:bottom w:val="single" w:sz="6" w:space="0" w:color="auto"/>
              <w:right w:val="single" w:sz="6" w:space="0" w:color="auto"/>
            </w:tcBorders>
          </w:tcPr>
          <w:p w14:paraId="74039F62" w14:textId="77777777" w:rsidR="00D064CD" w:rsidRPr="00FE4B20" w:rsidRDefault="00D064CD" w:rsidP="00D92F5E">
            <w:pPr>
              <w:pStyle w:val="affc"/>
              <w:numPr>
                <w:ilvl w:val="12"/>
                <w:numId w:val="0"/>
              </w:numPr>
              <w:spacing w:line="360" w:lineRule="auto"/>
              <w:jc w:val="both"/>
              <w:rPr>
                <w:rFonts w:ascii="宋体" w:cs="宋体" w:hint="eastAsia"/>
                <w:iCs/>
                <w:sz w:val="21"/>
              </w:rPr>
            </w:pPr>
            <w:r>
              <w:rPr>
                <w:rFonts w:ascii="宋体" w:cs="宋体" w:hint="eastAsia"/>
                <w:iCs/>
                <w:sz w:val="21"/>
              </w:rPr>
              <w:t>Power consumption(w)</w:t>
            </w:r>
            <w:r w:rsidRPr="00FE4B20">
              <w:rPr>
                <w:rFonts w:ascii="宋体" w:cs="宋体" w:hint="eastAsia"/>
                <w:iCs/>
                <w:sz w:val="21"/>
              </w:rPr>
              <w:t>目标功耗（W）</w:t>
            </w:r>
          </w:p>
        </w:tc>
        <w:tc>
          <w:tcPr>
            <w:tcW w:w="1872" w:type="dxa"/>
            <w:tcBorders>
              <w:top w:val="single" w:sz="6" w:space="0" w:color="auto"/>
              <w:left w:val="single" w:sz="6" w:space="0" w:color="auto"/>
              <w:bottom w:val="single" w:sz="6" w:space="0" w:color="auto"/>
              <w:right w:val="single" w:sz="6" w:space="0" w:color="auto"/>
            </w:tcBorders>
          </w:tcPr>
          <w:p w14:paraId="4A067487" w14:textId="77777777" w:rsidR="00D064CD" w:rsidRPr="00FE4B20" w:rsidRDefault="00D064CD" w:rsidP="00D92F5E">
            <w:pPr>
              <w:pStyle w:val="affc"/>
              <w:numPr>
                <w:ilvl w:val="12"/>
                <w:numId w:val="0"/>
              </w:numPr>
              <w:spacing w:line="360" w:lineRule="auto"/>
              <w:jc w:val="both"/>
              <w:rPr>
                <w:rFonts w:ascii="宋体" w:cs="宋体" w:hint="eastAsia"/>
                <w:iCs/>
                <w:sz w:val="21"/>
              </w:rPr>
            </w:pPr>
            <w:r>
              <w:rPr>
                <w:rFonts w:ascii="宋体" w:cs="宋体" w:hint="eastAsia"/>
                <w:iCs/>
                <w:sz w:val="21"/>
              </w:rPr>
              <w:t>System Energy Efficiency(</w:t>
            </w:r>
            <w:r w:rsidRPr="00CF6CC2">
              <w:rPr>
                <w:rFonts w:ascii="宋体" w:cs="宋体" w:hint="eastAsia"/>
                <w:i/>
                <w:iCs/>
                <w:color w:val="0000FF"/>
                <w:sz w:val="21"/>
              </w:rPr>
              <w:t>W/Sub</w:t>
            </w:r>
            <w:r>
              <w:rPr>
                <w:rFonts w:ascii="宋体" w:cs="宋体" w:hint="eastAsia"/>
                <w:iCs/>
                <w:sz w:val="21"/>
              </w:rPr>
              <w:t>)系统能效（</w:t>
            </w:r>
            <w:r w:rsidRPr="00E70F65">
              <w:rPr>
                <w:rFonts w:ascii="宋体" w:cs="宋体" w:hint="eastAsia"/>
                <w:i/>
                <w:iCs/>
                <w:color w:val="0000FF"/>
                <w:sz w:val="21"/>
              </w:rPr>
              <w:t>W/用户</w:t>
            </w:r>
            <w:r>
              <w:rPr>
                <w:rFonts w:ascii="宋体" w:cs="宋体" w:hint="eastAsia"/>
                <w:iCs/>
                <w:sz w:val="21"/>
              </w:rPr>
              <w:t>）</w:t>
            </w:r>
          </w:p>
        </w:tc>
      </w:tr>
      <w:tr w:rsidR="00D064CD" w:rsidRPr="00BE22A2" w14:paraId="1FD94CFE" w14:textId="77777777">
        <w:tblPrEx>
          <w:tblCellMar>
            <w:top w:w="0" w:type="dxa"/>
            <w:bottom w:w="0" w:type="dxa"/>
          </w:tblCellMar>
        </w:tblPrEx>
        <w:tc>
          <w:tcPr>
            <w:tcW w:w="1276" w:type="dxa"/>
            <w:tcBorders>
              <w:top w:val="single" w:sz="6" w:space="0" w:color="auto"/>
              <w:left w:val="single" w:sz="6" w:space="0" w:color="auto"/>
              <w:bottom w:val="single" w:sz="6" w:space="0" w:color="auto"/>
              <w:right w:val="single" w:sz="6" w:space="0" w:color="auto"/>
            </w:tcBorders>
          </w:tcPr>
          <w:p w14:paraId="4DB209D8" w14:textId="77777777" w:rsidR="00D064CD" w:rsidRPr="00FE4B20" w:rsidRDefault="00D064CD" w:rsidP="00D92F5E">
            <w:pPr>
              <w:pStyle w:val="aff1"/>
              <w:rPr>
                <w:rFonts w:hint="eastAsia"/>
                <w:i/>
                <w:color w:val="0000FF"/>
              </w:rPr>
            </w:pPr>
            <w:r w:rsidRPr="00FE4B20">
              <w:rPr>
                <w:rFonts w:hint="eastAsia"/>
                <w:i/>
                <w:color w:val="0000FF"/>
              </w:rPr>
              <w:t>配置一</w:t>
            </w:r>
          </w:p>
        </w:tc>
        <w:tc>
          <w:tcPr>
            <w:tcW w:w="2468" w:type="dxa"/>
            <w:tcBorders>
              <w:top w:val="single" w:sz="6" w:space="0" w:color="auto"/>
              <w:left w:val="single" w:sz="6" w:space="0" w:color="auto"/>
              <w:bottom w:val="single" w:sz="6" w:space="0" w:color="auto"/>
              <w:right w:val="single" w:sz="6" w:space="0" w:color="auto"/>
            </w:tcBorders>
          </w:tcPr>
          <w:p w14:paraId="42307238" w14:textId="77777777" w:rsidR="00D064CD" w:rsidRPr="00FE4B20" w:rsidRDefault="00D064CD" w:rsidP="00D92F5E">
            <w:pPr>
              <w:pStyle w:val="aff1"/>
              <w:rPr>
                <w:rFonts w:hint="eastAsia"/>
                <w:i/>
                <w:color w:val="0000FF"/>
              </w:rPr>
            </w:pPr>
            <w:r w:rsidRPr="00FE4B20">
              <w:rPr>
                <w:rFonts w:hint="eastAsia"/>
                <w:i/>
                <w:color w:val="0000FF"/>
              </w:rPr>
              <w:t>典型配置</w:t>
            </w:r>
            <w:r w:rsidRPr="00FE4B20">
              <w:rPr>
                <w:rFonts w:hint="eastAsia"/>
                <w:i/>
                <w:color w:val="0000FF"/>
              </w:rPr>
              <w:t>1:</w:t>
            </w:r>
          </w:p>
          <w:p w14:paraId="579AA483" w14:textId="77777777" w:rsidR="00D064CD" w:rsidRPr="00FE4B20" w:rsidRDefault="00D064CD" w:rsidP="00D92F5E">
            <w:pPr>
              <w:pStyle w:val="aff1"/>
              <w:rPr>
                <w:i/>
                <w:color w:val="0000FF"/>
              </w:rPr>
            </w:pPr>
            <w:r w:rsidRPr="00FE4B20">
              <w:rPr>
                <w:rFonts w:hint="eastAsia"/>
                <w:i/>
                <w:color w:val="0000FF"/>
              </w:rPr>
              <w:t>16</w:t>
            </w:r>
            <w:r w:rsidRPr="00FE4B20">
              <w:rPr>
                <w:rFonts w:hint="eastAsia"/>
                <w:i/>
                <w:color w:val="0000FF"/>
              </w:rPr>
              <w:t>×</w:t>
            </w:r>
            <w:smartTag w:uri="urn:schemas-microsoft-com:office:smarttags" w:element="chmetcnv">
              <w:smartTagPr>
                <w:attr w:name="TCSC" w:val="0"/>
                <w:attr w:name="NumberType" w:val="1"/>
                <w:attr w:name="Negative" w:val="False"/>
                <w:attr w:name="HasSpace" w:val="False"/>
                <w:attr w:name="SourceValue" w:val="10"/>
                <w:attr w:name="UnitName" w:val="g"/>
              </w:smartTagPr>
              <w:r w:rsidRPr="00FE4B20">
                <w:rPr>
                  <w:rFonts w:hint="eastAsia"/>
                  <w:i/>
                  <w:color w:val="0000FF"/>
                </w:rPr>
                <w:t>10G</w:t>
              </w:r>
            </w:smartTag>
            <w:r w:rsidRPr="00FE4B20">
              <w:rPr>
                <w:rFonts w:hint="eastAsia"/>
                <w:i/>
                <w:color w:val="0000FF"/>
              </w:rPr>
              <w:t>＋</w:t>
            </w:r>
            <w:r w:rsidRPr="00FE4B20">
              <w:rPr>
                <w:rFonts w:hint="eastAsia"/>
                <w:i/>
                <w:color w:val="0000FF"/>
              </w:rPr>
              <w:t>32</w:t>
            </w:r>
            <w:r w:rsidRPr="00FE4B20">
              <w:rPr>
                <w:rFonts w:hint="eastAsia"/>
                <w:i/>
                <w:color w:val="0000FF"/>
              </w:rPr>
              <w:t>×</w:t>
            </w:r>
            <w:smartTag w:uri="urn:schemas-microsoft-com:office:smarttags" w:element="chmetcnv">
              <w:smartTagPr>
                <w:attr w:name="TCSC" w:val="0"/>
                <w:attr w:name="NumberType" w:val="1"/>
                <w:attr w:name="Negative" w:val="False"/>
                <w:attr w:name="HasSpace" w:val="False"/>
                <w:attr w:name="SourceValue" w:val="2.5"/>
                <w:attr w:name="UnitName" w:val="g"/>
              </w:smartTagPr>
              <w:r w:rsidRPr="00FE4B20">
                <w:rPr>
                  <w:rFonts w:hint="eastAsia"/>
                  <w:i/>
                  <w:color w:val="0000FF"/>
                </w:rPr>
                <w:t>2.5G</w:t>
              </w:r>
            </w:smartTag>
            <w:r w:rsidRPr="00FE4B20">
              <w:rPr>
                <w:rFonts w:hint="eastAsia"/>
                <w:i/>
                <w:color w:val="0000FF"/>
              </w:rPr>
              <w:t>＋</w:t>
            </w:r>
            <w:r w:rsidRPr="00FE4B20">
              <w:rPr>
                <w:rFonts w:hint="eastAsia"/>
                <w:i/>
                <w:color w:val="0000FF"/>
              </w:rPr>
              <w:t>16</w:t>
            </w:r>
            <w:r w:rsidRPr="00FE4B20">
              <w:rPr>
                <w:rFonts w:hint="eastAsia"/>
                <w:i/>
                <w:color w:val="0000FF"/>
              </w:rPr>
              <w:t>×</w:t>
            </w:r>
            <w:smartTag w:uri="urn:schemas-microsoft-com:office:smarttags" w:element="chmetcnv">
              <w:smartTagPr>
                <w:attr w:name="TCSC" w:val="0"/>
                <w:attr w:name="NumberType" w:val="1"/>
                <w:attr w:name="Negative" w:val="False"/>
                <w:attr w:name="HasSpace" w:val="False"/>
                <w:attr w:name="SourceValue" w:val="622"/>
                <w:attr w:name="UnitName" w:val="m"/>
              </w:smartTagPr>
              <w:r w:rsidRPr="00FE4B20">
                <w:rPr>
                  <w:rFonts w:hint="eastAsia"/>
                  <w:i/>
                  <w:color w:val="0000FF"/>
                </w:rPr>
                <w:t>622M</w:t>
              </w:r>
            </w:smartTag>
            <w:r w:rsidRPr="00FE4B20">
              <w:rPr>
                <w:rFonts w:hint="eastAsia"/>
                <w:i/>
                <w:color w:val="0000FF"/>
              </w:rPr>
              <w:t>＋</w:t>
            </w:r>
            <w:r w:rsidRPr="00FE4B20">
              <w:rPr>
                <w:rFonts w:hint="eastAsia"/>
                <w:i/>
                <w:color w:val="0000FF"/>
              </w:rPr>
              <w:t>96</w:t>
            </w:r>
            <w:r w:rsidRPr="00FE4B20">
              <w:rPr>
                <w:rFonts w:hint="eastAsia"/>
                <w:i/>
                <w:color w:val="0000FF"/>
              </w:rPr>
              <w:t>×</w:t>
            </w:r>
            <w:smartTag w:uri="urn:schemas-microsoft-com:office:smarttags" w:element="chmetcnv">
              <w:smartTagPr>
                <w:attr w:name="TCSC" w:val="0"/>
                <w:attr w:name="NumberType" w:val="1"/>
                <w:attr w:name="Negative" w:val="False"/>
                <w:attr w:name="HasSpace" w:val="False"/>
                <w:attr w:name="SourceValue" w:val="155"/>
                <w:attr w:name="UnitName" w:val="m"/>
              </w:smartTagPr>
              <w:r w:rsidRPr="00FE4B20">
                <w:rPr>
                  <w:rFonts w:hint="eastAsia"/>
                  <w:i/>
                  <w:color w:val="0000FF"/>
                </w:rPr>
                <w:t>155M</w:t>
              </w:r>
            </w:smartTag>
            <w:r w:rsidRPr="00FE4B20">
              <w:rPr>
                <w:rFonts w:hint="eastAsia"/>
                <w:i/>
                <w:color w:val="0000FF"/>
              </w:rPr>
              <w:t>（</w:t>
            </w:r>
            <w:r w:rsidRPr="00FE4B20">
              <w:rPr>
                <w:rFonts w:hint="eastAsia"/>
                <w:i/>
                <w:color w:val="0000FF"/>
              </w:rPr>
              <w:t>S</w:t>
            </w:r>
            <w:r w:rsidRPr="00FE4B20">
              <w:rPr>
                <w:rFonts w:hint="eastAsia"/>
                <w:i/>
                <w:color w:val="0000FF"/>
              </w:rPr>
              <w:t>光口配置）</w:t>
            </w:r>
          </w:p>
        </w:tc>
        <w:tc>
          <w:tcPr>
            <w:tcW w:w="1872" w:type="dxa"/>
            <w:tcBorders>
              <w:top w:val="single" w:sz="6" w:space="0" w:color="auto"/>
              <w:left w:val="single" w:sz="6" w:space="0" w:color="auto"/>
              <w:bottom w:val="single" w:sz="6" w:space="0" w:color="auto"/>
              <w:right w:val="single" w:sz="6" w:space="0" w:color="auto"/>
            </w:tcBorders>
          </w:tcPr>
          <w:p w14:paraId="62A60B15" w14:textId="77777777" w:rsidR="00D064CD" w:rsidRPr="00FE4B20" w:rsidRDefault="00D064CD" w:rsidP="00D92F5E">
            <w:pPr>
              <w:pStyle w:val="aff1"/>
              <w:rPr>
                <w:rFonts w:hint="eastAsia"/>
                <w:i/>
                <w:color w:val="0000FF"/>
              </w:rPr>
            </w:pPr>
            <w:r>
              <w:rPr>
                <w:rFonts w:hint="eastAsia"/>
                <w:i/>
                <w:color w:val="0000FF"/>
              </w:rPr>
              <w:t>20</w:t>
            </w:r>
            <w:r w:rsidRPr="00FE4B20">
              <w:rPr>
                <w:rFonts w:hint="eastAsia"/>
                <w:i/>
                <w:color w:val="0000FF"/>
              </w:rPr>
              <w:t>％</w:t>
            </w:r>
          </w:p>
        </w:tc>
        <w:tc>
          <w:tcPr>
            <w:tcW w:w="1872" w:type="dxa"/>
            <w:tcBorders>
              <w:top w:val="single" w:sz="6" w:space="0" w:color="auto"/>
              <w:left w:val="single" w:sz="6" w:space="0" w:color="auto"/>
              <w:bottom w:val="single" w:sz="6" w:space="0" w:color="auto"/>
              <w:right w:val="single" w:sz="6" w:space="0" w:color="auto"/>
            </w:tcBorders>
          </w:tcPr>
          <w:p w14:paraId="17040823" w14:textId="77777777" w:rsidR="00D064CD" w:rsidRPr="00FE4B20" w:rsidRDefault="00D064CD" w:rsidP="00D92F5E">
            <w:pPr>
              <w:pStyle w:val="aff1"/>
              <w:rPr>
                <w:rFonts w:hint="eastAsia"/>
                <w:i/>
                <w:color w:val="0000FF"/>
              </w:rPr>
            </w:pPr>
            <w:r w:rsidRPr="00FE4B20">
              <w:rPr>
                <w:rFonts w:hint="eastAsia"/>
                <w:i/>
                <w:color w:val="0000FF"/>
              </w:rPr>
              <w:t>1500</w:t>
            </w:r>
          </w:p>
        </w:tc>
        <w:tc>
          <w:tcPr>
            <w:tcW w:w="1872" w:type="dxa"/>
            <w:tcBorders>
              <w:top w:val="single" w:sz="6" w:space="0" w:color="auto"/>
              <w:left w:val="single" w:sz="6" w:space="0" w:color="auto"/>
              <w:bottom w:val="single" w:sz="6" w:space="0" w:color="auto"/>
              <w:right w:val="single" w:sz="6" w:space="0" w:color="auto"/>
            </w:tcBorders>
          </w:tcPr>
          <w:p w14:paraId="10B8E296" w14:textId="77777777" w:rsidR="00D064CD" w:rsidRPr="00FE4B20" w:rsidRDefault="00D064CD" w:rsidP="00D92F5E">
            <w:pPr>
              <w:pStyle w:val="aff1"/>
              <w:rPr>
                <w:rFonts w:hint="eastAsia"/>
                <w:i/>
                <w:color w:val="0000FF"/>
              </w:rPr>
            </w:pPr>
            <w:r>
              <w:rPr>
                <w:i/>
                <w:color w:val="0000FF"/>
              </w:rPr>
              <w:t>X</w:t>
            </w:r>
            <w:r>
              <w:rPr>
                <w:rFonts w:hint="eastAsia"/>
                <w:i/>
                <w:color w:val="0000FF"/>
              </w:rPr>
              <w:t>x W/</w:t>
            </w:r>
            <w:r>
              <w:rPr>
                <w:rFonts w:hint="eastAsia"/>
                <w:i/>
                <w:color w:val="0000FF"/>
              </w:rPr>
              <w:t>端口</w:t>
            </w:r>
          </w:p>
        </w:tc>
      </w:tr>
      <w:tr w:rsidR="00D064CD" w:rsidRPr="00BE22A2" w14:paraId="0CCAD9D1" w14:textId="77777777">
        <w:tblPrEx>
          <w:tblCellMar>
            <w:top w:w="0" w:type="dxa"/>
            <w:bottom w:w="0" w:type="dxa"/>
          </w:tblCellMar>
        </w:tblPrEx>
        <w:tc>
          <w:tcPr>
            <w:tcW w:w="1276" w:type="dxa"/>
            <w:tcBorders>
              <w:top w:val="single" w:sz="6" w:space="0" w:color="auto"/>
              <w:left w:val="single" w:sz="6" w:space="0" w:color="auto"/>
              <w:bottom w:val="single" w:sz="6" w:space="0" w:color="auto"/>
              <w:right w:val="single" w:sz="6" w:space="0" w:color="auto"/>
            </w:tcBorders>
          </w:tcPr>
          <w:p w14:paraId="6E6B5E19" w14:textId="77777777" w:rsidR="00D064CD" w:rsidRPr="0060642F" w:rsidRDefault="00D064CD" w:rsidP="00D92F5E">
            <w:pPr>
              <w:pStyle w:val="aff1"/>
              <w:rPr>
                <w:rFonts w:hint="eastAsia"/>
                <w:i/>
                <w:color w:val="0000FF"/>
              </w:rPr>
            </w:pPr>
            <w:r w:rsidRPr="0060642F">
              <w:rPr>
                <w:i/>
                <w:color w:val="0000FF"/>
              </w:rPr>
              <w:t>…</w:t>
            </w:r>
            <w:r w:rsidRPr="0060642F">
              <w:rPr>
                <w:rFonts w:hint="eastAsia"/>
                <w:i/>
                <w:color w:val="0000FF"/>
              </w:rPr>
              <w:t>.</w:t>
            </w:r>
          </w:p>
        </w:tc>
        <w:tc>
          <w:tcPr>
            <w:tcW w:w="2468" w:type="dxa"/>
            <w:tcBorders>
              <w:top w:val="single" w:sz="6" w:space="0" w:color="auto"/>
              <w:left w:val="single" w:sz="6" w:space="0" w:color="auto"/>
              <w:bottom w:val="single" w:sz="6" w:space="0" w:color="auto"/>
              <w:right w:val="single" w:sz="6" w:space="0" w:color="auto"/>
            </w:tcBorders>
          </w:tcPr>
          <w:p w14:paraId="2805DD45" w14:textId="77777777" w:rsidR="00D064CD" w:rsidRPr="0060642F" w:rsidRDefault="00D064CD" w:rsidP="00D92F5E">
            <w:pPr>
              <w:pStyle w:val="aff1"/>
              <w:rPr>
                <w:i/>
                <w:color w:val="0000FF"/>
              </w:rPr>
            </w:pPr>
          </w:p>
        </w:tc>
        <w:tc>
          <w:tcPr>
            <w:tcW w:w="1872" w:type="dxa"/>
            <w:tcBorders>
              <w:top w:val="single" w:sz="6" w:space="0" w:color="auto"/>
              <w:left w:val="single" w:sz="6" w:space="0" w:color="auto"/>
              <w:bottom w:val="single" w:sz="6" w:space="0" w:color="auto"/>
              <w:right w:val="single" w:sz="6" w:space="0" w:color="auto"/>
            </w:tcBorders>
          </w:tcPr>
          <w:p w14:paraId="04066109" w14:textId="77777777" w:rsidR="00D064CD" w:rsidRPr="0060642F" w:rsidRDefault="00D064CD" w:rsidP="00D92F5E">
            <w:pPr>
              <w:pStyle w:val="aff1"/>
              <w:rPr>
                <w:i/>
                <w:color w:val="0000FF"/>
              </w:rPr>
            </w:pPr>
          </w:p>
        </w:tc>
        <w:tc>
          <w:tcPr>
            <w:tcW w:w="1872" w:type="dxa"/>
            <w:tcBorders>
              <w:top w:val="single" w:sz="6" w:space="0" w:color="auto"/>
              <w:left w:val="single" w:sz="6" w:space="0" w:color="auto"/>
              <w:bottom w:val="single" w:sz="6" w:space="0" w:color="auto"/>
              <w:right w:val="single" w:sz="6" w:space="0" w:color="auto"/>
            </w:tcBorders>
          </w:tcPr>
          <w:p w14:paraId="03C535E5" w14:textId="77777777" w:rsidR="00D064CD" w:rsidRPr="0060642F" w:rsidRDefault="00D064CD" w:rsidP="00D92F5E">
            <w:pPr>
              <w:pStyle w:val="aff1"/>
              <w:rPr>
                <w:i/>
                <w:color w:val="0000FF"/>
              </w:rPr>
            </w:pPr>
          </w:p>
        </w:tc>
        <w:tc>
          <w:tcPr>
            <w:tcW w:w="1872" w:type="dxa"/>
            <w:tcBorders>
              <w:top w:val="single" w:sz="6" w:space="0" w:color="auto"/>
              <w:left w:val="single" w:sz="6" w:space="0" w:color="auto"/>
              <w:bottom w:val="single" w:sz="6" w:space="0" w:color="auto"/>
              <w:right w:val="single" w:sz="6" w:space="0" w:color="auto"/>
            </w:tcBorders>
          </w:tcPr>
          <w:p w14:paraId="3FB13855" w14:textId="77777777" w:rsidR="00D064CD" w:rsidRPr="0060642F" w:rsidRDefault="00D064CD" w:rsidP="00D92F5E">
            <w:pPr>
              <w:pStyle w:val="aff1"/>
              <w:rPr>
                <w:i/>
                <w:color w:val="0000FF"/>
              </w:rPr>
            </w:pPr>
          </w:p>
        </w:tc>
      </w:tr>
      <w:tr w:rsidR="00D064CD" w:rsidRPr="00BE22A2" w14:paraId="5A161E70" w14:textId="77777777">
        <w:tblPrEx>
          <w:tblCellMar>
            <w:top w:w="0" w:type="dxa"/>
            <w:bottom w:w="0" w:type="dxa"/>
          </w:tblCellMar>
        </w:tblPrEx>
        <w:tc>
          <w:tcPr>
            <w:tcW w:w="1276" w:type="dxa"/>
            <w:tcBorders>
              <w:top w:val="single" w:sz="6" w:space="0" w:color="auto"/>
              <w:left w:val="single" w:sz="6" w:space="0" w:color="auto"/>
              <w:bottom w:val="single" w:sz="6" w:space="0" w:color="auto"/>
              <w:right w:val="single" w:sz="6" w:space="0" w:color="auto"/>
            </w:tcBorders>
          </w:tcPr>
          <w:p w14:paraId="5D12DE99" w14:textId="77777777" w:rsidR="00D064CD" w:rsidRPr="0060642F" w:rsidRDefault="00D064CD" w:rsidP="00D92F5E">
            <w:pPr>
              <w:pStyle w:val="aff1"/>
              <w:rPr>
                <w:rFonts w:hint="eastAsia"/>
                <w:i/>
                <w:color w:val="0000FF"/>
              </w:rPr>
            </w:pPr>
            <w:r w:rsidRPr="0060642F">
              <w:rPr>
                <w:rFonts w:hint="eastAsia"/>
                <w:i/>
                <w:color w:val="0000FF"/>
              </w:rPr>
              <w:t>配置</w:t>
            </w:r>
            <w:r w:rsidRPr="0060642F">
              <w:rPr>
                <w:rFonts w:hint="eastAsia"/>
                <w:i/>
                <w:color w:val="0000FF"/>
              </w:rPr>
              <w:t>N</w:t>
            </w:r>
          </w:p>
        </w:tc>
        <w:tc>
          <w:tcPr>
            <w:tcW w:w="2468" w:type="dxa"/>
            <w:tcBorders>
              <w:top w:val="single" w:sz="6" w:space="0" w:color="auto"/>
              <w:left w:val="single" w:sz="6" w:space="0" w:color="auto"/>
              <w:bottom w:val="single" w:sz="6" w:space="0" w:color="auto"/>
              <w:right w:val="single" w:sz="6" w:space="0" w:color="auto"/>
            </w:tcBorders>
          </w:tcPr>
          <w:p w14:paraId="37F26BD9" w14:textId="77777777" w:rsidR="00D064CD" w:rsidRPr="0060642F" w:rsidRDefault="00D064CD" w:rsidP="00D92F5E">
            <w:pPr>
              <w:pStyle w:val="aff1"/>
              <w:rPr>
                <w:rFonts w:hint="eastAsia"/>
                <w:i/>
                <w:color w:val="0000FF"/>
              </w:rPr>
            </w:pPr>
            <w:r w:rsidRPr="0060642F">
              <w:rPr>
                <w:rFonts w:hint="eastAsia"/>
                <w:i/>
                <w:color w:val="0000FF"/>
              </w:rPr>
              <w:t>典型配置</w:t>
            </w:r>
            <w:r w:rsidRPr="0060642F">
              <w:rPr>
                <w:rFonts w:hint="eastAsia"/>
                <w:i/>
                <w:color w:val="0000FF"/>
              </w:rPr>
              <w:t>100</w:t>
            </w:r>
            <w:r w:rsidRPr="0060642F">
              <w:rPr>
                <w:rFonts w:hint="eastAsia"/>
                <w:i/>
                <w:color w:val="0000FF"/>
              </w:rPr>
              <w:t>万用户：</w:t>
            </w:r>
          </w:p>
          <w:p w14:paraId="6A203C9F" w14:textId="77777777" w:rsidR="00D064CD" w:rsidRPr="0060642F" w:rsidRDefault="00D064CD" w:rsidP="00D92F5E">
            <w:pPr>
              <w:pStyle w:val="aff1"/>
              <w:rPr>
                <w:rFonts w:hint="eastAsia"/>
                <w:i/>
                <w:color w:val="0000FF"/>
              </w:rPr>
            </w:pPr>
            <w:r w:rsidRPr="0060642F">
              <w:rPr>
                <w:rFonts w:hint="eastAsia"/>
                <w:i/>
                <w:color w:val="0000FF"/>
              </w:rPr>
              <w:t>WSMU</w:t>
            </w:r>
            <w:r w:rsidRPr="0060642F">
              <w:rPr>
                <w:rFonts w:hint="eastAsia"/>
                <w:i/>
                <w:color w:val="0000FF"/>
              </w:rPr>
              <w:t>×</w:t>
            </w:r>
            <w:r w:rsidRPr="0060642F">
              <w:rPr>
                <w:rFonts w:hint="eastAsia"/>
                <w:i/>
                <w:color w:val="0000FF"/>
              </w:rPr>
              <w:t>6</w:t>
            </w:r>
            <w:r w:rsidRPr="0060642F">
              <w:rPr>
                <w:rFonts w:hint="eastAsia"/>
                <w:i/>
                <w:color w:val="0000FF"/>
              </w:rPr>
              <w:t>＋</w:t>
            </w:r>
            <w:r w:rsidRPr="0060642F">
              <w:rPr>
                <w:rFonts w:hint="eastAsia"/>
                <w:i/>
                <w:color w:val="0000FF"/>
              </w:rPr>
              <w:t>WSIU</w:t>
            </w:r>
            <w:r w:rsidRPr="0060642F">
              <w:rPr>
                <w:rFonts w:hint="eastAsia"/>
                <w:i/>
                <w:color w:val="0000FF"/>
              </w:rPr>
              <w:t>×</w:t>
            </w:r>
            <w:r w:rsidRPr="0060642F">
              <w:rPr>
                <w:rFonts w:hint="eastAsia"/>
                <w:i/>
                <w:color w:val="0000FF"/>
              </w:rPr>
              <w:t>6</w:t>
            </w:r>
            <w:r w:rsidRPr="0060642F">
              <w:rPr>
                <w:rFonts w:hint="eastAsia"/>
                <w:i/>
                <w:color w:val="0000FF"/>
              </w:rPr>
              <w:t>＋</w:t>
            </w:r>
            <w:r w:rsidRPr="0060642F">
              <w:rPr>
                <w:rFonts w:hint="eastAsia"/>
                <w:i/>
                <w:color w:val="0000FF"/>
              </w:rPr>
              <w:t>WCSU</w:t>
            </w:r>
            <w:r w:rsidRPr="0060642F">
              <w:rPr>
                <w:rFonts w:hint="eastAsia"/>
                <w:i/>
                <w:color w:val="0000FF"/>
              </w:rPr>
              <w:t>×</w:t>
            </w:r>
            <w:r w:rsidRPr="0060642F">
              <w:rPr>
                <w:rFonts w:hint="eastAsia"/>
                <w:i/>
                <w:color w:val="0000FF"/>
              </w:rPr>
              <w:t>30</w:t>
            </w:r>
            <w:r w:rsidRPr="0060642F">
              <w:rPr>
                <w:rFonts w:hint="eastAsia"/>
                <w:i/>
                <w:color w:val="0000FF"/>
              </w:rPr>
              <w:t>＋</w:t>
            </w:r>
            <w:r w:rsidRPr="0060642F">
              <w:rPr>
                <w:rFonts w:hint="eastAsia"/>
                <w:i/>
                <w:color w:val="0000FF"/>
              </w:rPr>
              <w:t>WEPI</w:t>
            </w:r>
            <w:r w:rsidRPr="0060642F">
              <w:rPr>
                <w:rFonts w:hint="eastAsia"/>
                <w:i/>
                <w:color w:val="0000FF"/>
              </w:rPr>
              <w:t>×</w:t>
            </w:r>
            <w:r w:rsidRPr="0060642F">
              <w:rPr>
                <w:rFonts w:hint="eastAsia"/>
                <w:i/>
                <w:color w:val="0000FF"/>
              </w:rPr>
              <w:t>30</w:t>
            </w:r>
            <w:r w:rsidRPr="0060642F">
              <w:rPr>
                <w:rFonts w:hint="eastAsia"/>
                <w:i/>
                <w:color w:val="0000FF"/>
              </w:rPr>
              <w:t>＋</w:t>
            </w:r>
            <w:r w:rsidRPr="0060642F">
              <w:rPr>
                <w:rFonts w:hint="eastAsia"/>
                <w:i/>
                <w:color w:val="0000FF"/>
              </w:rPr>
              <w:t>Lanswitch</w:t>
            </w:r>
            <w:r w:rsidRPr="0060642F">
              <w:rPr>
                <w:rFonts w:hint="eastAsia"/>
                <w:i/>
                <w:color w:val="0000FF"/>
              </w:rPr>
              <w:t>＋机柜＋</w:t>
            </w:r>
            <w:r w:rsidRPr="0060642F">
              <w:rPr>
                <w:i/>
                <w:color w:val="0000FF"/>
              </w:rPr>
              <w:t>…</w:t>
            </w:r>
            <w:r w:rsidRPr="0060642F">
              <w:rPr>
                <w:rFonts w:hint="eastAsia"/>
                <w:i/>
                <w:color w:val="0000FF"/>
              </w:rPr>
              <w:t>.</w:t>
            </w:r>
          </w:p>
          <w:p w14:paraId="71C282F7" w14:textId="77777777" w:rsidR="00D064CD" w:rsidRPr="0060642F" w:rsidRDefault="00D064CD" w:rsidP="00D92F5E">
            <w:pPr>
              <w:pStyle w:val="aff1"/>
              <w:rPr>
                <w:rFonts w:hint="eastAsia"/>
                <w:i/>
                <w:color w:val="0000FF"/>
              </w:rPr>
            </w:pPr>
            <w:r w:rsidRPr="0060642F">
              <w:rPr>
                <w:rFonts w:hint="eastAsia"/>
                <w:i/>
                <w:color w:val="0000FF"/>
              </w:rPr>
              <w:t>话务模型按照中移动测试话务模型</w:t>
            </w:r>
          </w:p>
        </w:tc>
        <w:tc>
          <w:tcPr>
            <w:tcW w:w="1872" w:type="dxa"/>
            <w:tcBorders>
              <w:top w:val="single" w:sz="6" w:space="0" w:color="auto"/>
              <w:left w:val="single" w:sz="6" w:space="0" w:color="auto"/>
              <w:bottom w:val="single" w:sz="6" w:space="0" w:color="auto"/>
              <w:right w:val="single" w:sz="6" w:space="0" w:color="auto"/>
            </w:tcBorders>
          </w:tcPr>
          <w:p w14:paraId="4E272A73" w14:textId="77777777" w:rsidR="00D064CD" w:rsidRPr="0060642F" w:rsidRDefault="00D064CD" w:rsidP="00D92F5E">
            <w:pPr>
              <w:pStyle w:val="aff1"/>
              <w:rPr>
                <w:rFonts w:hint="eastAsia"/>
                <w:i/>
                <w:color w:val="0000FF"/>
              </w:rPr>
            </w:pPr>
            <w:r w:rsidRPr="0060642F">
              <w:rPr>
                <w:rFonts w:hint="eastAsia"/>
                <w:i/>
                <w:color w:val="0000FF"/>
              </w:rPr>
              <w:t>20</w:t>
            </w:r>
            <w:r w:rsidRPr="0060642F">
              <w:rPr>
                <w:rFonts w:hint="eastAsia"/>
                <w:i/>
                <w:color w:val="0000FF"/>
              </w:rPr>
              <w:t>％</w:t>
            </w:r>
          </w:p>
        </w:tc>
        <w:tc>
          <w:tcPr>
            <w:tcW w:w="1872" w:type="dxa"/>
            <w:tcBorders>
              <w:top w:val="single" w:sz="6" w:space="0" w:color="auto"/>
              <w:left w:val="single" w:sz="6" w:space="0" w:color="auto"/>
              <w:bottom w:val="single" w:sz="6" w:space="0" w:color="auto"/>
              <w:right w:val="single" w:sz="6" w:space="0" w:color="auto"/>
            </w:tcBorders>
          </w:tcPr>
          <w:p w14:paraId="4F946D32" w14:textId="77777777" w:rsidR="00D064CD" w:rsidRPr="0060642F" w:rsidRDefault="00D064CD" w:rsidP="00D92F5E">
            <w:pPr>
              <w:pStyle w:val="aff1"/>
              <w:rPr>
                <w:rFonts w:hint="eastAsia"/>
                <w:i/>
                <w:color w:val="0000FF"/>
              </w:rPr>
            </w:pPr>
            <w:r w:rsidRPr="0060642F">
              <w:rPr>
                <w:rFonts w:hint="eastAsia"/>
                <w:i/>
                <w:color w:val="0000FF"/>
              </w:rPr>
              <w:t>2700</w:t>
            </w:r>
          </w:p>
        </w:tc>
        <w:tc>
          <w:tcPr>
            <w:tcW w:w="1872" w:type="dxa"/>
            <w:tcBorders>
              <w:top w:val="single" w:sz="6" w:space="0" w:color="auto"/>
              <w:left w:val="single" w:sz="6" w:space="0" w:color="auto"/>
              <w:bottom w:val="single" w:sz="6" w:space="0" w:color="auto"/>
              <w:right w:val="single" w:sz="6" w:space="0" w:color="auto"/>
            </w:tcBorders>
          </w:tcPr>
          <w:p w14:paraId="0C2DF4D4" w14:textId="77777777" w:rsidR="00D064CD" w:rsidRPr="0060642F" w:rsidRDefault="00D064CD" w:rsidP="00D92F5E">
            <w:pPr>
              <w:pStyle w:val="aff1"/>
              <w:rPr>
                <w:rFonts w:hint="eastAsia"/>
                <w:i/>
                <w:color w:val="0000FF"/>
              </w:rPr>
            </w:pPr>
            <w:r>
              <w:rPr>
                <w:rFonts w:hint="eastAsia"/>
                <w:i/>
                <w:color w:val="0000FF"/>
              </w:rPr>
              <w:t>0.0027</w:t>
            </w:r>
          </w:p>
        </w:tc>
      </w:tr>
      <w:tr w:rsidR="00D064CD" w:rsidRPr="00BE22A2" w14:paraId="24B3B491" w14:textId="77777777">
        <w:tblPrEx>
          <w:tblCellMar>
            <w:top w:w="0" w:type="dxa"/>
            <w:bottom w:w="0" w:type="dxa"/>
          </w:tblCellMar>
        </w:tblPrEx>
        <w:tc>
          <w:tcPr>
            <w:tcW w:w="1276" w:type="dxa"/>
            <w:tcBorders>
              <w:top w:val="single" w:sz="6" w:space="0" w:color="auto"/>
              <w:left w:val="single" w:sz="6" w:space="0" w:color="auto"/>
              <w:bottom w:val="single" w:sz="6" w:space="0" w:color="auto"/>
              <w:right w:val="single" w:sz="6" w:space="0" w:color="auto"/>
            </w:tcBorders>
          </w:tcPr>
          <w:p w14:paraId="1D9A9C16" w14:textId="77777777" w:rsidR="00D064CD" w:rsidRPr="0060642F" w:rsidRDefault="00D064CD" w:rsidP="00D92F5E">
            <w:pPr>
              <w:pStyle w:val="aff1"/>
              <w:rPr>
                <w:i/>
                <w:color w:val="0000FF"/>
              </w:rPr>
            </w:pPr>
          </w:p>
        </w:tc>
        <w:tc>
          <w:tcPr>
            <w:tcW w:w="2468" w:type="dxa"/>
            <w:tcBorders>
              <w:top w:val="single" w:sz="6" w:space="0" w:color="auto"/>
              <w:left w:val="single" w:sz="6" w:space="0" w:color="auto"/>
              <w:bottom w:val="single" w:sz="6" w:space="0" w:color="auto"/>
              <w:right w:val="single" w:sz="6" w:space="0" w:color="auto"/>
            </w:tcBorders>
          </w:tcPr>
          <w:p w14:paraId="4F62B2F6" w14:textId="77777777" w:rsidR="00D064CD" w:rsidRPr="0060642F" w:rsidRDefault="00D064CD" w:rsidP="00D92F5E">
            <w:pPr>
              <w:pStyle w:val="aff1"/>
              <w:rPr>
                <w:i/>
                <w:color w:val="0000FF"/>
              </w:rPr>
            </w:pPr>
          </w:p>
        </w:tc>
        <w:tc>
          <w:tcPr>
            <w:tcW w:w="1872" w:type="dxa"/>
            <w:tcBorders>
              <w:top w:val="single" w:sz="6" w:space="0" w:color="auto"/>
              <w:left w:val="single" w:sz="6" w:space="0" w:color="auto"/>
              <w:bottom w:val="single" w:sz="6" w:space="0" w:color="auto"/>
              <w:right w:val="single" w:sz="6" w:space="0" w:color="auto"/>
            </w:tcBorders>
          </w:tcPr>
          <w:p w14:paraId="18785F56" w14:textId="77777777" w:rsidR="00D064CD" w:rsidRPr="0060642F" w:rsidRDefault="00D064CD" w:rsidP="00D92F5E">
            <w:pPr>
              <w:pStyle w:val="aff1"/>
              <w:rPr>
                <w:i/>
                <w:color w:val="0000FF"/>
              </w:rPr>
            </w:pPr>
          </w:p>
        </w:tc>
        <w:tc>
          <w:tcPr>
            <w:tcW w:w="1872" w:type="dxa"/>
            <w:tcBorders>
              <w:top w:val="single" w:sz="6" w:space="0" w:color="auto"/>
              <w:left w:val="single" w:sz="6" w:space="0" w:color="auto"/>
              <w:bottom w:val="single" w:sz="6" w:space="0" w:color="auto"/>
              <w:right w:val="single" w:sz="6" w:space="0" w:color="auto"/>
            </w:tcBorders>
          </w:tcPr>
          <w:p w14:paraId="5CEE2328" w14:textId="77777777" w:rsidR="00D064CD" w:rsidRPr="0060642F" w:rsidRDefault="00D064CD" w:rsidP="00D92F5E">
            <w:pPr>
              <w:pStyle w:val="aff1"/>
              <w:rPr>
                <w:i/>
                <w:color w:val="0000FF"/>
              </w:rPr>
            </w:pPr>
          </w:p>
        </w:tc>
        <w:tc>
          <w:tcPr>
            <w:tcW w:w="1872" w:type="dxa"/>
            <w:tcBorders>
              <w:top w:val="single" w:sz="6" w:space="0" w:color="auto"/>
              <w:left w:val="single" w:sz="6" w:space="0" w:color="auto"/>
              <w:bottom w:val="single" w:sz="6" w:space="0" w:color="auto"/>
              <w:right w:val="single" w:sz="6" w:space="0" w:color="auto"/>
            </w:tcBorders>
          </w:tcPr>
          <w:p w14:paraId="36C7A939" w14:textId="77777777" w:rsidR="00D064CD" w:rsidRPr="0060642F" w:rsidRDefault="00D064CD" w:rsidP="00D92F5E">
            <w:pPr>
              <w:pStyle w:val="aff1"/>
              <w:rPr>
                <w:i/>
                <w:color w:val="0000FF"/>
              </w:rPr>
            </w:pPr>
          </w:p>
        </w:tc>
      </w:tr>
    </w:tbl>
    <w:p w14:paraId="1D22F5BF" w14:textId="77777777" w:rsidR="00D064CD" w:rsidRDefault="00D064CD" w:rsidP="00D064CD">
      <w:pPr>
        <w:pStyle w:val="WordPro0"/>
        <w:rPr>
          <w:rFonts w:hint="eastAsia"/>
        </w:rPr>
      </w:pPr>
    </w:p>
    <w:p w14:paraId="613A5669" w14:textId="77777777" w:rsidR="00D064CD" w:rsidRPr="00D064CD" w:rsidRDefault="00D064CD" w:rsidP="00D064CD">
      <w:pPr>
        <w:pStyle w:val="WordPro0"/>
        <w:rPr>
          <w:rFonts w:hint="eastAsia"/>
        </w:rPr>
      </w:pPr>
    </w:p>
    <w:p w14:paraId="1611D290" w14:textId="77777777" w:rsidR="00A86529" w:rsidRDefault="00A86529" w:rsidP="006A4C7E">
      <w:pPr>
        <w:pStyle w:val="2"/>
        <w:numPr>
          <w:ilvl w:val="1"/>
          <w:numId w:val="9"/>
        </w:numPr>
      </w:pPr>
      <w:bookmarkStart w:id="40" w:name="_Toc43538729"/>
      <w:bookmarkStart w:id="41" w:name="_Toc247459955"/>
      <w:r>
        <w:rPr>
          <w:rFonts w:hint="eastAsia"/>
        </w:rPr>
        <w:lastRenderedPageBreak/>
        <w:t>系统升级与扩容</w:t>
      </w:r>
      <w:bookmarkEnd w:id="40"/>
      <w:bookmarkEnd w:id="41"/>
    </w:p>
    <w:p w14:paraId="44C79EAD" w14:textId="77777777" w:rsidR="00840C39" w:rsidRDefault="00840C39" w:rsidP="006A4C7E">
      <w:pPr>
        <w:pStyle w:val="3"/>
      </w:pPr>
      <w:bookmarkStart w:id="42" w:name="_Toc64112738"/>
      <w:bookmarkStart w:id="43" w:name="_Toc61940773"/>
      <w:bookmarkStart w:id="44" w:name="_Toc64112739"/>
      <w:bookmarkStart w:id="45" w:name="_Toc61940774"/>
      <w:bookmarkStart w:id="46" w:name="_Toc64112740"/>
      <w:bookmarkStart w:id="47" w:name="_Toc64112741"/>
      <w:bookmarkStart w:id="48" w:name="_Toc64112742"/>
      <w:bookmarkStart w:id="49" w:name="_Toc31365773"/>
      <w:bookmarkStart w:id="50" w:name="_Toc61940776"/>
      <w:bookmarkStart w:id="51" w:name="_Toc64112743"/>
      <w:bookmarkStart w:id="52" w:name="_Toc61940777"/>
      <w:bookmarkStart w:id="53" w:name="_Toc64112744"/>
      <w:bookmarkStart w:id="54" w:name="_Toc61940778"/>
      <w:bookmarkStart w:id="55" w:name="_Toc64112745"/>
      <w:bookmarkStart w:id="56" w:name="_Toc61940779"/>
      <w:bookmarkStart w:id="57" w:name="_Toc64112746"/>
      <w:bookmarkStart w:id="58" w:name="_Toc61940798"/>
      <w:bookmarkStart w:id="59" w:name="_Toc64112765"/>
      <w:bookmarkStart w:id="60" w:name="_Toc61940799"/>
      <w:bookmarkStart w:id="61" w:name="_Toc64112766"/>
      <w:bookmarkStart w:id="62" w:name="_Toc61940800"/>
      <w:bookmarkStart w:id="63" w:name="_Toc64112767"/>
      <w:bookmarkStart w:id="64" w:name="_Toc33090766"/>
      <w:bookmarkStart w:id="65" w:name="_Toc247459956"/>
      <w:bookmarkEnd w:id="42"/>
      <w:bookmarkEnd w:id="43"/>
      <w:bookmarkEnd w:id="44"/>
      <w:bookmarkEnd w:id="45"/>
      <w:bookmarkEnd w:id="46"/>
      <w:bookmarkEnd w:id="47"/>
      <w:bookmarkEnd w:id="48"/>
      <w:bookmarkEnd w:id="50"/>
      <w:bookmarkEnd w:id="51"/>
      <w:bookmarkEnd w:id="52"/>
      <w:bookmarkEnd w:id="53"/>
      <w:bookmarkEnd w:id="54"/>
      <w:bookmarkEnd w:id="55"/>
      <w:bookmarkEnd w:id="56"/>
      <w:bookmarkEnd w:id="57"/>
      <w:bookmarkEnd w:id="58"/>
      <w:bookmarkEnd w:id="59"/>
      <w:bookmarkEnd w:id="60"/>
      <w:bookmarkEnd w:id="61"/>
      <w:bookmarkEnd w:id="62"/>
      <w:bookmarkEnd w:id="63"/>
      <w:r>
        <w:rPr>
          <w:rFonts w:ascii="宋体" w:cs="宋体" w:hint="eastAsia"/>
        </w:rPr>
        <w:t>新系统的功能</w:t>
      </w:r>
      <w:bookmarkEnd w:id="64"/>
      <w:r w:rsidR="001C19C7">
        <w:rPr>
          <w:rFonts w:ascii="宋体" w:cs="宋体" w:hint="eastAsia"/>
        </w:rPr>
        <w:t>变更</w:t>
      </w:r>
      <w:bookmarkEnd w:id="65"/>
    </w:p>
    <w:p w14:paraId="391F2DD0" w14:textId="77777777" w:rsidR="00840C39" w:rsidRDefault="00840C39" w:rsidP="00941F56">
      <w:pPr>
        <w:pStyle w:val="af2"/>
        <w:rPr>
          <w:rFonts w:hint="eastAsia"/>
        </w:rPr>
      </w:pPr>
      <w:r w:rsidRPr="006F7FC0">
        <w:rPr>
          <w:rFonts w:hint="eastAsia"/>
        </w:rPr>
        <w:t>描述新开发系统相对于现有网上设备中先前开发的产品哪些功能不再提供</w:t>
      </w:r>
      <w:r w:rsidR="001C19C7">
        <w:rPr>
          <w:rFonts w:hint="eastAsia"/>
        </w:rPr>
        <w:t>，并简述不再提供的原因和变更原因。例如客户要求、我方原因、新功能替代，等等</w:t>
      </w:r>
      <w:r w:rsidR="007339CF">
        <w:rPr>
          <w:rFonts w:hint="eastAsia"/>
        </w:rPr>
        <w:t>。</w:t>
      </w:r>
    </w:p>
    <w:p w14:paraId="7C2D4BAB" w14:textId="77777777" w:rsidR="00840C39" w:rsidRDefault="00B659EA" w:rsidP="006A4C7E">
      <w:pPr>
        <w:pStyle w:val="3"/>
      </w:pPr>
      <w:bookmarkStart w:id="66" w:name="_Toc33090767"/>
      <w:bookmarkStart w:id="67" w:name="_Toc247459957"/>
      <w:r>
        <w:rPr>
          <w:rFonts w:hint="eastAsia"/>
        </w:rPr>
        <w:t>系统</w:t>
      </w:r>
      <w:r w:rsidR="00840C39">
        <w:rPr>
          <w:rFonts w:hint="eastAsia"/>
        </w:rPr>
        <w:t>升级规格</w:t>
      </w:r>
      <w:bookmarkEnd w:id="66"/>
      <w:bookmarkEnd w:id="67"/>
    </w:p>
    <w:p w14:paraId="70BCC76B" w14:textId="77777777" w:rsidR="00840C39" w:rsidRDefault="00840C39" w:rsidP="00941F56">
      <w:pPr>
        <w:pStyle w:val="af2"/>
        <w:rPr>
          <w:rFonts w:hint="eastAsia"/>
        </w:rPr>
      </w:pPr>
      <w:r w:rsidRPr="006F7FC0">
        <w:rPr>
          <w:rFonts w:hint="eastAsia"/>
        </w:rPr>
        <w:t>版本保存能力；升级安全性规格（防止错误加载、升级失败的措施、升级过程可逆）；业务中断时间</w:t>
      </w:r>
      <w:r w:rsidRPr="006F7FC0">
        <w:t>/</w:t>
      </w:r>
      <w:r w:rsidRPr="006F7FC0">
        <w:rPr>
          <w:rFonts w:hint="eastAsia"/>
        </w:rPr>
        <w:t>业务质量；</w:t>
      </w:r>
      <w:r w:rsidRPr="006F7FC0">
        <w:t xml:space="preserve"> </w:t>
      </w:r>
      <w:r w:rsidRPr="006F7FC0">
        <w:rPr>
          <w:rFonts w:hint="eastAsia"/>
        </w:rPr>
        <w:t>升级工具</w:t>
      </w:r>
      <w:r w:rsidR="00F22CD3">
        <w:rPr>
          <w:rFonts w:hint="eastAsia"/>
        </w:rPr>
        <w:t>。</w:t>
      </w:r>
    </w:p>
    <w:p w14:paraId="153B4E15" w14:textId="77777777" w:rsidR="00840C39" w:rsidRDefault="00840C39" w:rsidP="006A4C7E">
      <w:pPr>
        <w:pStyle w:val="3"/>
      </w:pPr>
      <w:bookmarkStart w:id="68" w:name="_Toc33090768"/>
      <w:bookmarkStart w:id="69" w:name="_Toc247459958"/>
      <w:r>
        <w:rPr>
          <w:rFonts w:ascii="宋体" w:cs="宋体" w:hint="eastAsia"/>
        </w:rPr>
        <w:t>系统可扩充性设计</w:t>
      </w:r>
      <w:bookmarkEnd w:id="69"/>
      <w:r>
        <w:t xml:space="preserve"> </w:t>
      </w:r>
      <w:bookmarkEnd w:id="68"/>
    </w:p>
    <w:p w14:paraId="1F2F38FF" w14:textId="77777777" w:rsidR="00BB52BB" w:rsidRPr="00BB52BB" w:rsidRDefault="00840C39" w:rsidP="00BB52BB">
      <w:pPr>
        <w:pStyle w:val="af2"/>
        <w:rPr>
          <w:rFonts w:hint="eastAsia"/>
        </w:rPr>
      </w:pPr>
      <w:r w:rsidRPr="006F7FC0">
        <w:rPr>
          <w:rFonts w:hint="eastAsia"/>
        </w:rPr>
        <w:t>说明产品在业务、系统容量可扩展性方面的规格定义及设计；包括业务扩展能力及为了实现该能力的设计指标要求</w:t>
      </w:r>
      <w:r w:rsidR="008A08E2">
        <w:rPr>
          <w:rFonts w:hint="eastAsia"/>
        </w:rPr>
        <w:t>。</w:t>
      </w:r>
      <w:bookmarkStart w:id="70" w:name="_Toc43538736"/>
    </w:p>
    <w:p w14:paraId="71AA5F68" w14:textId="77777777" w:rsidR="001C19C7" w:rsidRDefault="001C19C7" w:rsidP="006A4C7E">
      <w:pPr>
        <w:pStyle w:val="3"/>
      </w:pPr>
      <w:bookmarkStart w:id="71" w:name="_Toc247459959"/>
      <w:r>
        <w:rPr>
          <w:rFonts w:ascii="宋体" w:cs="宋体" w:hint="eastAsia"/>
        </w:rPr>
        <w:t>接口兼容性变化分析及对策</w:t>
      </w:r>
      <w:bookmarkEnd w:id="71"/>
      <w:r>
        <w:t xml:space="preserve"> </w:t>
      </w:r>
    </w:p>
    <w:p w14:paraId="301B11A4" w14:textId="77777777" w:rsidR="001C19C7" w:rsidRPr="00BB52BB" w:rsidRDefault="001C19C7" w:rsidP="001C19C7">
      <w:pPr>
        <w:pStyle w:val="af2"/>
        <w:rPr>
          <w:rFonts w:hint="eastAsia"/>
        </w:rPr>
      </w:pPr>
      <w:r w:rsidRPr="006F7FC0">
        <w:rPr>
          <w:rFonts w:hint="eastAsia"/>
        </w:rPr>
        <w:t>说明</w:t>
      </w:r>
      <w:r>
        <w:rPr>
          <w:rFonts w:hint="eastAsia"/>
        </w:rPr>
        <w:t>本版本相对于本产品以前的版本，</w:t>
      </w:r>
      <w:r w:rsidR="007463B9">
        <w:rPr>
          <w:rFonts w:hint="eastAsia"/>
        </w:rPr>
        <w:t>针对</w:t>
      </w:r>
      <w:r>
        <w:rPr>
          <w:rFonts w:hint="eastAsia"/>
        </w:rPr>
        <w:t>接口在兼容性方面</w:t>
      </w:r>
      <w:r w:rsidR="007463B9">
        <w:rPr>
          <w:rFonts w:hint="eastAsia"/>
        </w:rPr>
        <w:t>的</w:t>
      </w:r>
      <w:r>
        <w:rPr>
          <w:rFonts w:hint="eastAsia"/>
        </w:rPr>
        <w:t>变化</w:t>
      </w:r>
      <w:r w:rsidR="007463B9">
        <w:rPr>
          <w:rFonts w:hint="eastAsia"/>
        </w:rPr>
        <w:t>分析和</w:t>
      </w:r>
      <w:r>
        <w:rPr>
          <w:rFonts w:hint="eastAsia"/>
        </w:rPr>
        <w:t>对策。</w:t>
      </w:r>
    </w:p>
    <w:p w14:paraId="198099F8" w14:textId="77777777" w:rsidR="001C19C7" w:rsidRDefault="001C19C7" w:rsidP="006A4C7E">
      <w:pPr>
        <w:pStyle w:val="3"/>
      </w:pPr>
      <w:bookmarkStart w:id="72" w:name="_Toc247459960"/>
      <w:r>
        <w:rPr>
          <w:rFonts w:ascii="宋体" w:cs="宋体" w:hint="eastAsia"/>
        </w:rPr>
        <w:t>系统升级路线与升级策略</w:t>
      </w:r>
      <w:bookmarkEnd w:id="72"/>
      <w:r>
        <w:t xml:space="preserve"> </w:t>
      </w:r>
    </w:p>
    <w:p w14:paraId="759F8D51" w14:textId="77777777" w:rsidR="001C19C7" w:rsidRDefault="001C19C7" w:rsidP="001C19C7">
      <w:pPr>
        <w:pStyle w:val="af2"/>
        <w:rPr>
          <w:rFonts w:hint="eastAsia"/>
        </w:rPr>
      </w:pPr>
      <w:r>
        <w:rPr>
          <w:rFonts w:hint="eastAsia"/>
        </w:rPr>
        <w:t>根据版本立项时的版本收编和升级路径规划，标识本版本和其他版本间的继承关系和收编关系以及所有升级路线，识别出需要点到点开发的升级路线（即升级场景）。</w:t>
      </w:r>
    </w:p>
    <w:p w14:paraId="04FD4E8C" w14:textId="77777777" w:rsidR="001C19C7" w:rsidRDefault="001C19C7" w:rsidP="001C19C7">
      <w:pPr>
        <w:pStyle w:val="af2"/>
        <w:rPr>
          <w:rFonts w:hint="eastAsia"/>
        </w:rPr>
      </w:pPr>
      <w:r>
        <w:rPr>
          <w:rFonts w:hint="eastAsia"/>
        </w:rPr>
        <w:t>系统设计时需要最大程度地做到特性方案兼顾所有需要开发的升级路线，尤其是特性涉及的主要升级路线：对于收编特性而言是收编版本到目标版本的升级路线，对于新特性和增强开发的老特性而言是存在交互特性的源版本到目标版本的升级路线。</w:t>
      </w:r>
    </w:p>
    <w:p w14:paraId="04BAF68D" w14:textId="77777777" w:rsidR="001C19C7" w:rsidRDefault="001C19C7" w:rsidP="001C19C7">
      <w:pPr>
        <w:pStyle w:val="af2"/>
        <w:rPr>
          <w:rFonts w:hint="eastAsia"/>
        </w:rPr>
      </w:pPr>
      <w:r>
        <w:rPr>
          <w:rFonts w:hint="eastAsia"/>
        </w:rPr>
        <w:t>对于每条需要开发的升级路线，从特性兼容性、配置（包括数据表、软参、定时器、公共参数、模块参数及</w:t>
      </w:r>
      <w:r>
        <w:rPr>
          <w:rFonts w:hint="eastAsia"/>
        </w:rPr>
        <w:t>license</w:t>
      </w:r>
      <w:r>
        <w:rPr>
          <w:rFonts w:hint="eastAsia"/>
        </w:rPr>
        <w:t>）和外部接口（包括</w:t>
      </w:r>
      <w:r>
        <w:rPr>
          <w:rFonts w:hint="eastAsia"/>
        </w:rPr>
        <w:t>MML</w:t>
      </w:r>
      <w:r>
        <w:rPr>
          <w:rFonts w:hint="eastAsia"/>
        </w:rPr>
        <w:t>、话统、北向、告警、话单、监听、网关及其他周边网元的接口）变更等方面分析特性方案对升级产生的影响，进而给出有针对性的升级策略（即升级规格），为后续的升级开发和升级测试提供依据。</w:t>
      </w:r>
    </w:p>
    <w:p w14:paraId="139140B7" w14:textId="77777777" w:rsidR="001C19C7" w:rsidRDefault="001C19C7" w:rsidP="001C19C7">
      <w:pPr>
        <w:pStyle w:val="af2"/>
        <w:rPr>
          <w:rFonts w:hint="eastAsia"/>
        </w:rPr>
      </w:pPr>
      <w:r>
        <w:rPr>
          <w:rFonts w:hint="eastAsia"/>
        </w:rPr>
        <w:t>升级影响虽然针对单一特性进行分析，但分析的范围需要覆盖与当前特性存在交互的其他特性，可能是老特性、收编特性，或新特性。</w:t>
      </w:r>
    </w:p>
    <w:p w14:paraId="466C5684" w14:textId="77777777" w:rsidR="001C19C7" w:rsidRDefault="001C19C7" w:rsidP="006A4C7E">
      <w:pPr>
        <w:pStyle w:val="a4"/>
        <w:tabs>
          <w:tab w:val="num" w:pos="2989"/>
        </w:tabs>
        <w:ind w:left="1134"/>
        <w:outlineLvl w:val="0"/>
        <w:rPr>
          <w:rFonts w:hint="eastAsia"/>
        </w:rPr>
      </w:pPr>
      <w:bookmarkStart w:id="73" w:name="_Toc247459961"/>
      <w:r>
        <w:rPr>
          <w:rFonts w:hint="eastAsia"/>
        </w:rPr>
        <w:t>升级路线与升级策略</w:t>
      </w:r>
      <w:bookmarkEnd w:id="73"/>
    </w:p>
    <w:tbl>
      <w:tblPr>
        <w:tblStyle w:val="afff9"/>
        <w:tblW w:w="0" w:type="auto"/>
        <w:tblLook w:val="01E0" w:firstRow="1" w:lastRow="1" w:firstColumn="1" w:lastColumn="1" w:noHBand="0" w:noVBand="0"/>
      </w:tblPr>
      <w:tblGrid>
        <w:gridCol w:w="3105"/>
        <w:gridCol w:w="3107"/>
        <w:gridCol w:w="3104"/>
      </w:tblGrid>
      <w:tr w:rsidR="001C19C7" w14:paraId="67603839" w14:textId="77777777">
        <w:tc>
          <w:tcPr>
            <w:tcW w:w="3180" w:type="dxa"/>
            <w:shd w:val="clear" w:color="auto" w:fill="CCFFCC"/>
          </w:tcPr>
          <w:p w14:paraId="453FDBF9" w14:textId="77777777" w:rsidR="001C19C7" w:rsidRPr="00C93920" w:rsidRDefault="001C19C7" w:rsidP="001C19C7">
            <w:pPr>
              <w:pStyle w:val="WordPro0"/>
              <w:ind w:left="0"/>
              <w:jc w:val="center"/>
              <w:rPr>
                <w:rFonts w:cs="Arial" w:hint="eastAsia"/>
                <w:i/>
                <w:color w:val="0000FF"/>
                <w:szCs w:val="21"/>
              </w:rPr>
            </w:pPr>
            <w:r w:rsidRPr="00C93920">
              <w:rPr>
                <w:rFonts w:cs="Arial" w:hint="eastAsia"/>
                <w:i/>
                <w:color w:val="0000FF"/>
                <w:szCs w:val="21"/>
              </w:rPr>
              <w:t>升级路线</w:t>
            </w:r>
          </w:p>
        </w:tc>
        <w:tc>
          <w:tcPr>
            <w:tcW w:w="3181" w:type="dxa"/>
            <w:shd w:val="clear" w:color="auto" w:fill="CCFFCC"/>
          </w:tcPr>
          <w:p w14:paraId="3DE6A704" w14:textId="77777777" w:rsidR="001C19C7" w:rsidRPr="00C93920" w:rsidRDefault="001C19C7" w:rsidP="001C19C7">
            <w:pPr>
              <w:pStyle w:val="WordPro0"/>
              <w:ind w:left="0"/>
              <w:jc w:val="center"/>
              <w:rPr>
                <w:rFonts w:cs="Arial" w:hint="eastAsia"/>
                <w:i/>
                <w:color w:val="0000FF"/>
                <w:szCs w:val="21"/>
              </w:rPr>
            </w:pPr>
            <w:r w:rsidRPr="00C93920">
              <w:rPr>
                <w:rFonts w:cs="Arial" w:hint="eastAsia"/>
                <w:i/>
                <w:color w:val="0000FF"/>
                <w:szCs w:val="21"/>
              </w:rPr>
              <w:t>升级影响</w:t>
            </w:r>
          </w:p>
        </w:tc>
        <w:tc>
          <w:tcPr>
            <w:tcW w:w="3181" w:type="dxa"/>
            <w:shd w:val="clear" w:color="auto" w:fill="CCFFCC"/>
          </w:tcPr>
          <w:p w14:paraId="54A209D6" w14:textId="77777777" w:rsidR="001C19C7" w:rsidRPr="00C93920" w:rsidRDefault="001C19C7" w:rsidP="001C19C7">
            <w:pPr>
              <w:pStyle w:val="WordPro0"/>
              <w:ind w:left="0"/>
              <w:jc w:val="center"/>
              <w:rPr>
                <w:rFonts w:cs="Arial" w:hint="eastAsia"/>
                <w:i/>
                <w:color w:val="0000FF"/>
                <w:szCs w:val="21"/>
              </w:rPr>
            </w:pPr>
            <w:r w:rsidRPr="00C93920">
              <w:rPr>
                <w:rFonts w:cs="Arial" w:hint="eastAsia"/>
                <w:i/>
                <w:color w:val="0000FF"/>
                <w:szCs w:val="21"/>
              </w:rPr>
              <w:t>升级策略</w:t>
            </w:r>
          </w:p>
        </w:tc>
      </w:tr>
      <w:tr w:rsidR="001C19C7" w14:paraId="72AAB6C0" w14:textId="77777777">
        <w:tc>
          <w:tcPr>
            <w:tcW w:w="3180" w:type="dxa"/>
            <w:vMerge w:val="restart"/>
          </w:tcPr>
          <w:p w14:paraId="7159C89B" w14:textId="77777777" w:rsidR="001C19C7" w:rsidRPr="00C93920" w:rsidRDefault="001C19C7" w:rsidP="001C19C7">
            <w:pPr>
              <w:pStyle w:val="WordPro0"/>
              <w:ind w:left="0"/>
              <w:rPr>
                <w:rFonts w:cs="Arial" w:hint="eastAsia"/>
                <w:i/>
                <w:color w:val="0000FF"/>
                <w:szCs w:val="21"/>
              </w:rPr>
            </w:pPr>
            <w:r w:rsidRPr="00C93920">
              <w:rPr>
                <w:rFonts w:cs="Arial" w:hint="eastAsia"/>
                <w:i/>
                <w:color w:val="0000FF"/>
                <w:szCs w:val="21"/>
              </w:rPr>
              <w:t>R</w:t>
            </w:r>
            <w:smartTag w:uri="urn:schemas-microsoft-com:office:smarttags" w:element="chmetcnv">
              <w:smartTagPr>
                <w:attr w:name="UnitName" w:val="C"/>
                <w:attr w:name="SourceValue" w:val="2"/>
                <w:attr w:name="HasSpace" w:val="False"/>
                <w:attr w:name="Negative" w:val="False"/>
                <w:attr w:name="NumberType" w:val="1"/>
                <w:attr w:name="TCSC" w:val="0"/>
              </w:smartTagPr>
              <w:r w:rsidRPr="00C93920">
                <w:rPr>
                  <w:rFonts w:cs="Arial" w:hint="eastAsia"/>
                  <w:i/>
                  <w:color w:val="0000FF"/>
                  <w:szCs w:val="21"/>
                </w:rPr>
                <w:t>2C</w:t>
              </w:r>
            </w:smartTag>
            <w:r w:rsidRPr="00C93920">
              <w:rPr>
                <w:rFonts w:cs="Arial" w:hint="eastAsia"/>
                <w:i/>
                <w:color w:val="0000FF"/>
                <w:szCs w:val="21"/>
              </w:rPr>
              <w:t>05</w:t>
            </w:r>
            <w:r w:rsidRPr="00C93920">
              <w:rPr>
                <w:rFonts w:cs="Arial" w:hint="eastAsia"/>
                <w:i/>
                <w:color w:val="0000FF"/>
                <w:szCs w:val="21"/>
              </w:rPr>
              <w:t>→</w:t>
            </w:r>
            <w:r w:rsidRPr="00C93920">
              <w:rPr>
                <w:rFonts w:cs="Arial" w:hint="eastAsia"/>
                <w:i/>
                <w:color w:val="0000FF"/>
                <w:szCs w:val="21"/>
              </w:rPr>
              <w:t>R</w:t>
            </w:r>
            <w:smartTag w:uri="urn:schemas-microsoft-com:office:smarttags" w:element="chmetcnv">
              <w:smartTagPr>
                <w:attr w:name="UnitName" w:val="C"/>
                <w:attr w:name="SourceValue" w:val="3"/>
                <w:attr w:name="HasSpace" w:val="False"/>
                <w:attr w:name="Negative" w:val="False"/>
                <w:attr w:name="NumberType" w:val="1"/>
                <w:attr w:name="TCSC" w:val="0"/>
              </w:smartTagPr>
              <w:r w:rsidRPr="00C93920">
                <w:rPr>
                  <w:rFonts w:cs="Arial" w:hint="eastAsia"/>
                  <w:i/>
                  <w:color w:val="0000FF"/>
                  <w:szCs w:val="21"/>
                </w:rPr>
                <w:t>3C</w:t>
              </w:r>
            </w:smartTag>
            <w:r w:rsidRPr="00C93920">
              <w:rPr>
                <w:rFonts w:cs="Arial" w:hint="eastAsia"/>
                <w:i/>
                <w:color w:val="0000FF"/>
                <w:szCs w:val="21"/>
              </w:rPr>
              <w:t>01</w:t>
            </w:r>
          </w:p>
        </w:tc>
        <w:tc>
          <w:tcPr>
            <w:tcW w:w="3181" w:type="dxa"/>
          </w:tcPr>
          <w:p w14:paraId="1C71E3B6" w14:textId="77777777" w:rsidR="001C19C7" w:rsidRPr="00C93920" w:rsidRDefault="001C19C7" w:rsidP="001C19C7">
            <w:pPr>
              <w:pStyle w:val="WordPro0"/>
              <w:ind w:left="0"/>
              <w:rPr>
                <w:rFonts w:cs="Arial" w:hint="eastAsia"/>
                <w:i/>
                <w:color w:val="0000FF"/>
                <w:szCs w:val="21"/>
              </w:rPr>
            </w:pPr>
            <w:r w:rsidRPr="00C93920">
              <w:rPr>
                <w:rFonts w:cs="Arial" w:hint="eastAsia"/>
                <w:i/>
                <w:color w:val="0000FF"/>
                <w:szCs w:val="21"/>
              </w:rPr>
              <w:t>系统查询位置区小区表时会增加对小区对应的</w:t>
            </w:r>
            <w:r w:rsidRPr="00C93920">
              <w:rPr>
                <w:rFonts w:cs="Arial" w:hint="eastAsia"/>
                <w:i/>
                <w:color w:val="0000FF"/>
                <w:szCs w:val="21"/>
              </w:rPr>
              <w:t>BSC</w:t>
            </w:r>
            <w:r w:rsidRPr="00C93920">
              <w:rPr>
                <w:rFonts w:cs="Arial" w:hint="eastAsia"/>
                <w:i/>
                <w:color w:val="0000FF"/>
                <w:szCs w:val="21"/>
              </w:rPr>
              <w:t>个数的判断，如果</w:t>
            </w:r>
            <w:r w:rsidRPr="00C93920">
              <w:rPr>
                <w:rFonts w:cs="Arial" w:hint="eastAsia"/>
                <w:i/>
                <w:color w:val="0000FF"/>
                <w:szCs w:val="21"/>
              </w:rPr>
              <w:t>BSC</w:t>
            </w:r>
            <w:r w:rsidRPr="00C93920">
              <w:rPr>
                <w:rFonts w:cs="Arial" w:hint="eastAsia"/>
                <w:i/>
                <w:color w:val="0000FF"/>
                <w:szCs w:val="21"/>
              </w:rPr>
              <w:t>个数为</w:t>
            </w:r>
            <w:r w:rsidRPr="00C93920">
              <w:rPr>
                <w:rFonts w:cs="Arial" w:hint="eastAsia"/>
                <w:i/>
                <w:color w:val="0000FF"/>
                <w:szCs w:val="21"/>
              </w:rPr>
              <w:t>0</w:t>
            </w:r>
            <w:r w:rsidRPr="00C93920">
              <w:rPr>
                <w:rFonts w:cs="Arial" w:hint="eastAsia"/>
                <w:i/>
                <w:color w:val="0000FF"/>
                <w:szCs w:val="21"/>
              </w:rPr>
              <w:t>，则该小区下</w:t>
            </w:r>
            <w:r w:rsidRPr="00C93920">
              <w:rPr>
                <w:rFonts w:cs="Arial" w:hint="eastAsia"/>
                <w:i/>
                <w:color w:val="0000FF"/>
                <w:szCs w:val="21"/>
              </w:rPr>
              <w:lastRenderedPageBreak/>
              <w:t>的用户无法发起和接收呼叫。</w:t>
            </w:r>
          </w:p>
        </w:tc>
        <w:tc>
          <w:tcPr>
            <w:tcW w:w="3181" w:type="dxa"/>
          </w:tcPr>
          <w:p w14:paraId="58398B44" w14:textId="77777777" w:rsidR="001C19C7" w:rsidRPr="00C93920" w:rsidRDefault="001C19C7" w:rsidP="001C19C7">
            <w:pPr>
              <w:pStyle w:val="WordPro0"/>
              <w:ind w:left="0"/>
              <w:rPr>
                <w:rFonts w:cs="Arial" w:hint="eastAsia"/>
                <w:i/>
                <w:color w:val="0000FF"/>
                <w:szCs w:val="21"/>
              </w:rPr>
            </w:pPr>
            <w:r w:rsidRPr="00C93920">
              <w:rPr>
                <w:rFonts w:cs="Arial" w:hint="eastAsia"/>
                <w:i/>
                <w:color w:val="0000FF"/>
                <w:szCs w:val="21"/>
              </w:rPr>
              <w:lastRenderedPageBreak/>
              <w:t>1</w:t>
            </w:r>
            <w:r w:rsidRPr="00C93920">
              <w:rPr>
                <w:rFonts w:cs="Arial" w:hint="eastAsia"/>
                <w:i/>
                <w:color w:val="0000FF"/>
                <w:szCs w:val="21"/>
              </w:rPr>
              <w:t>、系统增加保护性处理，当判断</w:t>
            </w:r>
            <w:r w:rsidRPr="00C93920">
              <w:rPr>
                <w:rFonts w:cs="Arial" w:hint="eastAsia"/>
                <w:i/>
                <w:color w:val="0000FF"/>
                <w:szCs w:val="21"/>
              </w:rPr>
              <w:t>BSC</w:t>
            </w:r>
            <w:r w:rsidRPr="00C93920">
              <w:rPr>
                <w:rFonts w:cs="Arial" w:hint="eastAsia"/>
                <w:i/>
                <w:color w:val="0000FF"/>
                <w:szCs w:val="21"/>
              </w:rPr>
              <w:t>个数为</w:t>
            </w:r>
            <w:r w:rsidRPr="00C93920">
              <w:rPr>
                <w:rFonts w:cs="Arial" w:hint="eastAsia"/>
                <w:i/>
                <w:color w:val="0000FF"/>
                <w:szCs w:val="21"/>
              </w:rPr>
              <w:t>0</w:t>
            </w:r>
            <w:r w:rsidRPr="00C93920">
              <w:rPr>
                <w:rFonts w:cs="Arial" w:hint="eastAsia"/>
                <w:i/>
                <w:color w:val="0000FF"/>
                <w:szCs w:val="21"/>
              </w:rPr>
              <w:t>时，继续原有的处理，判断是否存在有效的信令</w:t>
            </w:r>
            <w:r w:rsidRPr="00C93920">
              <w:rPr>
                <w:rFonts w:cs="Arial" w:hint="eastAsia"/>
                <w:i/>
                <w:color w:val="0000FF"/>
                <w:szCs w:val="21"/>
              </w:rPr>
              <w:lastRenderedPageBreak/>
              <w:t>点，如果存在则呼叫流程仍然可以正常接续。</w:t>
            </w:r>
          </w:p>
          <w:p w14:paraId="32A09ADA" w14:textId="77777777" w:rsidR="001C19C7" w:rsidRPr="00C93920" w:rsidRDefault="001C19C7" w:rsidP="001C19C7">
            <w:pPr>
              <w:pStyle w:val="WordPro0"/>
              <w:ind w:left="0"/>
              <w:rPr>
                <w:rFonts w:cs="Arial" w:hint="eastAsia"/>
                <w:i/>
                <w:color w:val="0000FF"/>
                <w:szCs w:val="21"/>
              </w:rPr>
            </w:pPr>
            <w:r w:rsidRPr="00C93920">
              <w:rPr>
                <w:rFonts w:cs="Arial" w:hint="eastAsia"/>
                <w:i/>
                <w:color w:val="0000FF"/>
                <w:szCs w:val="21"/>
              </w:rPr>
              <w:t>2</w:t>
            </w:r>
            <w:r w:rsidRPr="00C93920">
              <w:rPr>
                <w:rFonts w:cs="Arial" w:hint="eastAsia"/>
                <w:i/>
                <w:color w:val="0000FF"/>
                <w:szCs w:val="21"/>
              </w:rPr>
              <w:t>、提供升级脚本保证小区对应的</w:t>
            </w:r>
            <w:r w:rsidRPr="00C93920">
              <w:rPr>
                <w:rFonts w:cs="Arial" w:hint="eastAsia"/>
                <w:i/>
                <w:color w:val="0000FF"/>
                <w:szCs w:val="21"/>
              </w:rPr>
              <w:t>BSC</w:t>
            </w:r>
            <w:r w:rsidRPr="00C93920">
              <w:rPr>
                <w:rFonts w:cs="Arial" w:hint="eastAsia"/>
                <w:i/>
                <w:color w:val="0000FF"/>
                <w:szCs w:val="21"/>
              </w:rPr>
              <w:t>个数的正确性。</w:t>
            </w:r>
          </w:p>
          <w:p w14:paraId="56616D4B" w14:textId="77777777" w:rsidR="001C19C7" w:rsidRPr="00C93920" w:rsidRDefault="001C19C7" w:rsidP="001C19C7">
            <w:pPr>
              <w:pStyle w:val="WordPro0"/>
              <w:ind w:left="0"/>
              <w:rPr>
                <w:rFonts w:cs="Arial" w:hint="eastAsia"/>
                <w:i/>
                <w:color w:val="0000FF"/>
                <w:szCs w:val="21"/>
              </w:rPr>
            </w:pPr>
            <w:r w:rsidRPr="00C93920">
              <w:rPr>
                <w:rFonts w:cs="Arial" w:hint="eastAsia"/>
                <w:i/>
                <w:color w:val="0000FF"/>
                <w:szCs w:val="21"/>
              </w:rPr>
              <w:t>注：一般情况下是不允许升级脚本修改数据的，如果采用这样的策略，需要知会版本</w:t>
            </w:r>
            <w:r w:rsidRPr="00C93920">
              <w:rPr>
                <w:rFonts w:cs="Arial" w:hint="eastAsia"/>
                <w:i/>
                <w:color w:val="0000FF"/>
                <w:szCs w:val="21"/>
              </w:rPr>
              <w:t>SE</w:t>
            </w:r>
            <w:r w:rsidRPr="00C93920">
              <w:rPr>
                <w:rFonts w:cs="Arial" w:hint="eastAsia"/>
                <w:i/>
                <w:color w:val="0000FF"/>
                <w:szCs w:val="21"/>
              </w:rPr>
              <w:t>。</w:t>
            </w:r>
          </w:p>
        </w:tc>
      </w:tr>
      <w:tr w:rsidR="001C19C7" w14:paraId="527EB43F" w14:textId="77777777">
        <w:tc>
          <w:tcPr>
            <w:tcW w:w="3180" w:type="dxa"/>
            <w:vMerge/>
          </w:tcPr>
          <w:p w14:paraId="1A31E228" w14:textId="77777777" w:rsidR="001C19C7" w:rsidRPr="00C93920" w:rsidRDefault="001C19C7" w:rsidP="001C19C7">
            <w:pPr>
              <w:pStyle w:val="WordPro0"/>
              <w:ind w:left="0"/>
              <w:rPr>
                <w:rFonts w:cs="Arial" w:hint="eastAsia"/>
                <w:i/>
                <w:color w:val="0000FF"/>
                <w:szCs w:val="21"/>
              </w:rPr>
            </w:pPr>
          </w:p>
        </w:tc>
        <w:tc>
          <w:tcPr>
            <w:tcW w:w="3181" w:type="dxa"/>
          </w:tcPr>
          <w:p w14:paraId="06BDDC7F" w14:textId="77777777" w:rsidR="001C19C7" w:rsidRPr="00C93920" w:rsidRDefault="001C19C7" w:rsidP="001C19C7">
            <w:pPr>
              <w:pStyle w:val="WordPro0"/>
              <w:ind w:left="0"/>
              <w:rPr>
                <w:rFonts w:cs="Arial" w:hint="eastAsia"/>
                <w:i/>
                <w:color w:val="0000FF"/>
                <w:szCs w:val="21"/>
              </w:rPr>
            </w:pPr>
            <w:r w:rsidRPr="00C93920">
              <w:rPr>
                <w:rFonts w:cs="Arial" w:hint="eastAsia"/>
                <w:i/>
                <w:color w:val="0000FF"/>
                <w:szCs w:val="21"/>
              </w:rPr>
              <w:t>升级前对于</w:t>
            </w:r>
            <w:r w:rsidRPr="00C93920">
              <w:rPr>
                <w:rFonts w:cs="Arial" w:hint="eastAsia"/>
                <w:i/>
                <w:color w:val="0000FF"/>
                <w:szCs w:val="21"/>
              </w:rPr>
              <w:t>NCSI DP3</w:t>
            </w:r>
            <w:r w:rsidRPr="00C93920">
              <w:rPr>
                <w:rFonts w:cs="Arial" w:hint="eastAsia"/>
                <w:i/>
                <w:color w:val="0000FF"/>
                <w:szCs w:val="21"/>
              </w:rPr>
              <w:t>数据，系统会对</w:t>
            </w:r>
            <w:r w:rsidRPr="00C93920">
              <w:rPr>
                <w:rFonts w:cs="Arial" w:hint="eastAsia"/>
                <w:i/>
                <w:color w:val="0000FF"/>
                <w:szCs w:val="21"/>
              </w:rPr>
              <w:t>SCP</w:t>
            </w:r>
            <w:r w:rsidRPr="00C93920">
              <w:rPr>
                <w:rFonts w:cs="Arial" w:hint="eastAsia"/>
                <w:i/>
                <w:color w:val="0000FF"/>
                <w:szCs w:val="21"/>
              </w:rPr>
              <w:t>寻址表的</w:t>
            </w:r>
            <w:r w:rsidRPr="00C93920">
              <w:rPr>
                <w:rFonts w:cs="Arial" w:hint="eastAsia"/>
                <w:i/>
                <w:color w:val="0000FF"/>
                <w:szCs w:val="21"/>
              </w:rPr>
              <w:t>CAP</w:t>
            </w:r>
            <w:r w:rsidRPr="00C93920">
              <w:rPr>
                <w:rFonts w:cs="Arial" w:hint="eastAsia"/>
                <w:i/>
                <w:color w:val="0000FF"/>
                <w:szCs w:val="21"/>
              </w:rPr>
              <w:t>版本进行判断，不等于</w:t>
            </w:r>
            <w:r w:rsidRPr="00C93920">
              <w:rPr>
                <w:rFonts w:cs="Arial" w:hint="eastAsia"/>
                <w:i/>
                <w:color w:val="0000FF"/>
                <w:szCs w:val="21"/>
              </w:rPr>
              <w:t>CAP3</w:t>
            </w:r>
            <w:r w:rsidRPr="00C93920">
              <w:rPr>
                <w:rFonts w:cs="Arial" w:hint="eastAsia"/>
                <w:i/>
                <w:color w:val="0000FF"/>
                <w:szCs w:val="21"/>
              </w:rPr>
              <w:t>就抑制触发</w:t>
            </w:r>
            <w:r w:rsidRPr="00C93920">
              <w:rPr>
                <w:rFonts w:cs="Arial" w:hint="eastAsia"/>
                <w:i/>
                <w:color w:val="0000FF"/>
                <w:szCs w:val="21"/>
              </w:rPr>
              <w:t>DP3</w:t>
            </w:r>
            <w:r w:rsidRPr="00C93920">
              <w:rPr>
                <w:rFonts w:cs="Arial" w:hint="eastAsia"/>
                <w:i/>
                <w:color w:val="0000FF"/>
                <w:szCs w:val="21"/>
              </w:rPr>
              <w:t>。升级后改变了处理流程，不对</w:t>
            </w:r>
            <w:r w:rsidRPr="00C93920">
              <w:rPr>
                <w:rFonts w:cs="Arial" w:hint="eastAsia"/>
                <w:i/>
                <w:color w:val="0000FF"/>
                <w:szCs w:val="21"/>
              </w:rPr>
              <w:t>CAP</w:t>
            </w:r>
            <w:r w:rsidRPr="00C93920">
              <w:rPr>
                <w:rFonts w:cs="Arial" w:hint="eastAsia"/>
                <w:i/>
                <w:color w:val="0000FF"/>
                <w:szCs w:val="21"/>
              </w:rPr>
              <w:t>版本进行检查，这可能导致现网配置的</w:t>
            </w:r>
            <w:r w:rsidRPr="00C93920">
              <w:rPr>
                <w:rFonts w:cs="Arial" w:hint="eastAsia"/>
                <w:i/>
                <w:color w:val="0000FF"/>
                <w:szCs w:val="21"/>
              </w:rPr>
              <w:t>NCSI DP3</w:t>
            </w:r>
            <w:r w:rsidRPr="00C93920">
              <w:rPr>
                <w:rFonts w:cs="Arial" w:hint="eastAsia"/>
                <w:i/>
                <w:color w:val="0000FF"/>
                <w:szCs w:val="21"/>
              </w:rPr>
              <w:t>数据在升级前由于</w:t>
            </w:r>
            <w:r w:rsidRPr="00C93920">
              <w:rPr>
                <w:rFonts w:cs="Arial" w:hint="eastAsia"/>
                <w:i/>
                <w:color w:val="0000FF"/>
                <w:szCs w:val="21"/>
              </w:rPr>
              <w:t>SCP</w:t>
            </w:r>
            <w:r w:rsidRPr="00C93920">
              <w:rPr>
                <w:rFonts w:cs="Arial" w:hint="eastAsia"/>
                <w:i/>
                <w:color w:val="0000FF"/>
                <w:szCs w:val="21"/>
              </w:rPr>
              <w:t>寻址表的</w:t>
            </w:r>
            <w:r w:rsidRPr="00C93920">
              <w:rPr>
                <w:rFonts w:cs="Arial" w:hint="eastAsia"/>
                <w:i/>
                <w:color w:val="0000FF"/>
                <w:szCs w:val="21"/>
              </w:rPr>
              <w:t>CAP</w:t>
            </w:r>
            <w:r w:rsidRPr="00C93920">
              <w:rPr>
                <w:rFonts w:cs="Arial" w:hint="eastAsia"/>
                <w:i/>
                <w:color w:val="0000FF"/>
                <w:szCs w:val="21"/>
              </w:rPr>
              <w:t>版本为</w:t>
            </w:r>
            <w:r w:rsidRPr="00C93920">
              <w:rPr>
                <w:rFonts w:cs="Arial" w:hint="eastAsia"/>
                <w:i/>
                <w:color w:val="0000FF"/>
                <w:szCs w:val="21"/>
              </w:rPr>
              <w:t>CAP2</w:t>
            </w:r>
            <w:r w:rsidRPr="00C93920">
              <w:rPr>
                <w:rFonts w:cs="Arial" w:hint="eastAsia"/>
                <w:i/>
                <w:color w:val="0000FF"/>
                <w:szCs w:val="21"/>
              </w:rPr>
              <w:t>而不会触发</w:t>
            </w:r>
            <w:r w:rsidRPr="00C93920">
              <w:rPr>
                <w:rFonts w:cs="Arial" w:hint="eastAsia"/>
                <w:i/>
                <w:color w:val="0000FF"/>
                <w:szCs w:val="21"/>
              </w:rPr>
              <w:t>DP3</w:t>
            </w:r>
            <w:r w:rsidRPr="00C93920">
              <w:rPr>
                <w:rFonts w:cs="Arial" w:hint="eastAsia"/>
                <w:i/>
                <w:color w:val="0000FF"/>
                <w:szCs w:val="21"/>
              </w:rPr>
              <w:t>，升级后却因为不检查</w:t>
            </w:r>
            <w:r w:rsidRPr="00C93920">
              <w:rPr>
                <w:rFonts w:cs="Arial" w:hint="eastAsia"/>
                <w:i/>
                <w:color w:val="0000FF"/>
                <w:szCs w:val="21"/>
              </w:rPr>
              <w:t>CAP</w:t>
            </w:r>
            <w:r w:rsidRPr="00C93920">
              <w:rPr>
                <w:rFonts w:cs="Arial" w:hint="eastAsia"/>
                <w:i/>
                <w:color w:val="0000FF"/>
                <w:szCs w:val="21"/>
              </w:rPr>
              <w:t>版本而触发了</w:t>
            </w:r>
            <w:r w:rsidRPr="00C93920">
              <w:rPr>
                <w:rFonts w:cs="Arial" w:hint="eastAsia"/>
                <w:i/>
                <w:color w:val="0000FF"/>
                <w:szCs w:val="21"/>
              </w:rPr>
              <w:t>DP3</w:t>
            </w:r>
            <w:r w:rsidRPr="00C93920">
              <w:rPr>
                <w:rFonts w:cs="Arial" w:hint="eastAsia"/>
                <w:i/>
                <w:color w:val="0000FF"/>
                <w:szCs w:val="21"/>
              </w:rPr>
              <w:t>。</w:t>
            </w:r>
          </w:p>
        </w:tc>
        <w:tc>
          <w:tcPr>
            <w:tcW w:w="3181" w:type="dxa"/>
          </w:tcPr>
          <w:p w14:paraId="3CC09DF2" w14:textId="77777777" w:rsidR="001C19C7" w:rsidRPr="00C93920" w:rsidRDefault="001C19C7" w:rsidP="001C19C7">
            <w:pPr>
              <w:pStyle w:val="WordPro0"/>
              <w:ind w:left="0"/>
              <w:rPr>
                <w:rFonts w:cs="Arial" w:hint="eastAsia"/>
                <w:i/>
                <w:color w:val="0000FF"/>
                <w:szCs w:val="21"/>
              </w:rPr>
            </w:pPr>
            <w:r w:rsidRPr="00C93920">
              <w:rPr>
                <w:rFonts w:cs="Arial" w:hint="eastAsia"/>
                <w:i/>
                <w:color w:val="0000FF"/>
                <w:szCs w:val="21"/>
              </w:rPr>
              <w:t>通过升级工具检查升级前的</w:t>
            </w:r>
            <w:r w:rsidRPr="00C93920">
              <w:rPr>
                <w:rFonts w:cs="Arial" w:hint="eastAsia"/>
                <w:i/>
                <w:color w:val="0000FF"/>
                <w:szCs w:val="21"/>
              </w:rPr>
              <w:t>NSCI DP3</w:t>
            </w:r>
            <w:r w:rsidRPr="00C93920">
              <w:rPr>
                <w:rFonts w:cs="Arial" w:hint="eastAsia"/>
                <w:i/>
                <w:color w:val="0000FF"/>
                <w:szCs w:val="21"/>
              </w:rPr>
              <w:t>表，如果某条记录在</w:t>
            </w:r>
            <w:r w:rsidRPr="00C93920">
              <w:rPr>
                <w:rFonts w:cs="Arial" w:hint="eastAsia"/>
                <w:i/>
                <w:color w:val="0000FF"/>
                <w:szCs w:val="21"/>
              </w:rPr>
              <w:t>SCP</w:t>
            </w:r>
            <w:r w:rsidRPr="00C93920">
              <w:rPr>
                <w:rFonts w:cs="Arial" w:hint="eastAsia"/>
                <w:i/>
                <w:color w:val="0000FF"/>
                <w:szCs w:val="21"/>
              </w:rPr>
              <w:t>寻址表中的</w:t>
            </w:r>
            <w:r w:rsidRPr="00C93920">
              <w:rPr>
                <w:rFonts w:cs="Arial" w:hint="eastAsia"/>
                <w:i/>
                <w:color w:val="0000FF"/>
                <w:szCs w:val="21"/>
              </w:rPr>
              <w:t>CAP</w:t>
            </w:r>
            <w:r w:rsidRPr="00C93920">
              <w:rPr>
                <w:rFonts w:cs="Arial" w:hint="eastAsia"/>
                <w:i/>
                <w:color w:val="0000FF"/>
                <w:szCs w:val="21"/>
              </w:rPr>
              <w:t>版本不为</w:t>
            </w:r>
            <w:r w:rsidRPr="00C93920">
              <w:rPr>
                <w:rFonts w:cs="Arial" w:hint="eastAsia"/>
                <w:i/>
                <w:color w:val="0000FF"/>
                <w:szCs w:val="21"/>
              </w:rPr>
              <w:t>CAP3</w:t>
            </w:r>
            <w:r w:rsidRPr="00C93920">
              <w:rPr>
                <w:rFonts w:cs="Arial" w:hint="eastAsia"/>
                <w:i/>
                <w:color w:val="0000FF"/>
                <w:szCs w:val="21"/>
              </w:rPr>
              <w:t>则升级后丢弃该记录的数据，否则继承该记录的数据。</w:t>
            </w:r>
          </w:p>
          <w:p w14:paraId="44783464" w14:textId="77777777" w:rsidR="001C19C7" w:rsidRPr="00C93920" w:rsidRDefault="001C19C7" w:rsidP="001C19C7">
            <w:pPr>
              <w:pStyle w:val="WordPro0"/>
              <w:ind w:left="0"/>
              <w:rPr>
                <w:rFonts w:cs="Arial" w:hint="eastAsia"/>
                <w:i/>
                <w:color w:val="0000FF"/>
                <w:szCs w:val="21"/>
              </w:rPr>
            </w:pPr>
            <w:r w:rsidRPr="00C93920">
              <w:rPr>
                <w:rFonts w:cs="Arial" w:hint="eastAsia"/>
                <w:i/>
                <w:color w:val="0000FF"/>
                <w:szCs w:val="21"/>
              </w:rPr>
              <w:t>注：一般不允许升级脚本修改数据的，如果采用这样的策略，需要知会版本</w:t>
            </w:r>
            <w:r w:rsidRPr="00C93920">
              <w:rPr>
                <w:rFonts w:cs="Arial" w:hint="eastAsia"/>
                <w:i/>
                <w:color w:val="0000FF"/>
                <w:szCs w:val="21"/>
              </w:rPr>
              <w:t>SE</w:t>
            </w:r>
            <w:r w:rsidRPr="00C93920">
              <w:rPr>
                <w:rFonts w:cs="Arial" w:hint="eastAsia"/>
                <w:i/>
                <w:color w:val="0000FF"/>
                <w:szCs w:val="21"/>
              </w:rPr>
              <w:t>。另外，如果</w:t>
            </w:r>
            <w:r w:rsidRPr="00C93920">
              <w:rPr>
                <w:rFonts w:cs="Arial" w:hint="eastAsia"/>
                <w:i/>
                <w:color w:val="0000FF"/>
                <w:szCs w:val="21"/>
              </w:rPr>
              <w:t>NCSI DP3</w:t>
            </w:r>
            <w:r w:rsidRPr="00C93920">
              <w:rPr>
                <w:rFonts w:cs="Arial" w:hint="eastAsia"/>
                <w:i/>
                <w:color w:val="0000FF"/>
                <w:szCs w:val="21"/>
              </w:rPr>
              <w:t>表同时用于其他场景，则不能简单删除数据，而是需要提供升级注意事项，根据实际情况确定是否删除数据。</w:t>
            </w:r>
          </w:p>
        </w:tc>
      </w:tr>
      <w:tr w:rsidR="001C19C7" w14:paraId="4DEF22A7" w14:textId="77777777">
        <w:tc>
          <w:tcPr>
            <w:tcW w:w="3180" w:type="dxa"/>
          </w:tcPr>
          <w:p w14:paraId="61D5BF82" w14:textId="77777777" w:rsidR="001C19C7" w:rsidRPr="00C93920" w:rsidRDefault="001C19C7" w:rsidP="001C19C7">
            <w:pPr>
              <w:pStyle w:val="WordPro0"/>
              <w:ind w:left="0"/>
              <w:rPr>
                <w:rFonts w:cs="Arial" w:hint="eastAsia"/>
                <w:i/>
                <w:color w:val="0000FF"/>
                <w:szCs w:val="21"/>
              </w:rPr>
            </w:pPr>
            <w:r w:rsidRPr="00C93920">
              <w:rPr>
                <w:rFonts w:cs="Arial" w:hint="eastAsia"/>
                <w:i/>
                <w:color w:val="0000FF"/>
                <w:szCs w:val="21"/>
              </w:rPr>
              <w:t>R</w:t>
            </w:r>
            <w:smartTag w:uri="urn:schemas-microsoft-com:office:smarttags" w:element="chmetcnv">
              <w:smartTagPr>
                <w:attr w:name="UnitName" w:val="C"/>
                <w:attr w:name="SourceValue" w:val="1"/>
                <w:attr w:name="HasSpace" w:val="False"/>
                <w:attr w:name="Negative" w:val="False"/>
                <w:attr w:name="NumberType" w:val="1"/>
                <w:attr w:name="TCSC" w:val="0"/>
              </w:smartTagPr>
              <w:r w:rsidRPr="00C93920">
                <w:rPr>
                  <w:rFonts w:cs="Arial" w:hint="eastAsia"/>
                  <w:i/>
                  <w:color w:val="0000FF"/>
                  <w:szCs w:val="21"/>
                </w:rPr>
                <w:t>1C</w:t>
              </w:r>
            </w:smartTag>
            <w:r w:rsidRPr="00C93920">
              <w:rPr>
                <w:rFonts w:cs="Arial" w:hint="eastAsia"/>
                <w:i/>
                <w:color w:val="0000FF"/>
                <w:szCs w:val="21"/>
              </w:rPr>
              <w:t>05</w:t>
            </w:r>
            <w:r w:rsidRPr="00C93920">
              <w:rPr>
                <w:rFonts w:cs="Arial" w:hint="eastAsia"/>
                <w:i/>
                <w:color w:val="0000FF"/>
                <w:szCs w:val="21"/>
              </w:rPr>
              <w:t>→</w:t>
            </w:r>
            <w:r w:rsidRPr="00C93920">
              <w:rPr>
                <w:rFonts w:cs="Arial" w:hint="eastAsia"/>
                <w:i/>
                <w:color w:val="0000FF"/>
                <w:szCs w:val="21"/>
              </w:rPr>
              <w:t>R</w:t>
            </w:r>
            <w:smartTag w:uri="urn:schemas-microsoft-com:office:smarttags" w:element="chmetcnv">
              <w:smartTagPr>
                <w:attr w:name="UnitName" w:val="C"/>
                <w:attr w:name="SourceValue" w:val="2"/>
                <w:attr w:name="HasSpace" w:val="False"/>
                <w:attr w:name="Negative" w:val="False"/>
                <w:attr w:name="NumberType" w:val="1"/>
                <w:attr w:name="TCSC" w:val="0"/>
              </w:smartTagPr>
              <w:r w:rsidRPr="00C93920">
                <w:rPr>
                  <w:rFonts w:cs="Arial" w:hint="eastAsia"/>
                  <w:i/>
                  <w:color w:val="0000FF"/>
                  <w:szCs w:val="21"/>
                </w:rPr>
                <w:t>2C</w:t>
              </w:r>
            </w:smartTag>
            <w:r w:rsidRPr="00C93920">
              <w:rPr>
                <w:rFonts w:cs="Arial" w:hint="eastAsia"/>
                <w:i/>
                <w:color w:val="0000FF"/>
                <w:szCs w:val="21"/>
              </w:rPr>
              <w:t>01</w:t>
            </w:r>
            <w:r w:rsidRPr="00C93920">
              <w:rPr>
                <w:rFonts w:cs="Arial" w:hint="eastAsia"/>
                <w:i/>
                <w:color w:val="0000FF"/>
                <w:szCs w:val="21"/>
              </w:rPr>
              <w:t>→</w:t>
            </w:r>
            <w:r w:rsidRPr="00C93920">
              <w:rPr>
                <w:rFonts w:cs="Arial" w:hint="eastAsia"/>
                <w:i/>
                <w:color w:val="0000FF"/>
                <w:szCs w:val="21"/>
              </w:rPr>
              <w:t>R</w:t>
            </w:r>
            <w:smartTag w:uri="urn:schemas-microsoft-com:office:smarttags" w:element="chmetcnv">
              <w:smartTagPr>
                <w:attr w:name="UnitName" w:val="C"/>
                <w:attr w:name="SourceValue" w:val="3"/>
                <w:attr w:name="HasSpace" w:val="False"/>
                <w:attr w:name="Negative" w:val="False"/>
                <w:attr w:name="NumberType" w:val="1"/>
                <w:attr w:name="TCSC" w:val="0"/>
              </w:smartTagPr>
              <w:r w:rsidRPr="00C93920">
                <w:rPr>
                  <w:rFonts w:cs="Arial" w:hint="eastAsia"/>
                  <w:i/>
                  <w:color w:val="0000FF"/>
                  <w:szCs w:val="21"/>
                </w:rPr>
                <w:t>3C</w:t>
              </w:r>
            </w:smartTag>
            <w:r w:rsidRPr="00C93920">
              <w:rPr>
                <w:rFonts w:cs="Arial" w:hint="eastAsia"/>
                <w:i/>
                <w:color w:val="0000FF"/>
                <w:szCs w:val="21"/>
              </w:rPr>
              <w:t>01</w:t>
            </w:r>
          </w:p>
        </w:tc>
        <w:tc>
          <w:tcPr>
            <w:tcW w:w="3181" w:type="dxa"/>
          </w:tcPr>
          <w:p w14:paraId="6020CA46" w14:textId="77777777" w:rsidR="001C19C7" w:rsidRPr="00C93920" w:rsidRDefault="001C19C7" w:rsidP="001C19C7">
            <w:pPr>
              <w:pStyle w:val="WordPro0"/>
              <w:ind w:left="0"/>
              <w:rPr>
                <w:rFonts w:cs="Arial" w:hint="eastAsia"/>
                <w:i/>
                <w:color w:val="0000FF"/>
                <w:szCs w:val="21"/>
              </w:rPr>
            </w:pPr>
          </w:p>
        </w:tc>
        <w:tc>
          <w:tcPr>
            <w:tcW w:w="3181" w:type="dxa"/>
          </w:tcPr>
          <w:p w14:paraId="64FCB66B" w14:textId="77777777" w:rsidR="001C19C7" w:rsidRPr="00C93920" w:rsidRDefault="001C19C7" w:rsidP="001C19C7">
            <w:pPr>
              <w:pStyle w:val="WordPro0"/>
              <w:ind w:left="0"/>
              <w:rPr>
                <w:rFonts w:cs="Arial" w:hint="eastAsia"/>
                <w:i/>
                <w:color w:val="0000FF"/>
                <w:szCs w:val="21"/>
              </w:rPr>
            </w:pPr>
          </w:p>
        </w:tc>
      </w:tr>
    </w:tbl>
    <w:p w14:paraId="6A113D34" w14:textId="77777777" w:rsidR="006A4C7E" w:rsidRDefault="006A4C7E" w:rsidP="006A4C7E">
      <w:pPr>
        <w:pStyle w:val="2"/>
        <w:numPr>
          <w:ilvl w:val="1"/>
          <w:numId w:val="9"/>
        </w:numPr>
        <w:rPr>
          <w:ins w:id="74" w:author="作者"/>
        </w:rPr>
      </w:pPr>
      <w:bookmarkStart w:id="75" w:name="_Toc247459962"/>
      <w:ins w:id="76" w:author="作者">
        <w:r>
          <w:rPr>
            <w:rFonts w:hint="eastAsia"/>
          </w:rPr>
          <w:t>故障处理设计要求</w:t>
        </w:r>
        <w:bookmarkEnd w:id="75"/>
      </w:ins>
    </w:p>
    <w:p w14:paraId="3265DA3E" w14:textId="77777777" w:rsidR="006A4C7E" w:rsidRPr="001513AB" w:rsidRDefault="006A4C7E" w:rsidP="006A4C7E">
      <w:pPr>
        <w:pStyle w:val="3"/>
        <w:rPr>
          <w:ins w:id="77" w:author="作者"/>
          <w:rFonts w:ascii="宋体" w:cs="宋体" w:hint="eastAsia"/>
        </w:rPr>
      </w:pPr>
      <w:bookmarkStart w:id="78" w:name="_Toc247459963"/>
      <w:ins w:id="79" w:author="作者">
        <w:r>
          <w:rPr>
            <w:rFonts w:ascii="宋体" w:cs="宋体" w:hint="eastAsia"/>
          </w:rPr>
          <w:t>告警定义及设计</w:t>
        </w:r>
        <w:bookmarkEnd w:id="78"/>
      </w:ins>
    </w:p>
    <w:p w14:paraId="08725B03" w14:textId="77777777" w:rsidR="006A4C7E" w:rsidRPr="00113BC4" w:rsidRDefault="006A4C7E" w:rsidP="006A4C7E">
      <w:pPr>
        <w:pStyle w:val="WordPro0"/>
        <w:spacing w:line="360" w:lineRule="auto"/>
        <w:rPr>
          <w:ins w:id="80" w:author="作者"/>
          <w:rFonts w:cs="Arial" w:hint="eastAsia"/>
          <w:i/>
          <w:color w:val="0000FF"/>
          <w:szCs w:val="21"/>
        </w:rPr>
      </w:pPr>
      <w:ins w:id="81" w:author="作者">
        <w:r>
          <w:rPr>
            <w:rFonts w:cs="Arial" w:hint="eastAsia"/>
            <w:i/>
            <w:color w:val="0000FF"/>
            <w:szCs w:val="21"/>
          </w:rPr>
          <w:t>根据</w:t>
        </w:r>
        <w:r w:rsidRPr="00113BC4">
          <w:rPr>
            <w:rFonts w:cs="Arial" w:hint="eastAsia"/>
            <w:i/>
            <w:color w:val="0000FF"/>
            <w:szCs w:val="21"/>
          </w:rPr>
          <w:t>系统中所有可能存在的故障场景（包括硬件、软件、通信接口、业务质量、环境、安全等方面），输出告警定义列表。告警的定义需遵循《华为公司告警定义规范》（或产品线在公司规范基础上细化制定的规范），告警</w:t>
        </w:r>
        <w:r>
          <w:rPr>
            <w:rFonts w:cs="Arial" w:hint="eastAsia"/>
            <w:i/>
            <w:color w:val="0000FF"/>
            <w:szCs w:val="21"/>
          </w:rPr>
          <w:t>定义</w:t>
        </w:r>
        <w:r w:rsidRPr="00113BC4">
          <w:rPr>
            <w:rFonts w:cs="Arial" w:hint="eastAsia"/>
            <w:i/>
            <w:color w:val="0000FF"/>
            <w:szCs w:val="21"/>
          </w:rPr>
          <w:t>的格式</w:t>
        </w:r>
        <w:r>
          <w:rPr>
            <w:rFonts w:cs="Arial" w:hint="eastAsia"/>
            <w:i/>
            <w:color w:val="0000FF"/>
            <w:szCs w:val="21"/>
          </w:rPr>
          <w:t>及</w:t>
        </w:r>
        <w:r w:rsidRPr="00113BC4">
          <w:rPr>
            <w:rFonts w:cs="Arial" w:hint="eastAsia"/>
            <w:i/>
            <w:color w:val="0000FF"/>
            <w:szCs w:val="21"/>
          </w:rPr>
          <w:t>字段</w:t>
        </w:r>
        <w:r>
          <w:rPr>
            <w:rFonts w:cs="Arial" w:hint="eastAsia"/>
            <w:i/>
            <w:color w:val="0000FF"/>
            <w:szCs w:val="21"/>
          </w:rPr>
          <w:t>参考《告警定义模板》，告警的设计</w:t>
        </w:r>
        <w:r w:rsidRPr="00113BC4">
          <w:rPr>
            <w:rFonts w:cs="Arial" w:hint="eastAsia"/>
            <w:i/>
            <w:color w:val="0000FF"/>
            <w:szCs w:val="21"/>
          </w:rPr>
          <w:t>参考《告警可用性设计指导书》。</w:t>
        </w:r>
      </w:ins>
    </w:p>
    <w:p w14:paraId="261A3771" w14:textId="77777777" w:rsidR="006A4C7E" w:rsidRDefault="006A4C7E" w:rsidP="006A4C7E">
      <w:pPr>
        <w:pStyle w:val="WordPro0"/>
        <w:spacing w:line="360" w:lineRule="auto"/>
        <w:rPr>
          <w:rFonts w:hint="eastAsia"/>
          <w:color w:val="000000"/>
        </w:rPr>
      </w:pPr>
      <w:ins w:id="82" w:author="作者">
        <w:r w:rsidRPr="00113BC4">
          <w:rPr>
            <w:rFonts w:cs="Arial" w:hint="eastAsia"/>
            <w:i/>
            <w:color w:val="0000FF"/>
            <w:szCs w:val="21"/>
          </w:rPr>
          <w:t>附：告警定义模板包含告警各字段的定义指导，在设计过程中可在此基础上增加各产品特有的字段。</w:t>
        </w:r>
      </w:ins>
    </w:p>
    <w:p w14:paraId="56CDAA1D" w14:textId="77777777" w:rsidR="00BB52BB" w:rsidRDefault="00BB52BB" w:rsidP="00CB7358">
      <w:pPr>
        <w:pStyle w:val="2"/>
        <w:numPr>
          <w:ilvl w:val="1"/>
          <w:numId w:val="9"/>
        </w:numPr>
        <w:rPr>
          <w:rFonts w:hint="eastAsia"/>
          <w:color w:val="000000"/>
        </w:rPr>
      </w:pPr>
      <w:bookmarkStart w:id="83" w:name="_Toc247459964"/>
      <w:r w:rsidRPr="00BB52BB">
        <w:rPr>
          <w:color w:val="000000"/>
        </w:rPr>
        <w:t>LICENSE</w:t>
      </w:r>
      <w:r w:rsidRPr="00BB52BB">
        <w:rPr>
          <w:rFonts w:hint="eastAsia"/>
          <w:color w:val="000000"/>
        </w:rPr>
        <w:t>设计</w:t>
      </w:r>
      <w:bookmarkEnd w:id="83"/>
    </w:p>
    <w:p w14:paraId="2B03FFFD" w14:textId="77777777" w:rsidR="00F3622E" w:rsidRDefault="008F2ED8" w:rsidP="006C2F8E">
      <w:pPr>
        <w:pStyle w:val="af2"/>
        <w:rPr>
          <w:rFonts w:hint="eastAsia"/>
        </w:rPr>
      </w:pPr>
      <w:r>
        <w:rPr>
          <w:rFonts w:hint="eastAsia"/>
        </w:rPr>
        <w:t>这里</w:t>
      </w:r>
      <w:r w:rsidR="00C1157B">
        <w:rPr>
          <w:rFonts w:hint="eastAsia"/>
        </w:rPr>
        <w:t>描述</w:t>
      </w:r>
      <w:r w:rsidR="001F6CE5">
        <w:rPr>
          <w:rFonts w:hint="eastAsia"/>
        </w:rPr>
        <w:t>产品</w:t>
      </w:r>
      <w:r w:rsidR="00C1157B">
        <w:rPr>
          <w:rFonts w:hint="eastAsia"/>
        </w:rPr>
        <w:t>License</w:t>
      </w:r>
      <w:r w:rsidR="00C1157B">
        <w:rPr>
          <w:rFonts w:hint="eastAsia"/>
        </w:rPr>
        <w:t>的</w:t>
      </w:r>
      <w:r w:rsidR="000E070D">
        <w:rPr>
          <w:rFonts w:hint="eastAsia"/>
        </w:rPr>
        <w:t>总体</w:t>
      </w:r>
      <w:r w:rsidR="000A6100">
        <w:rPr>
          <w:rFonts w:hint="eastAsia"/>
        </w:rPr>
        <w:t>策略</w:t>
      </w:r>
      <w:r w:rsidR="00D577E7">
        <w:rPr>
          <w:rFonts w:hint="eastAsia"/>
        </w:rPr>
        <w:t>及控制项规格</w:t>
      </w:r>
      <w:r w:rsidR="00C1157B">
        <w:rPr>
          <w:rFonts w:hint="eastAsia"/>
        </w:rPr>
        <w:t>，</w:t>
      </w:r>
      <w:r w:rsidR="00511B69">
        <w:rPr>
          <w:rFonts w:hint="eastAsia"/>
        </w:rPr>
        <w:t>产品</w:t>
      </w:r>
      <w:r w:rsidR="00C1157B">
        <w:rPr>
          <w:rFonts w:hint="eastAsia"/>
        </w:rPr>
        <w:t>对相关策路的制定需要遵循《</w:t>
      </w:r>
      <w:r w:rsidR="00C1157B">
        <w:rPr>
          <w:rFonts w:hint="eastAsia"/>
        </w:rPr>
        <w:t>License</w:t>
      </w:r>
      <w:r w:rsidR="00C1157B">
        <w:rPr>
          <w:rFonts w:hint="eastAsia"/>
        </w:rPr>
        <w:t>控制规范》</w:t>
      </w:r>
      <w:r w:rsidR="00477689">
        <w:rPr>
          <w:rFonts w:hint="eastAsia"/>
        </w:rPr>
        <w:t>、参考</w:t>
      </w:r>
      <w:r w:rsidR="00C1157B">
        <w:rPr>
          <w:rFonts w:hint="eastAsia"/>
        </w:rPr>
        <w:t>《</w:t>
      </w:r>
      <w:r w:rsidR="00C1157B">
        <w:rPr>
          <w:rFonts w:hint="eastAsia"/>
        </w:rPr>
        <w:t>License</w:t>
      </w:r>
      <w:r w:rsidR="00C1157B">
        <w:rPr>
          <w:rFonts w:hint="eastAsia"/>
        </w:rPr>
        <w:t>设计指导书》</w:t>
      </w:r>
      <w:r w:rsidR="00DD2F78">
        <w:rPr>
          <w:rFonts w:hint="eastAsia"/>
        </w:rPr>
        <w:t>。</w:t>
      </w:r>
    </w:p>
    <w:p w14:paraId="53806480" w14:textId="77777777" w:rsidR="00F3622E" w:rsidRPr="00865775" w:rsidRDefault="00F3622E" w:rsidP="006A4C7E">
      <w:pPr>
        <w:pStyle w:val="3"/>
        <w:rPr>
          <w:rFonts w:ascii="宋体" w:cs="宋体" w:hint="eastAsia"/>
        </w:rPr>
      </w:pPr>
      <w:bookmarkStart w:id="84" w:name="_Toc247459965"/>
      <w:r w:rsidRPr="00865775">
        <w:rPr>
          <w:rFonts w:ascii="宋体" w:cs="宋体" w:hint="eastAsia"/>
        </w:rPr>
        <w:t>ESN选取策略</w:t>
      </w:r>
      <w:bookmarkEnd w:id="84"/>
    </w:p>
    <w:p w14:paraId="7F9C694C" w14:textId="77777777" w:rsidR="000F1BA9" w:rsidRPr="002A4DF2" w:rsidRDefault="000F1BA9" w:rsidP="006C2F8E">
      <w:pPr>
        <w:pStyle w:val="af2"/>
        <w:ind w:left="1700"/>
      </w:pPr>
      <w:r w:rsidRPr="002A4DF2">
        <w:rPr>
          <w:rFonts w:hint="eastAsia"/>
        </w:rPr>
        <w:t>描述</w:t>
      </w:r>
      <w:r w:rsidRPr="002A4DF2">
        <w:rPr>
          <w:rFonts w:hint="eastAsia"/>
        </w:rPr>
        <w:t>ESN</w:t>
      </w:r>
      <w:r w:rsidRPr="002A4DF2">
        <w:rPr>
          <w:rFonts w:hint="eastAsia"/>
        </w:rPr>
        <w:t>的选取策略，</w:t>
      </w:r>
      <w:r w:rsidRPr="002A4DF2">
        <w:rPr>
          <w:rFonts w:hint="eastAsia"/>
        </w:rPr>
        <w:t>ESN</w:t>
      </w:r>
      <w:r w:rsidRPr="002A4DF2">
        <w:rPr>
          <w:rFonts w:hint="eastAsia"/>
        </w:rPr>
        <w:t>需要保证唯一性、稳定性和安全性。</w:t>
      </w:r>
      <w:r w:rsidR="005301E6">
        <w:rPr>
          <w:rFonts w:hint="eastAsia"/>
        </w:rPr>
        <w:t>推荐选择硬件标识作为</w:t>
      </w:r>
      <w:r w:rsidR="005301E6">
        <w:rPr>
          <w:rFonts w:hint="eastAsia"/>
        </w:rPr>
        <w:t>ESN</w:t>
      </w:r>
      <w:r w:rsidR="005301E6">
        <w:rPr>
          <w:rFonts w:hint="eastAsia"/>
        </w:rPr>
        <w:t>，硬件标识中优先选择背板序列号</w:t>
      </w:r>
      <w:r w:rsidR="005301E6" w:rsidRPr="002A4DF2">
        <w:rPr>
          <w:rFonts w:hint="eastAsia"/>
        </w:rPr>
        <w:t>。</w:t>
      </w:r>
    </w:p>
    <w:p w14:paraId="2E8090E8" w14:textId="77777777" w:rsidR="00F3622E" w:rsidRPr="00865775" w:rsidRDefault="00F3622E" w:rsidP="006A4C7E">
      <w:pPr>
        <w:pStyle w:val="3"/>
        <w:rPr>
          <w:rFonts w:ascii="宋体" w:cs="宋体" w:hint="eastAsia"/>
        </w:rPr>
      </w:pPr>
      <w:bookmarkStart w:id="85" w:name="_Toc247459966"/>
      <w:r w:rsidRPr="00865775">
        <w:rPr>
          <w:rFonts w:ascii="宋体" w:cs="宋体" w:hint="eastAsia"/>
        </w:rPr>
        <w:lastRenderedPageBreak/>
        <w:t>License文件失效处理策略</w:t>
      </w:r>
      <w:bookmarkEnd w:id="85"/>
    </w:p>
    <w:p w14:paraId="1543D758" w14:textId="77777777" w:rsidR="000F1BA9" w:rsidRPr="000F1BA9" w:rsidRDefault="000F1BA9" w:rsidP="006C2F8E">
      <w:pPr>
        <w:pStyle w:val="af2"/>
        <w:ind w:left="1700"/>
        <w:rPr>
          <w:rFonts w:hint="eastAsia"/>
        </w:rPr>
      </w:pPr>
      <w:r w:rsidRPr="000F1BA9">
        <w:rPr>
          <w:rFonts w:hint="eastAsia"/>
        </w:rPr>
        <w:t>描述当</w:t>
      </w:r>
      <w:r w:rsidRPr="000F1BA9">
        <w:rPr>
          <w:rFonts w:hint="eastAsia"/>
        </w:rPr>
        <w:t>License</w:t>
      </w:r>
      <w:r w:rsidRPr="000F1BA9">
        <w:rPr>
          <w:rFonts w:hint="eastAsia"/>
        </w:rPr>
        <w:t>文件签名验证失败、产品名称不匹配、产品版本不匹配、</w:t>
      </w:r>
      <w:r w:rsidRPr="000F1BA9">
        <w:rPr>
          <w:rFonts w:hint="eastAsia"/>
        </w:rPr>
        <w:t>ESN</w:t>
      </w:r>
      <w:r w:rsidRPr="000F1BA9">
        <w:rPr>
          <w:rFonts w:hint="eastAsia"/>
        </w:rPr>
        <w:t>不匹配产品的策略</w:t>
      </w:r>
      <w:r w:rsidR="00F9783E">
        <w:rPr>
          <w:rFonts w:hint="eastAsia"/>
        </w:rPr>
        <w:t>。</w:t>
      </w:r>
    </w:p>
    <w:p w14:paraId="66A9143F" w14:textId="77777777" w:rsidR="00F3622E" w:rsidRPr="00865775" w:rsidRDefault="00F3622E" w:rsidP="006A4C7E">
      <w:pPr>
        <w:pStyle w:val="3"/>
        <w:rPr>
          <w:rFonts w:ascii="宋体" w:cs="宋体" w:hint="eastAsia"/>
        </w:rPr>
      </w:pPr>
      <w:bookmarkStart w:id="86" w:name="_Toc247459967"/>
      <w:r w:rsidRPr="00865775">
        <w:rPr>
          <w:rFonts w:ascii="宋体" w:cs="宋体" w:hint="eastAsia"/>
        </w:rPr>
        <w:t>License过载处理策略</w:t>
      </w:r>
      <w:bookmarkEnd w:id="86"/>
    </w:p>
    <w:p w14:paraId="7F7AA773" w14:textId="77777777" w:rsidR="000F1BA9" w:rsidRPr="00F3622E" w:rsidRDefault="000F1BA9" w:rsidP="006C2F8E">
      <w:pPr>
        <w:pStyle w:val="af2"/>
        <w:ind w:left="1700"/>
        <w:rPr>
          <w:rFonts w:hint="eastAsia"/>
        </w:rPr>
      </w:pPr>
      <w:r w:rsidRPr="002A4DF2">
        <w:rPr>
          <w:rFonts w:hint="eastAsia"/>
        </w:rPr>
        <w:t>描述</w:t>
      </w:r>
      <w:r w:rsidRPr="002A4DF2">
        <w:rPr>
          <w:rFonts w:hint="eastAsia"/>
        </w:rPr>
        <w:t>License</w:t>
      </w:r>
      <w:r w:rsidRPr="002A4DF2">
        <w:rPr>
          <w:rFonts w:hint="eastAsia"/>
        </w:rPr>
        <w:t>的过载控制策略。例如：当资源使用量达到</w:t>
      </w:r>
      <w:r w:rsidRPr="002A4DF2">
        <w:rPr>
          <w:rFonts w:hint="eastAsia"/>
        </w:rPr>
        <w:t>100</w:t>
      </w:r>
      <w:r w:rsidRPr="002A4DF2">
        <w:rPr>
          <w:rFonts w:hint="eastAsia"/>
        </w:rPr>
        <w:t>％时，可选择拒绝接入、冗余</w:t>
      </w:r>
      <w:r w:rsidRPr="002A4DF2">
        <w:rPr>
          <w:rFonts w:hint="eastAsia"/>
        </w:rPr>
        <w:t>1</w:t>
      </w:r>
      <w:r w:rsidRPr="002A4DF2">
        <w:rPr>
          <w:rFonts w:hint="eastAsia"/>
        </w:rPr>
        <w:t>～</w:t>
      </w:r>
      <w:r w:rsidRPr="002A4DF2">
        <w:rPr>
          <w:rFonts w:hint="eastAsia"/>
        </w:rPr>
        <w:t>15</w:t>
      </w:r>
      <w:r w:rsidRPr="002A4DF2">
        <w:rPr>
          <w:rFonts w:hint="eastAsia"/>
        </w:rPr>
        <w:t>％或提供</w:t>
      </w:r>
      <w:r w:rsidRPr="002A4DF2">
        <w:rPr>
          <w:rFonts w:hint="eastAsia"/>
        </w:rPr>
        <w:t>XX</w:t>
      </w:r>
      <w:r w:rsidRPr="002A4DF2">
        <w:rPr>
          <w:rFonts w:hint="eastAsia"/>
        </w:rPr>
        <w:t>次的高峰期。</w:t>
      </w:r>
    </w:p>
    <w:p w14:paraId="1F76DC91" w14:textId="77777777" w:rsidR="00F3622E" w:rsidRPr="00865775" w:rsidRDefault="00F3622E" w:rsidP="006A4C7E">
      <w:pPr>
        <w:pStyle w:val="3"/>
        <w:rPr>
          <w:rFonts w:ascii="宋体" w:cs="宋体" w:hint="eastAsia"/>
        </w:rPr>
      </w:pPr>
      <w:bookmarkStart w:id="87" w:name="_Toc247459968"/>
      <w:r w:rsidRPr="00865775">
        <w:rPr>
          <w:rFonts w:ascii="宋体" w:cs="宋体" w:hint="eastAsia"/>
        </w:rPr>
        <w:t>License超期处理策略</w:t>
      </w:r>
      <w:bookmarkEnd w:id="87"/>
    </w:p>
    <w:p w14:paraId="2DF86ED5" w14:textId="77777777" w:rsidR="000F1BA9" w:rsidRPr="000F1BA9" w:rsidRDefault="000F1BA9" w:rsidP="006C2F8E">
      <w:pPr>
        <w:pStyle w:val="af2"/>
        <w:ind w:left="1700"/>
        <w:rPr>
          <w:rFonts w:hint="eastAsia"/>
        </w:rPr>
      </w:pPr>
      <w:r w:rsidRPr="002A4DF2">
        <w:rPr>
          <w:rFonts w:hint="eastAsia"/>
        </w:rPr>
        <w:t>描述</w:t>
      </w:r>
      <w:r w:rsidRPr="002A4DF2">
        <w:rPr>
          <w:rFonts w:hint="eastAsia"/>
        </w:rPr>
        <w:t>License</w:t>
      </w:r>
      <w:r w:rsidRPr="002A4DF2">
        <w:rPr>
          <w:rFonts w:hint="eastAsia"/>
        </w:rPr>
        <w:t>超期后的控制策略，例如：超期后，可启用最小配置。</w:t>
      </w:r>
    </w:p>
    <w:p w14:paraId="2EC0B826" w14:textId="77777777" w:rsidR="00F3622E" w:rsidRPr="00865775" w:rsidRDefault="00F3622E" w:rsidP="006A4C7E">
      <w:pPr>
        <w:pStyle w:val="3"/>
        <w:rPr>
          <w:rFonts w:ascii="宋体" w:cs="宋体" w:hint="eastAsia"/>
        </w:rPr>
      </w:pPr>
      <w:bookmarkStart w:id="88" w:name="_Toc247459969"/>
      <w:r w:rsidRPr="00865775">
        <w:rPr>
          <w:rFonts w:ascii="宋体" w:cs="宋体" w:hint="eastAsia"/>
        </w:rPr>
        <w:t>版本升级License兼容策略</w:t>
      </w:r>
      <w:bookmarkEnd w:id="88"/>
    </w:p>
    <w:p w14:paraId="32654A52" w14:textId="77777777" w:rsidR="000F1BA9" w:rsidRPr="00C15B4C" w:rsidRDefault="000F1BA9" w:rsidP="006C2F8E">
      <w:pPr>
        <w:pStyle w:val="af2"/>
        <w:ind w:left="1700"/>
        <w:rPr>
          <w:rFonts w:hint="eastAsia"/>
        </w:rPr>
      </w:pPr>
      <w:r w:rsidRPr="00C15B4C">
        <w:rPr>
          <w:rFonts w:hint="eastAsia"/>
        </w:rPr>
        <w:t>版本升级后较上一版本可能存在单位、控制类型（资源或功能）等的改变，</w:t>
      </w:r>
      <w:r>
        <w:rPr>
          <w:rFonts w:hint="eastAsia"/>
        </w:rPr>
        <w:t>也可能存在资源项、功能项的合并（上一版本多个功能项合并为新版本的一个功能项，上一版本的多个资源项合并为新版本的一个资源项），还可能存在功能、资源项混合合并的情况，这里应该给出新版本相比上一版本的控制项变化的描述；对于</w:t>
      </w:r>
      <w:r w:rsidRPr="00C15B4C">
        <w:rPr>
          <w:rFonts w:hint="eastAsia"/>
        </w:rPr>
        <w:t>新版本如何继承上一版本的</w:t>
      </w:r>
      <w:r w:rsidRPr="00C15B4C">
        <w:rPr>
          <w:rFonts w:hint="eastAsia"/>
        </w:rPr>
        <w:t>License</w:t>
      </w:r>
      <w:r w:rsidRPr="00C15B4C">
        <w:rPr>
          <w:rFonts w:hint="eastAsia"/>
        </w:rPr>
        <w:t>，这里</w:t>
      </w:r>
      <w:r>
        <w:rPr>
          <w:rFonts w:hint="eastAsia"/>
        </w:rPr>
        <w:t>也</w:t>
      </w:r>
      <w:r w:rsidRPr="00C15B4C">
        <w:rPr>
          <w:rFonts w:hint="eastAsia"/>
        </w:rPr>
        <w:t>应该给出版本升级的继承性算法，这种算法会在《例外</w:t>
      </w:r>
      <w:r w:rsidRPr="00C15B4C">
        <w:rPr>
          <w:rFonts w:hint="eastAsia"/>
        </w:rPr>
        <w:t>License</w:t>
      </w:r>
      <w:r w:rsidRPr="00C15B4C">
        <w:rPr>
          <w:rFonts w:hint="eastAsia"/>
        </w:rPr>
        <w:t>申请</w:t>
      </w:r>
      <w:r w:rsidRPr="00C15B4C">
        <w:t>模板</w:t>
      </w:r>
      <w:r w:rsidRPr="00C15B4C">
        <w:rPr>
          <w:rFonts w:hint="eastAsia"/>
        </w:rPr>
        <w:t>》中实现</w:t>
      </w:r>
      <w:r>
        <w:rPr>
          <w:rFonts w:hint="eastAsia"/>
        </w:rPr>
        <w:t>，</w:t>
      </w:r>
      <w:r w:rsidRPr="00C15B4C">
        <w:rPr>
          <w:rFonts w:hint="eastAsia"/>
        </w:rPr>
        <w:t>以方便一线人员把上一版本</w:t>
      </w:r>
      <w:r w:rsidRPr="00C15B4C">
        <w:rPr>
          <w:rFonts w:hint="eastAsia"/>
        </w:rPr>
        <w:t>License</w:t>
      </w:r>
      <w:r w:rsidRPr="00C15B4C">
        <w:rPr>
          <w:rFonts w:hint="eastAsia"/>
        </w:rPr>
        <w:t>转换为新版本</w:t>
      </w:r>
      <w:r w:rsidRPr="00C15B4C">
        <w:rPr>
          <w:rFonts w:hint="eastAsia"/>
        </w:rPr>
        <w:t>License</w:t>
      </w:r>
      <w:r w:rsidRPr="00C15B4C">
        <w:rPr>
          <w:rFonts w:hint="eastAsia"/>
        </w:rPr>
        <w:t>。</w:t>
      </w:r>
    </w:p>
    <w:p w14:paraId="72E0EE53" w14:textId="77777777" w:rsidR="000F1BA9" w:rsidRPr="00C15B4C" w:rsidRDefault="000F1BA9" w:rsidP="006C2F8E">
      <w:pPr>
        <w:pStyle w:val="af2"/>
        <w:ind w:left="1700"/>
        <w:rPr>
          <w:rFonts w:hint="eastAsia"/>
        </w:rPr>
      </w:pPr>
      <w:r w:rsidRPr="00C15B4C">
        <w:rPr>
          <w:rFonts w:hint="eastAsia"/>
        </w:rPr>
        <w:t>例如</w:t>
      </w:r>
      <w:r w:rsidRPr="00C15B4C">
        <w:rPr>
          <w:rFonts w:hint="eastAsia"/>
        </w:rPr>
        <w:t>1</w:t>
      </w:r>
      <w:r w:rsidRPr="00C15B4C">
        <w:rPr>
          <w:rFonts w:hint="eastAsia"/>
        </w:rPr>
        <w:t>：</w:t>
      </w:r>
      <w:r w:rsidRPr="00C15B4C">
        <w:rPr>
          <w:rFonts w:hint="eastAsia"/>
        </w:rPr>
        <w:t>R1</w:t>
      </w:r>
      <w:r w:rsidRPr="00C15B4C">
        <w:rPr>
          <w:rFonts w:hint="eastAsia"/>
        </w:rPr>
        <w:t>版本的</w:t>
      </w:r>
      <w:r>
        <w:rPr>
          <w:rFonts w:hint="eastAsia"/>
        </w:rPr>
        <w:t>XXX</w:t>
      </w:r>
      <w:r w:rsidRPr="00C15B4C">
        <w:rPr>
          <w:rFonts w:hint="eastAsia"/>
        </w:rPr>
        <w:t>是按资源项控制，而</w:t>
      </w:r>
      <w:r w:rsidRPr="00C15B4C">
        <w:rPr>
          <w:rFonts w:hint="eastAsia"/>
        </w:rPr>
        <w:t>R2</w:t>
      </w:r>
      <w:r>
        <w:rPr>
          <w:rFonts w:hint="eastAsia"/>
        </w:rPr>
        <w:t>版本</w:t>
      </w:r>
      <w:r w:rsidRPr="00C15B4C">
        <w:rPr>
          <w:rFonts w:hint="eastAsia"/>
        </w:rPr>
        <w:t>是按功能项控制，这里的转换算法可以为：如果</w:t>
      </w:r>
      <w:r w:rsidRPr="00C15B4C">
        <w:rPr>
          <w:rFonts w:hint="eastAsia"/>
        </w:rPr>
        <w:t>R1</w:t>
      </w:r>
      <w:r w:rsidRPr="00C15B4C">
        <w:rPr>
          <w:rFonts w:hint="eastAsia"/>
        </w:rPr>
        <w:t>版本资源数存在且大于</w:t>
      </w:r>
      <w:r w:rsidRPr="00C15B4C">
        <w:rPr>
          <w:rFonts w:hint="eastAsia"/>
        </w:rPr>
        <w:t>0</w:t>
      </w:r>
      <w:r w:rsidRPr="00C15B4C">
        <w:rPr>
          <w:rFonts w:hint="eastAsia"/>
        </w:rPr>
        <w:t>，则</w:t>
      </w:r>
      <w:r w:rsidRPr="00C15B4C">
        <w:rPr>
          <w:rFonts w:hint="eastAsia"/>
        </w:rPr>
        <w:t>R2</w:t>
      </w:r>
      <w:r w:rsidRPr="00C15B4C">
        <w:rPr>
          <w:rFonts w:hint="eastAsia"/>
        </w:rPr>
        <w:t>版本功能开关为</w:t>
      </w:r>
      <w:r w:rsidRPr="00C15B4C">
        <w:rPr>
          <w:rFonts w:hint="eastAsia"/>
        </w:rPr>
        <w:t>1</w:t>
      </w:r>
      <w:r w:rsidRPr="00C15B4C">
        <w:rPr>
          <w:rFonts w:hint="eastAsia"/>
        </w:rPr>
        <w:t>，否则</w:t>
      </w:r>
      <w:r w:rsidRPr="00C15B4C">
        <w:rPr>
          <w:rFonts w:hint="eastAsia"/>
        </w:rPr>
        <w:t>R2</w:t>
      </w:r>
      <w:r w:rsidRPr="00C15B4C">
        <w:rPr>
          <w:rFonts w:hint="eastAsia"/>
        </w:rPr>
        <w:t>版本功能开关为</w:t>
      </w:r>
      <w:r w:rsidRPr="00C15B4C">
        <w:rPr>
          <w:rFonts w:hint="eastAsia"/>
        </w:rPr>
        <w:t>0</w:t>
      </w:r>
      <w:r w:rsidRPr="00C15B4C">
        <w:rPr>
          <w:rFonts w:hint="eastAsia"/>
        </w:rPr>
        <w:t>。</w:t>
      </w:r>
    </w:p>
    <w:p w14:paraId="3A23CB62" w14:textId="77777777" w:rsidR="000F1BA9" w:rsidRPr="00C15B4C" w:rsidRDefault="000F1BA9" w:rsidP="006C2F8E">
      <w:pPr>
        <w:pStyle w:val="af2"/>
        <w:ind w:left="1700"/>
        <w:rPr>
          <w:rFonts w:hint="eastAsia"/>
        </w:rPr>
      </w:pPr>
      <w:r w:rsidRPr="00C15B4C">
        <w:rPr>
          <w:rFonts w:hint="eastAsia"/>
        </w:rPr>
        <w:t>例如</w:t>
      </w:r>
      <w:r w:rsidRPr="00C15B4C">
        <w:rPr>
          <w:rFonts w:hint="eastAsia"/>
        </w:rPr>
        <w:t>2</w:t>
      </w:r>
      <w:r w:rsidRPr="00C15B4C">
        <w:rPr>
          <w:rFonts w:hint="eastAsia"/>
        </w:rPr>
        <w:t>：</w:t>
      </w:r>
      <w:r w:rsidRPr="00C15B4C">
        <w:rPr>
          <w:rFonts w:hint="eastAsia"/>
        </w:rPr>
        <w:t>R1</w:t>
      </w:r>
      <w:r w:rsidRPr="00C15B4C">
        <w:rPr>
          <w:rFonts w:hint="eastAsia"/>
        </w:rPr>
        <w:t>版本的</w:t>
      </w:r>
      <w:r>
        <w:rPr>
          <w:rFonts w:hint="eastAsia"/>
        </w:rPr>
        <w:t>YYY</w:t>
      </w:r>
      <w:r w:rsidRPr="00C15B4C">
        <w:rPr>
          <w:rFonts w:hint="eastAsia"/>
        </w:rPr>
        <w:t>是按照用户数控制，而</w:t>
      </w:r>
      <w:r w:rsidRPr="00C15B4C">
        <w:rPr>
          <w:rFonts w:hint="eastAsia"/>
        </w:rPr>
        <w:t>R2</w:t>
      </w:r>
      <w:r w:rsidRPr="00C15B4C">
        <w:rPr>
          <w:rFonts w:hint="eastAsia"/>
        </w:rPr>
        <w:t>版本改为按照组播数控制，单位改变，这里需要给出如何继承</w:t>
      </w:r>
      <w:r w:rsidRPr="00C15B4C">
        <w:rPr>
          <w:rFonts w:hint="eastAsia"/>
        </w:rPr>
        <w:t>R1</w:t>
      </w:r>
      <w:r w:rsidRPr="00C15B4C">
        <w:rPr>
          <w:rFonts w:hint="eastAsia"/>
        </w:rPr>
        <w:t>版本的现有的用户数的算法。</w:t>
      </w:r>
    </w:p>
    <w:p w14:paraId="0A3E315E" w14:textId="77777777" w:rsidR="000F1BA9" w:rsidRPr="00393F3D" w:rsidRDefault="000F1BA9" w:rsidP="006C2F8E">
      <w:pPr>
        <w:pStyle w:val="af2"/>
        <w:ind w:left="1700"/>
        <w:rPr>
          <w:rFonts w:hint="eastAsia"/>
        </w:rPr>
      </w:pPr>
      <w:r w:rsidRPr="00C15B4C">
        <w:rPr>
          <w:rFonts w:hint="eastAsia"/>
        </w:rPr>
        <w:t>例如</w:t>
      </w:r>
      <w:r w:rsidRPr="00C15B4C">
        <w:rPr>
          <w:rFonts w:hint="eastAsia"/>
        </w:rPr>
        <w:t>3</w:t>
      </w:r>
      <w:r w:rsidRPr="00C15B4C">
        <w:rPr>
          <w:rFonts w:hint="eastAsia"/>
        </w:rPr>
        <w:t>：</w:t>
      </w:r>
      <w:r>
        <w:rPr>
          <w:rFonts w:hint="eastAsia"/>
        </w:rPr>
        <w:t>R2</w:t>
      </w:r>
      <w:r>
        <w:rPr>
          <w:rFonts w:hint="eastAsia"/>
        </w:rPr>
        <w:t>版本去掉</w:t>
      </w:r>
      <w:r>
        <w:rPr>
          <w:rFonts w:hint="eastAsia"/>
        </w:rPr>
        <w:t>R1</w:t>
      </w:r>
      <w:r>
        <w:rPr>
          <w:rFonts w:hint="eastAsia"/>
        </w:rPr>
        <w:t>版本</w:t>
      </w:r>
      <w:r w:rsidRPr="00604AF5">
        <w:rPr>
          <w:rFonts w:hint="eastAsia"/>
        </w:rPr>
        <w:t>【</w:t>
      </w:r>
      <w:r w:rsidRPr="00604AF5">
        <w:t>2G</w:t>
      </w:r>
      <w:r w:rsidRPr="00604AF5">
        <w:t>端局呼叫数】</w:t>
      </w:r>
      <w:r>
        <w:rPr>
          <w:rFonts w:hint="eastAsia"/>
        </w:rPr>
        <w:t>、</w:t>
      </w:r>
      <w:r w:rsidRPr="00604AF5">
        <w:t>【</w:t>
      </w:r>
      <w:r w:rsidRPr="00604AF5">
        <w:t>3G</w:t>
      </w:r>
      <w:r w:rsidRPr="00604AF5">
        <w:t>端局呼叫数】</w:t>
      </w:r>
      <w:r>
        <w:rPr>
          <w:rFonts w:hint="eastAsia"/>
        </w:rPr>
        <w:t>、</w:t>
      </w:r>
      <w:r w:rsidRPr="00604AF5">
        <w:t>【中继呼叫数】</w:t>
      </w:r>
      <w:r w:rsidR="00632E9B">
        <w:rPr>
          <w:rFonts w:hint="eastAsia"/>
        </w:rPr>
        <w:t>3</w:t>
      </w:r>
      <w:r w:rsidR="00632E9B">
        <w:rPr>
          <w:rFonts w:hint="eastAsia"/>
        </w:rPr>
        <w:t>个</w:t>
      </w:r>
      <w:r>
        <w:rPr>
          <w:rFonts w:hint="eastAsia"/>
        </w:rPr>
        <w:t>控制项，增加</w:t>
      </w:r>
      <w:r w:rsidRPr="00604AF5">
        <w:rPr>
          <w:rFonts w:hint="eastAsia"/>
        </w:rPr>
        <w:t>R2</w:t>
      </w:r>
      <w:r w:rsidRPr="00604AF5">
        <w:rPr>
          <w:rFonts w:hint="eastAsia"/>
        </w:rPr>
        <w:t>版本的</w:t>
      </w:r>
      <w:r w:rsidRPr="00604AF5">
        <w:t>【总并发呼叫数</w:t>
      </w:r>
      <w:r w:rsidRPr="00604AF5">
        <w:rPr>
          <w:rFonts w:hint="eastAsia"/>
        </w:rPr>
        <w:t>】</w:t>
      </w:r>
      <w:r w:rsidR="00C94487">
        <w:rPr>
          <w:rFonts w:hint="eastAsia"/>
        </w:rPr>
        <w:t>控制项</w:t>
      </w:r>
      <w:r>
        <w:rPr>
          <w:rFonts w:hint="eastAsia"/>
        </w:rPr>
        <w:t>，且</w:t>
      </w:r>
      <w:r w:rsidRPr="00604AF5">
        <w:t>【总并发呼叫数</w:t>
      </w:r>
      <w:r w:rsidRPr="00604AF5">
        <w:rPr>
          <w:rFonts w:hint="eastAsia"/>
        </w:rPr>
        <w:t>】</w:t>
      </w:r>
      <w:r w:rsidRPr="00604AF5">
        <w:rPr>
          <w:rFonts w:hint="eastAsia"/>
        </w:rPr>
        <w:t>=R1</w:t>
      </w:r>
      <w:r w:rsidRPr="00604AF5">
        <w:rPr>
          <w:rFonts w:hint="eastAsia"/>
        </w:rPr>
        <w:t>版本的【</w:t>
      </w:r>
      <w:r w:rsidRPr="00604AF5">
        <w:t>2G</w:t>
      </w:r>
      <w:r w:rsidRPr="00604AF5">
        <w:t>端局呼叫数】</w:t>
      </w:r>
      <w:r w:rsidRPr="00604AF5">
        <w:rPr>
          <w:rFonts w:hint="eastAsia"/>
        </w:rPr>
        <w:t>+</w:t>
      </w:r>
      <w:r w:rsidRPr="00C15B4C">
        <w:rPr>
          <w:rFonts w:hint="eastAsia"/>
        </w:rPr>
        <w:t>R1</w:t>
      </w:r>
      <w:r w:rsidRPr="00C15B4C">
        <w:rPr>
          <w:rFonts w:hint="eastAsia"/>
        </w:rPr>
        <w:t>版本的</w:t>
      </w:r>
      <w:r w:rsidRPr="00604AF5">
        <w:t>【</w:t>
      </w:r>
      <w:r w:rsidRPr="00604AF5">
        <w:t>3G</w:t>
      </w:r>
      <w:r w:rsidRPr="00604AF5">
        <w:t>端局呼叫数】</w:t>
      </w:r>
      <w:r w:rsidRPr="00604AF5">
        <w:rPr>
          <w:rFonts w:hint="eastAsia"/>
        </w:rPr>
        <w:t>+</w:t>
      </w:r>
      <w:r w:rsidRPr="00C15B4C">
        <w:rPr>
          <w:rFonts w:hint="eastAsia"/>
        </w:rPr>
        <w:t>R1</w:t>
      </w:r>
      <w:r w:rsidRPr="00C15B4C">
        <w:rPr>
          <w:rFonts w:hint="eastAsia"/>
        </w:rPr>
        <w:t>版本的</w:t>
      </w:r>
      <w:r w:rsidRPr="00604AF5">
        <w:t>【中继呼叫数】</w:t>
      </w:r>
      <w:r w:rsidR="007251FD">
        <w:rPr>
          <w:rFonts w:hint="eastAsia"/>
        </w:rPr>
        <w:t>。</w:t>
      </w:r>
    </w:p>
    <w:p w14:paraId="0EF8908F" w14:textId="77777777" w:rsidR="00AE54AE" w:rsidRPr="008746E0" w:rsidRDefault="00AE54AE" w:rsidP="006A4C7E">
      <w:pPr>
        <w:pStyle w:val="3"/>
        <w:numPr>
          <w:ilvl w:val="2"/>
          <w:numId w:val="9"/>
        </w:numPr>
        <w:rPr>
          <w:rFonts w:hint="eastAsia"/>
        </w:rPr>
      </w:pPr>
      <w:bookmarkStart w:id="89" w:name="_Toc214074690"/>
      <w:bookmarkStart w:id="90" w:name="_Toc214074691"/>
      <w:bookmarkStart w:id="91" w:name="_Toc214074692"/>
      <w:bookmarkStart w:id="92" w:name="_Toc214074693"/>
      <w:bookmarkStart w:id="93" w:name="_Toc214074694"/>
      <w:bookmarkStart w:id="94" w:name="_Toc214074695"/>
      <w:bookmarkStart w:id="95" w:name="_Toc247459970"/>
      <w:bookmarkEnd w:id="89"/>
      <w:bookmarkEnd w:id="90"/>
      <w:bookmarkEnd w:id="91"/>
      <w:bookmarkEnd w:id="92"/>
      <w:bookmarkEnd w:id="93"/>
      <w:bookmarkEnd w:id="94"/>
      <w:r>
        <w:rPr>
          <w:rFonts w:hint="eastAsia"/>
        </w:rPr>
        <w:t>License</w:t>
      </w:r>
      <w:r>
        <w:rPr>
          <w:rFonts w:hint="eastAsia"/>
        </w:rPr>
        <w:t>控制项规格</w:t>
      </w:r>
      <w:bookmarkEnd w:id="95"/>
    </w:p>
    <w:p w14:paraId="70CE7445" w14:textId="77777777" w:rsidR="00AE54AE" w:rsidRPr="00C30B84" w:rsidRDefault="00AE54AE" w:rsidP="00AE54AE">
      <w:pPr>
        <w:spacing w:line="360" w:lineRule="auto"/>
        <w:ind w:leftChars="624" w:left="1373"/>
        <w:rPr>
          <w:rFonts w:cs="Arial" w:hint="eastAsia"/>
          <w:i/>
          <w:color w:val="0000FF"/>
          <w:sz w:val="21"/>
          <w:szCs w:val="21"/>
        </w:rPr>
      </w:pPr>
      <w:r w:rsidRPr="00C30B84">
        <w:rPr>
          <w:rFonts w:cs="Arial" w:hint="eastAsia"/>
          <w:i/>
          <w:color w:val="0000FF"/>
          <w:sz w:val="21"/>
          <w:szCs w:val="21"/>
        </w:rPr>
        <w:t>描述</w:t>
      </w:r>
      <w:r w:rsidRPr="00C30B84">
        <w:rPr>
          <w:rFonts w:cs="Arial" w:hint="eastAsia"/>
          <w:i/>
          <w:color w:val="0000FF"/>
          <w:sz w:val="21"/>
          <w:szCs w:val="21"/>
        </w:rPr>
        <w:t>License</w:t>
      </w:r>
      <w:r w:rsidRPr="00C30B84">
        <w:rPr>
          <w:rFonts w:cs="Arial" w:hint="eastAsia"/>
          <w:i/>
          <w:color w:val="0000FF"/>
          <w:sz w:val="21"/>
          <w:szCs w:val="21"/>
        </w:rPr>
        <w:t>控制项规格，按以下表格维度描述</w:t>
      </w:r>
      <w:r w:rsidR="00856837">
        <w:rPr>
          <w:rFonts w:cs="Arial" w:hint="eastAsia"/>
          <w:i/>
          <w:color w:val="0000FF"/>
          <w:sz w:val="21"/>
          <w:szCs w:val="21"/>
        </w:rPr>
        <w:t>，</w:t>
      </w:r>
      <w:r w:rsidR="00856837" w:rsidRPr="00856837">
        <w:rPr>
          <w:rFonts w:cs="Arial" w:hint="eastAsia"/>
          <w:i/>
          <w:color w:val="0000FF"/>
          <w:sz w:val="21"/>
          <w:szCs w:val="21"/>
        </w:rPr>
        <w:t>当需要描述的项目没有包含在此表格时，可增加此表格的项目；当</w:t>
      </w:r>
      <w:r w:rsidR="00856837" w:rsidRPr="00856837">
        <w:rPr>
          <w:rFonts w:cs="Arial" w:hint="eastAsia"/>
          <w:i/>
          <w:color w:val="0000FF"/>
          <w:sz w:val="21"/>
          <w:szCs w:val="21"/>
        </w:rPr>
        <w:t>License</w:t>
      </w:r>
      <w:r w:rsidR="00856837" w:rsidRPr="00856837">
        <w:rPr>
          <w:rFonts w:cs="Arial" w:hint="eastAsia"/>
          <w:i/>
          <w:color w:val="0000FF"/>
          <w:sz w:val="21"/>
          <w:szCs w:val="21"/>
        </w:rPr>
        <w:t>控制项多于</w:t>
      </w:r>
      <w:r w:rsidR="00856837" w:rsidRPr="00856837">
        <w:rPr>
          <w:rFonts w:cs="Arial" w:hint="eastAsia"/>
          <w:i/>
          <w:color w:val="0000FF"/>
          <w:sz w:val="21"/>
          <w:szCs w:val="21"/>
        </w:rPr>
        <w:t>1</w:t>
      </w:r>
      <w:r w:rsidR="00856837" w:rsidRPr="00856837">
        <w:rPr>
          <w:rFonts w:cs="Arial" w:hint="eastAsia"/>
          <w:i/>
          <w:color w:val="0000FF"/>
          <w:sz w:val="21"/>
          <w:szCs w:val="21"/>
        </w:rPr>
        <w:t>个时，可增加表格的数量。</w:t>
      </w:r>
    </w:p>
    <w:tbl>
      <w:tblPr>
        <w:tblStyle w:val="afff9"/>
        <w:tblW w:w="8430" w:type="dxa"/>
        <w:tblInd w:w="1447" w:type="dxa"/>
        <w:tblLook w:val="01E0" w:firstRow="1" w:lastRow="1" w:firstColumn="1" w:lastColumn="1" w:noHBand="0" w:noVBand="0"/>
      </w:tblPr>
      <w:tblGrid>
        <w:gridCol w:w="1910"/>
        <w:gridCol w:w="6520"/>
      </w:tblGrid>
      <w:tr w:rsidR="00AE54AE" w14:paraId="68FD826F" w14:textId="77777777">
        <w:tc>
          <w:tcPr>
            <w:tcW w:w="1910" w:type="dxa"/>
          </w:tcPr>
          <w:p w14:paraId="3B4F6F5B" w14:textId="77777777" w:rsidR="00AE54AE" w:rsidRPr="00C30B84" w:rsidRDefault="00AE54AE" w:rsidP="00E466D4">
            <w:pPr>
              <w:pStyle w:val="WordPro0"/>
              <w:spacing w:before="120"/>
              <w:ind w:left="0"/>
              <w:rPr>
                <w:rFonts w:cs="Arial" w:hint="eastAsia"/>
                <w:color w:val="0000FF"/>
                <w:szCs w:val="21"/>
              </w:rPr>
            </w:pPr>
            <w:r w:rsidRPr="00C30B84">
              <w:rPr>
                <w:rFonts w:cs="Arial" w:hint="eastAsia"/>
                <w:color w:val="0000FF"/>
                <w:szCs w:val="21"/>
              </w:rPr>
              <w:t>项目</w:t>
            </w:r>
          </w:p>
        </w:tc>
        <w:tc>
          <w:tcPr>
            <w:tcW w:w="6520" w:type="dxa"/>
          </w:tcPr>
          <w:p w14:paraId="716FCC4C" w14:textId="77777777" w:rsidR="00AE54AE" w:rsidRPr="00C30B84" w:rsidRDefault="00AE54AE" w:rsidP="00E466D4">
            <w:pPr>
              <w:pStyle w:val="WordPro0"/>
              <w:spacing w:before="120"/>
              <w:ind w:left="0"/>
              <w:rPr>
                <w:rFonts w:cs="Arial" w:hint="eastAsia"/>
                <w:color w:val="0000FF"/>
                <w:szCs w:val="21"/>
              </w:rPr>
            </w:pPr>
            <w:r w:rsidRPr="00C30B84">
              <w:rPr>
                <w:rFonts w:cs="Arial" w:hint="eastAsia"/>
                <w:color w:val="0000FF"/>
                <w:szCs w:val="21"/>
              </w:rPr>
              <w:t>描述</w:t>
            </w:r>
          </w:p>
        </w:tc>
      </w:tr>
      <w:tr w:rsidR="00AE54AE" w14:paraId="5767058A" w14:textId="77777777">
        <w:tc>
          <w:tcPr>
            <w:tcW w:w="1910" w:type="dxa"/>
          </w:tcPr>
          <w:p w14:paraId="6081BBDB" w14:textId="77777777" w:rsidR="00AE54AE" w:rsidRPr="00C30B84" w:rsidRDefault="00AE54AE" w:rsidP="00E466D4">
            <w:pPr>
              <w:pStyle w:val="WordPro0"/>
              <w:spacing w:before="120"/>
              <w:ind w:left="0"/>
              <w:rPr>
                <w:rFonts w:cs="Arial" w:hint="eastAsia"/>
                <w:color w:val="0000FF"/>
                <w:szCs w:val="21"/>
              </w:rPr>
            </w:pPr>
            <w:r w:rsidRPr="00C30B84">
              <w:rPr>
                <w:rFonts w:cs="Arial" w:hint="eastAsia"/>
                <w:color w:val="0000FF"/>
                <w:szCs w:val="21"/>
              </w:rPr>
              <w:lastRenderedPageBreak/>
              <w:t>控制项名称</w:t>
            </w:r>
          </w:p>
        </w:tc>
        <w:tc>
          <w:tcPr>
            <w:tcW w:w="6520" w:type="dxa"/>
          </w:tcPr>
          <w:p w14:paraId="6C10B119" w14:textId="77777777" w:rsidR="00AE54AE" w:rsidRDefault="00AE54AE" w:rsidP="00E466D4">
            <w:pPr>
              <w:pStyle w:val="WordPro0"/>
              <w:spacing w:before="120"/>
              <w:ind w:left="0"/>
              <w:rPr>
                <w:rFonts w:cs="Arial" w:hint="eastAsia"/>
                <w:i/>
                <w:color w:val="0000FF"/>
                <w:szCs w:val="21"/>
              </w:rPr>
            </w:pPr>
            <w:r>
              <w:rPr>
                <w:rFonts w:cs="Arial" w:hint="eastAsia"/>
                <w:i/>
                <w:color w:val="0000FF"/>
                <w:szCs w:val="21"/>
              </w:rPr>
              <w:t>控制项的名称（</w:t>
            </w:r>
            <w:r>
              <w:rPr>
                <w:rFonts w:cs="Arial" w:hint="eastAsia"/>
                <w:i/>
                <w:color w:val="0000FF"/>
                <w:szCs w:val="21"/>
              </w:rPr>
              <w:t>BBOM</w:t>
            </w:r>
            <w:r>
              <w:rPr>
                <w:rFonts w:cs="Arial" w:hint="eastAsia"/>
                <w:i/>
                <w:color w:val="0000FF"/>
                <w:szCs w:val="21"/>
              </w:rPr>
              <w:t>的名称），对应</w:t>
            </w:r>
            <w:r>
              <w:rPr>
                <w:rFonts w:cs="Arial" w:hint="eastAsia"/>
                <w:i/>
                <w:color w:val="0000FF"/>
                <w:szCs w:val="21"/>
              </w:rPr>
              <w:t>License</w:t>
            </w:r>
            <w:r>
              <w:rPr>
                <w:rFonts w:cs="Arial" w:hint="eastAsia"/>
                <w:i/>
                <w:color w:val="0000FF"/>
                <w:szCs w:val="21"/>
              </w:rPr>
              <w:t>文件内部编码，例如，</w:t>
            </w:r>
            <w:r w:rsidRPr="00254734">
              <w:rPr>
                <w:rFonts w:cs="Arial"/>
                <w:i/>
                <w:color w:val="0000FF"/>
                <w:szCs w:val="21"/>
              </w:rPr>
              <w:t>LGM3MURAT01</w:t>
            </w:r>
            <w:r>
              <w:rPr>
                <w:rFonts w:cs="Arial" w:hint="eastAsia"/>
                <w:i/>
                <w:color w:val="0000FF"/>
                <w:szCs w:val="21"/>
              </w:rPr>
              <w:t>。</w:t>
            </w:r>
            <w:r>
              <w:rPr>
                <w:rFonts w:cs="Arial" w:hint="eastAsia"/>
                <w:i/>
                <w:color w:val="0000FF"/>
                <w:szCs w:val="21"/>
              </w:rPr>
              <w:t xml:space="preserve"> </w:t>
            </w:r>
            <w:r>
              <w:rPr>
                <w:rFonts w:cs="Arial" w:hint="eastAsia"/>
                <w:i/>
                <w:color w:val="0000FF"/>
                <w:szCs w:val="21"/>
              </w:rPr>
              <w:t>详情请参见《</w:t>
            </w:r>
            <w:r>
              <w:rPr>
                <w:rFonts w:cs="Arial" w:hint="eastAsia"/>
                <w:i/>
                <w:color w:val="0000FF"/>
                <w:szCs w:val="21"/>
              </w:rPr>
              <w:t>License</w:t>
            </w:r>
            <w:r>
              <w:rPr>
                <w:rFonts w:cs="Arial" w:hint="eastAsia"/>
                <w:i/>
                <w:color w:val="0000FF"/>
                <w:szCs w:val="21"/>
              </w:rPr>
              <w:t>文件规范》、《</w:t>
            </w:r>
            <w:r w:rsidRPr="00D55868">
              <w:rPr>
                <w:rFonts w:cs="Arial"/>
                <w:i/>
                <w:color w:val="0000FF"/>
                <w:szCs w:val="21"/>
              </w:rPr>
              <w:t>License</w:t>
            </w:r>
            <w:r w:rsidRPr="00D55868">
              <w:rPr>
                <w:rFonts w:cs="Arial" w:hint="eastAsia"/>
                <w:i/>
                <w:color w:val="0000FF"/>
                <w:szCs w:val="21"/>
              </w:rPr>
              <w:t>项目</w:t>
            </w:r>
            <w:r w:rsidRPr="00D55868">
              <w:rPr>
                <w:rFonts w:cs="Arial"/>
                <w:i/>
                <w:color w:val="0000FF"/>
                <w:szCs w:val="21"/>
              </w:rPr>
              <w:t>BOM</w:t>
            </w:r>
            <w:r w:rsidRPr="00D55868">
              <w:rPr>
                <w:rFonts w:cs="Arial" w:hint="eastAsia"/>
                <w:i/>
                <w:color w:val="0000FF"/>
                <w:szCs w:val="21"/>
              </w:rPr>
              <w:t>数据规范</w:t>
            </w:r>
            <w:r>
              <w:rPr>
                <w:rFonts w:cs="Arial" w:hint="eastAsia"/>
                <w:i/>
                <w:color w:val="0000FF"/>
                <w:szCs w:val="21"/>
              </w:rPr>
              <w:t>》</w:t>
            </w:r>
          </w:p>
        </w:tc>
      </w:tr>
      <w:tr w:rsidR="00AE54AE" w14:paraId="5E66B8AB" w14:textId="77777777">
        <w:tc>
          <w:tcPr>
            <w:tcW w:w="1910" w:type="dxa"/>
          </w:tcPr>
          <w:p w14:paraId="264C69E8" w14:textId="77777777" w:rsidR="00AE54AE" w:rsidRPr="00C30B84" w:rsidRDefault="00AE54AE" w:rsidP="00E466D4">
            <w:pPr>
              <w:pStyle w:val="WordPro0"/>
              <w:spacing w:before="120"/>
              <w:ind w:left="0"/>
              <w:rPr>
                <w:rFonts w:cs="Arial" w:hint="eastAsia"/>
                <w:color w:val="0000FF"/>
                <w:szCs w:val="21"/>
              </w:rPr>
            </w:pPr>
            <w:r w:rsidRPr="00C30B84">
              <w:rPr>
                <w:rFonts w:cs="Arial" w:hint="eastAsia"/>
                <w:color w:val="0000FF"/>
                <w:szCs w:val="21"/>
              </w:rPr>
              <w:t>控制项描述</w:t>
            </w:r>
          </w:p>
        </w:tc>
        <w:tc>
          <w:tcPr>
            <w:tcW w:w="6520" w:type="dxa"/>
          </w:tcPr>
          <w:p w14:paraId="5C87BCE6" w14:textId="77777777" w:rsidR="00AE54AE" w:rsidRDefault="00AE54AE" w:rsidP="00E466D4">
            <w:pPr>
              <w:pStyle w:val="WordPro0"/>
              <w:spacing w:before="120"/>
              <w:ind w:left="0"/>
              <w:rPr>
                <w:rFonts w:cs="Arial" w:hint="eastAsia"/>
                <w:i/>
                <w:color w:val="0000FF"/>
                <w:szCs w:val="21"/>
              </w:rPr>
            </w:pPr>
            <w:r>
              <w:rPr>
                <w:rFonts w:cs="Arial" w:hint="eastAsia"/>
                <w:i/>
                <w:color w:val="0000FF"/>
                <w:szCs w:val="21"/>
              </w:rPr>
              <w:t>描述控制项的具体含义</w:t>
            </w:r>
          </w:p>
        </w:tc>
      </w:tr>
      <w:tr w:rsidR="00AE54AE" w14:paraId="7FE64060" w14:textId="77777777">
        <w:tc>
          <w:tcPr>
            <w:tcW w:w="1910" w:type="dxa"/>
          </w:tcPr>
          <w:p w14:paraId="25C74E4A" w14:textId="77777777" w:rsidR="00AE54AE" w:rsidRPr="00C30B84" w:rsidRDefault="00AE54AE" w:rsidP="00E466D4">
            <w:pPr>
              <w:pStyle w:val="WordPro0"/>
              <w:spacing w:before="120"/>
              <w:ind w:left="0"/>
              <w:rPr>
                <w:rFonts w:cs="Arial" w:hint="eastAsia"/>
                <w:color w:val="0000FF"/>
                <w:szCs w:val="21"/>
              </w:rPr>
            </w:pPr>
            <w:r w:rsidRPr="00C30B84">
              <w:rPr>
                <w:rFonts w:cs="Arial" w:hint="eastAsia"/>
                <w:color w:val="0000FF"/>
                <w:szCs w:val="21"/>
              </w:rPr>
              <w:t>控制类型</w:t>
            </w:r>
          </w:p>
        </w:tc>
        <w:tc>
          <w:tcPr>
            <w:tcW w:w="6520" w:type="dxa"/>
          </w:tcPr>
          <w:p w14:paraId="6A134260" w14:textId="77777777" w:rsidR="00AE54AE" w:rsidRDefault="00AE54AE" w:rsidP="00E466D4">
            <w:pPr>
              <w:pStyle w:val="WordPro0"/>
              <w:spacing w:before="120"/>
              <w:ind w:left="0"/>
              <w:rPr>
                <w:rFonts w:cs="Arial" w:hint="eastAsia"/>
                <w:i/>
                <w:color w:val="0000FF"/>
                <w:szCs w:val="21"/>
              </w:rPr>
            </w:pPr>
            <w:r>
              <w:rPr>
                <w:rFonts w:cs="Arial" w:hint="eastAsia"/>
                <w:i/>
                <w:color w:val="0000FF"/>
                <w:szCs w:val="21"/>
              </w:rPr>
              <w:t>按资源控制还是功能控制</w:t>
            </w:r>
          </w:p>
        </w:tc>
      </w:tr>
      <w:tr w:rsidR="00AE54AE" w14:paraId="06B78F35" w14:textId="77777777">
        <w:tc>
          <w:tcPr>
            <w:tcW w:w="1910" w:type="dxa"/>
          </w:tcPr>
          <w:p w14:paraId="3F40AB78" w14:textId="77777777" w:rsidR="00AE54AE" w:rsidRPr="00C30B84" w:rsidRDefault="00AE54AE" w:rsidP="00E466D4">
            <w:pPr>
              <w:pStyle w:val="WordPro0"/>
              <w:spacing w:before="120"/>
              <w:ind w:left="0"/>
              <w:rPr>
                <w:rFonts w:cs="Arial" w:hint="eastAsia"/>
                <w:color w:val="0000FF"/>
                <w:szCs w:val="21"/>
              </w:rPr>
            </w:pPr>
            <w:r w:rsidRPr="00C30B84">
              <w:rPr>
                <w:rFonts w:cs="Arial" w:hint="eastAsia"/>
                <w:color w:val="0000FF"/>
                <w:szCs w:val="21"/>
              </w:rPr>
              <w:t>单位</w:t>
            </w:r>
          </w:p>
        </w:tc>
        <w:tc>
          <w:tcPr>
            <w:tcW w:w="6520" w:type="dxa"/>
          </w:tcPr>
          <w:p w14:paraId="2EFEF987" w14:textId="77777777" w:rsidR="00AE54AE" w:rsidRDefault="00AE54AE" w:rsidP="00E466D4">
            <w:pPr>
              <w:pStyle w:val="WordPro0"/>
              <w:spacing w:before="120"/>
              <w:ind w:left="0"/>
              <w:rPr>
                <w:rFonts w:cs="Arial" w:hint="eastAsia"/>
                <w:i/>
                <w:color w:val="0000FF"/>
                <w:szCs w:val="21"/>
              </w:rPr>
            </w:pPr>
            <w:r>
              <w:rPr>
                <w:rFonts w:cs="Arial" w:hint="eastAsia"/>
                <w:i/>
                <w:color w:val="0000FF"/>
                <w:szCs w:val="21"/>
              </w:rPr>
              <w:t>对资源项有效，例如，用户数，组波数</w:t>
            </w:r>
          </w:p>
        </w:tc>
      </w:tr>
      <w:tr w:rsidR="00AE54AE" w14:paraId="02EBBB6A" w14:textId="77777777">
        <w:tc>
          <w:tcPr>
            <w:tcW w:w="1910" w:type="dxa"/>
          </w:tcPr>
          <w:p w14:paraId="4AFD8B97" w14:textId="77777777" w:rsidR="00AE54AE" w:rsidRPr="00C30B84" w:rsidDel="00D43A66" w:rsidRDefault="00AE54AE" w:rsidP="00E466D4">
            <w:pPr>
              <w:pStyle w:val="WordPro0"/>
              <w:spacing w:before="120"/>
              <w:ind w:left="0"/>
              <w:rPr>
                <w:rFonts w:cs="Arial" w:hint="eastAsia"/>
                <w:color w:val="0000FF"/>
                <w:szCs w:val="21"/>
              </w:rPr>
            </w:pPr>
            <w:r w:rsidRPr="00C30B84">
              <w:rPr>
                <w:rFonts w:cs="Arial" w:hint="eastAsia"/>
                <w:color w:val="0000FF"/>
                <w:szCs w:val="21"/>
              </w:rPr>
              <w:t>最大值</w:t>
            </w:r>
          </w:p>
        </w:tc>
        <w:tc>
          <w:tcPr>
            <w:tcW w:w="6520" w:type="dxa"/>
          </w:tcPr>
          <w:p w14:paraId="7BE1078E" w14:textId="77777777" w:rsidR="00AE54AE" w:rsidRDefault="00AE54AE" w:rsidP="00E466D4">
            <w:pPr>
              <w:pStyle w:val="WordPro0"/>
              <w:spacing w:before="120"/>
              <w:ind w:left="0"/>
              <w:rPr>
                <w:rFonts w:cs="Arial" w:hint="eastAsia"/>
                <w:i/>
                <w:color w:val="0000FF"/>
                <w:szCs w:val="21"/>
              </w:rPr>
            </w:pPr>
            <w:r w:rsidRPr="00C24370">
              <w:rPr>
                <w:rFonts w:cs="Arial" w:hint="eastAsia"/>
                <w:i/>
                <w:color w:val="0000FF"/>
                <w:szCs w:val="21"/>
              </w:rPr>
              <w:t>资源项的容量按照系统最大规格配置，功能项开关全部打开</w:t>
            </w:r>
            <w:r w:rsidRPr="000D0149">
              <w:rPr>
                <w:rFonts w:cs="Arial" w:hint="eastAsia"/>
                <w:i/>
                <w:color w:val="0000FF"/>
                <w:szCs w:val="21"/>
              </w:rPr>
              <w:t>。</w:t>
            </w:r>
            <w:r>
              <w:rPr>
                <w:rFonts w:cs="Arial" w:hint="eastAsia"/>
                <w:i/>
                <w:color w:val="0000FF"/>
                <w:szCs w:val="21"/>
              </w:rPr>
              <w:t>《</w:t>
            </w:r>
            <w:r w:rsidRPr="000D0149">
              <w:rPr>
                <w:rFonts w:cs="Arial" w:hint="eastAsia"/>
                <w:i/>
                <w:color w:val="0000FF"/>
                <w:szCs w:val="21"/>
              </w:rPr>
              <w:t>例外</w:t>
            </w:r>
            <w:r w:rsidRPr="000D0149">
              <w:rPr>
                <w:rFonts w:cs="Arial" w:hint="eastAsia"/>
                <w:i/>
                <w:color w:val="0000FF"/>
                <w:szCs w:val="21"/>
              </w:rPr>
              <w:t>License</w:t>
            </w:r>
            <w:r w:rsidRPr="000D0149">
              <w:rPr>
                <w:rFonts w:cs="Arial" w:hint="eastAsia"/>
                <w:i/>
                <w:color w:val="0000FF"/>
                <w:szCs w:val="21"/>
              </w:rPr>
              <w:t>申请</w:t>
            </w:r>
            <w:r w:rsidRPr="000D0149">
              <w:rPr>
                <w:rFonts w:cs="Arial"/>
                <w:i/>
                <w:color w:val="0000FF"/>
                <w:szCs w:val="21"/>
              </w:rPr>
              <w:t>模板</w:t>
            </w:r>
            <w:r>
              <w:rPr>
                <w:rFonts w:cs="Arial" w:hint="eastAsia"/>
                <w:i/>
                <w:color w:val="0000FF"/>
                <w:szCs w:val="21"/>
              </w:rPr>
              <w:t>》中</w:t>
            </w:r>
            <w:r w:rsidRPr="000D0149">
              <w:rPr>
                <w:rFonts w:cs="Arial"/>
                <w:i/>
                <w:color w:val="0000FF"/>
                <w:szCs w:val="21"/>
              </w:rPr>
              <w:t>取值范围</w:t>
            </w:r>
            <w:r>
              <w:rPr>
                <w:rFonts w:cs="Arial" w:hint="eastAsia"/>
                <w:i/>
                <w:color w:val="0000FF"/>
                <w:szCs w:val="21"/>
              </w:rPr>
              <w:t>需要与这里</w:t>
            </w:r>
            <w:r w:rsidRPr="000D0149">
              <w:rPr>
                <w:rFonts w:cs="Arial"/>
                <w:i/>
                <w:color w:val="0000FF"/>
                <w:szCs w:val="21"/>
              </w:rPr>
              <w:t>保持一致。</w:t>
            </w:r>
          </w:p>
        </w:tc>
      </w:tr>
      <w:tr w:rsidR="00AE54AE" w14:paraId="3F38EB2D" w14:textId="77777777">
        <w:tc>
          <w:tcPr>
            <w:tcW w:w="1910" w:type="dxa"/>
          </w:tcPr>
          <w:p w14:paraId="2881897B" w14:textId="77777777" w:rsidR="00AE54AE" w:rsidRPr="00C30B84" w:rsidDel="00D43A66" w:rsidRDefault="00AE54AE" w:rsidP="00E466D4">
            <w:pPr>
              <w:pStyle w:val="WordPro0"/>
              <w:spacing w:before="120"/>
              <w:ind w:left="0"/>
              <w:rPr>
                <w:rFonts w:cs="Arial" w:hint="eastAsia"/>
                <w:color w:val="0000FF"/>
                <w:szCs w:val="21"/>
              </w:rPr>
            </w:pPr>
            <w:r w:rsidRPr="00C30B84">
              <w:rPr>
                <w:rFonts w:cs="Arial" w:hint="eastAsia"/>
                <w:color w:val="0000FF"/>
                <w:szCs w:val="21"/>
              </w:rPr>
              <w:t>最小值</w:t>
            </w:r>
          </w:p>
        </w:tc>
        <w:tc>
          <w:tcPr>
            <w:tcW w:w="6520" w:type="dxa"/>
          </w:tcPr>
          <w:p w14:paraId="0C840177" w14:textId="77777777" w:rsidR="00AE54AE" w:rsidRDefault="00AE54AE" w:rsidP="00E466D4">
            <w:pPr>
              <w:pStyle w:val="WordPro0"/>
              <w:spacing w:before="120"/>
              <w:ind w:left="0"/>
              <w:rPr>
                <w:rFonts w:cs="Arial" w:hint="eastAsia"/>
                <w:i/>
                <w:color w:val="0000FF"/>
                <w:szCs w:val="21"/>
              </w:rPr>
            </w:pPr>
            <w:r w:rsidRPr="00134B72">
              <w:rPr>
                <w:rFonts w:cs="Arial" w:hint="eastAsia"/>
                <w:i/>
                <w:color w:val="0000FF"/>
                <w:szCs w:val="21"/>
              </w:rPr>
              <w:t>最小配置是指系统在无激活</w:t>
            </w:r>
            <w:r w:rsidRPr="00134B72">
              <w:rPr>
                <w:rFonts w:cs="Arial" w:hint="eastAsia"/>
                <w:i/>
                <w:color w:val="0000FF"/>
                <w:szCs w:val="21"/>
              </w:rPr>
              <w:t>License</w:t>
            </w:r>
            <w:r w:rsidRPr="00134B72">
              <w:rPr>
                <w:rFonts w:cs="Arial" w:hint="eastAsia"/>
                <w:i/>
                <w:color w:val="0000FF"/>
                <w:szCs w:val="21"/>
              </w:rPr>
              <w:t>文件下的缺省配置，产品可自行定义</w:t>
            </w:r>
            <w:r w:rsidRPr="000D0149">
              <w:rPr>
                <w:rFonts w:cs="Arial" w:hint="eastAsia"/>
                <w:i/>
                <w:color w:val="0000FF"/>
                <w:szCs w:val="21"/>
              </w:rPr>
              <w:t>。</w:t>
            </w:r>
            <w:r>
              <w:rPr>
                <w:rFonts w:cs="Arial" w:hint="eastAsia"/>
                <w:i/>
                <w:color w:val="0000FF"/>
                <w:szCs w:val="21"/>
              </w:rPr>
              <w:t>《</w:t>
            </w:r>
            <w:r w:rsidRPr="000D0149">
              <w:rPr>
                <w:rFonts w:cs="Arial" w:hint="eastAsia"/>
                <w:i/>
                <w:color w:val="0000FF"/>
                <w:szCs w:val="21"/>
              </w:rPr>
              <w:t>例外</w:t>
            </w:r>
            <w:r w:rsidRPr="000D0149">
              <w:rPr>
                <w:rFonts w:cs="Arial" w:hint="eastAsia"/>
                <w:i/>
                <w:color w:val="0000FF"/>
                <w:szCs w:val="21"/>
              </w:rPr>
              <w:t>License</w:t>
            </w:r>
            <w:r w:rsidRPr="000D0149">
              <w:rPr>
                <w:rFonts w:cs="Arial" w:hint="eastAsia"/>
                <w:i/>
                <w:color w:val="0000FF"/>
                <w:szCs w:val="21"/>
              </w:rPr>
              <w:t>申请</w:t>
            </w:r>
            <w:r w:rsidRPr="000D0149">
              <w:rPr>
                <w:rFonts w:cs="Arial"/>
                <w:i/>
                <w:color w:val="0000FF"/>
                <w:szCs w:val="21"/>
              </w:rPr>
              <w:t>模板</w:t>
            </w:r>
            <w:r>
              <w:rPr>
                <w:rFonts w:cs="Arial" w:hint="eastAsia"/>
                <w:i/>
                <w:color w:val="0000FF"/>
                <w:szCs w:val="21"/>
              </w:rPr>
              <w:t>》</w:t>
            </w:r>
            <w:r w:rsidRPr="000D0149">
              <w:rPr>
                <w:rFonts w:cs="Arial"/>
                <w:i/>
                <w:color w:val="0000FF"/>
                <w:szCs w:val="21"/>
              </w:rPr>
              <w:t>取值范围</w:t>
            </w:r>
            <w:r>
              <w:rPr>
                <w:rFonts w:cs="Arial" w:hint="eastAsia"/>
                <w:i/>
                <w:color w:val="0000FF"/>
                <w:szCs w:val="21"/>
              </w:rPr>
              <w:t>需要与这里</w:t>
            </w:r>
            <w:r w:rsidRPr="000D0149">
              <w:rPr>
                <w:rFonts w:cs="Arial"/>
                <w:i/>
                <w:color w:val="0000FF"/>
                <w:szCs w:val="21"/>
              </w:rPr>
              <w:t>保持一致。</w:t>
            </w:r>
          </w:p>
        </w:tc>
      </w:tr>
      <w:tr w:rsidR="00AE54AE" w14:paraId="46B0FEF0" w14:textId="77777777">
        <w:tc>
          <w:tcPr>
            <w:tcW w:w="1910" w:type="dxa"/>
          </w:tcPr>
          <w:p w14:paraId="05A2F8FD" w14:textId="77777777" w:rsidR="00AE54AE" w:rsidRPr="00C30B84" w:rsidRDefault="00AE54AE" w:rsidP="00E466D4">
            <w:pPr>
              <w:pStyle w:val="WordPro0"/>
              <w:spacing w:before="120"/>
              <w:ind w:left="0"/>
              <w:rPr>
                <w:rFonts w:cs="Arial" w:hint="eastAsia"/>
                <w:color w:val="0000FF"/>
                <w:szCs w:val="21"/>
              </w:rPr>
            </w:pPr>
            <w:r w:rsidRPr="00C30B84">
              <w:rPr>
                <w:rFonts w:cs="Arial" w:hint="eastAsia"/>
                <w:color w:val="0000FF"/>
                <w:szCs w:val="21"/>
              </w:rPr>
              <w:t>Feature</w:t>
            </w:r>
            <w:r w:rsidRPr="00C30B84">
              <w:rPr>
                <w:rFonts w:cs="Arial" w:hint="eastAsia"/>
                <w:color w:val="0000FF"/>
                <w:szCs w:val="21"/>
              </w:rPr>
              <w:t>名称</w:t>
            </w:r>
          </w:p>
        </w:tc>
        <w:tc>
          <w:tcPr>
            <w:tcW w:w="6520" w:type="dxa"/>
          </w:tcPr>
          <w:p w14:paraId="5836BB01" w14:textId="77777777" w:rsidR="00AE54AE" w:rsidRDefault="00AE54AE" w:rsidP="00E466D4">
            <w:pPr>
              <w:pStyle w:val="WordPro0"/>
              <w:spacing w:before="120"/>
              <w:ind w:left="0"/>
              <w:rPr>
                <w:rFonts w:cs="Arial" w:hint="eastAsia"/>
                <w:i/>
                <w:color w:val="0000FF"/>
                <w:szCs w:val="21"/>
              </w:rPr>
            </w:pPr>
            <w:r>
              <w:rPr>
                <w:rFonts w:cs="Arial" w:hint="eastAsia"/>
                <w:i/>
                <w:color w:val="0000FF"/>
                <w:szCs w:val="21"/>
              </w:rPr>
              <w:t>此控制项属于的</w:t>
            </w:r>
            <w:r>
              <w:rPr>
                <w:rFonts w:cs="Arial" w:hint="eastAsia"/>
                <w:i/>
                <w:color w:val="0000FF"/>
                <w:szCs w:val="21"/>
              </w:rPr>
              <w:t>Feature</w:t>
            </w:r>
            <w:r>
              <w:rPr>
                <w:rFonts w:cs="Arial" w:hint="eastAsia"/>
                <w:i/>
                <w:color w:val="0000FF"/>
                <w:szCs w:val="21"/>
              </w:rPr>
              <w:t>的名称，一个</w:t>
            </w:r>
            <w:r>
              <w:rPr>
                <w:rFonts w:cs="Arial" w:hint="eastAsia"/>
                <w:i/>
                <w:color w:val="0000FF"/>
                <w:szCs w:val="21"/>
              </w:rPr>
              <w:t>Feature</w:t>
            </w:r>
            <w:r>
              <w:rPr>
                <w:rFonts w:cs="Arial" w:hint="eastAsia"/>
                <w:i/>
                <w:color w:val="0000FF"/>
                <w:szCs w:val="21"/>
              </w:rPr>
              <w:t>下可能有多个功能或资源控制项。详情请参见《</w:t>
            </w:r>
            <w:r>
              <w:rPr>
                <w:rFonts w:cs="Arial" w:hint="eastAsia"/>
                <w:i/>
                <w:color w:val="0000FF"/>
                <w:szCs w:val="21"/>
              </w:rPr>
              <w:t>License</w:t>
            </w:r>
            <w:r>
              <w:rPr>
                <w:rFonts w:cs="Arial" w:hint="eastAsia"/>
                <w:i/>
                <w:color w:val="0000FF"/>
                <w:szCs w:val="21"/>
              </w:rPr>
              <w:t>文件规范》、《</w:t>
            </w:r>
            <w:r w:rsidRPr="00D55868">
              <w:rPr>
                <w:rFonts w:cs="Arial"/>
                <w:i/>
                <w:color w:val="0000FF"/>
                <w:szCs w:val="21"/>
              </w:rPr>
              <w:t>License</w:t>
            </w:r>
            <w:r w:rsidRPr="00D55868">
              <w:rPr>
                <w:rFonts w:cs="Arial" w:hint="eastAsia"/>
                <w:i/>
                <w:color w:val="0000FF"/>
                <w:szCs w:val="21"/>
              </w:rPr>
              <w:t>项目</w:t>
            </w:r>
            <w:r w:rsidRPr="00D55868">
              <w:rPr>
                <w:rFonts w:cs="Arial"/>
                <w:i/>
                <w:color w:val="0000FF"/>
                <w:szCs w:val="21"/>
              </w:rPr>
              <w:t>BOM</w:t>
            </w:r>
            <w:r w:rsidRPr="00D55868">
              <w:rPr>
                <w:rFonts w:cs="Arial" w:hint="eastAsia"/>
                <w:i/>
                <w:color w:val="0000FF"/>
                <w:szCs w:val="21"/>
              </w:rPr>
              <w:t>数据规范</w:t>
            </w:r>
            <w:r>
              <w:rPr>
                <w:rFonts w:cs="Arial" w:hint="eastAsia"/>
                <w:i/>
                <w:color w:val="0000FF"/>
                <w:szCs w:val="21"/>
              </w:rPr>
              <w:t>》</w:t>
            </w:r>
          </w:p>
        </w:tc>
      </w:tr>
      <w:tr w:rsidR="00AE54AE" w14:paraId="3EF85232" w14:textId="77777777">
        <w:tc>
          <w:tcPr>
            <w:tcW w:w="1910" w:type="dxa"/>
          </w:tcPr>
          <w:p w14:paraId="0F311468" w14:textId="77777777" w:rsidR="00AE54AE" w:rsidRPr="00C30B84" w:rsidRDefault="00AE54AE" w:rsidP="00E466D4">
            <w:pPr>
              <w:pStyle w:val="WordPro0"/>
              <w:spacing w:before="120"/>
              <w:ind w:left="0"/>
              <w:rPr>
                <w:rFonts w:cs="Arial" w:hint="eastAsia"/>
                <w:color w:val="0000FF"/>
                <w:szCs w:val="21"/>
              </w:rPr>
            </w:pPr>
            <w:r w:rsidRPr="00C30B84">
              <w:rPr>
                <w:rFonts w:cs="Arial" w:hint="eastAsia"/>
                <w:color w:val="0000FF"/>
                <w:szCs w:val="21"/>
              </w:rPr>
              <w:t>Feature</w:t>
            </w:r>
            <w:r w:rsidRPr="00C30B84">
              <w:rPr>
                <w:rFonts w:cs="Arial" w:hint="eastAsia"/>
                <w:color w:val="0000FF"/>
                <w:szCs w:val="21"/>
              </w:rPr>
              <w:t>描述</w:t>
            </w:r>
          </w:p>
        </w:tc>
        <w:tc>
          <w:tcPr>
            <w:tcW w:w="6520" w:type="dxa"/>
          </w:tcPr>
          <w:p w14:paraId="68E89DBD" w14:textId="77777777" w:rsidR="00AE54AE" w:rsidRDefault="00AE54AE" w:rsidP="00E466D4">
            <w:pPr>
              <w:pStyle w:val="WordPro0"/>
              <w:spacing w:before="120"/>
              <w:ind w:left="0"/>
              <w:rPr>
                <w:rFonts w:cs="Arial" w:hint="eastAsia"/>
                <w:i/>
                <w:color w:val="0000FF"/>
                <w:szCs w:val="21"/>
              </w:rPr>
            </w:pPr>
            <w:r>
              <w:rPr>
                <w:rFonts w:cs="Arial" w:hint="eastAsia"/>
                <w:i/>
                <w:color w:val="0000FF"/>
                <w:szCs w:val="21"/>
              </w:rPr>
              <w:t>描述</w:t>
            </w:r>
            <w:r>
              <w:rPr>
                <w:rFonts w:cs="Arial" w:hint="eastAsia"/>
                <w:i/>
                <w:color w:val="0000FF"/>
                <w:szCs w:val="21"/>
              </w:rPr>
              <w:t>Feature</w:t>
            </w:r>
            <w:r>
              <w:rPr>
                <w:rFonts w:cs="Arial" w:hint="eastAsia"/>
                <w:i/>
                <w:color w:val="0000FF"/>
                <w:szCs w:val="21"/>
              </w:rPr>
              <w:t>的具体含义</w:t>
            </w:r>
          </w:p>
        </w:tc>
      </w:tr>
    </w:tbl>
    <w:p w14:paraId="57762FA4" w14:textId="77777777" w:rsidR="00A846CF" w:rsidRDefault="00A846CF" w:rsidP="00F3622E">
      <w:pPr>
        <w:pStyle w:val="WordPro0"/>
        <w:rPr>
          <w:rFonts w:hint="eastAsia"/>
        </w:rPr>
      </w:pPr>
    </w:p>
    <w:p w14:paraId="6C0E7A7F" w14:textId="77777777" w:rsidR="00A846CF" w:rsidRPr="00BC778B" w:rsidRDefault="00440273" w:rsidP="006A4C7E">
      <w:pPr>
        <w:pStyle w:val="3"/>
        <w:numPr>
          <w:ilvl w:val="2"/>
          <w:numId w:val="9"/>
        </w:numPr>
        <w:rPr>
          <w:rFonts w:hint="eastAsia"/>
        </w:rPr>
      </w:pPr>
      <w:bookmarkStart w:id="96" w:name="_Toc247459971"/>
      <w:r w:rsidRPr="00BC778B">
        <w:rPr>
          <w:rFonts w:hint="eastAsia"/>
        </w:rPr>
        <w:t>商用</w:t>
      </w:r>
      <w:r w:rsidR="00A846CF" w:rsidRPr="00BC778B">
        <w:rPr>
          <w:rFonts w:hint="eastAsia"/>
        </w:rPr>
        <w:t>License</w:t>
      </w:r>
      <w:r w:rsidR="002F3D38" w:rsidRPr="00BC778B">
        <w:rPr>
          <w:rFonts w:hint="eastAsia"/>
        </w:rPr>
        <w:t>可安装性验证规格</w:t>
      </w:r>
      <w:bookmarkEnd w:id="96"/>
    </w:p>
    <w:p w14:paraId="027E44C4" w14:textId="77777777" w:rsidR="002F3D38" w:rsidRPr="005B1542" w:rsidRDefault="002F3D38" w:rsidP="00BC778B">
      <w:pPr>
        <w:pStyle w:val="af2"/>
        <w:rPr>
          <w:rFonts w:hint="eastAsia"/>
          <w:i w:val="0"/>
          <w:color w:val="FF0000"/>
        </w:rPr>
      </w:pPr>
      <w:r w:rsidRPr="005B1542">
        <w:rPr>
          <w:rFonts w:hint="eastAsia"/>
          <w:color w:val="FF0000"/>
        </w:rPr>
        <w:t xml:space="preserve"> </w:t>
      </w:r>
      <w:r w:rsidRPr="00BC778B">
        <w:rPr>
          <w:rFonts w:hint="eastAsia"/>
        </w:rPr>
        <w:t xml:space="preserve"> </w:t>
      </w:r>
      <w:r w:rsidR="00856837" w:rsidRPr="00856837">
        <w:rPr>
          <w:rFonts w:hint="eastAsia"/>
        </w:rPr>
        <w:t>此部分描述商用</w:t>
      </w:r>
      <w:r w:rsidR="00856837" w:rsidRPr="00856837">
        <w:rPr>
          <w:rFonts w:hint="eastAsia"/>
        </w:rPr>
        <w:t>License</w:t>
      </w:r>
      <w:r w:rsidR="00856837" w:rsidRPr="00856837">
        <w:rPr>
          <w:rFonts w:hint="eastAsia"/>
        </w:rPr>
        <w:t>文件可安装性验证规格。</w:t>
      </w:r>
      <w:r w:rsidR="00A83807" w:rsidRPr="00BC778B">
        <w:rPr>
          <w:rFonts w:hint="eastAsia"/>
        </w:rPr>
        <w:t>。保证产品上市后</w:t>
      </w:r>
      <w:r w:rsidR="002D01EC" w:rsidRPr="00BC778B">
        <w:rPr>
          <w:rFonts w:hint="eastAsia"/>
        </w:rPr>
        <w:t>商用</w:t>
      </w:r>
      <w:r w:rsidR="002D01EC" w:rsidRPr="00BC778B">
        <w:rPr>
          <w:rFonts w:hint="eastAsia"/>
        </w:rPr>
        <w:t>License</w:t>
      </w:r>
      <w:r w:rsidR="00F73BC1" w:rsidRPr="00BC778B">
        <w:rPr>
          <w:rFonts w:hint="eastAsia"/>
        </w:rPr>
        <w:t>文件能够</w:t>
      </w:r>
      <w:r w:rsidR="004E5B50" w:rsidRPr="00BC778B">
        <w:rPr>
          <w:rFonts w:hint="eastAsia"/>
        </w:rPr>
        <w:t>满足</w:t>
      </w:r>
      <w:r w:rsidR="00A83807" w:rsidRPr="00BC778B">
        <w:rPr>
          <w:rFonts w:hint="eastAsia"/>
        </w:rPr>
        <w:t>商用</w:t>
      </w:r>
      <w:r w:rsidR="004E5B50" w:rsidRPr="00BC778B">
        <w:rPr>
          <w:rFonts w:hint="eastAsia"/>
        </w:rPr>
        <w:t>要求</w:t>
      </w:r>
      <w:r w:rsidR="009E3BC0" w:rsidRPr="00BC778B">
        <w:rPr>
          <w:rFonts w:hint="eastAsia"/>
        </w:rPr>
        <w:t>（可获得性、可用性等）</w:t>
      </w:r>
      <w:r w:rsidR="00A83807" w:rsidRPr="00BC778B">
        <w:rPr>
          <w:rFonts w:hint="eastAsia"/>
        </w:rPr>
        <w:t>。</w:t>
      </w:r>
    </w:p>
    <w:p w14:paraId="4120B299" w14:textId="77777777" w:rsidR="00CB7358" w:rsidRDefault="00CB7358" w:rsidP="006A4C7E">
      <w:pPr>
        <w:pStyle w:val="2"/>
        <w:numPr>
          <w:ilvl w:val="1"/>
          <w:numId w:val="9"/>
        </w:numPr>
        <w:rPr>
          <w:rFonts w:hint="eastAsia"/>
          <w:color w:val="000000"/>
        </w:rPr>
      </w:pPr>
      <w:bookmarkStart w:id="97" w:name="_Toc247459972"/>
      <w:r w:rsidRPr="00BE22A2">
        <w:rPr>
          <w:rFonts w:hint="eastAsia"/>
          <w:color w:val="000000"/>
        </w:rPr>
        <w:t>软件</w:t>
      </w:r>
      <w:r>
        <w:rPr>
          <w:rFonts w:hint="eastAsia"/>
          <w:color w:val="000000"/>
        </w:rPr>
        <w:t>基本</w:t>
      </w:r>
      <w:r w:rsidRPr="00BE22A2">
        <w:rPr>
          <w:rFonts w:hint="eastAsia"/>
          <w:color w:val="000000"/>
        </w:rPr>
        <w:t>设计思想</w:t>
      </w:r>
      <w:bookmarkEnd w:id="70"/>
      <w:bookmarkEnd w:id="97"/>
    </w:p>
    <w:p w14:paraId="1E70758C" w14:textId="77777777" w:rsidR="00CB7358" w:rsidRDefault="00CB7358" w:rsidP="00CB7358">
      <w:pPr>
        <w:pStyle w:val="af2"/>
        <w:rPr>
          <w:rFonts w:hint="eastAsia"/>
        </w:rPr>
      </w:pPr>
      <w:r w:rsidRPr="00163575">
        <w:rPr>
          <w:rFonts w:hint="eastAsia"/>
        </w:rPr>
        <w:t>说明软件采取的基本设计思路</w:t>
      </w:r>
      <w:r w:rsidRPr="00163575">
        <w:t>,</w:t>
      </w:r>
      <w:r w:rsidRPr="00163575">
        <w:rPr>
          <w:rFonts w:hint="eastAsia"/>
        </w:rPr>
        <w:t>概要描述为什么采取本方案。</w:t>
      </w:r>
    </w:p>
    <w:p w14:paraId="5B5A3DCC" w14:textId="77777777" w:rsidR="00CF2741" w:rsidRDefault="00CF2741" w:rsidP="006A4C7E">
      <w:pPr>
        <w:pStyle w:val="2"/>
        <w:numPr>
          <w:ilvl w:val="1"/>
          <w:numId w:val="9"/>
        </w:numPr>
        <w:rPr>
          <w:rFonts w:hint="eastAsia"/>
          <w:color w:val="000000"/>
        </w:rPr>
      </w:pPr>
      <w:bookmarkStart w:id="98" w:name="_Toc43538744"/>
      <w:bookmarkStart w:id="99" w:name="_Toc247459973"/>
      <w:r w:rsidRPr="00BE22A2">
        <w:rPr>
          <w:rFonts w:hint="eastAsia"/>
          <w:color w:val="000000"/>
        </w:rPr>
        <w:t>硬件</w:t>
      </w:r>
      <w:r>
        <w:rPr>
          <w:rFonts w:hint="eastAsia"/>
          <w:color w:val="000000"/>
        </w:rPr>
        <w:t>基本</w:t>
      </w:r>
      <w:r w:rsidRPr="00BE22A2">
        <w:rPr>
          <w:rFonts w:hint="eastAsia"/>
          <w:color w:val="000000"/>
        </w:rPr>
        <w:t>设计思想</w:t>
      </w:r>
      <w:bookmarkEnd w:id="98"/>
      <w:bookmarkEnd w:id="99"/>
    </w:p>
    <w:p w14:paraId="30018EF5" w14:textId="77777777" w:rsidR="00CF2741" w:rsidRDefault="00CF2741" w:rsidP="00CF2741">
      <w:pPr>
        <w:pStyle w:val="af2"/>
        <w:rPr>
          <w:rFonts w:hint="eastAsia"/>
        </w:rPr>
      </w:pPr>
      <w:r w:rsidRPr="00163575">
        <w:rPr>
          <w:rFonts w:hint="eastAsia"/>
        </w:rPr>
        <w:t>说明硬件采取的基本设计思路</w:t>
      </w:r>
      <w:r w:rsidRPr="00163575">
        <w:t>,</w:t>
      </w:r>
      <w:r w:rsidRPr="00163575">
        <w:rPr>
          <w:rFonts w:hint="eastAsia"/>
        </w:rPr>
        <w:t>概要描述为什么采取本方案。</w:t>
      </w:r>
    </w:p>
    <w:p w14:paraId="46D60A4C" w14:textId="77777777" w:rsidR="00F2086C" w:rsidRPr="002461EC" w:rsidRDefault="00F2086C" w:rsidP="006A4C7E">
      <w:pPr>
        <w:pStyle w:val="2"/>
        <w:rPr>
          <w:rFonts w:hint="eastAsia"/>
          <w:color w:val="000000"/>
        </w:rPr>
      </w:pPr>
      <w:bookmarkStart w:id="100" w:name="_Toc64112773"/>
      <w:bookmarkStart w:id="101" w:name="_Toc61940804"/>
      <w:bookmarkStart w:id="102" w:name="_Toc64112774"/>
      <w:bookmarkStart w:id="103" w:name="_Toc61940805"/>
      <w:bookmarkStart w:id="104" w:name="_Toc64112775"/>
      <w:bookmarkStart w:id="105" w:name="_Toc31365786"/>
      <w:bookmarkStart w:id="106" w:name="_Toc247459974"/>
      <w:bookmarkEnd w:id="49"/>
      <w:bookmarkEnd w:id="100"/>
      <w:bookmarkEnd w:id="101"/>
      <w:bookmarkEnd w:id="102"/>
      <w:bookmarkEnd w:id="103"/>
      <w:bookmarkEnd w:id="104"/>
      <w:r w:rsidRPr="002461EC">
        <w:rPr>
          <w:rFonts w:hint="eastAsia"/>
          <w:color w:val="000000"/>
        </w:rPr>
        <w:t>其它设计决定</w:t>
      </w:r>
      <w:bookmarkEnd w:id="105"/>
      <w:bookmarkEnd w:id="106"/>
    </w:p>
    <w:p w14:paraId="1C55CF6B" w14:textId="77777777" w:rsidR="0014102B" w:rsidRDefault="0014102B" w:rsidP="0014102B">
      <w:pPr>
        <w:pStyle w:val="af2"/>
        <w:rPr>
          <w:rFonts w:hint="eastAsia"/>
        </w:rPr>
      </w:pPr>
      <w:r>
        <w:rPr>
          <w:rFonts w:hint="eastAsia"/>
        </w:rPr>
        <w:t>例如，特别选定的</w:t>
      </w:r>
      <w:r w:rsidRPr="00163575">
        <w:rPr>
          <w:rFonts w:hint="eastAsia"/>
        </w:rPr>
        <w:t>软件开发的环境、工具、编译器、数据库等等</w:t>
      </w:r>
      <w:r>
        <w:rPr>
          <w:rFonts w:hint="eastAsia"/>
        </w:rPr>
        <w:t>。</w:t>
      </w:r>
    </w:p>
    <w:p w14:paraId="2302EC21" w14:textId="77777777" w:rsidR="0014102B" w:rsidRDefault="0014102B" w:rsidP="0014102B">
      <w:pPr>
        <w:pStyle w:val="af2"/>
        <w:rPr>
          <w:rFonts w:hint="eastAsia"/>
        </w:rPr>
      </w:pPr>
      <w:r>
        <w:rPr>
          <w:rFonts w:hint="eastAsia"/>
        </w:rPr>
        <w:t>例如，特别选定的</w:t>
      </w:r>
      <w:r w:rsidRPr="00163575">
        <w:rPr>
          <w:rFonts w:hint="eastAsia"/>
        </w:rPr>
        <w:t>硬件开发的环境、工具、编译器、可编程性设计工具如</w:t>
      </w:r>
      <w:r w:rsidRPr="00163575">
        <w:t>FPGA\DSP</w:t>
      </w:r>
      <w:r w:rsidRPr="00163575">
        <w:rPr>
          <w:rFonts w:hint="eastAsia"/>
        </w:rPr>
        <w:t>等；</w:t>
      </w:r>
      <w:r w:rsidRPr="00163575">
        <w:t>SI</w:t>
      </w:r>
      <w:r w:rsidRPr="00163575">
        <w:rPr>
          <w:rFonts w:hint="eastAsia"/>
        </w:rPr>
        <w:t>、</w:t>
      </w:r>
      <w:r w:rsidRPr="00163575">
        <w:t>EMC</w:t>
      </w:r>
      <w:r w:rsidRPr="00163575">
        <w:rPr>
          <w:rFonts w:hint="eastAsia"/>
        </w:rPr>
        <w:t>仿真分析平台</w:t>
      </w:r>
      <w:r>
        <w:rPr>
          <w:rFonts w:hint="eastAsia"/>
        </w:rPr>
        <w:t>。</w:t>
      </w:r>
    </w:p>
    <w:p w14:paraId="42296091" w14:textId="77777777" w:rsidR="0014102B" w:rsidRPr="0014102B" w:rsidRDefault="0014102B" w:rsidP="0014102B">
      <w:pPr>
        <w:pStyle w:val="WordPro0"/>
        <w:rPr>
          <w:rFonts w:hint="eastAsia"/>
        </w:rPr>
      </w:pPr>
    </w:p>
    <w:p w14:paraId="486A6574" w14:textId="77777777" w:rsidR="009F55A2" w:rsidRPr="00BE22A2" w:rsidRDefault="00937B04" w:rsidP="006A4C7E">
      <w:pPr>
        <w:pStyle w:val="1"/>
        <w:tabs>
          <w:tab w:val="clear" w:pos="630"/>
          <w:tab w:val="num" w:pos="426"/>
        </w:tabs>
        <w:ind w:hanging="630"/>
      </w:pPr>
      <w:bookmarkStart w:id="107" w:name="_Toc61940807"/>
      <w:bookmarkStart w:id="108" w:name="_Toc64112777"/>
      <w:bookmarkStart w:id="109" w:name="_Toc61940808"/>
      <w:bookmarkStart w:id="110" w:name="_Toc64112778"/>
      <w:bookmarkStart w:id="111" w:name="_Toc61940809"/>
      <w:bookmarkStart w:id="112" w:name="_Toc64112779"/>
      <w:bookmarkStart w:id="113" w:name="_Toc61940810"/>
      <w:bookmarkStart w:id="114" w:name="_Toc64112780"/>
      <w:bookmarkStart w:id="115" w:name="_Toc61940811"/>
      <w:bookmarkStart w:id="116" w:name="_Toc64112781"/>
      <w:bookmarkStart w:id="117" w:name="_Toc61940812"/>
      <w:bookmarkStart w:id="118" w:name="_Toc64112782"/>
      <w:bookmarkStart w:id="119" w:name="_Toc61940813"/>
      <w:bookmarkStart w:id="120" w:name="_Toc64112783"/>
      <w:bookmarkStart w:id="121" w:name="_Toc61940814"/>
      <w:bookmarkStart w:id="122" w:name="_Toc64112784"/>
      <w:bookmarkStart w:id="123" w:name="_Toc61940815"/>
      <w:bookmarkStart w:id="124" w:name="_Toc64112785"/>
      <w:bookmarkStart w:id="125" w:name="_Toc61940816"/>
      <w:bookmarkStart w:id="126" w:name="_Toc64112786"/>
      <w:bookmarkStart w:id="127" w:name="_Toc61940817"/>
      <w:bookmarkStart w:id="128" w:name="_Toc64112787"/>
      <w:bookmarkStart w:id="129" w:name="_Toc61940818"/>
      <w:bookmarkStart w:id="130" w:name="_Toc64112788"/>
      <w:bookmarkStart w:id="131" w:name="_Toc61940819"/>
      <w:bookmarkStart w:id="132" w:name="_Toc64112789"/>
      <w:bookmarkStart w:id="133" w:name="_Toc61940820"/>
      <w:bookmarkStart w:id="134" w:name="_Toc64112790"/>
      <w:bookmarkStart w:id="135" w:name="_Toc61940821"/>
      <w:bookmarkStart w:id="136" w:name="_Toc64112791"/>
      <w:bookmarkStart w:id="137" w:name="_Toc61940822"/>
      <w:bookmarkStart w:id="138" w:name="_Toc64112792"/>
      <w:bookmarkStart w:id="139" w:name="_Toc61940823"/>
      <w:bookmarkStart w:id="140" w:name="_Toc64112793"/>
      <w:bookmarkStart w:id="141" w:name="_Toc61940824"/>
      <w:bookmarkStart w:id="142" w:name="_Toc64112794"/>
      <w:bookmarkStart w:id="143" w:name="_Toc61940825"/>
      <w:bookmarkStart w:id="144" w:name="_Toc64112795"/>
      <w:bookmarkStart w:id="145" w:name="_Toc61940826"/>
      <w:bookmarkStart w:id="146" w:name="_Toc64112796"/>
      <w:bookmarkStart w:id="147" w:name="_Toc61940827"/>
      <w:bookmarkStart w:id="148" w:name="_Toc64112797"/>
      <w:bookmarkStart w:id="149" w:name="_Toc61940828"/>
      <w:bookmarkStart w:id="150" w:name="_Toc64112798"/>
      <w:bookmarkStart w:id="151" w:name="_Toc61940829"/>
      <w:bookmarkStart w:id="152" w:name="_Toc64112799"/>
      <w:bookmarkStart w:id="153" w:name="_Toc247459975"/>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sidRPr="00BE22A2">
        <w:rPr>
          <w:rFonts w:hint="eastAsia"/>
          <w:color w:val="000000"/>
        </w:rPr>
        <w:t>系统</w:t>
      </w:r>
      <w:r w:rsidR="005319C5">
        <w:rPr>
          <w:rFonts w:hint="eastAsia"/>
          <w:color w:val="000000"/>
        </w:rPr>
        <w:t>设计</w:t>
      </w:r>
      <w:r w:rsidRPr="00BE22A2">
        <w:rPr>
          <w:rFonts w:hint="eastAsia"/>
          <w:color w:val="000000"/>
        </w:rPr>
        <w:t>规格</w:t>
      </w:r>
      <w:bookmarkEnd w:id="153"/>
    </w:p>
    <w:p w14:paraId="34C2F79F" w14:textId="77777777" w:rsidR="00937B04" w:rsidRPr="00BE22A2" w:rsidRDefault="00937B04" w:rsidP="00937B04">
      <w:pPr>
        <w:pStyle w:val="2"/>
        <w:rPr>
          <w:rFonts w:hint="eastAsia"/>
          <w:color w:val="000000"/>
        </w:rPr>
      </w:pPr>
      <w:bookmarkStart w:id="154" w:name="_Toc247459976"/>
      <w:r w:rsidRPr="00BE22A2">
        <w:rPr>
          <w:rFonts w:hint="eastAsia"/>
          <w:color w:val="000000"/>
        </w:rPr>
        <w:t>系统</w:t>
      </w:r>
      <w:r w:rsidR="0038674C">
        <w:rPr>
          <w:rFonts w:hint="eastAsia"/>
          <w:color w:val="000000"/>
        </w:rPr>
        <w:t>架</w:t>
      </w:r>
      <w:r w:rsidR="00375672">
        <w:rPr>
          <w:rFonts w:hint="eastAsia"/>
          <w:color w:val="000000"/>
        </w:rPr>
        <w:t>构</w:t>
      </w:r>
      <w:bookmarkEnd w:id="154"/>
    </w:p>
    <w:p w14:paraId="36A2587E" w14:textId="77777777" w:rsidR="00DE79E7" w:rsidRPr="00DE79E7" w:rsidRDefault="00C9486D" w:rsidP="009B674E">
      <w:pPr>
        <w:pStyle w:val="af2"/>
      </w:pPr>
      <w:r w:rsidRPr="00163575">
        <w:rPr>
          <w:rFonts w:hint="eastAsia"/>
        </w:rPr>
        <w:t>标识组成系统的</w:t>
      </w:r>
      <w:r w:rsidR="00857FE0">
        <w:rPr>
          <w:rFonts w:hint="eastAsia"/>
        </w:rPr>
        <w:t>系统构件</w:t>
      </w:r>
      <w:r w:rsidR="00B214C2">
        <w:rPr>
          <w:rFonts w:hint="eastAsia"/>
        </w:rPr>
        <w:t>（子系统）</w:t>
      </w:r>
      <w:r w:rsidRPr="00163575">
        <w:rPr>
          <w:rFonts w:hint="eastAsia"/>
        </w:rPr>
        <w:t>，描述之</w:t>
      </w:r>
      <w:r w:rsidR="00753F0F" w:rsidRPr="00163575">
        <w:rPr>
          <w:rFonts w:hint="eastAsia"/>
        </w:rPr>
        <w:t>间的“静态”关系</w:t>
      </w:r>
      <w:r w:rsidR="00DE59E0">
        <w:rPr>
          <w:rFonts w:hint="eastAsia"/>
        </w:rPr>
        <w:t>（例如“组成”）</w:t>
      </w:r>
      <w:r w:rsidR="00753F0F" w:rsidRPr="00163575">
        <w:rPr>
          <w:rFonts w:hint="eastAsia"/>
        </w:rPr>
        <w:t>，一般采用系统方框图的形式。</w:t>
      </w:r>
      <w:r w:rsidR="007B2BC2">
        <w:rPr>
          <w:rFonts w:hint="eastAsia"/>
        </w:rPr>
        <w:t>子系统是组成系统的一级分解结构，它以系统</w:t>
      </w:r>
      <w:r w:rsidR="00C84943">
        <w:rPr>
          <w:rFonts w:hint="eastAsia"/>
        </w:rPr>
        <w:t>子</w:t>
      </w:r>
      <w:r w:rsidR="007B2BC2">
        <w:rPr>
          <w:rFonts w:hint="eastAsia"/>
        </w:rPr>
        <w:t>功能为基础，</w:t>
      </w:r>
      <w:r w:rsidR="00654DB3">
        <w:rPr>
          <w:rFonts w:hint="eastAsia"/>
        </w:rPr>
        <w:t>而</w:t>
      </w:r>
      <w:r w:rsidR="00654DB3">
        <w:rPr>
          <w:rFonts w:hint="eastAsia"/>
        </w:rPr>
        <w:lastRenderedPageBreak/>
        <w:t>并非以其形态（例如软件、硬件等）为导向进行划分。</w:t>
      </w:r>
      <w:r w:rsidR="00886111">
        <w:rPr>
          <w:rFonts w:hint="eastAsia"/>
        </w:rPr>
        <w:t>一个子系统</w:t>
      </w:r>
      <w:r w:rsidR="00C84943">
        <w:rPr>
          <w:rFonts w:hint="eastAsia"/>
        </w:rPr>
        <w:t>可能是由软件</w:t>
      </w:r>
      <w:r w:rsidR="00EF2A33">
        <w:rPr>
          <w:rFonts w:hint="eastAsia"/>
        </w:rPr>
        <w:t>和</w:t>
      </w:r>
      <w:r w:rsidR="00C84943">
        <w:rPr>
          <w:rFonts w:hint="eastAsia"/>
        </w:rPr>
        <w:t>硬件</w:t>
      </w:r>
      <w:r w:rsidR="00EF2A33">
        <w:rPr>
          <w:rFonts w:hint="eastAsia"/>
        </w:rPr>
        <w:t>混合</w:t>
      </w:r>
      <w:r w:rsidR="00C84943">
        <w:rPr>
          <w:rFonts w:hint="eastAsia"/>
        </w:rPr>
        <w:t>组成。</w:t>
      </w:r>
    </w:p>
    <w:p w14:paraId="0D29A96D" w14:textId="77777777" w:rsidR="0069769F" w:rsidRPr="00BE22A2" w:rsidRDefault="0069769F" w:rsidP="0069769F">
      <w:pPr>
        <w:pStyle w:val="2"/>
        <w:rPr>
          <w:rFonts w:hint="eastAsia"/>
          <w:color w:val="000000"/>
        </w:rPr>
      </w:pPr>
      <w:bookmarkStart w:id="155" w:name="_Toc247459977"/>
      <w:r w:rsidRPr="00BE22A2">
        <w:rPr>
          <w:rFonts w:hint="eastAsia"/>
          <w:color w:val="000000"/>
        </w:rPr>
        <w:t>系统运行概念</w:t>
      </w:r>
      <w:bookmarkEnd w:id="155"/>
    </w:p>
    <w:p w14:paraId="1255714C" w14:textId="77777777" w:rsidR="0069769F" w:rsidRPr="00163575" w:rsidRDefault="008570F1" w:rsidP="00941F56">
      <w:pPr>
        <w:pStyle w:val="af2"/>
        <w:rPr>
          <w:rFonts w:hint="eastAsia"/>
        </w:rPr>
      </w:pPr>
      <w:r w:rsidRPr="00163575">
        <w:rPr>
          <w:rFonts w:hint="eastAsia"/>
        </w:rPr>
        <w:t>描述如何通过</w:t>
      </w:r>
      <w:r w:rsidR="0069769F" w:rsidRPr="00163575">
        <w:rPr>
          <w:rFonts w:hint="eastAsia"/>
        </w:rPr>
        <w:t>子系统间的动态交互</w:t>
      </w:r>
      <w:r w:rsidRPr="00163575">
        <w:rPr>
          <w:rFonts w:hint="eastAsia"/>
        </w:rPr>
        <w:t>，以实现</w:t>
      </w:r>
      <w:r w:rsidR="00692603" w:rsidRPr="00163575">
        <w:rPr>
          <w:rFonts w:hint="eastAsia"/>
        </w:rPr>
        <w:t>设计需求中的</w:t>
      </w:r>
      <w:r w:rsidRPr="00163575">
        <w:rPr>
          <w:rFonts w:hint="eastAsia"/>
        </w:rPr>
        <w:t>系统功能</w:t>
      </w:r>
      <w:r w:rsidR="0049674C" w:rsidRPr="00163575">
        <w:rPr>
          <w:rFonts w:hint="eastAsia"/>
        </w:rPr>
        <w:t>和性能</w:t>
      </w:r>
      <w:r w:rsidR="004E6B65">
        <w:rPr>
          <w:rFonts w:hint="eastAsia"/>
        </w:rPr>
        <w:t>，可按功能分成小节描述</w:t>
      </w:r>
      <w:r w:rsidRPr="00163575">
        <w:rPr>
          <w:rFonts w:hint="eastAsia"/>
        </w:rPr>
        <w:t>。可以使用多种方法，</w:t>
      </w:r>
      <w:r w:rsidR="0069769F" w:rsidRPr="00163575">
        <w:rPr>
          <w:rFonts w:hint="eastAsia"/>
        </w:rPr>
        <w:t>包括控制流、数据流、状态迁移图、时序图、优先级</w:t>
      </w:r>
      <w:r w:rsidRPr="00163575">
        <w:rPr>
          <w:rFonts w:hint="eastAsia"/>
        </w:rPr>
        <w:t>表</w:t>
      </w:r>
      <w:r w:rsidR="0069769F" w:rsidRPr="00163575">
        <w:rPr>
          <w:rFonts w:hint="eastAsia"/>
        </w:rPr>
        <w:t>、中断控制、时序关系、异常处理、同步执行、动态定位、对象动态创建</w:t>
      </w:r>
      <w:r w:rsidR="0069769F" w:rsidRPr="00163575">
        <w:rPr>
          <w:rFonts w:hint="eastAsia"/>
        </w:rPr>
        <w:t>/</w:t>
      </w:r>
      <w:r w:rsidR="0069769F" w:rsidRPr="00163575">
        <w:rPr>
          <w:rFonts w:hint="eastAsia"/>
        </w:rPr>
        <w:t>删除、进程、任务等。</w:t>
      </w:r>
      <w:r w:rsidR="009B6998" w:rsidRPr="00163575">
        <w:rPr>
          <w:rFonts w:hint="eastAsia"/>
        </w:rPr>
        <w:t>在内容较多的情况下，可以引用</w:t>
      </w:r>
      <w:r w:rsidR="00FD1ECD" w:rsidRPr="00163575">
        <w:rPr>
          <w:rFonts w:hint="eastAsia"/>
        </w:rPr>
        <w:t>其它单独</w:t>
      </w:r>
      <w:r w:rsidR="009B6998" w:rsidRPr="00163575">
        <w:rPr>
          <w:rFonts w:hint="eastAsia"/>
        </w:rPr>
        <w:t>文档。</w:t>
      </w:r>
    </w:p>
    <w:p w14:paraId="72E83B03" w14:textId="77777777" w:rsidR="0049674C" w:rsidRPr="00163575" w:rsidRDefault="0049674C" w:rsidP="00941F56">
      <w:pPr>
        <w:pStyle w:val="af2"/>
        <w:rPr>
          <w:rFonts w:hint="eastAsia"/>
        </w:rPr>
      </w:pPr>
      <w:r w:rsidRPr="00163575">
        <w:rPr>
          <w:rFonts w:hint="eastAsia"/>
        </w:rPr>
        <w:t>同时要描述如何实现</w:t>
      </w:r>
      <w:r w:rsidR="00617BC5" w:rsidRPr="00163575">
        <w:rPr>
          <w:rFonts w:hint="eastAsia"/>
        </w:rPr>
        <w:t>生成系统架构时产生的衍生需求，衍生需求</w:t>
      </w:r>
      <w:r w:rsidR="00FF2DB7">
        <w:rPr>
          <w:rFonts w:hint="eastAsia"/>
        </w:rPr>
        <w:t>将</w:t>
      </w:r>
      <w:r w:rsidR="00617BC5" w:rsidRPr="00163575">
        <w:rPr>
          <w:rFonts w:hint="eastAsia"/>
        </w:rPr>
        <w:t>体现到</w:t>
      </w:r>
      <w:smartTag w:uri="urn:schemas-microsoft-com:office:smarttags" w:element="chsdate">
        <w:smartTagPr>
          <w:attr w:name="Year" w:val="1899"/>
          <w:attr w:name="Month" w:val="12"/>
          <w:attr w:name="Day" w:val="30"/>
          <w:attr w:name="IsLunarDate" w:val="False"/>
          <w:attr w:name="IsROCDate" w:val="False"/>
        </w:smartTagPr>
        <w:r w:rsidR="00FF2DB7">
          <w:rPr>
            <w:rFonts w:hint="eastAsia"/>
          </w:rPr>
          <w:t>4.</w:t>
        </w:r>
        <w:r w:rsidR="00960817">
          <w:t>6</w:t>
        </w:r>
        <w:r w:rsidR="00FF2DB7">
          <w:rPr>
            <w:rFonts w:hint="eastAsia"/>
          </w:rPr>
          <w:t>.2</w:t>
        </w:r>
      </w:smartTag>
      <w:r w:rsidR="00FF2DB7">
        <w:rPr>
          <w:rFonts w:hint="eastAsia"/>
        </w:rPr>
        <w:t>子系统功能列表章节</w:t>
      </w:r>
      <w:r w:rsidR="00617BC5" w:rsidRPr="00163575">
        <w:rPr>
          <w:rFonts w:hint="eastAsia"/>
        </w:rPr>
        <w:t>。</w:t>
      </w:r>
    </w:p>
    <w:p w14:paraId="522CCA17" w14:textId="77777777" w:rsidR="0082389B" w:rsidRDefault="0082389B" w:rsidP="00941F56">
      <w:pPr>
        <w:pStyle w:val="af2"/>
        <w:rPr>
          <w:rFonts w:hint="eastAsia"/>
        </w:rPr>
      </w:pPr>
      <w:r w:rsidRPr="0082389B">
        <w:rPr>
          <w:rFonts w:hint="eastAsia"/>
        </w:rPr>
        <w:t>对于可测</w:t>
      </w:r>
      <w:r>
        <w:rPr>
          <w:rFonts w:hint="eastAsia"/>
        </w:rPr>
        <w:t>试</w:t>
      </w:r>
      <w:r w:rsidRPr="0082389B">
        <w:rPr>
          <w:rFonts w:hint="eastAsia"/>
        </w:rPr>
        <w:t>性设计的功能，如果</w:t>
      </w:r>
      <w:r>
        <w:rPr>
          <w:rFonts w:hint="eastAsia"/>
        </w:rPr>
        <w:t>是</w:t>
      </w:r>
      <w:r w:rsidRPr="0082389B">
        <w:rPr>
          <w:rFonts w:hint="eastAsia"/>
        </w:rPr>
        <w:t>单独的</w:t>
      </w:r>
      <w:r>
        <w:rPr>
          <w:rFonts w:hint="eastAsia"/>
        </w:rPr>
        <w:t>系统功能，</w:t>
      </w:r>
      <w:r w:rsidRPr="0082389B">
        <w:rPr>
          <w:rFonts w:hint="eastAsia"/>
        </w:rPr>
        <w:t>则在下面用单独的小节进行</w:t>
      </w:r>
      <w:r>
        <w:rPr>
          <w:rFonts w:hint="eastAsia"/>
        </w:rPr>
        <w:t>运行概念</w:t>
      </w:r>
      <w:r w:rsidRPr="0082389B">
        <w:rPr>
          <w:rFonts w:hint="eastAsia"/>
        </w:rPr>
        <w:t>描述，如果只是某些</w:t>
      </w:r>
      <w:r>
        <w:rPr>
          <w:rFonts w:hint="eastAsia"/>
        </w:rPr>
        <w:t>系统</w:t>
      </w:r>
      <w:r w:rsidRPr="0082389B">
        <w:rPr>
          <w:rFonts w:hint="eastAsia"/>
        </w:rPr>
        <w:t>功能中的一部分功能，则在相应的</w:t>
      </w:r>
      <w:r>
        <w:rPr>
          <w:rFonts w:hint="eastAsia"/>
        </w:rPr>
        <w:t>系统</w:t>
      </w:r>
      <w:r w:rsidRPr="0082389B">
        <w:rPr>
          <w:rFonts w:hint="eastAsia"/>
        </w:rPr>
        <w:t>功能</w:t>
      </w:r>
      <w:r>
        <w:rPr>
          <w:rFonts w:hint="eastAsia"/>
        </w:rPr>
        <w:t>运行概念</w:t>
      </w:r>
      <w:r w:rsidRPr="0082389B">
        <w:rPr>
          <w:rFonts w:hint="eastAsia"/>
        </w:rPr>
        <w:t>中进行说明。</w:t>
      </w:r>
    </w:p>
    <w:p w14:paraId="1B51B2B1" w14:textId="77777777" w:rsidR="003163A5" w:rsidRDefault="003163A5" w:rsidP="00941F56">
      <w:pPr>
        <w:pStyle w:val="af2"/>
        <w:rPr>
          <w:rFonts w:hint="eastAsia"/>
        </w:rPr>
      </w:pPr>
      <w:r w:rsidRPr="00163575">
        <w:rPr>
          <w:rFonts w:hint="eastAsia"/>
        </w:rPr>
        <w:t>如果是系统升级，着重描述新增的</w:t>
      </w:r>
      <w:r w:rsidR="006D2182">
        <w:rPr>
          <w:rFonts w:hint="eastAsia"/>
        </w:rPr>
        <w:t>系统功能</w:t>
      </w:r>
      <w:r w:rsidRPr="00163575">
        <w:rPr>
          <w:rFonts w:hint="eastAsia"/>
        </w:rPr>
        <w:t>如何实现。如果升级</w:t>
      </w:r>
      <w:r w:rsidR="006D2182">
        <w:rPr>
          <w:rFonts w:hint="eastAsia"/>
        </w:rPr>
        <w:t>仅是子系统功能的增强</w:t>
      </w:r>
      <w:r w:rsidRPr="00163575">
        <w:rPr>
          <w:rFonts w:hint="eastAsia"/>
        </w:rPr>
        <w:t>，则这里不需要描述，直接描述在子系统运行概念中。</w:t>
      </w:r>
    </w:p>
    <w:p w14:paraId="2840FE14" w14:textId="77777777" w:rsidR="007C6517" w:rsidRDefault="007C6517" w:rsidP="00937B04">
      <w:pPr>
        <w:pStyle w:val="2"/>
        <w:rPr>
          <w:rFonts w:hint="eastAsia"/>
          <w:color w:val="000000"/>
        </w:rPr>
      </w:pPr>
      <w:bookmarkStart w:id="156" w:name="_Toc247459978"/>
      <w:r>
        <w:rPr>
          <w:rFonts w:hint="eastAsia"/>
          <w:color w:val="000000"/>
        </w:rPr>
        <w:t>系统外部接口</w:t>
      </w:r>
      <w:bookmarkEnd w:id="156"/>
    </w:p>
    <w:p w14:paraId="60600D92" w14:textId="77777777" w:rsidR="008C6D0B" w:rsidRDefault="008C6D0B" w:rsidP="00941F56">
      <w:pPr>
        <w:pStyle w:val="af2"/>
      </w:pPr>
      <w:r w:rsidRPr="00163575">
        <w:rPr>
          <w:rFonts w:hint="eastAsia"/>
        </w:rPr>
        <w:t>按照</w:t>
      </w:r>
      <w:r w:rsidR="00594E9E">
        <w:t>1.3</w:t>
      </w:r>
      <w:r w:rsidRPr="00163575">
        <w:rPr>
          <w:rFonts w:hint="eastAsia"/>
        </w:rPr>
        <w:t>的</w:t>
      </w:r>
      <w:r w:rsidR="00764734" w:rsidRPr="00163575">
        <w:rPr>
          <w:rFonts w:hint="eastAsia"/>
        </w:rPr>
        <w:t>接口描述格式</w:t>
      </w:r>
      <w:r w:rsidRPr="00163575">
        <w:rPr>
          <w:rFonts w:hint="eastAsia"/>
        </w:rPr>
        <w:t>描述系统外部接口。</w:t>
      </w:r>
    </w:p>
    <w:p w14:paraId="5FF57EBE" w14:textId="77777777" w:rsidR="007A4505" w:rsidRPr="007A4505" w:rsidRDefault="007A4505" w:rsidP="009B674E">
      <w:pPr>
        <w:pStyle w:val="af2"/>
      </w:pPr>
      <w:r w:rsidRPr="007E269D">
        <w:rPr>
          <w:rFonts w:hint="eastAsia"/>
        </w:rPr>
        <w:t>说明系统对外接口（包含管理接口）类型、数量、遵循的规范及协议。</w:t>
      </w:r>
      <w:r w:rsidRPr="007E269D">
        <w:rPr>
          <w:rFonts w:hint="eastAsia"/>
        </w:rPr>
        <w:t xml:space="preserve"> </w:t>
      </w:r>
    </w:p>
    <w:p w14:paraId="680C1DA8" w14:textId="77777777" w:rsidR="00937B04" w:rsidRPr="00BE22A2" w:rsidRDefault="00937B04" w:rsidP="00937B04">
      <w:pPr>
        <w:pStyle w:val="2"/>
        <w:rPr>
          <w:rFonts w:hint="eastAsia"/>
          <w:color w:val="000000"/>
        </w:rPr>
      </w:pPr>
      <w:bookmarkStart w:id="157" w:name="_Toc247459979"/>
      <w:r w:rsidRPr="00BE22A2">
        <w:rPr>
          <w:rFonts w:hint="eastAsia"/>
          <w:color w:val="000000"/>
        </w:rPr>
        <w:t>子系统</w:t>
      </w:r>
      <w:r w:rsidR="007115D8">
        <w:rPr>
          <w:rFonts w:hint="eastAsia"/>
          <w:color w:val="000000"/>
        </w:rPr>
        <w:t>间</w:t>
      </w:r>
      <w:r w:rsidRPr="00BE22A2">
        <w:rPr>
          <w:rFonts w:hint="eastAsia"/>
          <w:color w:val="000000"/>
        </w:rPr>
        <w:t>接口</w:t>
      </w:r>
      <w:bookmarkEnd w:id="157"/>
    </w:p>
    <w:p w14:paraId="33DA9FAE" w14:textId="77777777" w:rsidR="00F8321C" w:rsidRDefault="001D56C1" w:rsidP="001D56C1">
      <w:pPr>
        <w:pStyle w:val="af2"/>
        <w:rPr>
          <w:rFonts w:hint="eastAsia"/>
        </w:rPr>
      </w:pPr>
      <w:bookmarkStart w:id="158" w:name="_Toc61940835"/>
      <w:bookmarkStart w:id="159" w:name="_Toc61940836"/>
      <w:bookmarkEnd w:id="158"/>
      <w:bookmarkEnd w:id="159"/>
      <w:r>
        <w:rPr>
          <w:rFonts w:hint="eastAsia"/>
        </w:rPr>
        <w:t>定义子系统间的详细接口，描述形式根据接口的不同将有所不同</w:t>
      </w:r>
      <w:r w:rsidR="00774075">
        <w:rPr>
          <w:rFonts w:hint="eastAsia"/>
        </w:rPr>
        <w:t>。</w:t>
      </w:r>
      <w:r>
        <w:rPr>
          <w:rFonts w:hint="eastAsia"/>
        </w:rPr>
        <w:t>如果需要，可以把这部分内容写到一个或几个独立的接口文档中，并在本节中索引该文档。</w:t>
      </w:r>
    </w:p>
    <w:p w14:paraId="652CB465" w14:textId="77777777" w:rsidR="007549C7" w:rsidRPr="00447C63" w:rsidRDefault="007549C7" w:rsidP="00447C63">
      <w:pPr>
        <w:pStyle w:val="affc"/>
        <w:keepNext/>
        <w:widowControl/>
        <w:spacing w:line="360" w:lineRule="auto"/>
        <w:ind w:firstLineChars="200" w:firstLine="420"/>
        <w:jc w:val="both"/>
        <w:rPr>
          <w:rFonts w:ascii="Arial" w:hAnsi="Arial"/>
          <w:sz w:val="21"/>
          <w:szCs w:val="21"/>
        </w:rPr>
      </w:pPr>
    </w:p>
    <w:p w14:paraId="7F116CE4" w14:textId="77777777" w:rsidR="004E5E3A" w:rsidRPr="00BE22A2" w:rsidRDefault="004E5E3A" w:rsidP="00937B04">
      <w:pPr>
        <w:pStyle w:val="2"/>
        <w:rPr>
          <w:rFonts w:hint="eastAsia"/>
          <w:color w:val="000000"/>
        </w:rPr>
      </w:pPr>
      <w:bookmarkStart w:id="160" w:name="_Toc61940839"/>
      <w:bookmarkStart w:id="161" w:name="_Toc64112805"/>
      <w:bookmarkStart w:id="162" w:name="_Toc61940840"/>
      <w:bookmarkStart w:id="163" w:name="_Toc64112806"/>
      <w:bookmarkStart w:id="164" w:name="_Toc61940843"/>
      <w:bookmarkStart w:id="165" w:name="_Toc64112809"/>
      <w:bookmarkStart w:id="166" w:name="_Toc61940844"/>
      <w:bookmarkStart w:id="167" w:name="_Toc64112810"/>
      <w:bookmarkStart w:id="168" w:name="_Toc61940845"/>
      <w:bookmarkStart w:id="169" w:name="_Toc64112811"/>
      <w:bookmarkStart w:id="170" w:name="_Toc61940846"/>
      <w:bookmarkStart w:id="171" w:name="_Toc64112812"/>
      <w:bookmarkStart w:id="172" w:name="_Toc247459980"/>
      <w:bookmarkEnd w:id="160"/>
      <w:bookmarkEnd w:id="161"/>
      <w:bookmarkEnd w:id="162"/>
      <w:bookmarkEnd w:id="163"/>
      <w:bookmarkEnd w:id="164"/>
      <w:bookmarkEnd w:id="165"/>
      <w:bookmarkEnd w:id="166"/>
      <w:bookmarkEnd w:id="167"/>
      <w:bookmarkEnd w:id="168"/>
      <w:bookmarkEnd w:id="169"/>
      <w:bookmarkEnd w:id="170"/>
      <w:bookmarkEnd w:id="171"/>
      <w:r w:rsidRPr="00BE22A2">
        <w:rPr>
          <w:rFonts w:hint="eastAsia"/>
          <w:color w:val="000000"/>
        </w:rPr>
        <w:t>子系统的开发状态</w:t>
      </w:r>
      <w:r w:rsidRPr="00BE22A2">
        <w:rPr>
          <w:rFonts w:hint="eastAsia"/>
          <w:color w:val="000000"/>
        </w:rPr>
        <w:t>/</w:t>
      </w:r>
      <w:r w:rsidRPr="00BE22A2">
        <w:rPr>
          <w:rFonts w:hint="eastAsia"/>
          <w:color w:val="000000"/>
        </w:rPr>
        <w:t>类型</w:t>
      </w:r>
      <w:bookmarkEnd w:id="172"/>
    </w:p>
    <w:p w14:paraId="5A8B5DBD" w14:textId="77777777" w:rsidR="000E2112" w:rsidRDefault="004E5E3A" w:rsidP="00941F56">
      <w:pPr>
        <w:pStyle w:val="af2"/>
      </w:pPr>
      <w:r w:rsidRPr="00163575">
        <w:rPr>
          <w:rFonts w:hint="eastAsia"/>
        </w:rPr>
        <w:t>给出每个</w:t>
      </w:r>
      <w:r w:rsidR="00A9451D" w:rsidRPr="00163575">
        <w:rPr>
          <w:rFonts w:hint="eastAsia"/>
        </w:rPr>
        <w:t>子系统</w:t>
      </w:r>
      <w:r w:rsidRPr="00163575">
        <w:rPr>
          <w:rFonts w:hint="eastAsia"/>
        </w:rPr>
        <w:t>的开发状态</w:t>
      </w:r>
      <w:r w:rsidRPr="00163575">
        <w:rPr>
          <w:rFonts w:hint="eastAsia"/>
        </w:rPr>
        <w:t>/</w:t>
      </w:r>
      <w:r w:rsidRPr="00163575">
        <w:rPr>
          <w:rFonts w:hint="eastAsia"/>
        </w:rPr>
        <w:t>类型，例如新开发、重用现有的</w:t>
      </w:r>
      <w:r w:rsidR="00A9451D" w:rsidRPr="00163575">
        <w:rPr>
          <w:rFonts w:hint="eastAsia"/>
        </w:rPr>
        <w:t>子系统</w:t>
      </w:r>
      <w:r w:rsidRPr="00163575">
        <w:rPr>
          <w:rFonts w:hint="eastAsia"/>
        </w:rPr>
        <w:t>、重用现有的设计、对现有的设计或</w:t>
      </w:r>
      <w:r w:rsidR="00B26FAB" w:rsidRPr="00163575">
        <w:rPr>
          <w:rFonts w:hint="eastAsia"/>
        </w:rPr>
        <w:t>子系统</w:t>
      </w:r>
      <w:r w:rsidRPr="00163575">
        <w:rPr>
          <w:rFonts w:hint="eastAsia"/>
        </w:rPr>
        <w:t>进行重工程、开发用于重用的</w:t>
      </w:r>
      <w:r w:rsidR="00A9451D" w:rsidRPr="00163575">
        <w:rPr>
          <w:rFonts w:hint="eastAsia"/>
        </w:rPr>
        <w:t>子系统</w:t>
      </w:r>
      <w:r w:rsidRPr="00163575">
        <w:rPr>
          <w:rFonts w:hint="eastAsia"/>
        </w:rPr>
        <w:t>等。</w:t>
      </w:r>
    </w:p>
    <w:p w14:paraId="2F97FFB1" w14:textId="77777777" w:rsidR="009027F7" w:rsidRDefault="009027F7" w:rsidP="009027F7">
      <w:pPr>
        <w:pStyle w:val="2"/>
        <w:numPr>
          <w:ilvl w:val="1"/>
          <w:numId w:val="9"/>
        </w:numPr>
        <w:rPr>
          <w:rFonts w:hint="eastAsia"/>
        </w:rPr>
      </w:pPr>
      <w:bookmarkStart w:id="173" w:name="_Toc60050447"/>
      <w:bookmarkStart w:id="174" w:name="_Toc247459981"/>
      <w:r>
        <w:rPr>
          <w:rFonts w:hint="eastAsia"/>
        </w:rPr>
        <w:t>XXX</w:t>
      </w:r>
      <w:r>
        <w:rPr>
          <w:rFonts w:hint="eastAsia"/>
        </w:rPr>
        <w:t>子系统描述</w:t>
      </w:r>
      <w:bookmarkEnd w:id="173"/>
      <w:bookmarkEnd w:id="174"/>
    </w:p>
    <w:p w14:paraId="7538EF95" w14:textId="77777777" w:rsidR="009027F7" w:rsidRPr="00893832" w:rsidRDefault="009027F7" w:rsidP="009027F7">
      <w:pPr>
        <w:pStyle w:val="af2"/>
        <w:rPr>
          <w:rFonts w:hint="eastAsia"/>
        </w:rPr>
      </w:pPr>
      <w:r w:rsidRPr="009B3EAE">
        <w:rPr>
          <w:rFonts w:hint="eastAsia"/>
        </w:rPr>
        <w:t>根据系统架构设计，本章节酌情重复。</w:t>
      </w:r>
      <w:r w:rsidRPr="009B3EAE">
        <w:rPr>
          <w:rFonts w:hint="eastAsia"/>
        </w:rPr>
        <w:tab/>
      </w:r>
    </w:p>
    <w:p w14:paraId="244C0F82" w14:textId="77777777" w:rsidR="009027F7" w:rsidRDefault="009027F7" w:rsidP="009027F7">
      <w:pPr>
        <w:pStyle w:val="3"/>
        <w:numPr>
          <w:ilvl w:val="2"/>
          <w:numId w:val="9"/>
        </w:numPr>
      </w:pPr>
      <w:bookmarkStart w:id="175" w:name="_Toc60050448"/>
      <w:bookmarkStart w:id="176" w:name="_Toc247459982"/>
      <w:r>
        <w:rPr>
          <w:rFonts w:hint="eastAsia"/>
        </w:rPr>
        <w:t>子系统状态和模式</w:t>
      </w:r>
      <w:bookmarkEnd w:id="175"/>
      <w:bookmarkEnd w:id="176"/>
    </w:p>
    <w:p w14:paraId="14FBA2C1" w14:textId="77777777" w:rsidR="0003653F" w:rsidRPr="0003653F" w:rsidRDefault="0003653F" w:rsidP="00E448F9">
      <w:pPr>
        <w:pStyle w:val="af2"/>
      </w:pPr>
      <w:r w:rsidRPr="000C2DA6">
        <w:rPr>
          <w:rFonts w:hint="eastAsia"/>
        </w:rPr>
        <w:t>如果有，描述</w:t>
      </w:r>
      <w:r w:rsidR="00FD567C">
        <w:rPr>
          <w:rFonts w:hint="eastAsia"/>
        </w:rPr>
        <w:t>子</w:t>
      </w:r>
      <w:r w:rsidRPr="000C2DA6">
        <w:rPr>
          <w:rFonts w:hint="eastAsia"/>
        </w:rPr>
        <w:t>系统不同的状态和模式。</w:t>
      </w:r>
    </w:p>
    <w:p w14:paraId="149F8641" w14:textId="77777777" w:rsidR="009027F7" w:rsidRDefault="009027F7" w:rsidP="009027F7">
      <w:pPr>
        <w:pStyle w:val="3"/>
        <w:numPr>
          <w:ilvl w:val="2"/>
          <w:numId w:val="9"/>
        </w:numPr>
        <w:rPr>
          <w:rFonts w:hint="eastAsia"/>
        </w:rPr>
      </w:pPr>
      <w:bookmarkStart w:id="177" w:name="_Toc60050449"/>
      <w:bookmarkStart w:id="178" w:name="_Toc247459983"/>
      <w:r>
        <w:rPr>
          <w:rFonts w:hint="eastAsia"/>
        </w:rPr>
        <w:lastRenderedPageBreak/>
        <w:t>功能列表</w:t>
      </w:r>
      <w:bookmarkEnd w:id="177"/>
      <w:bookmarkEnd w:id="178"/>
    </w:p>
    <w:p w14:paraId="46EE31AC" w14:textId="77777777" w:rsidR="00B1394B" w:rsidRDefault="00B1394B" w:rsidP="00B1394B">
      <w:pPr>
        <w:pStyle w:val="af2"/>
        <w:rPr>
          <w:rFonts w:hint="eastAsia"/>
        </w:rPr>
      </w:pPr>
      <w:r w:rsidRPr="00163575">
        <w:rPr>
          <w:rFonts w:hint="eastAsia"/>
        </w:rPr>
        <w:t>描述</w:t>
      </w:r>
      <w:r w:rsidR="00AD5F28">
        <w:rPr>
          <w:rFonts w:hint="eastAsia"/>
        </w:rPr>
        <w:t>分配给本</w:t>
      </w:r>
      <w:r w:rsidRPr="00163575">
        <w:rPr>
          <w:rFonts w:hint="eastAsia"/>
        </w:rPr>
        <w:t>子系统的功能需求和性能需求（包括产品工程</w:t>
      </w:r>
      <w:r w:rsidR="001537A3">
        <w:rPr>
          <w:rFonts w:hint="eastAsia"/>
        </w:rPr>
        <w:t>RAS-DFX</w:t>
      </w:r>
      <w:r>
        <w:rPr>
          <w:rFonts w:hint="eastAsia"/>
        </w:rPr>
        <w:t>，例如可测试性</w:t>
      </w:r>
      <w:r w:rsidRPr="00163575">
        <w:rPr>
          <w:rFonts w:hint="eastAsia"/>
        </w:rPr>
        <w:t>），同时描述由于衍生需求产生的子系统</w:t>
      </w:r>
      <w:r>
        <w:rPr>
          <w:rFonts w:hint="eastAsia"/>
        </w:rPr>
        <w:t>分配需求</w:t>
      </w:r>
      <w:r w:rsidRPr="00163575">
        <w:rPr>
          <w:rFonts w:hint="eastAsia"/>
        </w:rPr>
        <w:t>，参见</w:t>
      </w:r>
      <w:r w:rsidR="00F83C98">
        <w:rPr>
          <w:rFonts w:hint="eastAsia"/>
        </w:rPr>
        <w:t>4</w:t>
      </w:r>
      <w:r w:rsidRPr="00163575">
        <w:rPr>
          <w:rFonts w:hint="eastAsia"/>
        </w:rPr>
        <w:t>.2</w:t>
      </w:r>
      <w:r w:rsidRPr="00163575">
        <w:rPr>
          <w:rFonts w:hint="eastAsia"/>
        </w:rPr>
        <w:t>运行概念。</w:t>
      </w:r>
    </w:p>
    <w:p w14:paraId="3AF466F5" w14:textId="77777777" w:rsidR="00B1394B" w:rsidRPr="00B1394B" w:rsidRDefault="00FC42F4" w:rsidP="001537A3">
      <w:pPr>
        <w:pStyle w:val="af2"/>
        <w:rPr>
          <w:rFonts w:hint="eastAsia"/>
        </w:rPr>
      </w:pPr>
      <w:r>
        <w:rPr>
          <w:rFonts w:hint="eastAsia"/>
        </w:rPr>
        <w:t>本节</w:t>
      </w:r>
      <w:r w:rsidR="00BC12DD" w:rsidRPr="00163575">
        <w:rPr>
          <w:rFonts w:hint="eastAsia"/>
        </w:rPr>
        <w:t>要和</w:t>
      </w:r>
      <w:r w:rsidR="00BC12DD">
        <w:rPr>
          <w:rFonts w:hint="eastAsia"/>
        </w:rPr>
        <w:t>需求跟踪工具中的跟踪关系</w:t>
      </w:r>
      <w:r w:rsidR="00BC12DD" w:rsidRPr="00163575">
        <w:rPr>
          <w:rFonts w:hint="eastAsia"/>
        </w:rPr>
        <w:t>对应。</w:t>
      </w:r>
    </w:p>
    <w:p w14:paraId="4D1E85D1" w14:textId="77777777" w:rsidR="009027F7" w:rsidRDefault="009027F7" w:rsidP="009027F7">
      <w:pPr>
        <w:pStyle w:val="3"/>
        <w:numPr>
          <w:ilvl w:val="2"/>
          <w:numId w:val="9"/>
        </w:numPr>
        <w:rPr>
          <w:rFonts w:hint="eastAsia"/>
        </w:rPr>
      </w:pPr>
      <w:bookmarkStart w:id="179" w:name="_Toc60050450"/>
      <w:bookmarkStart w:id="180" w:name="_Toc247459984"/>
      <w:r>
        <w:rPr>
          <w:rFonts w:hint="eastAsia"/>
        </w:rPr>
        <w:t>性能列表</w:t>
      </w:r>
      <w:bookmarkEnd w:id="179"/>
      <w:bookmarkEnd w:id="180"/>
    </w:p>
    <w:p w14:paraId="27008156" w14:textId="77777777" w:rsidR="007C7E55" w:rsidRPr="00B1394B" w:rsidRDefault="007C7E55" w:rsidP="007C7E55">
      <w:pPr>
        <w:pStyle w:val="af2"/>
        <w:rPr>
          <w:rFonts w:hint="eastAsia"/>
        </w:rPr>
      </w:pPr>
      <w:r w:rsidRPr="00163575">
        <w:rPr>
          <w:rFonts w:hint="eastAsia"/>
        </w:rPr>
        <w:t>描述</w:t>
      </w:r>
      <w:r>
        <w:rPr>
          <w:rFonts w:hint="eastAsia"/>
        </w:rPr>
        <w:t>本</w:t>
      </w:r>
      <w:r w:rsidRPr="00163575">
        <w:rPr>
          <w:rFonts w:hint="eastAsia"/>
        </w:rPr>
        <w:t>子系统</w:t>
      </w:r>
      <w:r w:rsidR="009417DD">
        <w:rPr>
          <w:rFonts w:hint="eastAsia"/>
        </w:rPr>
        <w:t>必须满足的技术性能</w:t>
      </w:r>
      <w:r w:rsidR="0027289A">
        <w:rPr>
          <w:rFonts w:hint="eastAsia"/>
        </w:rPr>
        <w:t>分解</w:t>
      </w:r>
      <w:r w:rsidR="009417DD">
        <w:rPr>
          <w:rFonts w:hint="eastAsia"/>
        </w:rPr>
        <w:t>指标</w:t>
      </w:r>
      <w:r w:rsidRPr="00163575">
        <w:rPr>
          <w:rFonts w:hint="eastAsia"/>
        </w:rPr>
        <w:t>（包括产品工程</w:t>
      </w:r>
      <w:r>
        <w:rPr>
          <w:rFonts w:hint="eastAsia"/>
        </w:rPr>
        <w:t>RAS-DFX</w:t>
      </w:r>
      <w:r>
        <w:rPr>
          <w:rFonts w:hint="eastAsia"/>
        </w:rPr>
        <w:t>，例如可</w:t>
      </w:r>
      <w:r w:rsidR="009417DD">
        <w:rPr>
          <w:rFonts w:hint="eastAsia"/>
        </w:rPr>
        <w:t>靠</w:t>
      </w:r>
      <w:r>
        <w:rPr>
          <w:rFonts w:hint="eastAsia"/>
        </w:rPr>
        <w:t>性</w:t>
      </w:r>
      <w:r w:rsidRPr="00163575">
        <w:rPr>
          <w:rFonts w:hint="eastAsia"/>
        </w:rPr>
        <w:t>）</w:t>
      </w:r>
      <w:r w:rsidR="009417DD">
        <w:rPr>
          <w:rFonts w:hint="eastAsia"/>
        </w:rPr>
        <w:t>。</w:t>
      </w:r>
    </w:p>
    <w:p w14:paraId="596E94FC" w14:textId="77777777" w:rsidR="009027F7" w:rsidRDefault="009027F7" w:rsidP="009027F7">
      <w:pPr>
        <w:pStyle w:val="3"/>
        <w:numPr>
          <w:ilvl w:val="2"/>
          <w:numId w:val="9"/>
        </w:numPr>
        <w:rPr>
          <w:rFonts w:hint="eastAsia"/>
        </w:rPr>
      </w:pPr>
      <w:bookmarkStart w:id="181" w:name="_Toc60050451"/>
      <w:bookmarkStart w:id="182" w:name="_Toc247459985"/>
      <w:r>
        <w:rPr>
          <w:rFonts w:hint="eastAsia"/>
        </w:rPr>
        <w:t>接口列表</w:t>
      </w:r>
      <w:bookmarkEnd w:id="181"/>
      <w:bookmarkEnd w:id="182"/>
    </w:p>
    <w:p w14:paraId="02567219" w14:textId="77777777" w:rsidR="00525CA3" w:rsidRPr="00BE22A2" w:rsidRDefault="009E7DC7" w:rsidP="00525CA3">
      <w:pPr>
        <w:pStyle w:val="af2"/>
        <w:rPr>
          <w:rFonts w:hint="eastAsia"/>
        </w:rPr>
      </w:pPr>
      <w:r>
        <w:rPr>
          <w:rFonts w:hint="eastAsia"/>
        </w:rPr>
        <w:t>罗列</w:t>
      </w:r>
      <w:r w:rsidR="00162B04">
        <w:rPr>
          <w:rFonts w:hint="eastAsia"/>
        </w:rPr>
        <w:t>本</w:t>
      </w:r>
      <w:r w:rsidR="00162B04" w:rsidRPr="00163575">
        <w:rPr>
          <w:rFonts w:hint="eastAsia"/>
        </w:rPr>
        <w:t>子系统</w:t>
      </w:r>
      <w:r>
        <w:rPr>
          <w:rFonts w:hint="eastAsia"/>
        </w:rPr>
        <w:t>提供的接口，详细的接口描述可参考</w:t>
      </w:r>
      <w:r w:rsidR="00525CA3">
        <w:rPr>
          <w:rFonts w:hint="eastAsia"/>
        </w:rPr>
        <w:t>4.4</w:t>
      </w:r>
      <w:r w:rsidR="00525CA3" w:rsidRPr="00BE22A2">
        <w:rPr>
          <w:rFonts w:hint="eastAsia"/>
        </w:rPr>
        <w:t>子系统</w:t>
      </w:r>
      <w:r w:rsidR="00525CA3">
        <w:rPr>
          <w:rFonts w:hint="eastAsia"/>
        </w:rPr>
        <w:t>间</w:t>
      </w:r>
      <w:r w:rsidR="00525CA3" w:rsidRPr="00BE22A2">
        <w:rPr>
          <w:rFonts w:hint="eastAsia"/>
        </w:rPr>
        <w:t>接口</w:t>
      </w:r>
      <w:r w:rsidR="00BC36C1">
        <w:rPr>
          <w:rFonts w:hint="eastAsia"/>
        </w:rPr>
        <w:t>部分。</w:t>
      </w:r>
    </w:p>
    <w:p w14:paraId="4963E7CC" w14:textId="77777777" w:rsidR="009027F7" w:rsidRDefault="009027F7" w:rsidP="009027F7">
      <w:pPr>
        <w:pStyle w:val="3"/>
        <w:numPr>
          <w:ilvl w:val="2"/>
          <w:numId w:val="9"/>
        </w:numPr>
        <w:rPr>
          <w:rFonts w:hint="eastAsia"/>
        </w:rPr>
      </w:pPr>
      <w:bookmarkStart w:id="183" w:name="_Toc60050452"/>
      <w:bookmarkStart w:id="184" w:name="_Toc247459986"/>
      <w:r>
        <w:rPr>
          <w:rFonts w:hint="eastAsia"/>
        </w:rPr>
        <w:t>子系统设计约束</w:t>
      </w:r>
      <w:bookmarkEnd w:id="183"/>
      <w:bookmarkEnd w:id="184"/>
    </w:p>
    <w:p w14:paraId="18C0583A" w14:textId="77777777" w:rsidR="009027F7" w:rsidRDefault="009027F7" w:rsidP="009027F7">
      <w:pPr>
        <w:pStyle w:val="af2"/>
        <w:rPr>
          <w:rFonts w:hint="eastAsia"/>
        </w:rPr>
      </w:pPr>
      <w:r w:rsidRPr="00163575">
        <w:rPr>
          <w:rFonts w:hint="eastAsia"/>
        </w:rPr>
        <w:t>概要介绍子系统的设计</w:t>
      </w:r>
      <w:r w:rsidR="003872B7">
        <w:rPr>
          <w:rFonts w:hint="eastAsia"/>
        </w:rPr>
        <w:t>方案和</w:t>
      </w:r>
      <w:r>
        <w:rPr>
          <w:rFonts w:hint="eastAsia"/>
        </w:rPr>
        <w:t>约束</w:t>
      </w:r>
      <w:r w:rsidRPr="00163575">
        <w:rPr>
          <w:rFonts w:hint="eastAsia"/>
        </w:rPr>
        <w:t>。</w:t>
      </w:r>
    </w:p>
    <w:p w14:paraId="26056EC1" w14:textId="77777777" w:rsidR="00452149" w:rsidRDefault="00452149" w:rsidP="006A4C7E">
      <w:pPr>
        <w:pStyle w:val="1"/>
        <w:tabs>
          <w:tab w:val="clear" w:pos="630"/>
          <w:tab w:val="num" w:pos="284"/>
        </w:tabs>
        <w:ind w:hanging="630"/>
        <w:rPr>
          <w:rFonts w:hint="eastAsia"/>
          <w:color w:val="000000"/>
        </w:rPr>
      </w:pPr>
      <w:bookmarkStart w:id="185" w:name="_Toc61940854"/>
      <w:bookmarkStart w:id="186" w:name="_Toc64112820"/>
      <w:bookmarkStart w:id="187" w:name="_Toc247459987"/>
      <w:bookmarkEnd w:id="185"/>
      <w:bookmarkEnd w:id="186"/>
      <w:r w:rsidRPr="00BE22A2">
        <w:rPr>
          <w:rFonts w:hint="eastAsia"/>
          <w:color w:val="000000"/>
        </w:rPr>
        <w:t>子系统</w:t>
      </w:r>
      <w:r w:rsidR="005319C5">
        <w:rPr>
          <w:rFonts w:hint="eastAsia"/>
          <w:color w:val="000000"/>
        </w:rPr>
        <w:t>设计</w:t>
      </w:r>
      <w:r w:rsidR="00026FAB">
        <w:rPr>
          <w:rFonts w:hint="eastAsia"/>
          <w:color w:val="000000"/>
        </w:rPr>
        <w:t>规格</w:t>
      </w:r>
      <w:bookmarkEnd w:id="187"/>
      <w:r w:rsidRPr="00BE22A2">
        <w:rPr>
          <w:rFonts w:hint="eastAsia"/>
          <w:color w:val="000000"/>
        </w:rPr>
        <w:tab/>
      </w:r>
    </w:p>
    <w:p w14:paraId="3976B91B" w14:textId="77777777" w:rsidR="00CF7220" w:rsidRDefault="00CF7220" w:rsidP="00F45FD5">
      <w:pPr>
        <w:pStyle w:val="af2"/>
        <w:rPr>
          <w:rFonts w:hint="eastAsia"/>
        </w:rPr>
      </w:pPr>
      <w:r>
        <w:rPr>
          <w:rFonts w:hint="eastAsia"/>
        </w:rPr>
        <w:t>本章描述建立在如下基础之上：对于需要硬件、软件、或者其他组成部分共同完成的系统功能或性能，已经被分析清楚，并已经分别转化为不同子系统的设计</w:t>
      </w:r>
      <w:r w:rsidR="00F87284">
        <w:rPr>
          <w:rFonts w:hint="eastAsia"/>
        </w:rPr>
        <w:t>描述</w:t>
      </w:r>
      <w:r>
        <w:rPr>
          <w:rFonts w:hint="eastAsia"/>
        </w:rPr>
        <w:t>；关于与硬件设计相关可靠性、安规等专项设计要求，已经被分析清楚，并已经可以独立在第十章描述；</w:t>
      </w:r>
      <w:r w:rsidR="00F87284" w:rsidDel="00F87284">
        <w:rPr>
          <w:rFonts w:hint="eastAsia"/>
        </w:rPr>
        <w:t xml:space="preserve"> </w:t>
      </w:r>
    </w:p>
    <w:p w14:paraId="1AA8163B" w14:textId="77777777" w:rsidR="0063119D" w:rsidRPr="0063119D" w:rsidRDefault="0063119D" w:rsidP="0063119D">
      <w:pPr>
        <w:pStyle w:val="af2"/>
        <w:rPr>
          <w:rFonts w:hint="eastAsia"/>
        </w:rPr>
      </w:pPr>
      <w:r w:rsidRPr="009B3EAE">
        <w:rPr>
          <w:rFonts w:hint="eastAsia"/>
        </w:rPr>
        <w:t>根据系统架构设计，本章节酌情重复。</w:t>
      </w:r>
    </w:p>
    <w:p w14:paraId="3D698B9B" w14:textId="77777777" w:rsidR="00C71FAC" w:rsidRPr="00BE22A2" w:rsidRDefault="00021A73" w:rsidP="003C5307">
      <w:pPr>
        <w:pStyle w:val="2"/>
        <w:rPr>
          <w:rFonts w:hint="eastAsia"/>
          <w:color w:val="000000"/>
        </w:rPr>
      </w:pPr>
      <w:bookmarkStart w:id="188" w:name="_Toc61940856"/>
      <w:bookmarkStart w:id="189" w:name="_Toc64112822"/>
      <w:bookmarkStart w:id="190" w:name="_Toc61940857"/>
      <w:bookmarkStart w:id="191" w:name="_Toc64112823"/>
      <w:bookmarkStart w:id="192" w:name="_Toc247459988"/>
      <w:bookmarkEnd w:id="188"/>
      <w:bookmarkEnd w:id="189"/>
      <w:bookmarkEnd w:id="190"/>
      <w:bookmarkEnd w:id="191"/>
      <w:r w:rsidRPr="00BE22A2">
        <w:rPr>
          <w:rFonts w:hint="eastAsia"/>
          <w:color w:val="000000"/>
        </w:rPr>
        <w:t>子</w:t>
      </w:r>
      <w:r w:rsidR="00C71FAC" w:rsidRPr="00BE22A2">
        <w:rPr>
          <w:rFonts w:hint="eastAsia"/>
          <w:color w:val="000000"/>
        </w:rPr>
        <w:t>系统</w:t>
      </w:r>
      <w:r w:rsidR="0038674C">
        <w:rPr>
          <w:rFonts w:hint="eastAsia"/>
          <w:color w:val="000000"/>
        </w:rPr>
        <w:t>架</w:t>
      </w:r>
      <w:r w:rsidR="00C71FAC" w:rsidRPr="00BE22A2">
        <w:rPr>
          <w:rFonts w:hint="eastAsia"/>
          <w:color w:val="000000"/>
        </w:rPr>
        <w:t>构</w:t>
      </w:r>
      <w:bookmarkEnd w:id="192"/>
    </w:p>
    <w:p w14:paraId="151D9FAA" w14:textId="77777777" w:rsidR="003C5307" w:rsidRDefault="00E70B73" w:rsidP="003C5307">
      <w:pPr>
        <w:pStyle w:val="af2"/>
        <w:rPr>
          <w:rFonts w:hint="eastAsia"/>
        </w:rPr>
      </w:pPr>
      <w:r w:rsidRPr="00163575">
        <w:rPr>
          <w:rFonts w:hint="eastAsia"/>
        </w:rPr>
        <w:t>标识组成</w:t>
      </w:r>
      <w:r w:rsidR="00C0325A">
        <w:rPr>
          <w:rFonts w:hint="eastAsia"/>
        </w:rPr>
        <w:t>本</w:t>
      </w:r>
      <w:r w:rsidR="00121EDD" w:rsidRPr="00163575">
        <w:rPr>
          <w:rFonts w:hint="eastAsia"/>
        </w:rPr>
        <w:t>子</w:t>
      </w:r>
      <w:r w:rsidRPr="00163575">
        <w:rPr>
          <w:rFonts w:hint="eastAsia"/>
        </w:rPr>
        <w:t>系统的</w:t>
      </w:r>
      <w:r w:rsidR="00857FE0">
        <w:rPr>
          <w:rFonts w:hint="eastAsia"/>
        </w:rPr>
        <w:t>系统构件</w:t>
      </w:r>
      <w:r w:rsidRPr="00163575">
        <w:rPr>
          <w:rFonts w:hint="eastAsia"/>
        </w:rPr>
        <w:t>，</w:t>
      </w:r>
      <w:r w:rsidR="00C0325A">
        <w:rPr>
          <w:rFonts w:hint="eastAsia"/>
        </w:rPr>
        <w:t>特别要指出本子系统内部的最小</w:t>
      </w:r>
      <w:r w:rsidR="00C0325A">
        <w:rPr>
          <w:rFonts w:hint="eastAsia"/>
        </w:rPr>
        <w:t>CI</w:t>
      </w:r>
      <w:r w:rsidR="00C0325A">
        <w:rPr>
          <w:rFonts w:hint="eastAsia"/>
        </w:rPr>
        <w:t>具体是如何划分的，</w:t>
      </w:r>
      <w:r w:rsidRPr="00163575">
        <w:rPr>
          <w:rFonts w:hint="eastAsia"/>
        </w:rPr>
        <w:t>描述</w:t>
      </w:r>
      <w:r w:rsidR="00C0325A">
        <w:rPr>
          <w:rFonts w:hint="eastAsia"/>
        </w:rPr>
        <w:t>他们</w:t>
      </w:r>
      <w:r w:rsidRPr="00163575">
        <w:rPr>
          <w:rFonts w:hint="eastAsia"/>
        </w:rPr>
        <w:t>之间的“静态”关系，一般采用方框图</w:t>
      </w:r>
      <w:r w:rsidR="00C0325A">
        <w:rPr>
          <w:rFonts w:hint="eastAsia"/>
        </w:rPr>
        <w:t>、逻辑框图、物理框图</w:t>
      </w:r>
      <w:r w:rsidR="0019567F">
        <w:rPr>
          <w:rFonts w:hint="eastAsia"/>
        </w:rPr>
        <w:t>等</w:t>
      </w:r>
      <w:r w:rsidRPr="00163575">
        <w:rPr>
          <w:rFonts w:hint="eastAsia"/>
        </w:rPr>
        <w:t>形式</w:t>
      </w:r>
      <w:r w:rsidR="00C0325A" w:rsidRPr="00163575">
        <w:rPr>
          <w:rFonts w:hint="eastAsia"/>
        </w:rPr>
        <w:t>，</w:t>
      </w:r>
      <w:r w:rsidR="00C0325A">
        <w:rPr>
          <w:rFonts w:hint="eastAsia"/>
        </w:rPr>
        <w:t>简要介绍基本原理。</w:t>
      </w:r>
    </w:p>
    <w:p w14:paraId="2C82F4E1" w14:textId="77777777" w:rsidR="003C5307" w:rsidRDefault="003C5307" w:rsidP="003C5307">
      <w:pPr>
        <w:pStyle w:val="af2"/>
        <w:rPr>
          <w:rFonts w:hint="eastAsia"/>
        </w:rPr>
      </w:pPr>
      <w:r>
        <w:rPr>
          <w:rFonts w:hint="eastAsia"/>
        </w:rPr>
        <w:t>注意：子系统分解要到“最小</w:t>
      </w:r>
      <w:r>
        <w:rPr>
          <w:rFonts w:hint="eastAsia"/>
        </w:rPr>
        <w:t>CI</w:t>
      </w:r>
      <w:r>
        <w:rPr>
          <w:rFonts w:hint="eastAsia"/>
        </w:rPr>
        <w:t>”。最小</w:t>
      </w:r>
      <w:r>
        <w:rPr>
          <w:rFonts w:hint="eastAsia"/>
        </w:rPr>
        <w:t>CI</w:t>
      </w:r>
      <w:r>
        <w:rPr>
          <w:rFonts w:hint="eastAsia"/>
        </w:rPr>
        <w:t>视系统复杂程度，由</w:t>
      </w:r>
      <w:r>
        <w:rPr>
          <w:rFonts w:hint="eastAsia"/>
        </w:rPr>
        <w:t>SE</w:t>
      </w:r>
      <w:r>
        <w:rPr>
          <w:rFonts w:hint="eastAsia"/>
        </w:rPr>
        <w:t>确定，可能是系统分解结构（参考《</w:t>
      </w:r>
      <w:r w:rsidRPr="008D07E3">
        <w:rPr>
          <w:rFonts w:hint="eastAsia"/>
        </w:rPr>
        <w:t>LCP01-System Engineering Lifecycle Procedure.doc</w:t>
      </w:r>
      <w:r>
        <w:rPr>
          <w:rFonts w:hint="eastAsia"/>
        </w:rPr>
        <w:t>》）中的模块或单元。</w:t>
      </w:r>
    </w:p>
    <w:p w14:paraId="36F93774" w14:textId="77777777" w:rsidR="00121EDD" w:rsidRPr="00DE67D9" w:rsidRDefault="00AE0C53" w:rsidP="00941F56">
      <w:pPr>
        <w:pStyle w:val="af2"/>
        <w:rPr>
          <w:rFonts w:hint="eastAsia"/>
        </w:rPr>
      </w:pPr>
      <w:r>
        <w:rPr>
          <w:rFonts w:hint="eastAsia"/>
        </w:rPr>
        <w:t>例如，就硬件而言，</w:t>
      </w:r>
      <w:r w:rsidR="00DE67D9">
        <w:rPr>
          <w:rFonts w:hint="eastAsia"/>
        </w:rPr>
        <w:t>根据产品复杂度的不同，单板可以是子系统，也可以是模块，或者单元。因为硬件单板在系统中的层次，可以是子系统、模块或单元，随特定产品具体分解的层次而定。本模板使用的最小</w:t>
      </w:r>
      <w:r w:rsidR="00DE67D9">
        <w:rPr>
          <w:rFonts w:hint="eastAsia"/>
        </w:rPr>
        <w:t>CI</w:t>
      </w:r>
      <w:r w:rsidR="00DE67D9">
        <w:rPr>
          <w:rFonts w:hint="eastAsia"/>
        </w:rPr>
        <w:t>（</w:t>
      </w:r>
      <w:r w:rsidR="00DE67D9">
        <w:t>Minimal CI</w:t>
      </w:r>
      <w:r w:rsidR="00DE67D9">
        <w:rPr>
          <w:rFonts w:hint="eastAsia"/>
        </w:rPr>
        <w:t>）概念不一定是单板，系指适合一个项目组开发</w:t>
      </w:r>
      <w:r w:rsidR="00FC5DE4">
        <w:rPr>
          <w:rFonts w:hint="eastAsia"/>
        </w:rPr>
        <w:t>、满足高类聚、低耦合原则的</w:t>
      </w:r>
      <w:r w:rsidR="00DE67D9">
        <w:rPr>
          <w:rFonts w:hint="eastAsia"/>
        </w:rPr>
        <w:t>设计单位，可以是一块单板，</w:t>
      </w:r>
      <w:r w:rsidR="006D4A4E">
        <w:rPr>
          <w:rFonts w:hint="eastAsia"/>
        </w:rPr>
        <w:t>或者</w:t>
      </w:r>
      <w:r w:rsidR="00DE67D9">
        <w:rPr>
          <w:rFonts w:hint="eastAsia"/>
        </w:rPr>
        <w:t>是一块单板的某一个部分。</w:t>
      </w:r>
    </w:p>
    <w:p w14:paraId="11D11D35" w14:textId="77777777" w:rsidR="005B4CF0" w:rsidRPr="00BE22A2" w:rsidRDefault="005B4CF0" w:rsidP="00FF2111">
      <w:pPr>
        <w:pStyle w:val="2"/>
        <w:rPr>
          <w:rFonts w:hint="eastAsia"/>
          <w:color w:val="000000"/>
        </w:rPr>
      </w:pPr>
      <w:bookmarkStart w:id="193" w:name="_Toc247459989"/>
      <w:r w:rsidRPr="00BE22A2">
        <w:rPr>
          <w:rFonts w:hint="eastAsia"/>
          <w:color w:val="000000"/>
        </w:rPr>
        <w:t>子系统运行概念</w:t>
      </w:r>
      <w:bookmarkEnd w:id="193"/>
    </w:p>
    <w:p w14:paraId="1E5A3959" w14:textId="77777777" w:rsidR="005B4CF0" w:rsidRPr="00163575" w:rsidRDefault="005B4CF0" w:rsidP="00941F56">
      <w:pPr>
        <w:pStyle w:val="af2"/>
        <w:rPr>
          <w:rFonts w:hint="eastAsia"/>
        </w:rPr>
      </w:pPr>
      <w:r w:rsidRPr="00163575">
        <w:rPr>
          <w:rFonts w:hint="eastAsia"/>
        </w:rPr>
        <w:t>描述如何通过</w:t>
      </w:r>
      <w:r w:rsidR="00103CF0">
        <w:rPr>
          <w:rFonts w:hint="eastAsia"/>
        </w:rPr>
        <w:t>最小</w:t>
      </w:r>
      <w:r w:rsidR="00103CF0">
        <w:rPr>
          <w:rFonts w:hint="eastAsia"/>
        </w:rPr>
        <w:t>CI</w:t>
      </w:r>
      <w:r w:rsidRPr="00163575">
        <w:rPr>
          <w:rFonts w:hint="eastAsia"/>
        </w:rPr>
        <w:t>间的动态交互，以实现子系统设计需求中的功能和性能</w:t>
      </w:r>
      <w:r w:rsidR="000D569E">
        <w:rPr>
          <w:rFonts w:hint="eastAsia"/>
        </w:rPr>
        <w:t>，可以按功能</w:t>
      </w:r>
      <w:r w:rsidR="000D569E">
        <w:rPr>
          <w:rFonts w:hint="eastAsia"/>
        </w:rPr>
        <w:lastRenderedPageBreak/>
        <w:t>划分成小节描述</w:t>
      </w:r>
      <w:r w:rsidRPr="00163575">
        <w:rPr>
          <w:rFonts w:hint="eastAsia"/>
        </w:rPr>
        <w:t>。可以使用多种方法，包括控制流、数据流、状态迁移图、时序图、优先级表、中断控制、时序关系、异常处理、同步执行、动态定位、对象动态创建</w:t>
      </w:r>
      <w:r w:rsidRPr="00163575">
        <w:rPr>
          <w:rFonts w:hint="eastAsia"/>
        </w:rPr>
        <w:t>/</w:t>
      </w:r>
      <w:r w:rsidRPr="00163575">
        <w:rPr>
          <w:rFonts w:hint="eastAsia"/>
        </w:rPr>
        <w:t>删除、进程、任务等。在内容较多的情况下，可以引用其它单独文档。</w:t>
      </w:r>
    </w:p>
    <w:p w14:paraId="0656BC90" w14:textId="77777777" w:rsidR="005B4CF0" w:rsidRDefault="005B4CF0" w:rsidP="00941F56">
      <w:pPr>
        <w:pStyle w:val="af2"/>
        <w:rPr>
          <w:rFonts w:hint="eastAsia"/>
        </w:rPr>
      </w:pPr>
      <w:r w:rsidRPr="00163575">
        <w:rPr>
          <w:rFonts w:hint="eastAsia"/>
        </w:rPr>
        <w:t>同时要描述如何实现生成子系统架构时产生的衍生需求，衍生需求体现到</w:t>
      </w:r>
      <w:smartTag w:uri="urn:schemas-microsoft-com:office:smarttags" w:element="chsdate">
        <w:smartTagPr>
          <w:attr w:name="Year" w:val="1899"/>
          <w:attr w:name="Month" w:val="12"/>
          <w:attr w:name="Day" w:val="30"/>
          <w:attr w:name="IsLunarDate" w:val="False"/>
          <w:attr w:name="IsROCDate" w:val="False"/>
        </w:smartTagPr>
        <w:r w:rsidR="00BD5F85">
          <w:rPr>
            <w:rFonts w:hint="eastAsia"/>
          </w:rPr>
          <w:t>5.6.1</w:t>
        </w:r>
      </w:smartTag>
      <w:r w:rsidRPr="00163575">
        <w:rPr>
          <w:rFonts w:hint="eastAsia"/>
        </w:rPr>
        <w:t>节。</w:t>
      </w:r>
    </w:p>
    <w:p w14:paraId="488CA0C0" w14:textId="77777777" w:rsidR="002B7724" w:rsidRPr="00163575" w:rsidRDefault="002B7724" w:rsidP="00941F56">
      <w:pPr>
        <w:pStyle w:val="af2"/>
        <w:rPr>
          <w:rFonts w:hint="eastAsia"/>
        </w:rPr>
      </w:pPr>
      <w:r w:rsidRPr="002B7724">
        <w:rPr>
          <w:rFonts w:hint="eastAsia"/>
        </w:rPr>
        <w:t>根据</w:t>
      </w:r>
      <w:r w:rsidR="00B32329">
        <w:rPr>
          <w:rFonts w:hint="eastAsia"/>
        </w:rPr>
        <w:t>子系统</w:t>
      </w:r>
      <w:r w:rsidRPr="002B7724">
        <w:rPr>
          <w:rFonts w:hint="eastAsia"/>
        </w:rPr>
        <w:t>结构图，描述可测性的实现原理，包括测试输入输出通道、子系统配置状态监测和控制、子系统业务通道状态监测和控制、单板硬件运行状态监测和控制、</w:t>
      </w:r>
      <w:r w:rsidR="003F0FDC">
        <w:rPr>
          <w:rFonts w:hint="eastAsia"/>
        </w:rPr>
        <w:t>子</w:t>
      </w:r>
      <w:r w:rsidRPr="002B7724">
        <w:rPr>
          <w:rFonts w:hint="eastAsia"/>
        </w:rPr>
        <w:t>系统资源状态和其它状态的监测</w:t>
      </w:r>
      <w:r w:rsidRPr="002B7724">
        <w:t xml:space="preserve"> </w:t>
      </w:r>
      <w:r w:rsidRPr="002B7724">
        <w:rPr>
          <w:rFonts w:hint="eastAsia"/>
        </w:rPr>
        <w:t>和控制、功能和接口的可控性、测试任务的建立与控制设计</w:t>
      </w:r>
      <w:r w:rsidRPr="002B7724">
        <w:t xml:space="preserve"> </w:t>
      </w:r>
      <w:r w:rsidRPr="002B7724">
        <w:rPr>
          <w:rFonts w:hint="eastAsia"/>
        </w:rPr>
        <w:t>、隔离性和诊断设计、</w:t>
      </w:r>
      <w:r w:rsidRPr="002B7724">
        <w:t>BIST</w:t>
      </w:r>
      <w:r w:rsidRPr="002B7724">
        <w:rPr>
          <w:rFonts w:hint="eastAsia"/>
        </w:rPr>
        <w:t>设计等。</w:t>
      </w:r>
    </w:p>
    <w:p w14:paraId="55FFC7AE" w14:textId="77777777" w:rsidR="005D6A7C" w:rsidRDefault="005B4CF0" w:rsidP="00941F56">
      <w:pPr>
        <w:pStyle w:val="af2"/>
        <w:rPr>
          <w:rFonts w:hint="eastAsia"/>
        </w:rPr>
      </w:pPr>
      <w:r w:rsidRPr="00163575">
        <w:rPr>
          <w:rFonts w:hint="eastAsia"/>
        </w:rPr>
        <w:t>如果是系统升级，着重描述新增</w:t>
      </w:r>
      <w:r w:rsidR="00F335A6">
        <w:rPr>
          <w:rFonts w:hint="eastAsia"/>
        </w:rPr>
        <w:t>修改</w:t>
      </w:r>
      <w:r w:rsidRPr="00163575">
        <w:rPr>
          <w:rFonts w:hint="eastAsia"/>
        </w:rPr>
        <w:t>的需求如何实现。</w:t>
      </w:r>
    </w:p>
    <w:p w14:paraId="509C478F" w14:textId="77777777" w:rsidR="00612E08" w:rsidRPr="00490AF9" w:rsidRDefault="00700429" w:rsidP="00612E08">
      <w:pPr>
        <w:pStyle w:val="WordPro0"/>
        <w:rPr>
          <w:rFonts w:cs="Arial" w:hint="eastAsia"/>
          <w:i/>
          <w:color w:val="0000FF"/>
          <w:szCs w:val="21"/>
        </w:rPr>
      </w:pPr>
      <w:r>
        <w:rPr>
          <w:rFonts w:cs="Arial" w:hint="eastAsia"/>
          <w:i/>
          <w:color w:val="0000FF"/>
          <w:szCs w:val="21"/>
        </w:rPr>
        <w:t>若</w:t>
      </w:r>
      <w:r w:rsidR="00612E08" w:rsidRPr="00490AF9">
        <w:rPr>
          <w:rFonts w:cs="Arial" w:hint="eastAsia"/>
          <w:i/>
          <w:color w:val="0000FF"/>
          <w:szCs w:val="21"/>
        </w:rPr>
        <w:t>有</w:t>
      </w:r>
      <w:r w:rsidR="00612E08" w:rsidRPr="00490AF9">
        <w:rPr>
          <w:rFonts w:cs="Arial" w:hint="eastAsia"/>
          <w:i/>
          <w:color w:val="0000FF"/>
          <w:szCs w:val="21"/>
        </w:rPr>
        <w:t>License</w:t>
      </w:r>
      <w:r w:rsidR="00612E08" w:rsidRPr="00490AF9">
        <w:rPr>
          <w:rFonts w:cs="Arial" w:hint="eastAsia"/>
          <w:i/>
          <w:color w:val="0000FF"/>
          <w:szCs w:val="21"/>
        </w:rPr>
        <w:t>控制，</w:t>
      </w:r>
      <w:r w:rsidR="00CC35A8">
        <w:rPr>
          <w:rFonts w:cs="Arial" w:hint="eastAsia"/>
          <w:i/>
          <w:color w:val="0000FF"/>
          <w:szCs w:val="21"/>
        </w:rPr>
        <w:t>需要在此</w:t>
      </w:r>
      <w:r w:rsidR="00612E08" w:rsidRPr="00490AF9">
        <w:rPr>
          <w:rFonts w:cs="Arial" w:hint="eastAsia"/>
          <w:i/>
          <w:color w:val="0000FF"/>
          <w:szCs w:val="21"/>
        </w:rPr>
        <w:t>明确</w:t>
      </w:r>
      <w:r w:rsidR="00612E08" w:rsidRPr="00490AF9">
        <w:rPr>
          <w:rFonts w:cs="Arial" w:hint="eastAsia"/>
          <w:i/>
          <w:color w:val="0000FF"/>
          <w:szCs w:val="21"/>
        </w:rPr>
        <w:t>License</w:t>
      </w:r>
      <w:r w:rsidR="00612E08" w:rsidRPr="00490AF9">
        <w:rPr>
          <w:rFonts w:cs="Arial" w:hint="eastAsia"/>
          <w:i/>
          <w:color w:val="0000FF"/>
          <w:szCs w:val="21"/>
        </w:rPr>
        <w:t>控制点。</w:t>
      </w:r>
    </w:p>
    <w:p w14:paraId="167221A0" w14:textId="77777777" w:rsidR="00C71FAC" w:rsidRDefault="005B39F6" w:rsidP="00EE4DAC">
      <w:pPr>
        <w:pStyle w:val="2"/>
        <w:rPr>
          <w:rFonts w:hint="eastAsia"/>
          <w:color w:val="000000"/>
        </w:rPr>
      </w:pPr>
      <w:bookmarkStart w:id="194" w:name="_Toc247459990"/>
      <w:r>
        <w:rPr>
          <w:rFonts w:hint="eastAsia"/>
          <w:color w:val="000000"/>
        </w:rPr>
        <w:t>最小</w:t>
      </w:r>
      <w:r>
        <w:rPr>
          <w:rFonts w:hint="eastAsia"/>
          <w:color w:val="000000"/>
        </w:rPr>
        <w:t>CI</w:t>
      </w:r>
      <w:r w:rsidR="00021A73" w:rsidRPr="00BE22A2">
        <w:rPr>
          <w:rFonts w:hint="eastAsia"/>
          <w:color w:val="000000"/>
        </w:rPr>
        <w:t>间</w:t>
      </w:r>
      <w:r w:rsidR="00C71FAC" w:rsidRPr="00BE22A2">
        <w:rPr>
          <w:rFonts w:hint="eastAsia"/>
          <w:color w:val="000000"/>
        </w:rPr>
        <w:t>接口</w:t>
      </w:r>
      <w:bookmarkEnd w:id="194"/>
    </w:p>
    <w:p w14:paraId="3380C773" w14:textId="77777777" w:rsidR="006645F1" w:rsidRDefault="006645F1" w:rsidP="006645F1">
      <w:pPr>
        <w:pStyle w:val="3"/>
        <w:rPr>
          <w:rFonts w:hint="eastAsia"/>
          <w:color w:val="000000"/>
        </w:rPr>
      </w:pPr>
      <w:bookmarkStart w:id="195" w:name="_Toc61940861"/>
      <w:bookmarkStart w:id="196" w:name="_Toc64112827"/>
      <w:bookmarkStart w:id="197" w:name="_Toc61940862"/>
      <w:bookmarkStart w:id="198" w:name="_Toc64112828"/>
      <w:bookmarkStart w:id="199" w:name="_Toc61940863"/>
      <w:bookmarkStart w:id="200" w:name="_Toc64112829"/>
      <w:bookmarkStart w:id="201" w:name="_Toc61940864"/>
      <w:bookmarkStart w:id="202" w:name="_Toc64112830"/>
      <w:bookmarkStart w:id="203" w:name="_Toc247459991"/>
      <w:bookmarkEnd w:id="195"/>
      <w:bookmarkEnd w:id="196"/>
      <w:bookmarkEnd w:id="197"/>
      <w:bookmarkEnd w:id="198"/>
      <w:bookmarkEnd w:id="199"/>
      <w:bookmarkEnd w:id="200"/>
      <w:bookmarkEnd w:id="201"/>
      <w:bookmarkEnd w:id="202"/>
      <w:r>
        <w:rPr>
          <w:rFonts w:hint="eastAsia"/>
          <w:color w:val="000000"/>
        </w:rPr>
        <w:t>接口</w:t>
      </w:r>
      <w:r>
        <w:rPr>
          <w:rFonts w:hint="eastAsia"/>
          <w:color w:val="000000"/>
        </w:rPr>
        <w:t>1</w:t>
      </w:r>
      <w:bookmarkEnd w:id="203"/>
    </w:p>
    <w:p w14:paraId="6E7055D3" w14:textId="77777777" w:rsidR="006645F1" w:rsidRDefault="006645F1" w:rsidP="006645F1">
      <w:pPr>
        <w:pStyle w:val="af2"/>
        <w:rPr>
          <w:rFonts w:hint="eastAsia"/>
        </w:rPr>
      </w:pPr>
      <w:r>
        <w:rPr>
          <w:rFonts w:hint="eastAsia"/>
        </w:rPr>
        <w:t>定义子系统间的详细接口，描述形式根据接口的不同形态将有所不同，例如</w:t>
      </w:r>
      <w:r>
        <w:rPr>
          <w:rFonts w:hint="eastAsia"/>
        </w:rPr>
        <w:t>API</w:t>
      </w:r>
      <w:r>
        <w:rPr>
          <w:rFonts w:hint="eastAsia"/>
        </w:rPr>
        <w:t>手册、操作手册或者通讯协议等。如果需要，可以把这部分内容写到一个或几个独立的接口文档中，并在本节中索引该文档。</w:t>
      </w:r>
    </w:p>
    <w:p w14:paraId="669971B1" w14:textId="77777777" w:rsidR="008D099F" w:rsidRDefault="008D099F" w:rsidP="00223716">
      <w:pPr>
        <w:pStyle w:val="af2"/>
        <w:rPr>
          <w:rFonts w:hint="eastAsia"/>
        </w:rPr>
      </w:pPr>
      <w:r>
        <w:rPr>
          <w:rFonts w:hint="eastAsia"/>
        </w:rPr>
        <w:t>对于硬件部分，</w:t>
      </w:r>
      <w:r w:rsidRPr="00F20BC5">
        <w:rPr>
          <w:rFonts w:hint="eastAsia"/>
        </w:rPr>
        <w:t>描述</w:t>
      </w:r>
      <w:r>
        <w:rPr>
          <w:rFonts w:hint="eastAsia"/>
        </w:rPr>
        <w:t>最小</w:t>
      </w:r>
      <w:r>
        <w:rPr>
          <w:rFonts w:hint="eastAsia"/>
        </w:rPr>
        <w:t>CI</w:t>
      </w:r>
      <w:r>
        <w:rPr>
          <w:rFonts w:hint="eastAsia"/>
        </w:rPr>
        <w:t>对外接口</w:t>
      </w:r>
      <w:r w:rsidRPr="00F20BC5">
        <w:rPr>
          <w:rFonts w:hint="eastAsia"/>
        </w:rPr>
        <w:t>的接口标准、信号定义</w:t>
      </w:r>
      <w:r>
        <w:rPr>
          <w:rFonts w:hint="eastAsia"/>
        </w:rPr>
        <w:t>、同步关系</w:t>
      </w:r>
      <w:r w:rsidRPr="00F20BC5">
        <w:rPr>
          <w:rFonts w:hint="eastAsia"/>
        </w:rPr>
        <w:t>等</w:t>
      </w:r>
      <w:r>
        <w:rPr>
          <w:rFonts w:hint="eastAsia"/>
        </w:rPr>
        <w:t>，</w:t>
      </w:r>
      <w:r w:rsidRPr="00C8732C">
        <w:rPr>
          <w:rFonts w:hint="eastAsia"/>
        </w:rPr>
        <w:t>可加</w:t>
      </w:r>
      <w:r>
        <w:rPr>
          <w:rFonts w:hint="eastAsia"/>
        </w:rPr>
        <w:t>不同接口属性的</w:t>
      </w:r>
      <w:r w:rsidRPr="00C8732C">
        <w:rPr>
          <w:rFonts w:hint="eastAsia"/>
        </w:rPr>
        <w:t>子章节</w:t>
      </w:r>
      <w:r>
        <w:rPr>
          <w:rFonts w:hint="eastAsia"/>
        </w:rPr>
        <w:t>。对非关键接口可以不给出详细定义。</w:t>
      </w:r>
    </w:p>
    <w:p w14:paraId="27AB7ED3" w14:textId="77777777" w:rsidR="002E6CB1" w:rsidRPr="002E6CB1" w:rsidRDefault="002E6CB1" w:rsidP="002E6CB1">
      <w:pPr>
        <w:pStyle w:val="af2"/>
      </w:pPr>
      <w:r w:rsidRPr="00163575">
        <w:rPr>
          <w:rFonts w:hint="eastAsia"/>
        </w:rPr>
        <w:t>如果是升级类产品，注明接口的变化。</w:t>
      </w:r>
    </w:p>
    <w:p w14:paraId="792D313A" w14:textId="77777777" w:rsidR="006645F1" w:rsidRDefault="006645F1" w:rsidP="006645F1">
      <w:pPr>
        <w:pStyle w:val="3"/>
        <w:rPr>
          <w:rFonts w:hint="eastAsia"/>
          <w:color w:val="000000"/>
        </w:rPr>
      </w:pPr>
      <w:bookmarkStart w:id="204" w:name="_Toc247459992"/>
      <w:r>
        <w:rPr>
          <w:rFonts w:hint="eastAsia"/>
          <w:color w:val="000000"/>
        </w:rPr>
        <w:t>接口</w:t>
      </w:r>
      <w:r>
        <w:rPr>
          <w:rFonts w:hint="eastAsia"/>
          <w:color w:val="000000"/>
        </w:rPr>
        <w:t>2</w:t>
      </w:r>
      <w:bookmarkEnd w:id="204"/>
    </w:p>
    <w:p w14:paraId="55C67056" w14:textId="77777777" w:rsidR="00C71FAC" w:rsidRDefault="00C71FAC" w:rsidP="00941F56">
      <w:pPr>
        <w:pStyle w:val="af2"/>
        <w:rPr>
          <w:rFonts w:hint="eastAsia"/>
        </w:rPr>
      </w:pPr>
    </w:p>
    <w:p w14:paraId="38D06D3B" w14:textId="77777777" w:rsidR="00211959" w:rsidRPr="00BE22A2" w:rsidRDefault="00F751D8" w:rsidP="00737D62">
      <w:pPr>
        <w:pStyle w:val="2"/>
        <w:rPr>
          <w:rFonts w:hint="eastAsia"/>
          <w:color w:val="000000"/>
        </w:rPr>
      </w:pPr>
      <w:bookmarkStart w:id="205" w:name="_Toc61940867"/>
      <w:bookmarkStart w:id="206" w:name="_Toc64112833"/>
      <w:bookmarkStart w:id="207" w:name="_Toc61940868"/>
      <w:bookmarkStart w:id="208" w:name="_Toc64112834"/>
      <w:bookmarkStart w:id="209" w:name="_Toc61940870"/>
      <w:bookmarkStart w:id="210" w:name="_Toc64112836"/>
      <w:bookmarkStart w:id="211" w:name="_Toc61940871"/>
      <w:bookmarkStart w:id="212" w:name="_Toc64112837"/>
      <w:bookmarkStart w:id="213" w:name="_Toc61940872"/>
      <w:bookmarkStart w:id="214" w:name="_Toc64112838"/>
      <w:bookmarkStart w:id="215" w:name="_Toc61940873"/>
      <w:bookmarkStart w:id="216" w:name="_Toc64112839"/>
      <w:bookmarkStart w:id="217" w:name="_Toc61940874"/>
      <w:bookmarkStart w:id="218" w:name="_Toc64112840"/>
      <w:bookmarkStart w:id="219" w:name="_Toc247459993"/>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Pr>
          <w:rFonts w:hint="eastAsia"/>
          <w:color w:val="000000"/>
        </w:rPr>
        <w:t>最小</w:t>
      </w:r>
      <w:r>
        <w:rPr>
          <w:rFonts w:hint="eastAsia"/>
          <w:color w:val="000000"/>
        </w:rPr>
        <w:t>CI</w:t>
      </w:r>
      <w:r w:rsidR="00211959" w:rsidRPr="00BE22A2">
        <w:rPr>
          <w:rFonts w:hint="eastAsia"/>
          <w:color w:val="000000"/>
        </w:rPr>
        <w:t>的开发状态</w:t>
      </w:r>
      <w:r w:rsidR="00211959" w:rsidRPr="00BE22A2">
        <w:rPr>
          <w:rFonts w:hint="eastAsia"/>
          <w:color w:val="000000"/>
        </w:rPr>
        <w:t>/</w:t>
      </w:r>
      <w:r w:rsidR="00211959" w:rsidRPr="00BE22A2">
        <w:rPr>
          <w:rFonts w:hint="eastAsia"/>
          <w:color w:val="000000"/>
        </w:rPr>
        <w:t>类型</w:t>
      </w:r>
      <w:bookmarkEnd w:id="219"/>
    </w:p>
    <w:p w14:paraId="2EFB500B" w14:textId="77777777" w:rsidR="00B84DE9" w:rsidRPr="00024A47" w:rsidRDefault="00113A2B" w:rsidP="00B84DE9">
      <w:pPr>
        <w:pStyle w:val="af2"/>
        <w:rPr>
          <w:rFonts w:hint="eastAsia"/>
        </w:rPr>
      </w:pPr>
      <w:r w:rsidRPr="00163575">
        <w:rPr>
          <w:rFonts w:hint="eastAsia"/>
        </w:rPr>
        <w:t>给出每个</w:t>
      </w:r>
      <w:r w:rsidR="008C1841">
        <w:rPr>
          <w:rFonts w:hint="eastAsia"/>
        </w:rPr>
        <w:t>最小</w:t>
      </w:r>
      <w:r w:rsidR="008C1841">
        <w:rPr>
          <w:rFonts w:hint="eastAsia"/>
        </w:rPr>
        <w:t>CI</w:t>
      </w:r>
      <w:r w:rsidRPr="00163575">
        <w:rPr>
          <w:rFonts w:hint="eastAsia"/>
        </w:rPr>
        <w:t>的开发状态</w:t>
      </w:r>
      <w:r w:rsidRPr="00163575">
        <w:rPr>
          <w:rFonts w:hint="eastAsia"/>
        </w:rPr>
        <w:t>/</w:t>
      </w:r>
      <w:r w:rsidRPr="00163575">
        <w:rPr>
          <w:rFonts w:hint="eastAsia"/>
        </w:rPr>
        <w:t>类型，例如新开发、重用现有的</w:t>
      </w:r>
      <w:r w:rsidR="004F2F8A">
        <w:rPr>
          <w:rFonts w:hint="eastAsia"/>
        </w:rPr>
        <w:t>最小</w:t>
      </w:r>
      <w:r w:rsidR="004F2F8A">
        <w:rPr>
          <w:rFonts w:hint="eastAsia"/>
        </w:rPr>
        <w:t>CI</w:t>
      </w:r>
      <w:r w:rsidRPr="00163575">
        <w:rPr>
          <w:rFonts w:hint="eastAsia"/>
        </w:rPr>
        <w:t>、重用现有的设计、对现有的设计或</w:t>
      </w:r>
      <w:r w:rsidR="004F2F8A">
        <w:rPr>
          <w:rFonts w:hint="eastAsia"/>
        </w:rPr>
        <w:t>最小</w:t>
      </w:r>
      <w:r w:rsidR="004F2F8A">
        <w:rPr>
          <w:rFonts w:hint="eastAsia"/>
        </w:rPr>
        <w:t>CI</w:t>
      </w:r>
      <w:r w:rsidRPr="00163575">
        <w:rPr>
          <w:rFonts w:hint="eastAsia"/>
        </w:rPr>
        <w:t>进行重工程。</w:t>
      </w:r>
      <w:r w:rsidR="00B84DE9" w:rsidRPr="00024A47">
        <w:rPr>
          <w:rFonts w:hint="eastAsia"/>
        </w:rPr>
        <w:t>针对完全重用的</w:t>
      </w:r>
      <w:r w:rsidR="00B84DE9" w:rsidRPr="00024A47">
        <w:rPr>
          <w:rFonts w:hint="eastAsia"/>
        </w:rPr>
        <w:t>CI</w:t>
      </w:r>
      <w:r w:rsidR="00B84DE9" w:rsidRPr="00024A47">
        <w:rPr>
          <w:rFonts w:hint="eastAsia"/>
        </w:rPr>
        <w:t>，可在</w:t>
      </w:r>
      <w:smartTag w:uri="urn:schemas-microsoft-com:office:smarttags" w:element="chsdate">
        <w:smartTagPr>
          <w:attr w:name="Year" w:val="1899"/>
          <w:attr w:name="Month" w:val="12"/>
          <w:attr w:name="Day" w:val="30"/>
          <w:attr w:name="IsLunarDate" w:val="False"/>
          <w:attr w:name="IsROCDate" w:val="False"/>
        </w:smartTagPr>
        <w:r w:rsidR="00280FE0">
          <w:rPr>
            <w:rFonts w:hint="eastAsia"/>
          </w:rPr>
          <w:t>5.5.4</w:t>
        </w:r>
      </w:smartTag>
      <w:r w:rsidR="006E27A7">
        <w:rPr>
          <w:rFonts w:hint="eastAsia"/>
        </w:rPr>
        <w:t>最小</w:t>
      </w:r>
      <w:r w:rsidR="006E27A7">
        <w:rPr>
          <w:rFonts w:hint="eastAsia"/>
        </w:rPr>
        <w:t>CI</w:t>
      </w:r>
      <w:r w:rsidR="006E27A7">
        <w:rPr>
          <w:rFonts w:hint="eastAsia"/>
        </w:rPr>
        <w:t>设计约束中</w:t>
      </w:r>
      <w:r w:rsidR="00B84DE9" w:rsidRPr="00024A47">
        <w:rPr>
          <w:rFonts w:hint="eastAsia"/>
        </w:rPr>
        <w:t>简要描述相关需求，并注明重用</w:t>
      </w:r>
      <w:r w:rsidR="00B84DE9" w:rsidRPr="00024A47">
        <w:rPr>
          <w:rFonts w:hint="eastAsia"/>
        </w:rPr>
        <w:t>CI</w:t>
      </w:r>
      <w:r w:rsidR="00B84DE9" w:rsidRPr="00024A47">
        <w:rPr>
          <w:rFonts w:hint="eastAsia"/>
        </w:rPr>
        <w:t>的来源。</w:t>
      </w:r>
    </w:p>
    <w:p w14:paraId="7A3A8724" w14:textId="77777777" w:rsidR="00C71FAC" w:rsidRPr="00B84DE9" w:rsidRDefault="00C71FAC" w:rsidP="00941F56">
      <w:pPr>
        <w:pStyle w:val="af2"/>
        <w:rPr>
          <w:rFonts w:hint="eastAsia"/>
        </w:rPr>
      </w:pPr>
    </w:p>
    <w:p w14:paraId="325F656B" w14:textId="77777777" w:rsidR="008637A3" w:rsidRPr="0056673B" w:rsidRDefault="008637A3" w:rsidP="008637A3">
      <w:pPr>
        <w:pStyle w:val="2"/>
        <w:numPr>
          <w:ilvl w:val="1"/>
          <w:numId w:val="9"/>
        </w:numPr>
        <w:rPr>
          <w:rFonts w:hint="eastAsia"/>
          <w:lang w:val="it-IT"/>
        </w:rPr>
      </w:pPr>
      <w:bookmarkStart w:id="220" w:name="_Toc60050461"/>
      <w:bookmarkStart w:id="221" w:name="_Toc247459994"/>
      <w:r w:rsidRPr="0056673B">
        <w:rPr>
          <w:rFonts w:hint="eastAsia"/>
          <w:lang w:val="it-IT"/>
        </w:rPr>
        <w:t>XXX</w:t>
      </w:r>
      <w:r>
        <w:rPr>
          <w:rFonts w:hint="eastAsia"/>
        </w:rPr>
        <w:t>最小</w:t>
      </w:r>
      <w:r w:rsidRPr="0056673B">
        <w:rPr>
          <w:rFonts w:hint="eastAsia"/>
          <w:lang w:val="it-IT"/>
        </w:rPr>
        <w:t>CI</w:t>
      </w:r>
      <w:r>
        <w:rPr>
          <w:rFonts w:hint="eastAsia"/>
        </w:rPr>
        <w:t>描述</w:t>
      </w:r>
      <w:bookmarkEnd w:id="220"/>
      <w:bookmarkEnd w:id="221"/>
    </w:p>
    <w:p w14:paraId="10C27EBC" w14:textId="77777777" w:rsidR="00DF313D" w:rsidRPr="00DF313D" w:rsidRDefault="008637A3" w:rsidP="00044875">
      <w:pPr>
        <w:pStyle w:val="af2"/>
      </w:pPr>
      <w:r w:rsidRPr="009B3EAE">
        <w:rPr>
          <w:rFonts w:hint="eastAsia"/>
        </w:rPr>
        <w:t>根据</w:t>
      </w:r>
      <w:r w:rsidR="00C717B4">
        <w:rPr>
          <w:rFonts w:hint="eastAsia"/>
        </w:rPr>
        <w:t>子</w:t>
      </w:r>
      <w:r w:rsidRPr="009B3EAE">
        <w:rPr>
          <w:rFonts w:hint="eastAsia"/>
        </w:rPr>
        <w:t>系统架构设计，本章节酌情重复。</w:t>
      </w:r>
      <w:r w:rsidRPr="009B3EAE">
        <w:rPr>
          <w:rFonts w:hint="eastAsia"/>
        </w:rPr>
        <w:tab/>
      </w:r>
    </w:p>
    <w:p w14:paraId="1084A301" w14:textId="77777777" w:rsidR="008637A3" w:rsidRDefault="008637A3" w:rsidP="008637A3">
      <w:pPr>
        <w:pStyle w:val="3"/>
        <w:numPr>
          <w:ilvl w:val="2"/>
          <w:numId w:val="9"/>
        </w:numPr>
        <w:rPr>
          <w:rFonts w:hint="eastAsia"/>
        </w:rPr>
      </w:pPr>
      <w:bookmarkStart w:id="222" w:name="_Toc60050462"/>
      <w:bookmarkStart w:id="223" w:name="_Toc247459995"/>
      <w:r>
        <w:rPr>
          <w:rFonts w:hint="eastAsia"/>
        </w:rPr>
        <w:lastRenderedPageBreak/>
        <w:t>功能列表</w:t>
      </w:r>
      <w:bookmarkEnd w:id="222"/>
      <w:bookmarkEnd w:id="223"/>
    </w:p>
    <w:p w14:paraId="4B6E1363" w14:textId="77777777" w:rsidR="001417CD" w:rsidRDefault="00564E55" w:rsidP="001417CD">
      <w:pPr>
        <w:pStyle w:val="af2"/>
        <w:rPr>
          <w:rFonts w:hint="eastAsia"/>
        </w:rPr>
      </w:pPr>
      <w:r w:rsidRPr="00163575">
        <w:rPr>
          <w:rFonts w:hint="eastAsia"/>
        </w:rPr>
        <w:t>描述</w:t>
      </w:r>
      <w:r w:rsidR="001417CD">
        <w:rPr>
          <w:rFonts w:hint="eastAsia"/>
        </w:rPr>
        <w:t>分配给本</w:t>
      </w:r>
      <w:r>
        <w:rPr>
          <w:rFonts w:hint="eastAsia"/>
        </w:rPr>
        <w:t>最小</w:t>
      </w:r>
      <w:r>
        <w:rPr>
          <w:rFonts w:hint="eastAsia"/>
        </w:rPr>
        <w:t>CI</w:t>
      </w:r>
      <w:r w:rsidRPr="00163575">
        <w:rPr>
          <w:rFonts w:hint="eastAsia"/>
        </w:rPr>
        <w:t>的功能需求和性能需求（</w:t>
      </w:r>
      <w:r w:rsidR="00CD6C81">
        <w:rPr>
          <w:rFonts w:hint="eastAsia"/>
        </w:rPr>
        <w:t>包括可测试性，可</w:t>
      </w:r>
      <w:r w:rsidR="00CD6C81">
        <w:rPr>
          <w:rFonts w:hint="eastAsia"/>
        </w:rPr>
        <w:t xml:space="preserve"> </w:t>
      </w:r>
      <w:r w:rsidR="00CD6C81">
        <w:rPr>
          <w:rFonts w:hint="eastAsia"/>
        </w:rPr>
        <w:t>维护性的规格和实现方法</w:t>
      </w:r>
      <w:r w:rsidR="00CD6C81">
        <w:rPr>
          <w:rFonts w:hint="eastAsia"/>
        </w:rPr>
        <w:t>)</w:t>
      </w:r>
      <w:r w:rsidRPr="00163575">
        <w:rPr>
          <w:rFonts w:hint="eastAsia"/>
        </w:rPr>
        <w:t>，</w:t>
      </w:r>
      <w:r w:rsidR="001417CD" w:rsidRPr="00163575">
        <w:rPr>
          <w:rFonts w:hint="eastAsia"/>
        </w:rPr>
        <w:t>同时</w:t>
      </w:r>
      <w:r w:rsidR="001417CD">
        <w:rPr>
          <w:rFonts w:hint="eastAsia"/>
        </w:rPr>
        <w:t>也要罗列</w:t>
      </w:r>
      <w:r w:rsidR="001417CD" w:rsidRPr="00163575">
        <w:rPr>
          <w:rFonts w:hint="eastAsia"/>
        </w:rPr>
        <w:t>由于衍生需求产生的</w:t>
      </w:r>
      <w:r w:rsidR="001417CD">
        <w:rPr>
          <w:rFonts w:hint="eastAsia"/>
        </w:rPr>
        <w:t>最小</w:t>
      </w:r>
      <w:r w:rsidR="001417CD">
        <w:rPr>
          <w:rFonts w:hint="eastAsia"/>
        </w:rPr>
        <w:t>CI</w:t>
      </w:r>
      <w:r w:rsidR="001417CD">
        <w:rPr>
          <w:rFonts w:hint="eastAsia"/>
        </w:rPr>
        <w:t>分配需求</w:t>
      </w:r>
      <w:r w:rsidR="001417CD" w:rsidRPr="00163575">
        <w:rPr>
          <w:rFonts w:hint="eastAsia"/>
        </w:rPr>
        <w:t>，参见</w:t>
      </w:r>
      <w:r w:rsidR="00A21904">
        <w:rPr>
          <w:rFonts w:hint="eastAsia"/>
        </w:rPr>
        <w:t>5.2</w:t>
      </w:r>
      <w:r w:rsidR="00A21904">
        <w:rPr>
          <w:rFonts w:hint="eastAsia"/>
        </w:rPr>
        <w:t>子系统</w:t>
      </w:r>
      <w:r w:rsidR="001417CD" w:rsidRPr="00163575">
        <w:rPr>
          <w:rFonts w:hint="eastAsia"/>
        </w:rPr>
        <w:t>运行概念。</w:t>
      </w:r>
    </w:p>
    <w:p w14:paraId="58EA9561" w14:textId="77777777" w:rsidR="00564E55" w:rsidRPr="00564E55" w:rsidRDefault="002E3386" w:rsidP="00A21904">
      <w:pPr>
        <w:pStyle w:val="af2"/>
        <w:rPr>
          <w:rFonts w:hint="eastAsia"/>
        </w:rPr>
      </w:pPr>
      <w:r>
        <w:rPr>
          <w:rFonts w:hint="eastAsia"/>
        </w:rPr>
        <w:t>本节</w:t>
      </w:r>
      <w:r w:rsidR="00564E55" w:rsidRPr="00163575">
        <w:rPr>
          <w:rFonts w:hint="eastAsia"/>
        </w:rPr>
        <w:t>要和</w:t>
      </w:r>
      <w:r w:rsidR="00564E55">
        <w:rPr>
          <w:rFonts w:hint="eastAsia"/>
        </w:rPr>
        <w:t>需求跟踪工具中的跟踪关系</w:t>
      </w:r>
      <w:r w:rsidR="00564E55" w:rsidRPr="00163575">
        <w:rPr>
          <w:rFonts w:hint="eastAsia"/>
        </w:rPr>
        <w:t>对应。</w:t>
      </w:r>
    </w:p>
    <w:p w14:paraId="3A7190F7" w14:textId="77777777" w:rsidR="008637A3" w:rsidRDefault="008637A3" w:rsidP="008637A3">
      <w:pPr>
        <w:pStyle w:val="3"/>
        <w:numPr>
          <w:ilvl w:val="2"/>
          <w:numId w:val="9"/>
        </w:numPr>
        <w:rPr>
          <w:rFonts w:hint="eastAsia"/>
        </w:rPr>
      </w:pPr>
      <w:bookmarkStart w:id="224" w:name="_Toc60050463"/>
      <w:r>
        <w:rPr>
          <w:rFonts w:hint="eastAsia"/>
        </w:rPr>
        <w:t xml:space="preserve">  </w:t>
      </w:r>
      <w:bookmarkStart w:id="225" w:name="_Toc247459996"/>
      <w:r>
        <w:rPr>
          <w:rFonts w:hint="eastAsia"/>
        </w:rPr>
        <w:t>性能列表</w:t>
      </w:r>
      <w:bookmarkEnd w:id="224"/>
      <w:bookmarkEnd w:id="225"/>
    </w:p>
    <w:p w14:paraId="31D32EB2" w14:textId="77777777" w:rsidR="00552B5A" w:rsidRPr="00552B5A" w:rsidRDefault="00552B5A" w:rsidP="00FA5FDA">
      <w:pPr>
        <w:pStyle w:val="af2"/>
        <w:rPr>
          <w:rFonts w:hint="eastAsia"/>
        </w:rPr>
      </w:pPr>
      <w:r w:rsidRPr="00163575">
        <w:rPr>
          <w:rFonts w:hint="eastAsia"/>
        </w:rPr>
        <w:t>描述</w:t>
      </w:r>
      <w:r>
        <w:rPr>
          <w:rFonts w:hint="eastAsia"/>
        </w:rPr>
        <w:t>本</w:t>
      </w:r>
      <w:r w:rsidR="00FA5FDA">
        <w:rPr>
          <w:rFonts w:hint="eastAsia"/>
        </w:rPr>
        <w:t>最小</w:t>
      </w:r>
      <w:r w:rsidR="00FA5FDA">
        <w:rPr>
          <w:rFonts w:hint="eastAsia"/>
        </w:rPr>
        <w:t>CI</w:t>
      </w:r>
      <w:r>
        <w:rPr>
          <w:rFonts w:hint="eastAsia"/>
        </w:rPr>
        <w:t>必须满足的技术性能分解指标</w:t>
      </w:r>
      <w:r w:rsidRPr="00163575">
        <w:rPr>
          <w:rFonts w:hint="eastAsia"/>
        </w:rPr>
        <w:t>（包括产品工程</w:t>
      </w:r>
      <w:r>
        <w:rPr>
          <w:rFonts w:hint="eastAsia"/>
        </w:rPr>
        <w:t>RAS-DFX</w:t>
      </w:r>
      <w:r>
        <w:rPr>
          <w:rFonts w:hint="eastAsia"/>
        </w:rPr>
        <w:t>，例如可靠性</w:t>
      </w:r>
      <w:r w:rsidRPr="00163575">
        <w:rPr>
          <w:rFonts w:hint="eastAsia"/>
        </w:rPr>
        <w:t>）</w:t>
      </w:r>
      <w:r>
        <w:rPr>
          <w:rFonts w:hint="eastAsia"/>
        </w:rPr>
        <w:t>。</w:t>
      </w:r>
    </w:p>
    <w:p w14:paraId="0DB329C6" w14:textId="77777777" w:rsidR="008637A3" w:rsidRDefault="008637A3" w:rsidP="008637A3">
      <w:pPr>
        <w:pStyle w:val="3"/>
        <w:numPr>
          <w:ilvl w:val="2"/>
          <w:numId w:val="9"/>
        </w:numPr>
        <w:rPr>
          <w:rFonts w:hint="eastAsia"/>
        </w:rPr>
      </w:pPr>
      <w:bookmarkStart w:id="226" w:name="_Toc60050464"/>
      <w:bookmarkStart w:id="227" w:name="_Toc247459997"/>
      <w:r>
        <w:rPr>
          <w:rFonts w:hint="eastAsia"/>
        </w:rPr>
        <w:t>接口列表</w:t>
      </w:r>
      <w:bookmarkEnd w:id="226"/>
      <w:bookmarkEnd w:id="227"/>
    </w:p>
    <w:p w14:paraId="2D5652DE" w14:textId="77777777" w:rsidR="00423EEA" w:rsidRPr="00423EEA" w:rsidRDefault="00423EEA" w:rsidP="00AE54AE">
      <w:pPr>
        <w:pStyle w:val="af2"/>
        <w:rPr>
          <w:rFonts w:hint="eastAsia"/>
        </w:rPr>
      </w:pPr>
      <w:r>
        <w:rPr>
          <w:rFonts w:hint="eastAsia"/>
        </w:rPr>
        <w:t>罗列本</w:t>
      </w:r>
      <w:r w:rsidR="00FC713F">
        <w:rPr>
          <w:rFonts w:hint="eastAsia"/>
        </w:rPr>
        <w:t>最小</w:t>
      </w:r>
      <w:r w:rsidR="00FC713F">
        <w:rPr>
          <w:rFonts w:hint="eastAsia"/>
        </w:rPr>
        <w:t>CI</w:t>
      </w:r>
      <w:r>
        <w:rPr>
          <w:rFonts w:hint="eastAsia"/>
        </w:rPr>
        <w:t>提供的接口，详细的接口描述可参考</w:t>
      </w:r>
      <w:r w:rsidR="00411C68">
        <w:rPr>
          <w:rFonts w:hint="eastAsia"/>
        </w:rPr>
        <w:t>5</w:t>
      </w:r>
      <w:r>
        <w:rPr>
          <w:rFonts w:hint="eastAsia"/>
        </w:rPr>
        <w:t>.</w:t>
      </w:r>
      <w:r w:rsidR="00411C68">
        <w:rPr>
          <w:rFonts w:hint="eastAsia"/>
        </w:rPr>
        <w:t>3</w:t>
      </w:r>
      <w:r w:rsidR="00411C68">
        <w:rPr>
          <w:rFonts w:hint="eastAsia"/>
        </w:rPr>
        <w:t>最小</w:t>
      </w:r>
      <w:r w:rsidR="00411C68">
        <w:rPr>
          <w:rFonts w:hint="eastAsia"/>
        </w:rPr>
        <w:t>CI</w:t>
      </w:r>
      <w:r>
        <w:rPr>
          <w:rFonts w:hint="eastAsia"/>
        </w:rPr>
        <w:t>间</w:t>
      </w:r>
      <w:r w:rsidRPr="00BE22A2">
        <w:rPr>
          <w:rFonts w:hint="eastAsia"/>
        </w:rPr>
        <w:t>接口</w:t>
      </w:r>
      <w:r>
        <w:rPr>
          <w:rFonts w:hint="eastAsia"/>
        </w:rPr>
        <w:t>部分。</w:t>
      </w:r>
    </w:p>
    <w:p w14:paraId="63B5E27E" w14:textId="77777777" w:rsidR="008637A3" w:rsidRDefault="008637A3" w:rsidP="008637A3">
      <w:pPr>
        <w:pStyle w:val="3"/>
        <w:numPr>
          <w:ilvl w:val="2"/>
          <w:numId w:val="9"/>
        </w:numPr>
        <w:rPr>
          <w:rFonts w:hint="eastAsia"/>
        </w:rPr>
      </w:pPr>
      <w:bookmarkStart w:id="228" w:name="_Toc60050465"/>
      <w:bookmarkStart w:id="229" w:name="_Toc247459998"/>
      <w:r>
        <w:rPr>
          <w:rFonts w:hint="eastAsia"/>
        </w:rPr>
        <w:t>最小</w:t>
      </w:r>
      <w:r>
        <w:rPr>
          <w:rFonts w:hint="eastAsia"/>
        </w:rPr>
        <w:t>CI</w:t>
      </w:r>
      <w:r>
        <w:rPr>
          <w:rFonts w:hint="eastAsia"/>
        </w:rPr>
        <w:t>设计约束</w:t>
      </w:r>
      <w:bookmarkEnd w:id="228"/>
      <w:bookmarkEnd w:id="229"/>
    </w:p>
    <w:p w14:paraId="53BEDF6D" w14:textId="77777777" w:rsidR="004B19D9" w:rsidRDefault="004B19D9" w:rsidP="004B19D9">
      <w:pPr>
        <w:pStyle w:val="af2"/>
      </w:pPr>
      <w:r w:rsidRPr="00163575">
        <w:rPr>
          <w:rFonts w:hint="eastAsia"/>
        </w:rPr>
        <w:t>概要介绍</w:t>
      </w:r>
      <w:r>
        <w:rPr>
          <w:rFonts w:hint="eastAsia"/>
        </w:rPr>
        <w:t>最小</w:t>
      </w:r>
      <w:r>
        <w:rPr>
          <w:rFonts w:hint="eastAsia"/>
        </w:rPr>
        <w:t>CI</w:t>
      </w:r>
      <w:r w:rsidRPr="00163575">
        <w:rPr>
          <w:rFonts w:hint="eastAsia"/>
        </w:rPr>
        <w:t>的设计方案。</w:t>
      </w:r>
      <w:r w:rsidR="000E2240">
        <w:rPr>
          <w:rFonts w:hint="eastAsia"/>
        </w:rPr>
        <w:t>必要的话，可以进一步对最小</w:t>
      </w:r>
      <w:r w:rsidR="000E2240">
        <w:rPr>
          <w:rFonts w:hint="eastAsia"/>
        </w:rPr>
        <w:t>CI</w:t>
      </w:r>
      <w:r w:rsidR="000E2240">
        <w:rPr>
          <w:rFonts w:hint="eastAsia"/>
        </w:rPr>
        <w:t>内部做一些约束和限定</w:t>
      </w:r>
    </w:p>
    <w:p w14:paraId="5C8E48C4" w14:textId="77777777" w:rsidR="00FE2D21" w:rsidRPr="00163575" w:rsidRDefault="00FE2D21" w:rsidP="00FE2D21">
      <w:pPr>
        <w:pStyle w:val="af2"/>
        <w:rPr>
          <w:rFonts w:hint="eastAsia"/>
        </w:rPr>
      </w:pPr>
      <w:r w:rsidRPr="00163575">
        <w:rPr>
          <w:rFonts w:hint="eastAsia"/>
        </w:rPr>
        <w:t>如果有，要特别描述以下内容：</w:t>
      </w:r>
    </w:p>
    <w:p w14:paraId="598A5DD2" w14:textId="77777777" w:rsidR="00FE2D21" w:rsidRPr="00163575" w:rsidRDefault="00FE2D21" w:rsidP="00FE2D21">
      <w:pPr>
        <w:pStyle w:val="af2"/>
      </w:pPr>
      <w:r w:rsidRPr="00163575">
        <w:rPr>
          <w:rFonts w:hint="eastAsia"/>
        </w:rPr>
        <w:t>（</w:t>
      </w:r>
      <w:r w:rsidRPr="00163575">
        <w:rPr>
          <w:rFonts w:hint="eastAsia"/>
        </w:rPr>
        <w:t>1</w:t>
      </w:r>
      <w:r w:rsidRPr="00163575">
        <w:rPr>
          <w:rFonts w:hint="eastAsia"/>
        </w:rPr>
        <w:t>）</w:t>
      </w:r>
      <w:r w:rsidRPr="00163575">
        <w:t xml:space="preserve"> </w:t>
      </w:r>
      <w:r w:rsidRPr="00163575">
        <w:rPr>
          <w:rFonts w:hint="eastAsia"/>
        </w:rPr>
        <w:t>关键器件</w:t>
      </w:r>
      <w:r>
        <w:rPr>
          <w:rFonts w:hint="eastAsia"/>
        </w:rPr>
        <w:t>或部件选型</w:t>
      </w:r>
    </w:p>
    <w:p w14:paraId="2C3E1A3B" w14:textId="77777777" w:rsidR="00FE2D21" w:rsidRDefault="00FE2D21" w:rsidP="00FE2D21">
      <w:pPr>
        <w:pStyle w:val="af2"/>
        <w:rPr>
          <w:rFonts w:hint="eastAsia"/>
        </w:rPr>
      </w:pPr>
      <w:r>
        <w:rPr>
          <w:rFonts w:hint="eastAsia"/>
        </w:rPr>
        <w:t>从需求的角度论证所选的关键器件可以满足功能、性能（包括可靠性等）和成本等方面的要求。</w:t>
      </w:r>
    </w:p>
    <w:p w14:paraId="65811436" w14:textId="77777777" w:rsidR="00FE2D21" w:rsidRPr="00163575" w:rsidRDefault="00FE2D21" w:rsidP="00FE2D21">
      <w:pPr>
        <w:pStyle w:val="af2"/>
      </w:pPr>
      <w:r w:rsidRPr="00163575">
        <w:rPr>
          <w:rFonts w:hint="eastAsia"/>
        </w:rPr>
        <w:t>（</w:t>
      </w:r>
      <w:r>
        <w:rPr>
          <w:rFonts w:hint="eastAsia"/>
        </w:rPr>
        <w:t>2</w:t>
      </w:r>
      <w:r w:rsidRPr="00163575">
        <w:rPr>
          <w:rFonts w:hint="eastAsia"/>
        </w:rPr>
        <w:t>）</w:t>
      </w:r>
      <w:r w:rsidRPr="00163575">
        <w:t xml:space="preserve"> </w:t>
      </w:r>
      <w:r w:rsidRPr="00163575">
        <w:rPr>
          <w:rFonts w:hint="eastAsia"/>
        </w:rPr>
        <w:t>连接设计方案</w:t>
      </w:r>
    </w:p>
    <w:p w14:paraId="23F14019" w14:textId="77777777" w:rsidR="00FE2D21" w:rsidRPr="00163575" w:rsidRDefault="00FE2D21" w:rsidP="00FE2D21">
      <w:pPr>
        <w:pStyle w:val="af2"/>
      </w:pPr>
      <w:r w:rsidRPr="00163575">
        <w:rPr>
          <w:rFonts w:hint="eastAsia"/>
        </w:rPr>
        <w:t>说明本产品关键接插件类型、线缆连接部位，连接指标要求，设计方案。</w:t>
      </w:r>
    </w:p>
    <w:p w14:paraId="7934C8CF" w14:textId="77777777" w:rsidR="00FE2D21" w:rsidRDefault="00FE2D21" w:rsidP="00FE2D21">
      <w:pPr>
        <w:pStyle w:val="af2"/>
        <w:rPr>
          <w:rFonts w:hint="eastAsia"/>
        </w:rPr>
      </w:pPr>
      <w:r>
        <w:rPr>
          <w:rFonts w:hint="eastAsia"/>
        </w:rPr>
        <w:t>（</w:t>
      </w:r>
      <w:r>
        <w:rPr>
          <w:rFonts w:hint="eastAsia"/>
        </w:rPr>
        <w:t>3</w:t>
      </w:r>
      <w:r>
        <w:rPr>
          <w:rFonts w:hint="eastAsia"/>
        </w:rPr>
        <w:t>）电气特性描述</w:t>
      </w:r>
    </w:p>
    <w:p w14:paraId="7908A335" w14:textId="77777777" w:rsidR="00FE2D21" w:rsidRDefault="00FE2D21" w:rsidP="00FE2D21">
      <w:pPr>
        <w:pStyle w:val="af2"/>
      </w:pPr>
      <w:r w:rsidRPr="005A7C66">
        <w:rPr>
          <w:rFonts w:hint="eastAsia"/>
        </w:rPr>
        <w:t>主要描述各单板的电气特性，包括功耗等</w:t>
      </w:r>
    </w:p>
    <w:p w14:paraId="5B6A2BC0" w14:textId="77777777" w:rsidR="00FE2D21" w:rsidRDefault="00FE2D21" w:rsidP="00FE2D21">
      <w:pPr>
        <w:pStyle w:val="af2"/>
      </w:pPr>
      <w:r>
        <w:rPr>
          <w:rFonts w:hint="eastAsia"/>
        </w:rPr>
        <w:t>（</w:t>
      </w:r>
      <w:r>
        <w:rPr>
          <w:rFonts w:hint="eastAsia"/>
        </w:rPr>
        <w:t>4</w:t>
      </w:r>
      <w:r>
        <w:rPr>
          <w:rFonts w:hint="eastAsia"/>
        </w:rPr>
        <w:t>）单板结构尺寸要求</w:t>
      </w:r>
    </w:p>
    <w:p w14:paraId="131D5C90" w14:textId="77777777" w:rsidR="00FE2D21" w:rsidRPr="00FE2D21" w:rsidRDefault="00FE2D21" w:rsidP="00FE2D21">
      <w:pPr>
        <w:pStyle w:val="af2"/>
      </w:pPr>
      <w:r w:rsidRPr="005A7C66">
        <w:rPr>
          <w:rFonts w:hint="eastAsia"/>
        </w:rPr>
        <w:t>单板机械结构：</w:t>
      </w:r>
      <w:r w:rsidRPr="005A7C66">
        <w:t xml:space="preserve"> </w:t>
      </w:r>
      <w:r w:rsidRPr="005A7C66">
        <w:rPr>
          <w:rFonts w:hint="eastAsia"/>
        </w:rPr>
        <w:t>单板的机械结构与尺寸，扣板的机械结构，</w:t>
      </w:r>
      <w:r w:rsidRPr="005A7C66">
        <w:t xml:space="preserve"> </w:t>
      </w:r>
      <w:r w:rsidRPr="005A7C66">
        <w:rPr>
          <w:rFonts w:hint="eastAsia"/>
        </w:rPr>
        <w:t>背板机械结构和尺寸。</w:t>
      </w:r>
    </w:p>
    <w:p w14:paraId="6874C4CB" w14:textId="77777777" w:rsidR="008637A3" w:rsidRDefault="008637A3" w:rsidP="008637A3">
      <w:pPr>
        <w:pStyle w:val="af2"/>
        <w:rPr>
          <w:rFonts w:hint="eastAsia"/>
        </w:rPr>
      </w:pPr>
      <w:r>
        <w:rPr>
          <w:rFonts w:hint="eastAsia"/>
        </w:rPr>
        <w:t>如果是外购，则</w:t>
      </w:r>
      <w:r w:rsidR="002504D0">
        <w:rPr>
          <w:rFonts w:hint="eastAsia"/>
        </w:rPr>
        <w:t>应</w:t>
      </w:r>
      <w:r w:rsidR="00034437">
        <w:rPr>
          <w:rFonts w:hint="eastAsia"/>
        </w:rPr>
        <w:t>描述其</w:t>
      </w:r>
      <w:r w:rsidRPr="003862BC">
        <w:rPr>
          <w:rFonts w:hint="eastAsia"/>
        </w:rPr>
        <w:t>规格包括配置</w:t>
      </w:r>
      <w:r>
        <w:rPr>
          <w:rFonts w:hint="eastAsia"/>
        </w:rPr>
        <w:t>、</w:t>
      </w:r>
      <w:r w:rsidRPr="003862BC">
        <w:rPr>
          <w:rFonts w:hint="eastAsia"/>
        </w:rPr>
        <w:t>性能</w:t>
      </w:r>
      <w:r>
        <w:rPr>
          <w:rFonts w:hint="eastAsia"/>
        </w:rPr>
        <w:t>、</w:t>
      </w:r>
      <w:r w:rsidRPr="003862BC">
        <w:rPr>
          <w:rFonts w:hint="eastAsia"/>
        </w:rPr>
        <w:t>价格成本</w:t>
      </w:r>
      <w:r>
        <w:rPr>
          <w:rFonts w:hint="eastAsia"/>
        </w:rPr>
        <w:t>、</w:t>
      </w:r>
      <w:r w:rsidRPr="003862BC">
        <w:rPr>
          <w:rFonts w:hint="eastAsia"/>
        </w:rPr>
        <w:t>操作系统</w:t>
      </w:r>
      <w:r>
        <w:rPr>
          <w:rFonts w:hint="eastAsia"/>
        </w:rPr>
        <w:t>、</w:t>
      </w:r>
      <w:r w:rsidRPr="003862BC">
        <w:rPr>
          <w:rFonts w:hint="eastAsia"/>
        </w:rPr>
        <w:t>应用平台</w:t>
      </w:r>
      <w:r>
        <w:rPr>
          <w:rFonts w:hint="eastAsia"/>
        </w:rPr>
        <w:t>、</w:t>
      </w:r>
      <w:r w:rsidRPr="003862BC">
        <w:rPr>
          <w:rFonts w:hint="eastAsia"/>
        </w:rPr>
        <w:t>应用环境等。根据产品实际应用明确</w:t>
      </w:r>
      <w:r w:rsidR="00034437">
        <w:rPr>
          <w:rFonts w:hint="eastAsia"/>
        </w:rPr>
        <w:t>其</w:t>
      </w:r>
      <w:r w:rsidRPr="003862BC">
        <w:rPr>
          <w:rFonts w:hint="eastAsia"/>
        </w:rPr>
        <w:t>需要达到的可用度。</w:t>
      </w:r>
      <w:r w:rsidR="009E199F">
        <w:rPr>
          <w:rFonts w:hint="eastAsia"/>
        </w:rPr>
        <w:t>例如外购件</w:t>
      </w:r>
      <w:r w:rsidRPr="003862BC">
        <w:rPr>
          <w:rFonts w:hint="eastAsia"/>
        </w:rPr>
        <w:t>的</w:t>
      </w:r>
      <w:r w:rsidRPr="003862BC">
        <w:t>MTBF</w:t>
      </w:r>
      <w:r w:rsidRPr="003862BC">
        <w:rPr>
          <w:rFonts w:hint="eastAsia"/>
        </w:rPr>
        <w:t>和最大</w:t>
      </w:r>
      <w:r w:rsidRPr="003862BC">
        <w:t>MTTR</w:t>
      </w:r>
      <w:r w:rsidR="009E199F">
        <w:rPr>
          <w:rFonts w:hint="eastAsia"/>
        </w:rPr>
        <w:t>，</w:t>
      </w:r>
      <w:r w:rsidRPr="003862BC">
        <w:rPr>
          <w:rFonts w:hint="eastAsia"/>
        </w:rPr>
        <w:t>进行</w:t>
      </w:r>
      <w:r w:rsidRPr="003862BC">
        <w:t>FMEA</w:t>
      </w:r>
      <w:r w:rsidRPr="003862BC">
        <w:rPr>
          <w:rFonts w:hint="eastAsia"/>
        </w:rPr>
        <w:t>分析，明确</w:t>
      </w:r>
      <w:r w:rsidR="009E199F">
        <w:rPr>
          <w:rFonts w:hint="eastAsia"/>
        </w:rPr>
        <w:t>其</w:t>
      </w:r>
      <w:r w:rsidRPr="003862BC">
        <w:rPr>
          <w:rFonts w:hint="eastAsia"/>
        </w:rPr>
        <w:t>故障对系统所造成的影响度</w:t>
      </w:r>
      <w:r w:rsidR="009E199F">
        <w:rPr>
          <w:rFonts w:hint="eastAsia"/>
        </w:rPr>
        <w:t>等</w:t>
      </w:r>
      <w:r w:rsidRPr="003862BC">
        <w:rPr>
          <w:rFonts w:hint="eastAsia"/>
        </w:rPr>
        <w:t>。</w:t>
      </w:r>
    </w:p>
    <w:p w14:paraId="62AEA0B2" w14:textId="77777777" w:rsidR="00DF0864" w:rsidRPr="00DF0864" w:rsidRDefault="00DF0864" w:rsidP="00DF0864">
      <w:pPr>
        <w:pStyle w:val="WordPro0"/>
        <w:rPr>
          <w:rFonts w:hint="eastAsia"/>
        </w:rPr>
      </w:pPr>
    </w:p>
    <w:p w14:paraId="6057BDA7" w14:textId="77777777" w:rsidR="00002BA1" w:rsidRPr="00BE22A2" w:rsidRDefault="00002BA1" w:rsidP="006A4C7E">
      <w:pPr>
        <w:pStyle w:val="1"/>
        <w:tabs>
          <w:tab w:val="clear" w:pos="630"/>
          <w:tab w:val="num" w:pos="284"/>
        </w:tabs>
        <w:ind w:hanging="630"/>
        <w:rPr>
          <w:rFonts w:hint="eastAsia"/>
          <w:color w:val="000000"/>
        </w:rPr>
      </w:pPr>
      <w:bookmarkStart w:id="230" w:name="_Toc61940881"/>
      <w:bookmarkStart w:id="231" w:name="_Toc64112847"/>
      <w:bookmarkStart w:id="232" w:name="_Toc61940882"/>
      <w:bookmarkStart w:id="233" w:name="_Toc64112848"/>
      <w:bookmarkStart w:id="234" w:name="_Toc61940883"/>
      <w:bookmarkStart w:id="235" w:name="_Toc64112849"/>
      <w:bookmarkStart w:id="236" w:name="_Toc61940885"/>
      <w:bookmarkStart w:id="237" w:name="_Toc64112851"/>
      <w:bookmarkStart w:id="238" w:name="_Toc61940886"/>
      <w:bookmarkStart w:id="239" w:name="_Toc64112852"/>
      <w:bookmarkStart w:id="240" w:name="_Toc61940887"/>
      <w:bookmarkStart w:id="241" w:name="_Toc64112853"/>
      <w:bookmarkStart w:id="242" w:name="_Toc61940888"/>
      <w:bookmarkStart w:id="243" w:name="_Toc64112854"/>
      <w:bookmarkStart w:id="244" w:name="_Toc61940889"/>
      <w:bookmarkStart w:id="245" w:name="_Toc64112855"/>
      <w:bookmarkStart w:id="246" w:name="_Toc61940890"/>
      <w:bookmarkStart w:id="247" w:name="_Toc64112856"/>
      <w:bookmarkStart w:id="248" w:name="_Toc61940891"/>
      <w:bookmarkStart w:id="249" w:name="_Toc64112857"/>
      <w:bookmarkStart w:id="250" w:name="_Toc61940892"/>
      <w:bookmarkStart w:id="251" w:name="_Toc64112858"/>
      <w:bookmarkStart w:id="252" w:name="_Toc61940893"/>
      <w:bookmarkStart w:id="253" w:name="_Toc64112859"/>
      <w:bookmarkStart w:id="254" w:name="_Toc61940894"/>
      <w:bookmarkStart w:id="255" w:name="_Toc64112860"/>
      <w:bookmarkStart w:id="256" w:name="_Toc61940895"/>
      <w:bookmarkStart w:id="257" w:name="_Toc64112861"/>
      <w:bookmarkStart w:id="258" w:name="_Toc61940896"/>
      <w:bookmarkStart w:id="259" w:name="_Toc64112862"/>
      <w:bookmarkStart w:id="260" w:name="_Toc61940897"/>
      <w:bookmarkStart w:id="261" w:name="_Toc64112863"/>
      <w:bookmarkStart w:id="262" w:name="_Toc61940898"/>
      <w:bookmarkStart w:id="263" w:name="_Toc64112864"/>
      <w:bookmarkStart w:id="264" w:name="_Toc61940901"/>
      <w:bookmarkStart w:id="265" w:name="_Toc64112867"/>
      <w:bookmarkStart w:id="266" w:name="_Toc61940903"/>
      <w:bookmarkStart w:id="267" w:name="_Toc64112869"/>
      <w:bookmarkStart w:id="268" w:name="_Toc61940904"/>
      <w:bookmarkStart w:id="269" w:name="_Toc64112870"/>
      <w:bookmarkStart w:id="270" w:name="_Toc61940905"/>
      <w:bookmarkStart w:id="271" w:name="_Toc64112871"/>
      <w:bookmarkStart w:id="272" w:name="_Toc61940906"/>
      <w:bookmarkStart w:id="273" w:name="_Toc64112872"/>
      <w:bookmarkStart w:id="274" w:name="_Toc61940907"/>
      <w:bookmarkStart w:id="275" w:name="_Toc64112873"/>
      <w:bookmarkStart w:id="276" w:name="_Toc61940908"/>
      <w:bookmarkStart w:id="277" w:name="_Toc64112874"/>
      <w:bookmarkStart w:id="278" w:name="_Toc61940909"/>
      <w:bookmarkStart w:id="279" w:name="_Toc64112875"/>
      <w:bookmarkStart w:id="280" w:name="_Toc61940911"/>
      <w:bookmarkStart w:id="281" w:name="_Toc64112877"/>
      <w:bookmarkStart w:id="282" w:name="_Toc61940912"/>
      <w:bookmarkStart w:id="283" w:name="_Toc64112878"/>
      <w:bookmarkStart w:id="284" w:name="_Toc61940913"/>
      <w:bookmarkStart w:id="285" w:name="_Toc64112879"/>
      <w:bookmarkStart w:id="286" w:name="_Toc61940914"/>
      <w:bookmarkStart w:id="287" w:name="_Toc64112880"/>
      <w:bookmarkStart w:id="288" w:name="_Toc61940915"/>
      <w:bookmarkStart w:id="289" w:name="_Toc64112881"/>
      <w:bookmarkStart w:id="290" w:name="_Toc61940917"/>
      <w:bookmarkStart w:id="291" w:name="_Toc64112883"/>
      <w:bookmarkStart w:id="292" w:name="_Toc61940918"/>
      <w:bookmarkStart w:id="293" w:name="_Toc64112884"/>
      <w:bookmarkStart w:id="294" w:name="_Toc61940919"/>
      <w:bookmarkStart w:id="295" w:name="_Toc64112885"/>
      <w:bookmarkStart w:id="296" w:name="_Toc61940920"/>
      <w:bookmarkStart w:id="297" w:name="_Toc64112886"/>
      <w:bookmarkStart w:id="298" w:name="_Toc61940921"/>
      <w:bookmarkStart w:id="299" w:name="_Toc64112887"/>
      <w:bookmarkStart w:id="300" w:name="_Toc61940922"/>
      <w:bookmarkStart w:id="301" w:name="_Toc64112888"/>
      <w:bookmarkStart w:id="302" w:name="_Toc61940924"/>
      <w:bookmarkStart w:id="303" w:name="_Toc64112890"/>
      <w:bookmarkStart w:id="304" w:name="_Toc61940928"/>
      <w:bookmarkStart w:id="305" w:name="_Toc64112894"/>
      <w:bookmarkStart w:id="306" w:name="_Toc61940934"/>
      <w:bookmarkStart w:id="307" w:name="_Toc64112900"/>
      <w:bookmarkStart w:id="308" w:name="_Toc61940935"/>
      <w:bookmarkStart w:id="309" w:name="_Toc64112901"/>
      <w:bookmarkStart w:id="310" w:name="_Toc61940936"/>
      <w:bookmarkStart w:id="311" w:name="_Toc64112902"/>
      <w:bookmarkStart w:id="312" w:name="_Toc61940937"/>
      <w:bookmarkStart w:id="313" w:name="_Toc64112903"/>
      <w:bookmarkStart w:id="314" w:name="_Toc61940938"/>
      <w:bookmarkStart w:id="315" w:name="_Toc64112904"/>
      <w:bookmarkStart w:id="316" w:name="_Toc61940939"/>
      <w:bookmarkStart w:id="317" w:name="_Toc64112905"/>
      <w:bookmarkStart w:id="318" w:name="_Toc61940940"/>
      <w:bookmarkStart w:id="319" w:name="_Toc64112906"/>
      <w:bookmarkStart w:id="320" w:name="_Toc61940941"/>
      <w:bookmarkStart w:id="321" w:name="_Toc64112907"/>
      <w:bookmarkStart w:id="322" w:name="_Toc61940942"/>
      <w:bookmarkStart w:id="323" w:name="_Toc64112908"/>
      <w:bookmarkStart w:id="324" w:name="_Toc61940943"/>
      <w:bookmarkStart w:id="325" w:name="_Toc64112909"/>
      <w:bookmarkStart w:id="326" w:name="_Toc61940944"/>
      <w:bookmarkStart w:id="327" w:name="_Toc64112910"/>
      <w:bookmarkStart w:id="328" w:name="_Toc61940945"/>
      <w:bookmarkStart w:id="329" w:name="_Toc64112911"/>
      <w:bookmarkStart w:id="330" w:name="_Toc61940946"/>
      <w:bookmarkStart w:id="331" w:name="_Toc64112912"/>
      <w:bookmarkStart w:id="332" w:name="_Toc61940947"/>
      <w:bookmarkStart w:id="333" w:name="_Toc64112913"/>
      <w:bookmarkStart w:id="334" w:name="_Toc61940948"/>
      <w:bookmarkStart w:id="335" w:name="_Toc64112914"/>
      <w:bookmarkStart w:id="336" w:name="_Toc61940949"/>
      <w:bookmarkStart w:id="337" w:name="_Toc64112915"/>
      <w:bookmarkStart w:id="338" w:name="_Toc61940951"/>
      <w:bookmarkStart w:id="339" w:name="_Toc64112917"/>
      <w:bookmarkStart w:id="340" w:name="_Toc61940952"/>
      <w:bookmarkStart w:id="341" w:name="_Toc64112918"/>
      <w:bookmarkStart w:id="342" w:name="_Toc61940953"/>
      <w:bookmarkStart w:id="343" w:name="_Toc64112919"/>
      <w:bookmarkStart w:id="344" w:name="_Toc61940954"/>
      <w:bookmarkStart w:id="345" w:name="_Toc64112920"/>
      <w:bookmarkStart w:id="346" w:name="_Toc61940955"/>
      <w:bookmarkStart w:id="347" w:name="_Toc64112921"/>
      <w:bookmarkStart w:id="348" w:name="_Toc61940956"/>
      <w:bookmarkStart w:id="349" w:name="_Toc64112922"/>
      <w:bookmarkStart w:id="350" w:name="_Toc60050466"/>
      <w:bookmarkStart w:id="351" w:name="_Toc24745999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r>
        <w:rPr>
          <w:rFonts w:hint="eastAsia"/>
          <w:color w:val="000000"/>
        </w:rPr>
        <w:t>系统</w:t>
      </w:r>
      <w:r w:rsidRPr="00BE22A2">
        <w:rPr>
          <w:rFonts w:hint="eastAsia"/>
          <w:color w:val="000000"/>
        </w:rPr>
        <w:t>软件</w:t>
      </w:r>
      <w:r>
        <w:rPr>
          <w:rFonts w:hint="eastAsia"/>
          <w:color w:val="000000"/>
        </w:rPr>
        <w:t>配置描述</w:t>
      </w:r>
      <w:bookmarkEnd w:id="350"/>
      <w:bookmarkEnd w:id="351"/>
    </w:p>
    <w:p w14:paraId="2113AC93" w14:textId="77777777" w:rsidR="00002BA1" w:rsidRDefault="00002BA1" w:rsidP="00002BA1">
      <w:pPr>
        <w:pStyle w:val="2"/>
        <w:numPr>
          <w:ilvl w:val="1"/>
          <w:numId w:val="9"/>
        </w:numPr>
        <w:rPr>
          <w:rFonts w:hint="eastAsia"/>
          <w:color w:val="000000"/>
        </w:rPr>
      </w:pPr>
      <w:bookmarkStart w:id="352" w:name="_Toc60050467"/>
      <w:bookmarkStart w:id="353" w:name="_Toc247460000"/>
      <w:r>
        <w:rPr>
          <w:rFonts w:hint="eastAsia"/>
        </w:rPr>
        <w:t>系统</w:t>
      </w:r>
      <w:r>
        <w:rPr>
          <w:rFonts w:hint="eastAsia"/>
          <w:color w:val="000000"/>
        </w:rPr>
        <w:t>软件配置</w:t>
      </w:r>
      <w:bookmarkEnd w:id="352"/>
      <w:bookmarkEnd w:id="353"/>
    </w:p>
    <w:p w14:paraId="0AD05561" w14:textId="77777777" w:rsidR="00002BA1" w:rsidRDefault="00002BA1" w:rsidP="00002BA1">
      <w:pPr>
        <w:pStyle w:val="af2"/>
        <w:rPr>
          <w:rFonts w:hint="eastAsia"/>
        </w:rPr>
      </w:pPr>
      <w:r w:rsidRPr="00957FB8">
        <w:rPr>
          <w:rFonts w:hint="eastAsia"/>
        </w:rPr>
        <w:t>描述软件配置，包括</w:t>
      </w:r>
      <w:r w:rsidRPr="00957FB8">
        <w:t>OMC/</w:t>
      </w:r>
      <w:r w:rsidRPr="00957FB8">
        <w:rPr>
          <w:rFonts w:hint="eastAsia"/>
        </w:rPr>
        <w:t>主控软件</w:t>
      </w:r>
      <w:r w:rsidRPr="00957FB8">
        <w:t>/</w:t>
      </w:r>
      <w:r w:rsidRPr="00957FB8">
        <w:rPr>
          <w:rFonts w:hint="eastAsia"/>
        </w:rPr>
        <w:t>单板软件</w:t>
      </w:r>
      <w:r w:rsidR="00EB1DB4">
        <w:rPr>
          <w:rFonts w:hint="eastAsia"/>
        </w:rPr>
        <w:t>以及现场应用软件</w:t>
      </w:r>
      <w:r w:rsidRPr="00957FB8">
        <w:rPr>
          <w:rFonts w:hint="eastAsia"/>
        </w:rPr>
        <w:t>等配置情况，要说明编号及简要功能</w:t>
      </w:r>
      <w:r>
        <w:rPr>
          <w:rFonts w:hint="eastAsia"/>
        </w:rPr>
        <w:t>。</w:t>
      </w:r>
    </w:p>
    <w:p w14:paraId="756812C6" w14:textId="77777777" w:rsidR="00002BA1" w:rsidRPr="00BE22A2" w:rsidRDefault="00002BA1" w:rsidP="00002BA1">
      <w:pPr>
        <w:pStyle w:val="2"/>
        <w:numPr>
          <w:ilvl w:val="1"/>
          <w:numId w:val="9"/>
        </w:numPr>
        <w:rPr>
          <w:color w:val="000000"/>
        </w:rPr>
      </w:pPr>
      <w:bookmarkStart w:id="354" w:name="_Toc60050468"/>
      <w:bookmarkStart w:id="355" w:name="_Toc247460001"/>
      <w:r w:rsidRPr="00BE22A2">
        <w:rPr>
          <w:rFonts w:ascii="宋体" w:cs="宋体" w:hint="eastAsia"/>
          <w:color w:val="000000"/>
        </w:rPr>
        <w:lastRenderedPageBreak/>
        <w:t>软件包描述</w:t>
      </w:r>
      <w:bookmarkEnd w:id="354"/>
      <w:bookmarkEnd w:id="355"/>
    </w:p>
    <w:p w14:paraId="34A51A09" w14:textId="77777777" w:rsidR="00002BA1" w:rsidRPr="00BE22A2" w:rsidRDefault="00002BA1" w:rsidP="00002BA1">
      <w:pPr>
        <w:pStyle w:val="3"/>
        <w:numPr>
          <w:ilvl w:val="2"/>
          <w:numId w:val="9"/>
        </w:numPr>
        <w:rPr>
          <w:color w:val="000000"/>
        </w:rPr>
      </w:pPr>
      <w:bookmarkStart w:id="356" w:name="_Toc60050469"/>
      <w:bookmarkStart w:id="357" w:name="_Toc247460002"/>
      <w:r w:rsidRPr="00BE22A2">
        <w:rPr>
          <w:rFonts w:hint="eastAsia"/>
          <w:color w:val="000000"/>
        </w:rPr>
        <w:t>软件包结构</w:t>
      </w:r>
      <w:bookmarkEnd w:id="356"/>
      <w:bookmarkEnd w:id="357"/>
    </w:p>
    <w:p w14:paraId="3CE49885" w14:textId="77777777" w:rsidR="00002BA1" w:rsidRDefault="00002BA1" w:rsidP="00002BA1">
      <w:pPr>
        <w:pStyle w:val="af2"/>
        <w:rPr>
          <w:rFonts w:hint="eastAsia"/>
        </w:rPr>
      </w:pPr>
      <w:r w:rsidRPr="00163575">
        <w:rPr>
          <w:rFonts w:hint="eastAsia"/>
        </w:rPr>
        <w:t>描述发布时，软件包所包含的所有软件的内容</w:t>
      </w:r>
      <w:r>
        <w:rPr>
          <w:rFonts w:hint="eastAsia"/>
        </w:rPr>
        <w:t>。</w:t>
      </w:r>
    </w:p>
    <w:p w14:paraId="28BC0A92" w14:textId="77777777" w:rsidR="00002BA1" w:rsidRPr="00BE22A2" w:rsidRDefault="00002BA1" w:rsidP="00002BA1">
      <w:pPr>
        <w:pStyle w:val="3"/>
        <w:numPr>
          <w:ilvl w:val="2"/>
          <w:numId w:val="9"/>
        </w:numPr>
        <w:rPr>
          <w:color w:val="000000"/>
        </w:rPr>
      </w:pPr>
      <w:bookmarkStart w:id="358" w:name="_Toc60050470"/>
      <w:bookmarkStart w:id="359" w:name="_Toc247460003"/>
      <w:r w:rsidRPr="00BE22A2">
        <w:rPr>
          <w:rFonts w:hint="eastAsia"/>
          <w:color w:val="000000"/>
        </w:rPr>
        <w:t>发布介质</w:t>
      </w:r>
      <w:bookmarkEnd w:id="358"/>
      <w:bookmarkEnd w:id="359"/>
    </w:p>
    <w:p w14:paraId="50EE5E3A" w14:textId="77777777" w:rsidR="00002BA1" w:rsidRDefault="00002BA1" w:rsidP="00002BA1">
      <w:pPr>
        <w:pStyle w:val="af2"/>
        <w:rPr>
          <w:rFonts w:hint="eastAsia"/>
        </w:rPr>
      </w:pPr>
      <w:r w:rsidRPr="00163575">
        <w:rPr>
          <w:rFonts w:hint="eastAsia"/>
        </w:rPr>
        <w:t>描述发布时，各软件载体</w:t>
      </w:r>
      <w:r>
        <w:rPr>
          <w:rFonts w:hint="eastAsia"/>
        </w:rPr>
        <w:t>。</w:t>
      </w:r>
    </w:p>
    <w:p w14:paraId="63A1B315" w14:textId="77777777" w:rsidR="00002BA1" w:rsidRPr="00BE22A2" w:rsidRDefault="00002BA1" w:rsidP="00002BA1">
      <w:pPr>
        <w:pStyle w:val="2"/>
        <w:numPr>
          <w:ilvl w:val="1"/>
          <w:numId w:val="9"/>
        </w:numPr>
      </w:pPr>
      <w:bookmarkStart w:id="360" w:name="_Toc60050471"/>
      <w:bookmarkStart w:id="361" w:name="_Toc247460004"/>
      <w:r w:rsidRPr="00BE22A2">
        <w:rPr>
          <w:rFonts w:hint="eastAsia"/>
        </w:rPr>
        <w:t>软件可安装性</w:t>
      </w:r>
      <w:bookmarkEnd w:id="360"/>
      <w:bookmarkEnd w:id="361"/>
    </w:p>
    <w:p w14:paraId="4D600891" w14:textId="77777777" w:rsidR="00002BA1" w:rsidRDefault="00002BA1" w:rsidP="00002BA1">
      <w:pPr>
        <w:pStyle w:val="af2"/>
        <w:rPr>
          <w:rFonts w:hint="eastAsia"/>
        </w:rPr>
      </w:pPr>
      <w:r w:rsidRPr="00163575">
        <w:rPr>
          <w:rFonts w:hint="eastAsia"/>
        </w:rPr>
        <w:t>描述软件安装方法，</w:t>
      </w:r>
      <w:r w:rsidRPr="00163575">
        <w:t xml:space="preserve"> </w:t>
      </w:r>
      <w:r w:rsidRPr="00163575">
        <w:rPr>
          <w:rFonts w:hint="eastAsia"/>
        </w:rPr>
        <w:t>说明软件安装、加载、补丁等的安装规格，是否自动生成配置数据，默认初始数据</w:t>
      </w:r>
      <w:r>
        <w:rPr>
          <w:rFonts w:hint="eastAsia"/>
        </w:rPr>
        <w:t>。</w:t>
      </w:r>
    </w:p>
    <w:p w14:paraId="783577A4" w14:textId="77777777" w:rsidR="00002BA1" w:rsidRPr="00BE22A2" w:rsidRDefault="00002BA1" w:rsidP="006A4C7E">
      <w:pPr>
        <w:pStyle w:val="1"/>
        <w:tabs>
          <w:tab w:val="clear" w:pos="630"/>
          <w:tab w:val="num" w:pos="284"/>
        </w:tabs>
        <w:ind w:hanging="630"/>
        <w:rPr>
          <w:rFonts w:hint="eastAsia"/>
          <w:color w:val="000000"/>
        </w:rPr>
      </w:pPr>
      <w:bookmarkStart w:id="362" w:name="_Toc60050472"/>
      <w:bookmarkStart w:id="363" w:name="_Toc247460005"/>
      <w:r>
        <w:rPr>
          <w:rFonts w:hint="eastAsia"/>
          <w:color w:val="000000"/>
        </w:rPr>
        <w:t>系统</w:t>
      </w:r>
      <w:r w:rsidRPr="00BE22A2">
        <w:rPr>
          <w:rFonts w:hint="eastAsia"/>
          <w:color w:val="000000"/>
        </w:rPr>
        <w:t>硬件</w:t>
      </w:r>
      <w:r>
        <w:rPr>
          <w:rFonts w:hint="eastAsia"/>
          <w:color w:val="000000"/>
        </w:rPr>
        <w:t>配置描述</w:t>
      </w:r>
      <w:bookmarkEnd w:id="362"/>
      <w:bookmarkEnd w:id="363"/>
    </w:p>
    <w:p w14:paraId="363BCE08" w14:textId="77777777" w:rsidR="00002BA1" w:rsidRDefault="00002BA1" w:rsidP="006A4C7E">
      <w:pPr>
        <w:pStyle w:val="2"/>
        <w:numPr>
          <w:ilvl w:val="1"/>
          <w:numId w:val="9"/>
        </w:numPr>
        <w:rPr>
          <w:rFonts w:hint="eastAsia"/>
        </w:rPr>
      </w:pPr>
      <w:bookmarkStart w:id="364" w:name="_Toc60050473"/>
      <w:bookmarkStart w:id="365" w:name="_Toc247460006"/>
      <w:r>
        <w:rPr>
          <w:rFonts w:ascii="宋体" w:cs="宋体" w:hint="eastAsia"/>
        </w:rPr>
        <w:t>硬件配置</w:t>
      </w:r>
      <w:bookmarkEnd w:id="364"/>
      <w:bookmarkEnd w:id="365"/>
    </w:p>
    <w:p w14:paraId="2F5BE1B3" w14:textId="77777777" w:rsidR="00002BA1" w:rsidRDefault="00002BA1" w:rsidP="00002BA1">
      <w:pPr>
        <w:pStyle w:val="af2"/>
        <w:rPr>
          <w:rFonts w:hint="eastAsia"/>
        </w:rPr>
      </w:pPr>
      <w:r w:rsidRPr="0010627A">
        <w:rPr>
          <w:rFonts w:hint="eastAsia"/>
        </w:rPr>
        <w:t>描述主要应用中系统机柜</w:t>
      </w:r>
      <w:r w:rsidRPr="0010627A">
        <w:t>\</w:t>
      </w:r>
      <w:r w:rsidRPr="0010627A">
        <w:rPr>
          <w:rFonts w:hint="eastAsia"/>
        </w:rPr>
        <w:t>单板配置，需附图说明</w:t>
      </w:r>
      <w:r>
        <w:rPr>
          <w:rFonts w:hint="eastAsia"/>
        </w:rPr>
        <w:t>。</w:t>
      </w:r>
    </w:p>
    <w:p w14:paraId="72EE4CDE" w14:textId="77777777" w:rsidR="001D0506" w:rsidRPr="001D0506" w:rsidRDefault="001D0506" w:rsidP="001D0506">
      <w:pPr>
        <w:pStyle w:val="WordPro0"/>
        <w:spacing w:before="0" w:line="360" w:lineRule="auto"/>
        <w:rPr>
          <w:rFonts w:hint="eastAsia"/>
          <w:i/>
          <w:color w:val="0000FF"/>
        </w:rPr>
      </w:pPr>
      <w:r w:rsidRPr="001D0506">
        <w:rPr>
          <w:rFonts w:hint="eastAsia"/>
          <w:i/>
          <w:color w:val="0000FF"/>
        </w:rPr>
        <w:t>如果涉及对服务器、计算机的选型，请从优选库和路标库中选取，如果确有新的计算机、服务器需求，提供并完”通道审批”</w:t>
      </w:r>
      <w:r w:rsidRPr="001D0506">
        <w:rPr>
          <w:rFonts w:hint="eastAsia"/>
          <w:i/>
          <w:color w:val="0000FF"/>
        </w:rPr>
        <w:t xml:space="preserve"> </w:t>
      </w:r>
      <w:r w:rsidRPr="001D0506">
        <w:rPr>
          <w:rFonts w:hint="eastAsia"/>
          <w:i/>
          <w:color w:val="0000FF"/>
        </w:rPr>
        <w:t>电子流的审批。</w:t>
      </w:r>
    </w:p>
    <w:p w14:paraId="3B07CD5F" w14:textId="77777777" w:rsidR="001D0506" w:rsidRPr="001D0506" w:rsidRDefault="001D0506" w:rsidP="001D0506">
      <w:pPr>
        <w:pStyle w:val="WordPro0"/>
        <w:rPr>
          <w:rFonts w:hint="eastAsia"/>
        </w:rPr>
      </w:pPr>
    </w:p>
    <w:p w14:paraId="355E7E91" w14:textId="77777777" w:rsidR="00002BA1" w:rsidRPr="00BE22A2" w:rsidRDefault="00002BA1" w:rsidP="006A4C7E">
      <w:pPr>
        <w:pStyle w:val="2"/>
        <w:numPr>
          <w:ilvl w:val="1"/>
          <w:numId w:val="9"/>
        </w:numPr>
        <w:rPr>
          <w:rFonts w:hint="eastAsia"/>
          <w:color w:val="000000"/>
        </w:rPr>
      </w:pPr>
      <w:bookmarkStart w:id="366" w:name="_Toc60050474"/>
      <w:bookmarkStart w:id="367" w:name="_Toc247460007"/>
      <w:r w:rsidRPr="00BE22A2">
        <w:rPr>
          <w:rFonts w:hint="eastAsia"/>
          <w:color w:val="000000"/>
        </w:rPr>
        <w:t>产品数据结构描述</w:t>
      </w:r>
      <w:bookmarkEnd w:id="366"/>
      <w:bookmarkEnd w:id="367"/>
    </w:p>
    <w:p w14:paraId="052A5E57" w14:textId="77777777" w:rsidR="00002BA1" w:rsidRDefault="00002BA1" w:rsidP="00002BA1">
      <w:pPr>
        <w:pStyle w:val="af2"/>
        <w:rPr>
          <w:rFonts w:hint="eastAsia"/>
        </w:rPr>
      </w:pPr>
      <w:r w:rsidRPr="006F7FC0">
        <w:rPr>
          <w:rFonts w:hint="eastAsia"/>
        </w:rPr>
        <w:t>确立产品清单在</w:t>
      </w:r>
      <w:r w:rsidRPr="006F7FC0">
        <w:t>MRPII</w:t>
      </w:r>
      <w:r w:rsidRPr="006F7FC0">
        <w:rPr>
          <w:rFonts w:hint="eastAsia"/>
        </w:rPr>
        <w:t>中的组织（如：</w:t>
      </w:r>
      <w:r w:rsidRPr="006F7FC0">
        <w:t>HW-SDH)</w:t>
      </w:r>
      <w:r w:rsidRPr="006F7FC0">
        <w:rPr>
          <w:rFonts w:hint="eastAsia"/>
        </w:rPr>
        <w:t>（如果是综合类产品，还需提请公司级领导审批），确立新产品的大类分类编码</w:t>
      </w:r>
      <w:r w:rsidRPr="006F7FC0">
        <w:t>(</w:t>
      </w:r>
      <w:r w:rsidRPr="006F7FC0">
        <w:rPr>
          <w:rFonts w:hint="eastAsia"/>
        </w:rPr>
        <w:t>如</w:t>
      </w:r>
      <w:r w:rsidRPr="006F7FC0">
        <w:t>0103)</w:t>
      </w:r>
      <w:r w:rsidRPr="006F7FC0">
        <w:rPr>
          <w:rFonts w:hint="eastAsia"/>
        </w:rPr>
        <w:t>、产品系列代号及版本（如</w:t>
      </w:r>
      <w:r w:rsidRPr="006F7FC0">
        <w:t>SSA)</w:t>
      </w:r>
      <w:r w:rsidRPr="006F7FC0">
        <w:rPr>
          <w:rFonts w:hint="eastAsia"/>
        </w:rPr>
        <w:t>；画出包含清单主要模块的清单结构树，并对每个模块进行说明。</w:t>
      </w:r>
    </w:p>
    <w:p w14:paraId="4571E508" w14:textId="77777777" w:rsidR="00487A56" w:rsidRDefault="00487A56" w:rsidP="006A4C7E">
      <w:pPr>
        <w:pStyle w:val="1"/>
        <w:tabs>
          <w:tab w:val="clear" w:pos="630"/>
          <w:tab w:val="num" w:pos="284"/>
        </w:tabs>
        <w:ind w:hanging="630"/>
        <w:rPr>
          <w:rFonts w:hint="eastAsia"/>
          <w:color w:val="000000"/>
        </w:rPr>
      </w:pPr>
      <w:bookmarkStart w:id="368" w:name="_Toc234980326"/>
      <w:bookmarkStart w:id="369" w:name="_Toc247460008"/>
      <w:r>
        <w:rPr>
          <w:rFonts w:hint="eastAsia"/>
          <w:color w:val="000000"/>
        </w:rPr>
        <w:t>系统信息配置描述</w:t>
      </w:r>
      <w:bookmarkEnd w:id="368"/>
      <w:bookmarkEnd w:id="369"/>
    </w:p>
    <w:p w14:paraId="3D6C2AF0" w14:textId="77777777" w:rsidR="00487A56" w:rsidRDefault="00487A56" w:rsidP="006A4C7E">
      <w:pPr>
        <w:pStyle w:val="2"/>
        <w:numPr>
          <w:ilvl w:val="1"/>
          <w:numId w:val="9"/>
        </w:numPr>
        <w:rPr>
          <w:rFonts w:ascii="宋体" w:cs="宋体" w:hint="eastAsia"/>
        </w:rPr>
      </w:pPr>
      <w:bookmarkStart w:id="370" w:name="_Toc234142746"/>
      <w:bookmarkStart w:id="371" w:name="_Toc234980327"/>
      <w:bookmarkStart w:id="372" w:name="_Toc247460009"/>
      <w:bookmarkEnd w:id="370"/>
      <w:r>
        <w:rPr>
          <w:rFonts w:ascii="宋体" w:cs="宋体" w:hint="eastAsia"/>
        </w:rPr>
        <w:t>信息呈现方式</w:t>
      </w:r>
      <w:bookmarkEnd w:id="371"/>
      <w:bookmarkEnd w:id="372"/>
    </w:p>
    <w:p w14:paraId="79B81A84" w14:textId="77777777" w:rsidR="00487A56" w:rsidRPr="00EA3EC9" w:rsidRDefault="00487A56" w:rsidP="00487A56">
      <w:pPr>
        <w:pStyle w:val="af2"/>
        <w:rPr>
          <w:rFonts w:hint="eastAsia"/>
        </w:rPr>
      </w:pPr>
      <w:r w:rsidRPr="00BE4FFB">
        <w:rPr>
          <w:rFonts w:hint="eastAsia"/>
        </w:rPr>
        <w:t>确定产品各类信息的呈现方式，即信息的格式及存储方式。信息的格式指文本、图表、声音、三维动画、多媒体等；信息的存储方式指</w:t>
      </w:r>
      <w:r w:rsidRPr="00BE4FFB">
        <w:rPr>
          <w:rFonts w:hint="eastAsia"/>
        </w:rPr>
        <w:t>UI</w:t>
      </w:r>
      <w:r w:rsidRPr="00BE4FFB">
        <w:rPr>
          <w:rFonts w:hint="eastAsia"/>
        </w:rPr>
        <w:t>界面、嵌入式帮助、在线帮助、</w:t>
      </w:r>
      <w:r w:rsidRPr="00BE4FFB">
        <w:rPr>
          <w:rFonts w:hint="eastAsia"/>
        </w:rPr>
        <w:t>UA</w:t>
      </w:r>
      <w:r w:rsidRPr="00BE4FFB">
        <w:rPr>
          <w:rFonts w:hint="eastAsia"/>
        </w:rPr>
        <w:t>、纸件、</w:t>
      </w:r>
      <w:r w:rsidRPr="00BE4FFB">
        <w:rPr>
          <w:rFonts w:hint="eastAsia"/>
        </w:rPr>
        <w:t>Web</w:t>
      </w:r>
      <w:r w:rsidRPr="00BE4FFB">
        <w:rPr>
          <w:rFonts w:hint="eastAsia"/>
        </w:rPr>
        <w:t>、</w:t>
      </w:r>
      <w:r w:rsidRPr="00BE4FFB">
        <w:rPr>
          <w:rFonts w:hint="eastAsia"/>
        </w:rPr>
        <w:t>PDA</w:t>
      </w:r>
      <w:r w:rsidRPr="00BE4FFB">
        <w:rPr>
          <w:rFonts w:hint="eastAsia"/>
        </w:rPr>
        <w:t>、光盘等。</w:t>
      </w:r>
    </w:p>
    <w:p w14:paraId="26DE3849" w14:textId="77777777" w:rsidR="00487A56" w:rsidRDefault="00487A56" w:rsidP="006A4C7E">
      <w:pPr>
        <w:pStyle w:val="2"/>
        <w:numPr>
          <w:ilvl w:val="1"/>
          <w:numId w:val="9"/>
        </w:numPr>
      </w:pPr>
      <w:bookmarkStart w:id="373" w:name="_Toc234980328"/>
      <w:bookmarkStart w:id="374" w:name="_Toc247460010"/>
      <w:r>
        <w:rPr>
          <w:rFonts w:ascii="宋体" w:cs="宋体" w:hint="eastAsia"/>
        </w:rPr>
        <w:t>资料交付件清单</w:t>
      </w:r>
      <w:bookmarkEnd w:id="373"/>
      <w:bookmarkEnd w:id="374"/>
      <w:r>
        <w:t xml:space="preserve"> </w:t>
      </w:r>
    </w:p>
    <w:p w14:paraId="36220596" w14:textId="77777777" w:rsidR="00487A56" w:rsidRPr="008A5644" w:rsidRDefault="00487A56" w:rsidP="00487A56">
      <w:pPr>
        <w:pStyle w:val="af2"/>
        <w:rPr>
          <w:rFonts w:hint="eastAsia"/>
        </w:rPr>
      </w:pPr>
      <w:r w:rsidRPr="008A5644">
        <w:rPr>
          <w:rFonts w:hint="eastAsia"/>
        </w:rPr>
        <w:t>根据用户需求，参考《产品包资料清单》定义需要开发的资料交付件清单</w:t>
      </w:r>
      <w:r>
        <w:rPr>
          <w:rFonts w:hint="eastAsia"/>
        </w:rPr>
        <w:t>及语种需求</w:t>
      </w:r>
      <w:r w:rsidRPr="008A5644">
        <w:rPr>
          <w:rFonts w:hint="eastAsia"/>
        </w:rPr>
        <w:t>，明</w:t>
      </w:r>
      <w:r w:rsidRPr="008A5644">
        <w:rPr>
          <w:rFonts w:hint="eastAsia"/>
        </w:rPr>
        <w:lastRenderedPageBreak/>
        <w:t>确每个交付件的目标读者</w:t>
      </w:r>
      <w:r w:rsidRPr="008A5644">
        <w:rPr>
          <w:rFonts w:hint="eastAsia"/>
        </w:rPr>
        <w:t>(</w:t>
      </w:r>
      <w:r w:rsidRPr="008A5644">
        <w:rPr>
          <w:rFonts w:hint="eastAsia"/>
        </w:rPr>
        <w:t>如外部客户、</w:t>
      </w:r>
      <w:r w:rsidRPr="008A5644">
        <w:rPr>
          <w:rFonts w:hint="eastAsia"/>
        </w:rPr>
        <w:t>GTS</w:t>
      </w:r>
      <w:r w:rsidRPr="008A5644">
        <w:rPr>
          <w:rFonts w:hint="eastAsia"/>
        </w:rPr>
        <w:t>、行销、华大、供应链等</w:t>
      </w:r>
      <w:r w:rsidRPr="008A5644">
        <w:rPr>
          <w:rFonts w:hint="eastAsia"/>
        </w:rPr>
        <w:t>)</w:t>
      </w:r>
      <w:r w:rsidRPr="008A5644">
        <w:rPr>
          <w:rFonts w:hint="eastAsia"/>
        </w:rPr>
        <w:t>，明确哪些资料随</w:t>
      </w:r>
      <w:r>
        <w:rPr>
          <w:rFonts w:hint="eastAsia"/>
        </w:rPr>
        <w:t>t</w:t>
      </w:r>
      <w:r>
        <w:rPr>
          <w:rFonts w:hint="eastAsia"/>
        </w:rPr>
        <w:t>版本</w:t>
      </w:r>
      <w:r w:rsidRPr="008A5644">
        <w:rPr>
          <w:rFonts w:hint="eastAsia"/>
        </w:rPr>
        <w:t>发布，哪些</w:t>
      </w:r>
      <w:r>
        <w:rPr>
          <w:rFonts w:hint="eastAsia"/>
        </w:rPr>
        <w:t>随补丁发布，哪些</w:t>
      </w:r>
      <w:r w:rsidRPr="008A5644">
        <w:rPr>
          <w:rFonts w:hint="eastAsia"/>
        </w:rPr>
        <w:t>单独发布。</w:t>
      </w:r>
    </w:p>
    <w:tbl>
      <w:tblPr>
        <w:tblW w:w="10211" w:type="dxa"/>
        <w:tblInd w:w="103" w:type="dxa"/>
        <w:tblLook w:val="0000" w:firstRow="0" w:lastRow="0" w:firstColumn="0" w:lastColumn="0" w:noHBand="0" w:noVBand="0"/>
      </w:tblPr>
      <w:tblGrid>
        <w:gridCol w:w="1180"/>
        <w:gridCol w:w="2086"/>
        <w:gridCol w:w="1275"/>
        <w:gridCol w:w="1134"/>
        <w:gridCol w:w="1560"/>
        <w:gridCol w:w="1740"/>
        <w:gridCol w:w="1236"/>
      </w:tblGrid>
      <w:tr w:rsidR="00487A56" w:rsidRPr="00C9325B" w14:paraId="3BBEE7EB" w14:textId="77777777">
        <w:trPr>
          <w:trHeight w:val="495"/>
        </w:trPr>
        <w:tc>
          <w:tcPr>
            <w:tcW w:w="1180" w:type="dxa"/>
            <w:vMerge w:val="restart"/>
            <w:tcBorders>
              <w:top w:val="single" w:sz="4" w:space="0" w:color="auto"/>
              <w:left w:val="single" w:sz="4" w:space="0" w:color="auto"/>
              <w:bottom w:val="single" w:sz="4" w:space="0" w:color="auto"/>
              <w:right w:val="single" w:sz="4" w:space="0" w:color="auto"/>
            </w:tcBorders>
            <w:shd w:val="clear" w:color="auto" w:fill="C0C0C0"/>
            <w:vAlign w:val="center"/>
          </w:tcPr>
          <w:p w14:paraId="523D26C1" w14:textId="0E6901FE" w:rsidR="00487A56" w:rsidRPr="00EE3A88" w:rsidRDefault="00D03818" w:rsidP="002F0F08">
            <w:pPr>
              <w:widowControl/>
              <w:autoSpaceDE/>
              <w:autoSpaceDN/>
              <w:adjustRightInd/>
              <w:jc w:val="center"/>
              <w:rPr>
                <w:rFonts w:ascii="宋体" w:hAnsi="宋体" w:cs="宋体"/>
                <w:b/>
                <w:bCs/>
                <w:sz w:val="21"/>
                <w:szCs w:val="21"/>
              </w:rPr>
            </w:pPr>
            <w:r w:rsidRPr="00EE3A88">
              <w:rPr>
                <w:rFonts w:ascii="宋体" w:hAnsi="宋体" w:cs="宋体"/>
                <w:b/>
                <w:bCs/>
                <w:noProof/>
                <w:sz w:val="21"/>
                <w:szCs w:val="21"/>
              </w:rPr>
              <mc:AlternateContent>
                <mc:Choice Requires="wps">
                  <w:drawing>
                    <wp:anchor distT="0" distB="0" distL="114300" distR="114300" simplePos="0" relativeHeight="251658240" behindDoc="0" locked="0" layoutInCell="1" allowOverlap="1" wp14:anchorId="5833BF29" wp14:editId="55C5555F">
                      <wp:simplePos x="0" y="0"/>
                      <wp:positionH relativeFrom="column">
                        <wp:posOffset>0</wp:posOffset>
                      </wp:positionH>
                      <wp:positionV relativeFrom="paragraph">
                        <wp:posOffset>0</wp:posOffset>
                      </wp:positionV>
                      <wp:extent cx="9525" cy="9525"/>
                      <wp:effectExtent l="0" t="0" r="0" b="0"/>
                      <wp:wrapNone/>
                      <wp:docPr id="18" name="DtsShapeName" descr="EUR55612@28456579D7470DEGBB440C20869&gt;]869AdR51158@!!!!!BIHO@]r51158!!!1@44E7@911001851G3@7炙牢己狗?其搐/ymr!!!!!!!!!!!!!!!!!!!!!!!!!!!!!!!!!!!!!!!!!!!!!!!!!!!!!!!!!!!!!!!!!!!!!!!!!!!!!!!!!!!!!!!!!!!!!!!!!!!!!!!!!!!!!!!!!!!!!!!!!!!!!!!!!!!!!!!!!!!!!!!!!!!!!!!!!!!!!!!!!!!!!!!!!!!!!!!!!!!!!!!!!!!!!!!!!!!!!!!!!!!!!!!!!!!!!!!!!!!!!!!!!!!!!!!!!!!!!!!!!!!!!!!!!!!!!!!!!!!!!!!!!!!!!!!!!!!!!!!!!!!!!!!!!!!!!!!!!!!!!!!!!!!!!!!!!!!!!!!!!!!!!!!!!!!!!!!!!!!!!!!!!!!!!!!!!!!!!!!!!!!!!!!!!!!!!!!!!!!!!!!!!!!!!!!!!!!!!!!!!!!!!!!!!!!!!!!!!!!!!!!!!!!!!!!!!!!!!!!!!!!!!!!!!!!!!!!!!!!!!!!!!!!!!!!!!!!!!!!!!!!!!!!!!!!!!!!!!!!!!!!!!!!!!!!!!!!!!!!!!!!!!!!!!!!!!!!!!!!!!!!!!!!!!!!!!!!!!!!!!!!!!!!!!!!!!!!!!!!!!!!!!!!!!!!!!!!!!!!!!!!!!!!!!!!!!!!!!!!!!!!!!!!!!!!!!!!!!!!!!!!!!!!!!!!!!!!!!!!!!!!!!!!!!!!!!!!!!!!!!!!!!!!!!!!!!!!!!!!!!!!!!!!!!!!!!!!!!!!!!!!!!!!!!!!!!!!!!!!!!!!!!!!!!!!!!!!!!!!!!!!!!!!!!!!!!!!!!!!!!!!!!!!!!!!!!!!!!!!!!!!!!!!!!!!!!!!!!!!!!!!!!!!!!!!!!!!!!!!!!!!!!!!!!!!!!!!!!!!!!!!!!!!!!!!!!!!!!!!!!!!!!!!!!!!!!!!!!!!!!!!!!!!!!!!!!!!!!!!!!!!!!!!!!!!!!!!!!!!!!!!!!!!!!!!!!!!!!!!!!!!!!!!!!!!!!!!!!!!!!!!!!!!!!!!!!!!!!!!!!!!!!!!!!!!!!!!!!!!!!!!!!!!!!!!!!!!!!!!!!!!!!!!!!!!!!!!!!!!!!!!!!!!!!!!!!!!!!!!!!!!!!!!!!!!!!!!!!!!!!!!!!!!!!!!!!!!!!!!!!!!!!!!!!!!!!!!!!!!!!!!!!!!!!!!!!!!!!!!!!!!!!!!!!!!!!!!!!!!!!!!!!!!!!!!!!!!!!!!!!!!!!!!!!!!!!!!!!!!!!!!!!!!!!!!!!!!!!!!!!!!!!!!!!!!!!!!!!!!!!!!!!!!!!!!!!!!!!!!!!!!!!!!!!!!!!!!!!!!!!!!!!!!!!!!!!!!!!!!!!!!!!!!!!!!!!!!!!!!!!!!!!!!!!!!!!!!!!!!!!!!!!!!!!!!!!!!!!!!!!!!!!!!!!!!!!!!!!!!!!!!!!!!!!!!!!!!!!!!!!!!!!!!!!!!!!!!!!!!!!!!!!!!!!!!!!!!!!!!!!!!!!!!!!!!!!!!!!!!!!!!!!!!!!!!!!!!!!!!!!!!!!!!!!!!!!!!!!!!!!!!!!!!!!!!!!!!!!!!!!!!!!!!!!!!!!!!!!!!!!!!!!!!!!!!!!!!!!!!!!!!!!!!!!!!!!!!!!!!!!!!!!!!!!!!!!!!!!!!!!!!!!!!!!!!!!!!!!!!!!!!!!!!!!!!!!!!!!!!!!!!!!!!!!!!!!!!!!!!!!!!!!!!!!!!!!!!!!!!!!!!!!!!!!!!!!!!!!!!!!!!!!!!!!!!!!!!!!!!!!!!!!!!!!!!!!!!!!!!!!!!!!!!!!!!!!!!!!!!!!!!!!!!!!!!!!!!!!!!!!!!!!!!!!!!!!!!!!!!!!!!!!!!!!!!!!!!!!!!!!!!!!!!!!!!!!!!!!!!!!!!!!!!!!!!!!!!!!!!!!!!!!!!!!!!!!!!!!!!!!!!!!!!!!!!!!!!!!!!!!!!!!!!!!!!!!!!!!!!!!!!!!!!!!!!!!!!!!!!!!!!!!!!!!!!!!!!!!!!!!!!!!!!!!!!!!!!!!!!!!!!!!!!!!!!!!!!!!!!!!!!!!!!!!!!!!!!!!!!!!!!!!!!!!!!!!!!!!!!!!!!!!!!!!!!!!!!!!!!!!!!!!!!!!!!!!!!!!!!!!!!!!!!!!!!!!!!!!!!!!!!!!!!!!!!!!!!!!!!!!!!!!!!!!!!!!!!!!!!!!!!!!!!!!!!!!!!!!!!!!!!!!!!!!!!!!!!!!!!!!!!!!!!!!!!!!!!!!!!!!!!!!!!!!!!!!!!!!!!!!!!!!!!!!!!!!!!!!!!!!!!!!!!!!!!!!!!!!!!!!!!!!!!!!!!!!!!!!!!!!!!!!!!!!!!!!!!!!!!!!!!!!!!!!!!!!!!!!!!!!!!!!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952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FCEBF" id="DtsShapeName" o:spid="_x0000_s1026" alt="EUR55612@28456579D7470DEGBB440C20869&gt;]869AdR51158@!!!!!BIHO@]r51158!!!1@44E7@911001851G3@7炙牢己狗?其搐/ymr!!!!!!!!!!!!!!!!!!!!!!!!!!!!!!!!!!!!!!!!!!!!!!!!!!!!!!!!!!!!!!!!!!!!!!!!!!!!!!!!!!!!!!!!!!!!!!!!!!!!!!!!!!!!!!!!!!!!!!!!!!!!!!!!!!!!!!!!!!!!!!!!!!!!!!!!!!!!!!!!!!!!!!!!!!!!!!!!!!!!!!!!!!!!!!!!!!!!!!!!!!!!!!!!!!!!!!!!!!!!!!!!!!!!!!!!!!!!!!!!!!!!!!!!!!!!!!!!!!!!!!!!!!!!!!!!!!!!!!!!!!!!!!!!!!!!!!!!!!!!!!!!!!!!!!!!!!!!!!!!!!!!!!!!!!!!!!!!!!!!!!!!!!!!!!!!!!!!!!!!!!!!!!!!!!!!!!!!!!!!!!!!!!!!!!!!!!!!!!!!!!!!!!!!!!!!!!!!!!!!!!!!!!!!!!!!!!!!!!!!!!!!!!!!!!!!!!!!!!!!!!!!!!!!!!!!!!!!!!!!!!!!!!!!!!!!!!!!!!!!!!!!!!!!!!!!!!!!!!!!!!!!!!!!!!!!!!!!!!!!!!!!!!!!!!!!!!!!!!!!!!!!!!!!!!!!!!!!!!!!!!!!!!!!!!!!!!!!!!!!!!!!!!!!!!!!!!!!!!!!!!!!!!!!!!!!!!!!!!!!!!!!!!!!!!!!!!!!!!!!!!!!!!!!!!!!!!!!!!!!!!!!!!!!!!!!!!!!!!!!!!!!!!!!!!!!!!!!!!!!!!!!!!!!!!!!!!!!!!!!!!!!!!!!!!!!!!!!!!!!!!!!!!!!!!!!!!!!!!!!!!!!!!!!!!!!!!!!!!!!!!!!!!!!!!!!!!!!!!!!!!!!!!!!!!!!!!!!!!!!!!!!!!!!!!!!!!!!!!!!!!!!!!!!!!!!!!!!!!!!!!!!!!!!!!!!!!!!!!!!!!!!!!!!!!!!!!!!!!!!!!!!!!!!!!!!!!!!!!!!!!!!!!!!!!!!!!!!!!!!!!!!!!!!!!!!!!!!!!!!!!!!!!!!!!!!!!!!!!!!!!!!!!!!!!!!!!!!!!!!!!!!!!!!!!!!!!!!!!!!!!!!!!!!!!!!!!!!!!!!!!!!!!!!!!!!!!!!!!!!!!!!!!!!!!!!!!!!!!!!!!!!!!!!!!!!!!!!!!!!!!!!!!!!!!!!!!!!!!!!!!!!!!!!!!!!!!!!!!!!!!!!!!!!!!!!!!!!!!!!!!!!!!!!!!!!!!!!!!!!!!!!!!!!!!!!!!!!!!!!!!!!!!!!!!!!!!!!!!!!!!!!!!!!!!!!!!!!!!!!!!!!!!!!!!!!!!!!!!!!!!!!!!!!!!!!!!!!!!!!!!!!!!!!!!!!!!!!!!!!!!!!!!!!!!!!!!!!!!!!!!!!!!!!!!!!!!!!!!!!!!!!!!!!!!!!!!!!!!!!!!!!!!!!!!!!!!!!!!!!!!!!!!!!!!!!!!!!!!!!!!!!!!!!!!!!!!!!!!!!!!!!!!!!!!!!!!!!!!!!!!!!!!!!!!!!!!!!!!!!!!!!!!!!!!!!!!!!!!!!!!!!!!!!!!!!!!!!!!!!!!!!!!!!!!!!!!!!!!!!!!!!!!!!!!!!!!!!!!!!!!!!!!!!!!!!!!!!!!!!!!!!!!!!!!!!!!!!!!!!!!!!!!!!!!!!!!!!!!!!!!!!!!!!!!!!!!!!!!!!!!!!!!!!!!!!!!!!!!!!!!!!!!!!!!!!!!!!!!!!!!!!!!!!!!!!!!!!!!!!!!!!!!!!!!!!!!!!!!!!!!!!!!!!!!!!!!!!!!!!!!!!!!!!!!!!!!!!!!!!!!!!!!!!!!!!!!!!!!!!!!!!!!!!!!!!!!!!!!!!!!!!!!!!!!!!!!!!!!!!!!!!!!!!!!!!!!!!!!!!!!!!!!!!!!!!!!!!!!!!!!!!!!!!!!!!!!!!!!!!!!!!!!!!!!!!!!!!!!!!!!!!!!!!!!!!!!!!!!!!!!!!!!!!!!!!!!!!!!!!!!!!!!!!!!!!!!!!!!!!!!!!!!!!!!!!!!!!!!!!!!!!!!!!!!!!!!!!!!!!!!!!!!!!!!!!!!!!!!!!!!!!!!!!!!!!!!!!!!!!!!!!!!!!!!!!!!!!!!!!!!!!!!!!!!!!!!!!!!!!!!!!!!!!!!!!!!!!!!!!!!!!!!!!!!!!!!!!!!!!!!!!!!!!!!!!!!!!!!!!!!!!!!!!!!!!!!!!!!!!!!!!!!!!!!!!!!!!!!!!!!!!!!!!!!!!!!!!!!!!!!!!!!!!!!!!!!!!!!!!!!!!!!!!!!!!!!!!!!!!!!!!!!!!!!!!!!!!!!!!!!!!!!!!!!!!!!!!!!!!!!!!!!!!!!!!!!!!!!!!!!!!!!!!!!!!!!!!!!!!!!!!!!!!!!!!!!!!!!!!!!!!!1!1" style="position:absolute;left:0;text-align:left;margin-left:0;margin-top:0;width:.75pt;height:.75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4789,964;1291,4763;4789,9525;8234,4763" o:connectangles="270,180,90,0" textboxrect="5037,2277,16557,13677"/>
                    </v:shape>
                  </w:pict>
                </mc:Fallback>
              </mc:AlternateContent>
            </w:r>
            <w:r w:rsidR="00487A56" w:rsidRPr="00EE3A88">
              <w:rPr>
                <w:rFonts w:ascii="宋体" w:hAnsi="宋体" w:cs="宋体" w:hint="eastAsia"/>
                <w:b/>
                <w:bCs/>
                <w:sz w:val="21"/>
                <w:szCs w:val="21"/>
              </w:rPr>
              <w:t>基本信息</w:t>
            </w:r>
          </w:p>
        </w:tc>
        <w:tc>
          <w:tcPr>
            <w:tcW w:w="2086" w:type="dxa"/>
            <w:tcBorders>
              <w:top w:val="single" w:sz="4" w:space="0" w:color="auto"/>
              <w:left w:val="nil"/>
              <w:bottom w:val="single" w:sz="4" w:space="0" w:color="000000"/>
              <w:right w:val="single" w:sz="4" w:space="0" w:color="auto"/>
            </w:tcBorders>
            <w:shd w:val="clear" w:color="auto" w:fill="C0C0C0"/>
            <w:noWrap/>
            <w:vAlign w:val="center"/>
          </w:tcPr>
          <w:p w14:paraId="0F049D19" w14:textId="77777777" w:rsidR="00487A56" w:rsidRPr="00EE3A88" w:rsidRDefault="00487A56" w:rsidP="002F0F08">
            <w:pPr>
              <w:widowControl/>
              <w:autoSpaceDE/>
              <w:autoSpaceDN/>
              <w:adjustRightInd/>
              <w:jc w:val="center"/>
              <w:rPr>
                <w:rFonts w:ascii="宋体" w:hAnsi="宋体" w:cs="宋体"/>
                <w:b/>
                <w:bCs/>
                <w:sz w:val="21"/>
                <w:szCs w:val="21"/>
              </w:rPr>
            </w:pPr>
            <w:r w:rsidRPr="00EE3A88">
              <w:rPr>
                <w:rFonts w:ascii="宋体" w:hAnsi="宋体" w:cs="宋体" w:hint="eastAsia"/>
                <w:b/>
                <w:bCs/>
                <w:sz w:val="21"/>
                <w:szCs w:val="21"/>
              </w:rPr>
              <w:t>产品&amp;版本</w:t>
            </w:r>
          </w:p>
        </w:tc>
        <w:tc>
          <w:tcPr>
            <w:tcW w:w="1275" w:type="dxa"/>
            <w:tcBorders>
              <w:top w:val="single" w:sz="4" w:space="0" w:color="auto"/>
              <w:left w:val="nil"/>
              <w:bottom w:val="single" w:sz="4" w:space="0" w:color="000000"/>
              <w:right w:val="single" w:sz="4" w:space="0" w:color="auto"/>
            </w:tcBorders>
            <w:vAlign w:val="center"/>
          </w:tcPr>
          <w:p w14:paraId="3F0B7989" w14:textId="77777777" w:rsidR="00487A56" w:rsidRPr="00EE3A88" w:rsidRDefault="00487A56" w:rsidP="002F0F08">
            <w:pPr>
              <w:widowControl/>
              <w:autoSpaceDE/>
              <w:autoSpaceDN/>
              <w:adjustRightInd/>
              <w:rPr>
                <w:rFonts w:ascii="Arial" w:hAnsi="Arial" w:cs="Arial" w:hint="eastAsia"/>
                <w:sz w:val="21"/>
                <w:szCs w:val="21"/>
              </w:rPr>
            </w:pP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0C0C0"/>
            <w:vAlign w:val="center"/>
          </w:tcPr>
          <w:p w14:paraId="3642521D" w14:textId="77777777" w:rsidR="00487A56" w:rsidRPr="00EE3A88" w:rsidRDefault="00487A56" w:rsidP="002F0F08">
            <w:pPr>
              <w:widowControl/>
              <w:autoSpaceDE/>
              <w:autoSpaceDN/>
              <w:adjustRightInd/>
              <w:jc w:val="center"/>
              <w:rPr>
                <w:rFonts w:ascii="宋体" w:hAnsi="宋体" w:cs="宋体"/>
                <w:b/>
                <w:bCs/>
                <w:sz w:val="21"/>
                <w:szCs w:val="21"/>
              </w:rPr>
            </w:pPr>
            <w:r w:rsidRPr="00EE3A88">
              <w:rPr>
                <w:rFonts w:ascii="宋体" w:hAnsi="宋体" w:cs="宋体" w:hint="eastAsia"/>
                <w:b/>
                <w:bCs/>
                <w:sz w:val="21"/>
                <w:szCs w:val="21"/>
              </w:rPr>
              <w:t>产品文档光盘包简介</w:t>
            </w:r>
          </w:p>
        </w:tc>
        <w:tc>
          <w:tcPr>
            <w:tcW w:w="4536" w:type="dxa"/>
            <w:gridSpan w:val="3"/>
            <w:vMerge w:val="restart"/>
            <w:tcBorders>
              <w:top w:val="single" w:sz="4" w:space="0" w:color="000000"/>
              <w:left w:val="single" w:sz="4" w:space="0" w:color="auto"/>
              <w:bottom w:val="single" w:sz="4" w:space="0" w:color="000000"/>
              <w:right w:val="single" w:sz="4" w:space="0" w:color="000000"/>
            </w:tcBorders>
            <w:shd w:val="clear" w:color="auto" w:fill="FFFFFF"/>
            <w:vAlign w:val="center"/>
          </w:tcPr>
          <w:p w14:paraId="2954F81B" w14:textId="77777777" w:rsidR="00487A56" w:rsidRPr="00374DE9" w:rsidRDefault="00487A56" w:rsidP="002F0F08">
            <w:pPr>
              <w:widowControl/>
              <w:autoSpaceDE/>
              <w:autoSpaceDN/>
              <w:adjustRightInd/>
              <w:rPr>
                <w:rFonts w:ascii="宋体" w:hAnsi="宋体" w:cs="宋体"/>
                <w:i/>
                <w:iCs/>
                <w:color w:val="0000FF"/>
                <w:sz w:val="18"/>
                <w:szCs w:val="18"/>
              </w:rPr>
            </w:pPr>
            <w:r w:rsidRPr="00374DE9">
              <w:rPr>
                <w:rFonts w:ascii="宋体" w:hAnsi="宋体" w:cs="宋体" w:hint="eastAsia"/>
                <w:i/>
                <w:iCs/>
                <w:color w:val="0000FF"/>
                <w:sz w:val="18"/>
                <w:szCs w:val="18"/>
              </w:rPr>
              <w:t>主要介绍光盘包对应的产品版本、资料内容、资料使用场景等。</w:t>
            </w:r>
          </w:p>
        </w:tc>
      </w:tr>
      <w:tr w:rsidR="00487A56" w:rsidRPr="00C9325B" w14:paraId="514D00AA" w14:textId="77777777">
        <w:trPr>
          <w:trHeight w:val="435"/>
        </w:trPr>
        <w:tc>
          <w:tcPr>
            <w:tcW w:w="1180" w:type="dxa"/>
            <w:vMerge/>
            <w:tcBorders>
              <w:top w:val="single" w:sz="4" w:space="0" w:color="auto"/>
              <w:left w:val="single" w:sz="4" w:space="0" w:color="auto"/>
              <w:bottom w:val="single" w:sz="4" w:space="0" w:color="auto"/>
              <w:right w:val="single" w:sz="4" w:space="0" w:color="auto"/>
            </w:tcBorders>
            <w:shd w:val="clear" w:color="auto" w:fill="C0C0C0"/>
            <w:vAlign w:val="center"/>
          </w:tcPr>
          <w:p w14:paraId="25D4007C" w14:textId="77777777" w:rsidR="00487A56" w:rsidRPr="00EE3A88" w:rsidRDefault="00487A56" w:rsidP="002F0F08">
            <w:pPr>
              <w:widowControl/>
              <w:autoSpaceDE/>
              <w:autoSpaceDN/>
              <w:adjustRightInd/>
              <w:rPr>
                <w:rFonts w:ascii="宋体" w:hAnsi="宋体" w:cs="宋体"/>
                <w:b/>
                <w:bCs/>
                <w:sz w:val="21"/>
                <w:szCs w:val="21"/>
              </w:rPr>
            </w:pPr>
          </w:p>
        </w:tc>
        <w:tc>
          <w:tcPr>
            <w:tcW w:w="2086" w:type="dxa"/>
            <w:vMerge w:val="restart"/>
            <w:tcBorders>
              <w:top w:val="single" w:sz="4" w:space="0" w:color="auto"/>
              <w:left w:val="single" w:sz="4" w:space="0" w:color="auto"/>
              <w:bottom w:val="single" w:sz="4" w:space="0" w:color="000000"/>
              <w:right w:val="single" w:sz="4" w:space="0" w:color="auto"/>
            </w:tcBorders>
            <w:shd w:val="clear" w:color="auto" w:fill="C0C0C0"/>
            <w:vAlign w:val="center"/>
          </w:tcPr>
          <w:p w14:paraId="51234DEB" w14:textId="77777777" w:rsidR="00487A56" w:rsidRPr="00EE3A88" w:rsidRDefault="00487A56" w:rsidP="002F0F08">
            <w:pPr>
              <w:widowControl/>
              <w:autoSpaceDE/>
              <w:autoSpaceDN/>
              <w:adjustRightInd/>
              <w:jc w:val="center"/>
              <w:rPr>
                <w:rFonts w:ascii="宋体" w:hAnsi="宋体" w:cs="宋体"/>
                <w:b/>
                <w:bCs/>
                <w:sz w:val="21"/>
                <w:szCs w:val="21"/>
              </w:rPr>
            </w:pPr>
            <w:r w:rsidRPr="00EE3A88">
              <w:rPr>
                <w:rFonts w:ascii="宋体" w:hAnsi="宋体" w:cs="宋体" w:hint="eastAsia"/>
                <w:b/>
                <w:bCs/>
                <w:sz w:val="21"/>
                <w:szCs w:val="21"/>
              </w:rPr>
              <w:t>产品文档光盘包名称</w:t>
            </w:r>
          </w:p>
        </w:tc>
        <w:tc>
          <w:tcPr>
            <w:tcW w:w="1275" w:type="dxa"/>
            <w:vMerge w:val="restart"/>
            <w:tcBorders>
              <w:top w:val="single" w:sz="4" w:space="0" w:color="auto"/>
              <w:left w:val="single" w:sz="4" w:space="0" w:color="auto"/>
              <w:bottom w:val="single" w:sz="4" w:space="0" w:color="000000"/>
              <w:right w:val="single" w:sz="4" w:space="0" w:color="auto"/>
            </w:tcBorders>
            <w:vAlign w:val="center"/>
          </w:tcPr>
          <w:p w14:paraId="5271050A" w14:textId="77777777" w:rsidR="00487A56" w:rsidRPr="00EE3A88" w:rsidRDefault="00487A56" w:rsidP="002F0F08">
            <w:pPr>
              <w:widowControl/>
              <w:autoSpaceDE/>
              <w:autoSpaceDN/>
              <w:adjustRightInd/>
              <w:rPr>
                <w:rFonts w:ascii="宋体" w:hAnsi="宋体" w:cs="宋体"/>
                <w:i/>
                <w:iCs/>
                <w:color w:val="0000FF"/>
                <w:sz w:val="18"/>
                <w:szCs w:val="18"/>
              </w:rPr>
            </w:pPr>
          </w:p>
        </w:tc>
        <w:tc>
          <w:tcPr>
            <w:tcW w:w="1134" w:type="dxa"/>
            <w:vMerge/>
            <w:tcBorders>
              <w:top w:val="single" w:sz="4" w:space="0" w:color="000000"/>
              <w:left w:val="single" w:sz="4" w:space="0" w:color="auto"/>
              <w:bottom w:val="single" w:sz="4" w:space="0" w:color="auto"/>
              <w:right w:val="single" w:sz="4" w:space="0" w:color="auto"/>
            </w:tcBorders>
            <w:shd w:val="clear" w:color="auto" w:fill="C0C0C0"/>
            <w:vAlign w:val="center"/>
          </w:tcPr>
          <w:p w14:paraId="54DB3436" w14:textId="77777777" w:rsidR="00487A56" w:rsidRPr="00EE3A88" w:rsidRDefault="00487A56" w:rsidP="002F0F08">
            <w:pPr>
              <w:widowControl/>
              <w:autoSpaceDE/>
              <w:autoSpaceDN/>
              <w:adjustRightInd/>
              <w:rPr>
                <w:rFonts w:ascii="宋体" w:hAnsi="宋体" w:cs="宋体"/>
                <w:b/>
                <w:bCs/>
                <w:sz w:val="21"/>
                <w:szCs w:val="21"/>
              </w:rPr>
            </w:pPr>
          </w:p>
        </w:tc>
        <w:tc>
          <w:tcPr>
            <w:tcW w:w="4536" w:type="dxa"/>
            <w:gridSpan w:val="3"/>
            <w:vMerge/>
            <w:tcBorders>
              <w:top w:val="single" w:sz="4" w:space="0" w:color="000000"/>
              <w:left w:val="single" w:sz="4" w:space="0" w:color="auto"/>
              <w:bottom w:val="single" w:sz="4" w:space="0" w:color="000000"/>
              <w:right w:val="single" w:sz="4" w:space="0" w:color="000000"/>
            </w:tcBorders>
            <w:shd w:val="clear" w:color="auto" w:fill="FFFFFF"/>
            <w:vAlign w:val="center"/>
          </w:tcPr>
          <w:p w14:paraId="786EE4D0" w14:textId="77777777" w:rsidR="00487A56" w:rsidRPr="00EE3A88" w:rsidRDefault="00487A56" w:rsidP="002F0F08">
            <w:pPr>
              <w:widowControl/>
              <w:autoSpaceDE/>
              <w:autoSpaceDN/>
              <w:adjustRightInd/>
              <w:rPr>
                <w:rFonts w:ascii="宋体" w:hAnsi="宋体" w:cs="宋体"/>
                <w:i/>
                <w:iCs/>
                <w:color w:val="0000FF"/>
                <w:sz w:val="21"/>
                <w:szCs w:val="21"/>
              </w:rPr>
            </w:pPr>
          </w:p>
        </w:tc>
      </w:tr>
      <w:tr w:rsidR="00487A56" w:rsidRPr="00C9325B" w14:paraId="4A5A8725" w14:textId="77777777">
        <w:trPr>
          <w:trHeight w:val="285"/>
        </w:trPr>
        <w:tc>
          <w:tcPr>
            <w:tcW w:w="1180" w:type="dxa"/>
            <w:vMerge/>
            <w:tcBorders>
              <w:top w:val="single" w:sz="4" w:space="0" w:color="auto"/>
              <w:left w:val="single" w:sz="4" w:space="0" w:color="auto"/>
              <w:bottom w:val="single" w:sz="4" w:space="0" w:color="auto"/>
              <w:right w:val="single" w:sz="4" w:space="0" w:color="auto"/>
            </w:tcBorders>
            <w:shd w:val="clear" w:color="auto" w:fill="C0C0C0"/>
            <w:vAlign w:val="center"/>
          </w:tcPr>
          <w:p w14:paraId="121F5267" w14:textId="77777777" w:rsidR="00487A56" w:rsidRPr="00EE3A88" w:rsidRDefault="00487A56" w:rsidP="002F0F08">
            <w:pPr>
              <w:widowControl/>
              <w:autoSpaceDE/>
              <w:autoSpaceDN/>
              <w:adjustRightInd/>
              <w:rPr>
                <w:rFonts w:ascii="宋体" w:hAnsi="宋体" w:cs="宋体"/>
                <w:b/>
                <w:bCs/>
                <w:sz w:val="21"/>
                <w:szCs w:val="21"/>
              </w:rPr>
            </w:pPr>
          </w:p>
        </w:tc>
        <w:tc>
          <w:tcPr>
            <w:tcW w:w="2086" w:type="dxa"/>
            <w:vMerge/>
            <w:tcBorders>
              <w:top w:val="single" w:sz="4" w:space="0" w:color="auto"/>
              <w:left w:val="single" w:sz="4" w:space="0" w:color="auto"/>
              <w:bottom w:val="single" w:sz="4" w:space="0" w:color="000000"/>
              <w:right w:val="single" w:sz="4" w:space="0" w:color="auto"/>
            </w:tcBorders>
            <w:shd w:val="clear" w:color="auto" w:fill="C0C0C0"/>
            <w:vAlign w:val="center"/>
          </w:tcPr>
          <w:p w14:paraId="56A8E852" w14:textId="77777777" w:rsidR="00487A56" w:rsidRPr="00EE3A88" w:rsidRDefault="00487A56" w:rsidP="002F0F08">
            <w:pPr>
              <w:widowControl/>
              <w:autoSpaceDE/>
              <w:autoSpaceDN/>
              <w:adjustRightInd/>
              <w:rPr>
                <w:rFonts w:ascii="宋体" w:hAnsi="宋体" w:cs="宋体"/>
                <w:b/>
                <w:bCs/>
                <w:sz w:val="21"/>
                <w:szCs w:val="21"/>
              </w:rPr>
            </w:pPr>
          </w:p>
        </w:tc>
        <w:tc>
          <w:tcPr>
            <w:tcW w:w="1275" w:type="dxa"/>
            <w:vMerge/>
            <w:tcBorders>
              <w:top w:val="single" w:sz="4" w:space="0" w:color="auto"/>
              <w:left w:val="single" w:sz="4" w:space="0" w:color="auto"/>
              <w:bottom w:val="single" w:sz="4" w:space="0" w:color="auto"/>
              <w:right w:val="single" w:sz="4" w:space="0" w:color="auto"/>
            </w:tcBorders>
            <w:vAlign w:val="center"/>
          </w:tcPr>
          <w:p w14:paraId="28E586C1" w14:textId="77777777" w:rsidR="00487A56" w:rsidRPr="00EE3A88" w:rsidRDefault="00487A56" w:rsidP="002F0F08">
            <w:pPr>
              <w:widowControl/>
              <w:autoSpaceDE/>
              <w:autoSpaceDN/>
              <w:adjustRightInd/>
              <w:rPr>
                <w:rFonts w:ascii="宋体" w:hAnsi="宋体" w:cs="宋体"/>
                <w:i/>
                <w:iCs/>
                <w:color w:val="0000FF"/>
                <w:sz w:val="21"/>
                <w:szCs w:val="21"/>
              </w:rPr>
            </w:pPr>
          </w:p>
        </w:tc>
        <w:tc>
          <w:tcPr>
            <w:tcW w:w="1134" w:type="dxa"/>
            <w:vMerge/>
            <w:tcBorders>
              <w:top w:val="single" w:sz="4" w:space="0" w:color="000000"/>
              <w:left w:val="single" w:sz="4" w:space="0" w:color="auto"/>
              <w:bottom w:val="single" w:sz="4" w:space="0" w:color="auto"/>
              <w:right w:val="single" w:sz="4" w:space="0" w:color="auto"/>
            </w:tcBorders>
            <w:shd w:val="clear" w:color="auto" w:fill="C0C0C0"/>
            <w:vAlign w:val="center"/>
          </w:tcPr>
          <w:p w14:paraId="086F6259" w14:textId="77777777" w:rsidR="00487A56" w:rsidRPr="00EE3A88" w:rsidRDefault="00487A56" w:rsidP="002F0F08">
            <w:pPr>
              <w:widowControl/>
              <w:autoSpaceDE/>
              <w:autoSpaceDN/>
              <w:adjustRightInd/>
              <w:rPr>
                <w:rFonts w:ascii="宋体" w:hAnsi="宋体" w:cs="宋体"/>
                <w:b/>
                <w:bCs/>
                <w:sz w:val="21"/>
                <w:szCs w:val="21"/>
              </w:rPr>
            </w:pPr>
          </w:p>
        </w:tc>
        <w:tc>
          <w:tcPr>
            <w:tcW w:w="4536" w:type="dxa"/>
            <w:gridSpan w:val="3"/>
            <w:vMerge/>
            <w:tcBorders>
              <w:top w:val="single" w:sz="4" w:space="0" w:color="000000"/>
              <w:left w:val="single" w:sz="4" w:space="0" w:color="auto"/>
              <w:bottom w:val="single" w:sz="4" w:space="0" w:color="auto"/>
              <w:right w:val="single" w:sz="4" w:space="0" w:color="000000"/>
            </w:tcBorders>
            <w:shd w:val="clear" w:color="auto" w:fill="FFFFFF"/>
            <w:vAlign w:val="center"/>
          </w:tcPr>
          <w:p w14:paraId="341CA7B5" w14:textId="77777777" w:rsidR="00487A56" w:rsidRPr="00EE3A88" w:rsidRDefault="00487A56" w:rsidP="002F0F08">
            <w:pPr>
              <w:widowControl/>
              <w:autoSpaceDE/>
              <w:autoSpaceDN/>
              <w:adjustRightInd/>
              <w:rPr>
                <w:rFonts w:ascii="宋体" w:hAnsi="宋体" w:cs="宋体"/>
                <w:i/>
                <w:iCs/>
                <w:color w:val="0000FF"/>
                <w:sz w:val="21"/>
                <w:szCs w:val="21"/>
              </w:rPr>
            </w:pPr>
          </w:p>
        </w:tc>
      </w:tr>
      <w:tr w:rsidR="00487A56" w:rsidRPr="00C9325B" w14:paraId="6627C178" w14:textId="77777777">
        <w:trPr>
          <w:trHeight w:val="450"/>
        </w:trPr>
        <w:tc>
          <w:tcPr>
            <w:tcW w:w="1180" w:type="dxa"/>
            <w:tcBorders>
              <w:top w:val="single" w:sz="4" w:space="0" w:color="auto"/>
              <w:left w:val="single" w:sz="4" w:space="0" w:color="auto"/>
              <w:bottom w:val="single" w:sz="4" w:space="0" w:color="auto"/>
              <w:right w:val="single" w:sz="4" w:space="0" w:color="auto"/>
            </w:tcBorders>
            <w:shd w:val="clear" w:color="auto" w:fill="C0C0C0"/>
            <w:vAlign w:val="center"/>
          </w:tcPr>
          <w:p w14:paraId="0DFF7FB8" w14:textId="77777777" w:rsidR="00487A56" w:rsidRPr="00EE3A88" w:rsidRDefault="00487A56" w:rsidP="002F0F08">
            <w:pPr>
              <w:widowControl/>
              <w:autoSpaceDE/>
              <w:autoSpaceDN/>
              <w:adjustRightInd/>
              <w:jc w:val="center"/>
              <w:rPr>
                <w:rFonts w:ascii="宋体" w:hAnsi="宋体" w:cs="宋体"/>
                <w:b/>
                <w:bCs/>
                <w:sz w:val="21"/>
                <w:szCs w:val="21"/>
              </w:rPr>
            </w:pPr>
            <w:r w:rsidRPr="00EE3A88">
              <w:rPr>
                <w:rFonts w:ascii="宋体" w:hAnsi="宋体" w:cs="宋体" w:hint="eastAsia"/>
                <w:b/>
                <w:bCs/>
                <w:sz w:val="21"/>
                <w:szCs w:val="21"/>
              </w:rPr>
              <w:t>资料类型</w:t>
            </w:r>
          </w:p>
        </w:tc>
        <w:tc>
          <w:tcPr>
            <w:tcW w:w="2086" w:type="dxa"/>
            <w:tcBorders>
              <w:top w:val="single" w:sz="4" w:space="0" w:color="000000"/>
              <w:left w:val="single" w:sz="4" w:space="0" w:color="auto"/>
              <w:bottom w:val="single" w:sz="4" w:space="0" w:color="auto"/>
              <w:right w:val="single" w:sz="4" w:space="0" w:color="auto"/>
            </w:tcBorders>
            <w:shd w:val="clear" w:color="auto" w:fill="C0C0C0"/>
            <w:vAlign w:val="center"/>
          </w:tcPr>
          <w:p w14:paraId="1DD37130" w14:textId="77777777" w:rsidR="00487A56" w:rsidRPr="00EE3A88" w:rsidRDefault="00487A56" w:rsidP="002F0F08">
            <w:pPr>
              <w:widowControl/>
              <w:autoSpaceDE/>
              <w:autoSpaceDN/>
              <w:adjustRightInd/>
              <w:jc w:val="center"/>
              <w:rPr>
                <w:rFonts w:ascii="宋体" w:hAnsi="宋体" w:cs="宋体"/>
                <w:b/>
                <w:bCs/>
                <w:sz w:val="21"/>
                <w:szCs w:val="21"/>
              </w:rPr>
            </w:pPr>
            <w:r w:rsidRPr="00EE3A88">
              <w:rPr>
                <w:rFonts w:ascii="宋体" w:hAnsi="宋体" w:cs="宋体" w:hint="eastAsia"/>
                <w:b/>
                <w:bCs/>
                <w:sz w:val="21"/>
                <w:szCs w:val="21"/>
              </w:rPr>
              <w:t>资料名称</w:t>
            </w:r>
          </w:p>
        </w:tc>
        <w:tc>
          <w:tcPr>
            <w:tcW w:w="1275" w:type="dxa"/>
            <w:tcBorders>
              <w:top w:val="single" w:sz="4" w:space="0" w:color="auto"/>
              <w:left w:val="single" w:sz="4" w:space="0" w:color="auto"/>
              <w:bottom w:val="single" w:sz="4" w:space="0" w:color="auto"/>
              <w:right w:val="single" w:sz="4" w:space="0" w:color="auto"/>
            </w:tcBorders>
            <w:shd w:val="clear" w:color="auto" w:fill="C0C0C0"/>
            <w:vAlign w:val="center"/>
          </w:tcPr>
          <w:p w14:paraId="53AA12E1" w14:textId="77777777" w:rsidR="00487A56" w:rsidRPr="00EE3A88" w:rsidRDefault="00487A56" w:rsidP="002F0F08">
            <w:pPr>
              <w:widowControl/>
              <w:autoSpaceDE/>
              <w:autoSpaceDN/>
              <w:adjustRightInd/>
              <w:jc w:val="center"/>
              <w:rPr>
                <w:rFonts w:ascii="宋体" w:hAnsi="宋体" w:cs="宋体"/>
                <w:b/>
                <w:bCs/>
                <w:sz w:val="21"/>
                <w:szCs w:val="21"/>
              </w:rPr>
            </w:pPr>
            <w:r w:rsidRPr="00EE3A88">
              <w:rPr>
                <w:rFonts w:ascii="宋体" w:hAnsi="宋体" w:cs="宋体" w:hint="eastAsia"/>
                <w:b/>
                <w:bCs/>
                <w:sz w:val="21"/>
                <w:szCs w:val="21"/>
              </w:rPr>
              <w:t>开发类型</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tcPr>
          <w:p w14:paraId="3EA336C7" w14:textId="77777777" w:rsidR="00487A56" w:rsidRPr="00EE3A88" w:rsidRDefault="00487A56" w:rsidP="002F0F08">
            <w:pPr>
              <w:widowControl/>
              <w:autoSpaceDE/>
              <w:autoSpaceDN/>
              <w:adjustRightInd/>
              <w:jc w:val="center"/>
              <w:rPr>
                <w:rFonts w:ascii="宋体" w:hAnsi="宋体" w:cs="宋体"/>
                <w:b/>
                <w:bCs/>
                <w:sz w:val="21"/>
                <w:szCs w:val="21"/>
              </w:rPr>
            </w:pPr>
            <w:r w:rsidRPr="00EE3A88">
              <w:rPr>
                <w:rFonts w:ascii="宋体" w:hAnsi="宋体" w:cs="宋体" w:hint="eastAsia"/>
                <w:b/>
                <w:bCs/>
                <w:sz w:val="21"/>
                <w:szCs w:val="21"/>
              </w:rPr>
              <w:t>责任人</w:t>
            </w:r>
          </w:p>
        </w:tc>
        <w:tc>
          <w:tcPr>
            <w:tcW w:w="1560" w:type="dxa"/>
            <w:tcBorders>
              <w:top w:val="single" w:sz="4" w:space="0" w:color="auto"/>
              <w:left w:val="single" w:sz="4" w:space="0" w:color="auto"/>
              <w:bottom w:val="single" w:sz="4" w:space="0" w:color="auto"/>
              <w:right w:val="single" w:sz="4" w:space="0" w:color="auto"/>
            </w:tcBorders>
            <w:shd w:val="clear" w:color="auto" w:fill="C0C0C0"/>
            <w:vAlign w:val="center"/>
          </w:tcPr>
          <w:p w14:paraId="16793F7F" w14:textId="77777777" w:rsidR="00487A56" w:rsidRPr="00EE3A88" w:rsidRDefault="00487A56" w:rsidP="002F0F08">
            <w:pPr>
              <w:widowControl/>
              <w:autoSpaceDE/>
              <w:autoSpaceDN/>
              <w:adjustRightInd/>
              <w:jc w:val="center"/>
              <w:rPr>
                <w:rFonts w:ascii="宋体" w:hAnsi="宋体" w:cs="宋体"/>
                <w:b/>
                <w:bCs/>
                <w:sz w:val="21"/>
                <w:szCs w:val="21"/>
              </w:rPr>
            </w:pPr>
            <w:r w:rsidRPr="00EE3A88">
              <w:rPr>
                <w:rFonts w:ascii="宋体" w:hAnsi="宋体" w:cs="宋体" w:hint="eastAsia"/>
                <w:b/>
                <w:bCs/>
                <w:sz w:val="21"/>
                <w:szCs w:val="21"/>
              </w:rPr>
              <w:t>发布方式</w:t>
            </w:r>
          </w:p>
        </w:tc>
        <w:tc>
          <w:tcPr>
            <w:tcW w:w="1740" w:type="dxa"/>
            <w:tcBorders>
              <w:top w:val="single" w:sz="4" w:space="0" w:color="auto"/>
              <w:left w:val="single" w:sz="4" w:space="0" w:color="auto"/>
              <w:bottom w:val="single" w:sz="4" w:space="0" w:color="auto"/>
              <w:right w:val="single" w:sz="4" w:space="0" w:color="auto"/>
            </w:tcBorders>
            <w:shd w:val="clear" w:color="auto" w:fill="C0C0C0"/>
            <w:vAlign w:val="center"/>
          </w:tcPr>
          <w:p w14:paraId="44859E63" w14:textId="77777777" w:rsidR="00487A56" w:rsidRPr="00EE3A88" w:rsidRDefault="00487A56" w:rsidP="002F0F08">
            <w:pPr>
              <w:widowControl/>
              <w:autoSpaceDE/>
              <w:autoSpaceDN/>
              <w:adjustRightInd/>
              <w:jc w:val="center"/>
              <w:rPr>
                <w:rFonts w:ascii="宋体" w:hAnsi="宋体" w:cs="宋体"/>
                <w:b/>
                <w:bCs/>
                <w:sz w:val="21"/>
                <w:szCs w:val="21"/>
              </w:rPr>
            </w:pPr>
            <w:r w:rsidRPr="00EE3A88">
              <w:rPr>
                <w:rFonts w:ascii="宋体" w:hAnsi="宋体" w:cs="宋体" w:hint="eastAsia"/>
                <w:b/>
                <w:bCs/>
                <w:sz w:val="21"/>
                <w:szCs w:val="21"/>
              </w:rPr>
              <w:t>网站权限级别</w:t>
            </w:r>
          </w:p>
        </w:tc>
        <w:tc>
          <w:tcPr>
            <w:tcW w:w="1236" w:type="dxa"/>
            <w:tcBorders>
              <w:top w:val="single" w:sz="4" w:space="0" w:color="auto"/>
              <w:left w:val="single" w:sz="4" w:space="0" w:color="auto"/>
              <w:bottom w:val="single" w:sz="4" w:space="0" w:color="auto"/>
              <w:right w:val="single" w:sz="4" w:space="0" w:color="auto"/>
            </w:tcBorders>
            <w:shd w:val="clear" w:color="auto" w:fill="C0C0C0"/>
            <w:vAlign w:val="center"/>
          </w:tcPr>
          <w:p w14:paraId="551A1F18" w14:textId="77777777" w:rsidR="00487A56" w:rsidRPr="00EE3A88" w:rsidRDefault="00487A56" w:rsidP="002F0F08">
            <w:pPr>
              <w:widowControl/>
              <w:autoSpaceDE/>
              <w:autoSpaceDN/>
              <w:adjustRightInd/>
              <w:jc w:val="center"/>
              <w:rPr>
                <w:rFonts w:ascii="宋体" w:hAnsi="宋体" w:cs="宋体"/>
                <w:b/>
                <w:bCs/>
                <w:sz w:val="21"/>
                <w:szCs w:val="21"/>
              </w:rPr>
            </w:pPr>
            <w:r w:rsidRPr="00EE3A88">
              <w:rPr>
                <w:rFonts w:ascii="宋体" w:hAnsi="宋体" w:cs="宋体" w:hint="eastAsia"/>
                <w:b/>
                <w:bCs/>
                <w:sz w:val="21"/>
                <w:szCs w:val="21"/>
              </w:rPr>
              <w:t>目标读者</w:t>
            </w:r>
          </w:p>
        </w:tc>
      </w:tr>
      <w:tr w:rsidR="00487A56" w:rsidRPr="00C9325B" w14:paraId="41A97DAD" w14:textId="77777777">
        <w:trPr>
          <w:trHeight w:val="255"/>
        </w:trPr>
        <w:tc>
          <w:tcPr>
            <w:tcW w:w="1180" w:type="dxa"/>
            <w:vMerge w:val="restart"/>
            <w:tcBorders>
              <w:top w:val="single" w:sz="4" w:space="0" w:color="auto"/>
              <w:left w:val="single" w:sz="4" w:space="0" w:color="auto"/>
              <w:bottom w:val="single" w:sz="4" w:space="0" w:color="000000"/>
              <w:right w:val="single" w:sz="4" w:space="0" w:color="auto"/>
            </w:tcBorders>
            <w:shd w:val="clear" w:color="auto" w:fill="C0C0C0"/>
            <w:vAlign w:val="center"/>
          </w:tcPr>
          <w:p w14:paraId="1E360C10" w14:textId="77777777" w:rsidR="00487A56" w:rsidRPr="00C9325B" w:rsidRDefault="00487A56" w:rsidP="002F0F08">
            <w:pPr>
              <w:widowControl/>
              <w:autoSpaceDE/>
              <w:autoSpaceDN/>
              <w:adjustRightInd/>
              <w:jc w:val="center"/>
              <w:rPr>
                <w:rFonts w:ascii="宋体" w:hAnsi="宋体" w:cs="宋体"/>
                <w:sz w:val="20"/>
              </w:rPr>
            </w:pPr>
            <w:r w:rsidRPr="00C9325B">
              <w:rPr>
                <w:rFonts w:ascii="宋体" w:hAnsi="宋体" w:cs="宋体" w:hint="eastAsia"/>
                <w:sz w:val="20"/>
              </w:rPr>
              <w:t>投标支撑文档</w:t>
            </w:r>
          </w:p>
        </w:tc>
        <w:tc>
          <w:tcPr>
            <w:tcW w:w="2086" w:type="dxa"/>
            <w:tcBorders>
              <w:top w:val="single" w:sz="4" w:space="0" w:color="auto"/>
              <w:left w:val="nil"/>
              <w:bottom w:val="single" w:sz="4" w:space="0" w:color="auto"/>
              <w:right w:val="single" w:sz="4" w:space="0" w:color="auto"/>
            </w:tcBorders>
            <w:shd w:val="clear" w:color="auto" w:fill="FFFFFF"/>
            <w:vAlign w:val="center"/>
          </w:tcPr>
          <w:p w14:paraId="1A7971C5" w14:textId="77777777" w:rsidR="00487A56" w:rsidRPr="008B0DAF" w:rsidRDefault="00487A56" w:rsidP="002F0F08">
            <w:pPr>
              <w:widowControl/>
              <w:autoSpaceDE/>
              <w:autoSpaceDN/>
              <w:adjustRightInd/>
              <w:rPr>
                <w:rFonts w:ascii="Arial" w:hAnsi="Arial" w:cs="Arial" w:hint="eastAsia"/>
                <w:i/>
                <w:color w:val="0000FF"/>
                <w:sz w:val="20"/>
              </w:rPr>
            </w:pPr>
            <w:r w:rsidRPr="008B0DAF">
              <w:rPr>
                <w:rFonts w:ascii="Arial" w:hAnsi="Arial" w:cs="Arial" w:hint="eastAsia"/>
                <w:i/>
                <w:color w:val="0000FF"/>
                <w:sz w:val="20"/>
              </w:rPr>
              <w:t>填写</w:t>
            </w:r>
            <w:r>
              <w:rPr>
                <w:rFonts w:ascii="Arial" w:hAnsi="Arial" w:cs="Arial" w:hint="eastAsia"/>
                <w:i/>
                <w:color w:val="0000FF"/>
                <w:sz w:val="20"/>
              </w:rPr>
              <w:t>目标语言交付件</w:t>
            </w:r>
            <w:r w:rsidRPr="008B0DAF">
              <w:rPr>
                <w:rFonts w:ascii="Arial" w:hAnsi="Arial" w:cs="Arial" w:hint="eastAsia"/>
                <w:i/>
                <w:color w:val="0000FF"/>
                <w:sz w:val="20"/>
              </w:rPr>
              <w:t>名称</w:t>
            </w:r>
          </w:p>
        </w:tc>
        <w:tc>
          <w:tcPr>
            <w:tcW w:w="1275" w:type="dxa"/>
            <w:tcBorders>
              <w:top w:val="single" w:sz="4" w:space="0" w:color="auto"/>
              <w:left w:val="nil"/>
              <w:bottom w:val="single" w:sz="4" w:space="0" w:color="auto"/>
              <w:right w:val="single" w:sz="4" w:space="0" w:color="auto"/>
            </w:tcBorders>
            <w:shd w:val="clear" w:color="auto" w:fill="FFFFFF"/>
            <w:vAlign w:val="bottom"/>
          </w:tcPr>
          <w:p w14:paraId="400E4FA2" w14:textId="77777777" w:rsidR="00487A56" w:rsidRPr="00A7179C" w:rsidRDefault="00487A56" w:rsidP="002F0F08">
            <w:pPr>
              <w:widowControl/>
              <w:autoSpaceDE/>
              <w:autoSpaceDN/>
              <w:adjustRightInd/>
              <w:rPr>
                <w:rFonts w:ascii="Arial" w:hAnsi="Arial" w:cs="Arial" w:hint="eastAsia"/>
                <w:i/>
                <w:color w:val="0000FF"/>
                <w:sz w:val="20"/>
              </w:rPr>
            </w:pPr>
            <w:r w:rsidRPr="00A7179C">
              <w:rPr>
                <w:rFonts w:ascii="Arial" w:hAnsi="Arial" w:cs="Arial" w:hint="eastAsia"/>
                <w:i/>
                <w:color w:val="0000FF"/>
                <w:sz w:val="20"/>
              </w:rPr>
              <w:t>新增、修改、已有</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0011D51E"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47299C84" w14:textId="77777777" w:rsidR="00487A56" w:rsidRPr="008B0DAF" w:rsidRDefault="00487A56" w:rsidP="002F0F08">
            <w:pPr>
              <w:widowControl/>
              <w:autoSpaceDE/>
              <w:autoSpaceDN/>
              <w:adjustRightInd/>
              <w:rPr>
                <w:rFonts w:ascii="Arial" w:hAnsi="Arial" w:cs="Arial"/>
                <w:i/>
                <w:color w:val="0000FF"/>
                <w:sz w:val="20"/>
              </w:rPr>
            </w:pPr>
            <w:r w:rsidRPr="008B0DAF">
              <w:rPr>
                <w:rFonts w:ascii="Arial" w:hAnsi="Arial" w:cs="Arial" w:hint="eastAsia"/>
                <w:i/>
                <w:color w:val="0000FF"/>
                <w:sz w:val="20"/>
              </w:rPr>
              <w:t>随</w:t>
            </w:r>
            <w:r>
              <w:rPr>
                <w:rFonts w:ascii="Arial" w:hAnsi="Arial" w:cs="Arial" w:hint="eastAsia"/>
                <w:i/>
                <w:color w:val="0000FF"/>
                <w:sz w:val="20"/>
              </w:rPr>
              <w:t>版本</w:t>
            </w:r>
            <w:r w:rsidRPr="008B0DAF">
              <w:rPr>
                <w:rFonts w:ascii="Arial" w:hAnsi="Arial" w:cs="Arial" w:hint="eastAsia"/>
                <w:i/>
                <w:color w:val="0000FF"/>
                <w:sz w:val="20"/>
              </w:rPr>
              <w:t>发布</w:t>
            </w:r>
            <w:r>
              <w:rPr>
                <w:rFonts w:ascii="Arial" w:hAnsi="Arial" w:cs="Arial" w:hint="eastAsia"/>
                <w:i/>
                <w:color w:val="0000FF"/>
                <w:sz w:val="20"/>
              </w:rPr>
              <w:t>、随补丁发布、单独发布</w:t>
            </w:r>
          </w:p>
        </w:tc>
        <w:tc>
          <w:tcPr>
            <w:tcW w:w="1740" w:type="dxa"/>
            <w:tcBorders>
              <w:top w:val="single" w:sz="4" w:space="0" w:color="auto"/>
              <w:left w:val="nil"/>
              <w:bottom w:val="single" w:sz="4" w:space="0" w:color="auto"/>
              <w:right w:val="single" w:sz="4" w:space="0" w:color="auto"/>
            </w:tcBorders>
            <w:shd w:val="clear" w:color="auto" w:fill="FFFFFF"/>
            <w:vAlign w:val="bottom"/>
          </w:tcPr>
          <w:p w14:paraId="22664BC6" w14:textId="77777777" w:rsidR="00487A56" w:rsidRPr="008B0DAF" w:rsidRDefault="00487A56" w:rsidP="002F0F08">
            <w:pPr>
              <w:widowControl/>
              <w:autoSpaceDE/>
              <w:autoSpaceDN/>
              <w:adjustRightInd/>
              <w:rPr>
                <w:rFonts w:ascii="Arial" w:hAnsi="Arial" w:cs="Arial"/>
                <w:i/>
                <w:color w:val="0000FF"/>
                <w:sz w:val="20"/>
              </w:rPr>
            </w:pPr>
            <w:r w:rsidRPr="008B0DAF">
              <w:rPr>
                <w:rFonts w:ascii="Arial" w:hAnsi="Arial" w:cs="Arial" w:hint="eastAsia"/>
                <w:i/>
                <w:color w:val="0000FF"/>
                <w:sz w:val="20"/>
              </w:rPr>
              <w:t>资料上传到</w:t>
            </w:r>
            <w:r w:rsidRPr="008B0DAF">
              <w:rPr>
                <w:rFonts w:ascii="Arial" w:hAnsi="Arial" w:cs="Arial" w:hint="eastAsia"/>
                <w:i/>
                <w:color w:val="0000FF"/>
                <w:sz w:val="20"/>
              </w:rPr>
              <w:t>Support</w:t>
            </w:r>
            <w:r w:rsidRPr="008B0DAF">
              <w:rPr>
                <w:rFonts w:ascii="Arial" w:hAnsi="Arial" w:cs="Arial" w:hint="eastAsia"/>
                <w:i/>
                <w:color w:val="0000FF"/>
                <w:sz w:val="20"/>
              </w:rPr>
              <w:t>网站或</w:t>
            </w:r>
            <w:r w:rsidRPr="008B0DAF">
              <w:rPr>
                <w:rFonts w:ascii="Arial" w:hAnsi="Arial" w:cs="Arial" w:hint="eastAsia"/>
                <w:i/>
                <w:color w:val="0000FF"/>
                <w:sz w:val="20"/>
              </w:rPr>
              <w:t>3ms</w:t>
            </w:r>
            <w:r w:rsidRPr="008B0DAF">
              <w:rPr>
                <w:rFonts w:ascii="Arial" w:hAnsi="Arial" w:cs="Arial" w:hint="eastAsia"/>
                <w:i/>
                <w:color w:val="0000FF"/>
                <w:sz w:val="20"/>
              </w:rPr>
              <w:t>网站需要设置的密级权限</w:t>
            </w:r>
          </w:p>
        </w:tc>
        <w:tc>
          <w:tcPr>
            <w:tcW w:w="1236" w:type="dxa"/>
            <w:tcBorders>
              <w:top w:val="single" w:sz="4" w:space="0" w:color="auto"/>
              <w:left w:val="nil"/>
              <w:bottom w:val="single" w:sz="4" w:space="0" w:color="auto"/>
              <w:right w:val="single" w:sz="4" w:space="0" w:color="auto"/>
            </w:tcBorders>
            <w:shd w:val="clear" w:color="auto" w:fill="FFFFFF"/>
            <w:vAlign w:val="bottom"/>
          </w:tcPr>
          <w:p w14:paraId="4975A78C" w14:textId="77777777" w:rsidR="00487A56" w:rsidRPr="008B0DAF" w:rsidRDefault="00487A56" w:rsidP="002F0F08">
            <w:pPr>
              <w:widowControl/>
              <w:autoSpaceDE/>
              <w:autoSpaceDN/>
              <w:adjustRightInd/>
              <w:rPr>
                <w:rFonts w:ascii="Arial" w:hAnsi="Arial" w:cs="Arial"/>
                <w:i/>
                <w:color w:val="0000FF"/>
                <w:sz w:val="20"/>
              </w:rPr>
            </w:pPr>
            <w:r w:rsidRPr="008B0DAF">
              <w:rPr>
                <w:rFonts w:ascii="Arial" w:hAnsi="Arial" w:cs="Arial" w:hint="eastAsia"/>
                <w:i/>
                <w:color w:val="0000FF"/>
                <w:sz w:val="20"/>
              </w:rPr>
              <w:t>外部客户、</w:t>
            </w:r>
            <w:r w:rsidRPr="008B0DAF">
              <w:rPr>
                <w:rFonts w:ascii="Arial" w:hAnsi="Arial" w:cs="Arial" w:hint="eastAsia"/>
                <w:i/>
                <w:color w:val="0000FF"/>
                <w:sz w:val="20"/>
              </w:rPr>
              <w:t>GTS</w:t>
            </w:r>
            <w:r w:rsidRPr="008B0DAF">
              <w:rPr>
                <w:rFonts w:ascii="Arial" w:hAnsi="Arial" w:cs="Arial" w:hint="eastAsia"/>
                <w:i/>
                <w:color w:val="0000FF"/>
                <w:sz w:val="20"/>
              </w:rPr>
              <w:t>、行销、华大、供应</w:t>
            </w:r>
            <w:r w:rsidRPr="00E71C66">
              <w:rPr>
                <w:rFonts w:ascii="Arial" w:hAnsi="Arial" w:cs="Arial" w:hint="eastAsia"/>
                <w:i/>
                <w:color w:val="0000FF"/>
                <w:sz w:val="20"/>
              </w:rPr>
              <w:t>链等</w:t>
            </w:r>
          </w:p>
        </w:tc>
      </w:tr>
      <w:tr w:rsidR="00487A56" w:rsidRPr="00C9325B" w14:paraId="3DD1DF75" w14:textId="77777777">
        <w:trPr>
          <w:trHeight w:val="240"/>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1E472B32"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2B50CC5F"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55BD1C9F"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52FFDDDF"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3CEF933F"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4DF0AC8E"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2518A72B" w14:textId="77777777" w:rsidR="00487A56" w:rsidRPr="00C9325B" w:rsidRDefault="00487A56" w:rsidP="002F0F08">
            <w:pPr>
              <w:widowControl/>
              <w:autoSpaceDE/>
              <w:autoSpaceDN/>
              <w:adjustRightInd/>
              <w:rPr>
                <w:rFonts w:ascii="Arial" w:hAnsi="Arial" w:cs="Arial"/>
                <w:sz w:val="20"/>
              </w:rPr>
            </w:pPr>
          </w:p>
        </w:tc>
      </w:tr>
      <w:tr w:rsidR="00487A56" w:rsidRPr="00C9325B" w14:paraId="38AE8072" w14:textId="77777777">
        <w:trPr>
          <w:trHeight w:val="240"/>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3776663E"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543D3116" w14:textId="77777777" w:rsidR="00487A56" w:rsidRPr="00594845" w:rsidRDefault="00487A56" w:rsidP="002F0F08">
            <w:pPr>
              <w:widowControl/>
              <w:autoSpaceDE/>
              <w:autoSpaceDN/>
              <w:adjustRightInd/>
              <w:rPr>
                <w:rFonts w:ascii="宋体" w:hAnsi="宋体" w:cs="宋体"/>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4A910DA8"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39C5B8C1"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714D8BF8"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46FF8A5A"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546B6FD7" w14:textId="77777777" w:rsidR="00487A56" w:rsidRPr="00C9325B" w:rsidRDefault="00487A56" w:rsidP="002F0F08">
            <w:pPr>
              <w:widowControl/>
              <w:autoSpaceDE/>
              <w:autoSpaceDN/>
              <w:adjustRightInd/>
              <w:rPr>
                <w:rFonts w:ascii="Arial" w:hAnsi="Arial" w:cs="Arial"/>
                <w:sz w:val="20"/>
              </w:rPr>
            </w:pPr>
          </w:p>
        </w:tc>
      </w:tr>
      <w:tr w:rsidR="00487A56" w:rsidRPr="00C9325B" w14:paraId="12CC80D5" w14:textId="77777777">
        <w:trPr>
          <w:trHeight w:val="240"/>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19825A20"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38C846C1" w14:textId="77777777" w:rsidR="00487A56" w:rsidRPr="00C9325B" w:rsidRDefault="00487A56" w:rsidP="002F0F08">
            <w:pPr>
              <w:widowControl/>
              <w:autoSpaceDE/>
              <w:autoSpaceDN/>
              <w:adjustRightInd/>
              <w:rPr>
                <w:rFonts w:ascii="宋体" w:hAnsi="宋体" w:cs="宋体"/>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764F3EBD"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5926D6B0"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42070BDC"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235EBC4F"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046ADDD2" w14:textId="77777777" w:rsidR="00487A56" w:rsidRPr="00C9325B" w:rsidRDefault="00487A56" w:rsidP="002F0F08">
            <w:pPr>
              <w:widowControl/>
              <w:autoSpaceDE/>
              <w:autoSpaceDN/>
              <w:adjustRightInd/>
              <w:rPr>
                <w:rFonts w:ascii="Arial" w:hAnsi="Arial" w:cs="Arial"/>
                <w:sz w:val="20"/>
              </w:rPr>
            </w:pPr>
          </w:p>
        </w:tc>
      </w:tr>
      <w:tr w:rsidR="00487A56" w:rsidRPr="00C9325B" w14:paraId="69B61923" w14:textId="77777777">
        <w:trPr>
          <w:trHeight w:val="240"/>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4A77200E"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57158729" w14:textId="77777777" w:rsidR="00487A56" w:rsidRPr="00C9325B" w:rsidRDefault="00487A56" w:rsidP="002F0F08">
            <w:pPr>
              <w:widowControl/>
              <w:autoSpaceDE/>
              <w:autoSpaceDN/>
              <w:adjustRightInd/>
              <w:rPr>
                <w:rFonts w:ascii="Arial" w:hAnsi="Arial" w:cs="Arial"/>
                <w:i/>
                <w:iCs/>
                <w:color w:val="0000FF"/>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6FEF1412"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1E1F11F"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13EC1266"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628A8841"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7799FE1A" w14:textId="77777777" w:rsidR="00487A56" w:rsidRPr="00C9325B" w:rsidRDefault="00487A56" w:rsidP="002F0F08">
            <w:pPr>
              <w:widowControl/>
              <w:autoSpaceDE/>
              <w:autoSpaceDN/>
              <w:adjustRightInd/>
              <w:rPr>
                <w:rFonts w:ascii="Arial" w:hAnsi="Arial" w:cs="Arial"/>
                <w:sz w:val="20"/>
              </w:rPr>
            </w:pPr>
          </w:p>
        </w:tc>
      </w:tr>
      <w:tr w:rsidR="00487A56" w:rsidRPr="00C9325B" w14:paraId="638A4F80" w14:textId="77777777">
        <w:trPr>
          <w:trHeight w:val="255"/>
        </w:trPr>
        <w:tc>
          <w:tcPr>
            <w:tcW w:w="1180" w:type="dxa"/>
            <w:vMerge w:val="restart"/>
            <w:tcBorders>
              <w:top w:val="nil"/>
              <w:left w:val="single" w:sz="4" w:space="0" w:color="auto"/>
              <w:bottom w:val="single" w:sz="4" w:space="0" w:color="000000"/>
              <w:right w:val="single" w:sz="4" w:space="0" w:color="auto"/>
            </w:tcBorders>
            <w:shd w:val="clear" w:color="auto" w:fill="C0C0C0"/>
            <w:vAlign w:val="center"/>
          </w:tcPr>
          <w:p w14:paraId="09EF50EC" w14:textId="77777777" w:rsidR="00487A56" w:rsidRPr="00C9325B" w:rsidRDefault="00487A56" w:rsidP="002F0F08">
            <w:pPr>
              <w:widowControl/>
              <w:autoSpaceDE/>
              <w:autoSpaceDN/>
              <w:adjustRightInd/>
              <w:jc w:val="center"/>
              <w:rPr>
                <w:rFonts w:ascii="宋体" w:hAnsi="宋体" w:cs="宋体"/>
                <w:sz w:val="20"/>
              </w:rPr>
            </w:pPr>
            <w:r w:rsidRPr="00C9325B">
              <w:rPr>
                <w:rFonts w:ascii="宋体" w:hAnsi="宋体" w:cs="宋体" w:hint="eastAsia"/>
                <w:sz w:val="20"/>
              </w:rPr>
              <w:t>产品文档</w:t>
            </w:r>
          </w:p>
        </w:tc>
        <w:tc>
          <w:tcPr>
            <w:tcW w:w="2086" w:type="dxa"/>
            <w:tcBorders>
              <w:top w:val="single" w:sz="4" w:space="0" w:color="auto"/>
              <w:left w:val="nil"/>
              <w:bottom w:val="single" w:sz="4" w:space="0" w:color="auto"/>
              <w:right w:val="single" w:sz="4" w:space="0" w:color="auto"/>
            </w:tcBorders>
            <w:shd w:val="clear" w:color="auto" w:fill="FFFFFF"/>
            <w:vAlign w:val="center"/>
          </w:tcPr>
          <w:p w14:paraId="3D003537" w14:textId="77777777" w:rsidR="00487A56" w:rsidRPr="00C9325B" w:rsidRDefault="00487A56" w:rsidP="002F0F08">
            <w:pPr>
              <w:widowControl/>
              <w:autoSpaceDE/>
              <w:autoSpaceDN/>
              <w:adjustRightInd/>
              <w:rPr>
                <w:rFonts w:ascii="宋体" w:hAnsi="宋体" w:cs="宋体"/>
                <w:i/>
                <w:iCs/>
                <w:color w:val="0000FF"/>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4C0663C2"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2C2DEF15"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7939B7CA"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364CC54E"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3A3A242B" w14:textId="77777777" w:rsidR="00487A56" w:rsidRPr="00C9325B" w:rsidRDefault="00487A56" w:rsidP="002F0F08">
            <w:pPr>
              <w:widowControl/>
              <w:autoSpaceDE/>
              <w:autoSpaceDN/>
              <w:adjustRightInd/>
              <w:rPr>
                <w:rFonts w:ascii="Arial" w:hAnsi="Arial" w:cs="Arial"/>
                <w:sz w:val="20"/>
              </w:rPr>
            </w:pPr>
          </w:p>
        </w:tc>
      </w:tr>
      <w:tr w:rsidR="00487A56" w:rsidRPr="00C9325B" w14:paraId="03F80212" w14:textId="77777777">
        <w:trPr>
          <w:trHeight w:val="255"/>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4C18BF16"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6C6783CF"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5A388DB7"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6A18683"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3DB2320C"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7836C3C2"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6800DBAA" w14:textId="77777777" w:rsidR="00487A56" w:rsidRPr="00C9325B" w:rsidRDefault="00487A56" w:rsidP="002F0F08">
            <w:pPr>
              <w:widowControl/>
              <w:autoSpaceDE/>
              <w:autoSpaceDN/>
              <w:adjustRightInd/>
              <w:rPr>
                <w:rFonts w:ascii="Arial" w:hAnsi="Arial" w:cs="Arial"/>
                <w:sz w:val="20"/>
              </w:rPr>
            </w:pPr>
          </w:p>
        </w:tc>
      </w:tr>
      <w:tr w:rsidR="00487A56" w:rsidRPr="00C9325B" w14:paraId="4C4E1BD4" w14:textId="77777777">
        <w:trPr>
          <w:trHeight w:val="255"/>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5C7422F0"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6E6D2614"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6C5AC5BF"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71613395"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3904DD6E"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0AAF9A02"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0DB3F86D" w14:textId="77777777" w:rsidR="00487A56" w:rsidRPr="00C9325B" w:rsidRDefault="00487A56" w:rsidP="002F0F08">
            <w:pPr>
              <w:widowControl/>
              <w:autoSpaceDE/>
              <w:autoSpaceDN/>
              <w:adjustRightInd/>
              <w:rPr>
                <w:rFonts w:ascii="Arial" w:hAnsi="Arial" w:cs="Arial"/>
                <w:sz w:val="20"/>
              </w:rPr>
            </w:pPr>
          </w:p>
        </w:tc>
      </w:tr>
      <w:tr w:rsidR="00487A56" w:rsidRPr="00C9325B" w14:paraId="30F67053" w14:textId="77777777">
        <w:trPr>
          <w:trHeight w:val="255"/>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6B8E70A0"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52839772"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1D55CADB"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7F53F03F"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5234A609"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48D27891"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4D682F96" w14:textId="77777777" w:rsidR="00487A56" w:rsidRPr="00C9325B" w:rsidRDefault="00487A56" w:rsidP="002F0F08">
            <w:pPr>
              <w:widowControl/>
              <w:autoSpaceDE/>
              <w:autoSpaceDN/>
              <w:adjustRightInd/>
              <w:rPr>
                <w:rFonts w:ascii="Arial" w:hAnsi="Arial" w:cs="Arial"/>
                <w:sz w:val="20"/>
              </w:rPr>
            </w:pPr>
          </w:p>
        </w:tc>
      </w:tr>
      <w:tr w:rsidR="00487A56" w:rsidRPr="00C9325B" w14:paraId="0BB07388" w14:textId="77777777">
        <w:trPr>
          <w:trHeight w:val="255"/>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793FEA07"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2402127E"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7E8C40AA"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6599B23E"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5457D15C"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48079249"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6583C885" w14:textId="77777777" w:rsidR="00487A56" w:rsidRPr="00C9325B" w:rsidRDefault="00487A56" w:rsidP="002F0F08">
            <w:pPr>
              <w:widowControl/>
              <w:autoSpaceDE/>
              <w:autoSpaceDN/>
              <w:adjustRightInd/>
              <w:rPr>
                <w:rFonts w:ascii="Arial" w:hAnsi="Arial" w:cs="Arial"/>
                <w:sz w:val="20"/>
              </w:rPr>
            </w:pPr>
          </w:p>
        </w:tc>
      </w:tr>
      <w:tr w:rsidR="00487A56" w:rsidRPr="00C9325B" w14:paraId="44DF728F" w14:textId="77777777">
        <w:trPr>
          <w:trHeight w:val="255"/>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0B4CDA63"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1E62C15D"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4DA0C581"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2BC5D2F6"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5F3AECD3"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729C431A"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6FC71E39" w14:textId="77777777" w:rsidR="00487A56" w:rsidRPr="00C9325B" w:rsidRDefault="00487A56" w:rsidP="002F0F08">
            <w:pPr>
              <w:widowControl/>
              <w:autoSpaceDE/>
              <w:autoSpaceDN/>
              <w:adjustRightInd/>
              <w:rPr>
                <w:rFonts w:ascii="Arial" w:hAnsi="Arial" w:cs="Arial"/>
                <w:sz w:val="20"/>
              </w:rPr>
            </w:pPr>
          </w:p>
        </w:tc>
      </w:tr>
      <w:tr w:rsidR="00487A56" w:rsidRPr="00C9325B" w14:paraId="277A6BD8" w14:textId="77777777">
        <w:trPr>
          <w:trHeight w:val="255"/>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4B3AA98C"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24873248"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71A0C680"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3FEC0E3E"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5DEB302C"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22A3E50C"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0496C7C4" w14:textId="77777777" w:rsidR="00487A56" w:rsidRPr="00C9325B" w:rsidRDefault="00487A56" w:rsidP="002F0F08">
            <w:pPr>
              <w:widowControl/>
              <w:autoSpaceDE/>
              <w:autoSpaceDN/>
              <w:adjustRightInd/>
              <w:rPr>
                <w:rFonts w:ascii="Arial" w:hAnsi="Arial" w:cs="Arial"/>
                <w:sz w:val="20"/>
              </w:rPr>
            </w:pPr>
          </w:p>
        </w:tc>
      </w:tr>
      <w:tr w:rsidR="00487A56" w:rsidRPr="00C9325B" w14:paraId="5F8F2313" w14:textId="77777777">
        <w:trPr>
          <w:trHeight w:val="255"/>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1E87F571"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60DFBDD3"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02823653"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586ACC7E"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1433DC6A"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249B826F"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7CE7B170" w14:textId="77777777" w:rsidR="00487A56" w:rsidRPr="00C9325B" w:rsidRDefault="00487A56" w:rsidP="002F0F08">
            <w:pPr>
              <w:widowControl/>
              <w:autoSpaceDE/>
              <w:autoSpaceDN/>
              <w:adjustRightInd/>
              <w:rPr>
                <w:rFonts w:ascii="Arial" w:hAnsi="Arial" w:cs="Arial"/>
                <w:sz w:val="20"/>
              </w:rPr>
            </w:pPr>
          </w:p>
        </w:tc>
      </w:tr>
      <w:tr w:rsidR="00487A56" w:rsidRPr="00C9325B" w14:paraId="04B751E7" w14:textId="77777777">
        <w:trPr>
          <w:trHeight w:val="255"/>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114186D1"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19DDBD85" w14:textId="77777777" w:rsidR="00487A56" w:rsidRPr="00C9325B" w:rsidRDefault="00487A56" w:rsidP="002F0F08">
            <w:pPr>
              <w:widowControl/>
              <w:autoSpaceDE/>
              <w:autoSpaceDN/>
              <w:adjustRightInd/>
              <w:rPr>
                <w:rFonts w:ascii="Arial" w:hAnsi="Arial" w:cs="Arial"/>
                <w:i/>
                <w:iCs/>
                <w:color w:val="0000FF"/>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6ABC56A1"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56544AFC"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7ACD7FFB"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38B3C99A"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6449F7E1" w14:textId="77777777" w:rsidR="00487A56" w:rsidRPr="00C9325B" w:rsidRDefault="00487A56" w:rsidP="002F0F08">
            <w:pPr>
              <w:widowControl/>
              <w:autoSpaceDE/>
              <w:autoSpaceDN/>
              <w:adjustRightInd/>
              <w:rPr>
                <w:rFonts w:ascii="Arial" w:hAnsi="Arial" w:cs="Arial"/>
                <w:sz w:val="20"/>
              </w:rPr>
            </w:pPr>
          </w:p>
        </w:tc>
      </w:tr>
      <w:tr w:rsidR="00487A56" w:rsidRPr="00C9325B" w14:paraId="61C76084" w14:textId="77777777">
        <w:trPr>
          <w:trHeight w:val="255"/>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07CDB242"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793C4F50"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19BB98E4"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CE51ACD"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0C41F840"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59DD778E"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2040674B" w14:textId="77777777" w:rsidR="00487A56" w:rsidRPr="00C9325B" w:rsidRDefault="00487A56" w:rsidP="002F0F08">
            <w:pPr>
              <w:widowControl/>
              <w:autoSpaceDE/>
              <w:autoSpaceDN/>
              <w:adjustRightInd/>
              <w:rPr>
                <w:rFonts w:ascii="Arial" w:hAnsi="Arial" w:cs="Arial"/>
                <w:sz w:val="20"/>
              </w:rPr>
            </w:pPr>
          </w:p>
        </w:tc>
      </w:tr>
      <w:tr w:rsidR="00487A56" w:rsidRPr="00C9325B" w14:paraId="5FE6D29D" w14:textId="77777777">
        <w:trPr>
          <w:trHeight w:val="255"/>
        </w:trPr>
        <w:tc>
          <w:tcPr>
            <w:tcW w:w="1180" w:type="dxa"/>
            <w:vMerge w:val="restart"/>
            <w:tcBorders>
              <w:top w:val="single" w:sz="4" w:space="0" w:color="auto"/>
              <w:left w:val="single" w:sz="4" w:space="0" w:color="auto"/>
              <w:bottom w:val="single" w:sz="4" w:space="0" w:color="000000"/>
              <w:right w:val="single" w:sz="4" w:space="0" w:color="auto"/>
            </w:tcBorders>
            <w:shd w:val="clear" w:color="auto" w:fill="C0C0C0"/>
            <w:vAlign w:val="center"/>
          </w:tcPr>
          <w:p w14:paraId="38CE919A" w14:textId="77777777" w:rsidR="00487A56" w:rsidRPr="00C9325B" w:rsidRDefault="00487A56" w:rsidP="002F0F08">
            <w:pPr>
              <w:widowControl/>
              <w:autoSpaceDE/>
              <w:autoSpaceDN/>
              <w:adjustRightInd/>
              <w:jc w:val="center"/>
              <w:rPr>
                <w:rFonts w:ascii="宋体" w:hAnsi="宋体" w:cs="宋体"/>
                <w:sz w:val="20"/>
              </w:rPr>
            </w:pPr>
            <w:r w:rsidRPr="00C9325B">
              <w:rPr>
                <w:rFonts w:ascii="宋体" w:hAnsi="宋体" w:cs="宋体" w:hint="eastAsia"/>
                <w:sz w:val="20"/>
              </w:rPr>
              <w:t>版本文档</w:t>
            </w:r>
          </w:p>
        </w:tc>
        <w:tc>
          <w:tcPr>
            <w:tcW w:w="2086" w:type="dxa"/>
            <w:tcBorders>
              <w:top w:val="single" w:sz="4" w:space="0" w:color="auto"/>
              <w:left w:val="nil"/>
              <w:bottom w:val="single" w:sz="4" w:space="0" w:color="auto"/>
              <w:right w:val="single" w:sz="4" w:space="0" w:color="auto"/>
            </w:tcBorders>
            <w:shd w:val="clear" w:color="auto" w:fill="FFFFFF"/>
            <w:vAlign w:val="center"/>
          </w:tcPr>
          <w:p w14:paraId="67B49F21"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17499B31"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7DD37758"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3496754A"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0B1E575A"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2609C567" w14:textId="77777777" w:rsidR="00487A56" w:rsidRPr="00C9325B" w:rsidRDefault="00487A56" w:rsidP="002F0F08">
            <w:pPr>
              <w:widowControl/>
              <w:autoSpaceDE/>
              <w:autoSpaceDN/>
              <w:adjustRightInd/>
              <w:rPr>
                <w:rFonts w:ascii="Arial" w:hAnsi="Arial" w:cs="Arial"/>
                <w:sz w:val="20"/>
              </w:rPr>
            </w:pPr>
          </w:p>
        </w:tc>
      </w:tr>
      <w:tr w:rsidR="00487A56" w:rsidRPr="00C9325B" w14:paraId="3053086D" w14:textId="77777777">
        <w:trPr>
          <w:trHeight w:val="255"/>
        </w:trPr>
        <w:tc>
          <w:tcPr>
            <w:tcW w:w="1180" w:type="dxa"/>
            <w:vMerge/>
            <w:tcBorders>
              <w:top w:val="single" w:sz="4" w:space="0" w:color="auto"/>
              <w:left w:val="single" w:sz="4" w:space="0" w:color="auto"/>
              <w:bottom w:val="single" w:sz="4" w:space="0" w:color="000000"/>
              <w:right w:val="single" w:sz="4" w:space="0" w:color="auto"/>
            </w:tcBorders>
            <w:shd w:val="clear" w:color="auto" w:fill="C0C0C0"/>
            <w:vAlign w:val="center"/>
          </w:tcPr>
          <w:p w14:paraId="352AB4D7"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426873D9"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3C311A35"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2C73CF1"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7079D3A6"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0CB968F1"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3FFB8CBD" w14:textId="77777777" w:rsidR="00487A56" w:rsidRPr="00C9325B" w:rsidRDefault="00487A56" w:rsidP="002F0F08">
            <w:pPr>
              <w:widowControl/>
              <w:autoSpaceDE/>
              <w:autoSpaceDN/>
              <w:adjustRightInd/>
              <w:rPr>
                <w:rFonts w:ascii="Arial" w:hAnsi="Arial" w:cs="Arial"/>
                <w:sz w:val="20"/>
              </w:rPr>
            </w:pPr>
          </w:p>
        </w:tc>
      </w:tr>
      <w:tr w:rsidR="00487A56" w:rsidRPr="00C9325B" w14:paraId="44330E7F" w14:textId="77777777">
        <w:trPr>
          <w:trHeight w:val="255"/>
        </w:trPr>
        <w:tc>
          <w:tcPr>
            <w:tcW w:w="1180" w:type="dxa"/>
            <w:vMerge/>
            <w:tcBorders>
              <w:top w:val="single" w:sz="4" w:space="0" w:color="auto"/>
              <w:left w:val="single" w:sz="4" w:space="0" w:color="auto"/>
              <w:bottom w:val="single" w:sz="4" w:space="0" w:color="000000"/>
              <w:right w:val="single" w:sz="4" w:space="0" w:color="auto"/>
            </w:tcBorders>
            <w:shd w:val="clear" w:color="auto" w:fill="C0C0C0"/>
            <w:vAlign w:val="center"/>
          </w:tcPr>
          <w:p w14:paraId="7C77084C"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7D864F7B"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24A415E6"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5E8E7E7"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13157079"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3888867C"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689C032F" w14:textId="77777777" w:rsidR="00487A56" w:rsidRPr="00C9325B" w:rsidRDefault="00487A56" w:rsidP="002F0F08">
            <w:pPr>
              <w:widowControl/>
              <w:autoSpaceDE/>
              <w:autoSpaceDN/>
              <w:adjustRightInd/>
              <w:rPr>
                <w:rFonts w:ascii="Arial" w:hAnsi="Arial" w:cs="Arial"/>
                <w:sz w:val="20"/>
              </w:rPr>
            </w:pPr>
          </w:p>
        </w:tc>
      </w:tr>
      <w:tr w:rsidR="00487A56" w:rsidRPr="00C9325B" w14:paraId="2367835C" w14:textId="77777777">
        <w:trPr>
          <w:trHeight w:val="255"/>
        </w:trPr>
        <w:tc>
          <w:tcPr>
            <w:tcW w:w="1180" w:type="dxa"/>
            <w:vMerge/>
            <w:tcBorders>
              <w:top w:val="single" w:sz="4" w:space="0" w:color="auto"/>
              <w:left w:val="single" w:sz="4" w:space="0" w:color="auto"/>
              <w:bottom w:val="single" w:sz="4" w:space="0" w:color="000000"/>
              <w:right w:val="single" w:sz="4" w:space="0" w:color="auto"/>
            </w:tcBorders>
            <w:shd w:val="clear" w:color="auto" w:fill="C0C0C0"/>
            <w:vAlign w:val="center"/>
          </w:tcPr>
          <w:p w14:paraId="75BFF19B"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5FA4AE7C"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4BC6A988"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1F62A21F"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25F23F54"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5974389B"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5AAC69E6" w14:textId="77777777" w:rsidR="00487A56" w:rsidRPr="00C9325B" w:rsidRDefault="00487A56" w:rsidP="002F0F08">
            <w:pPr>
              <w:widowControl/>
              <w:autoSpaceDE/>
              <w:autoSpaceDN/>
              <w:adjustRightInd/>
              <w:rPr>
                <w:rFonts w:ascii="Arial" w:hAnsi="Arial" w:cs="Arial"/>
                <w:sz w:val="20"/>
              </w:rPr>
            </w:pPr>
          </w:p>
        </w:tc>
      </w:tr>
      <w:tr w:rsidR="00487A56" w:rsidRPr="00C9325B" w14:paraId="58E5BCF8" w14:textId="77777777">
        <w:trPr>
          <w:trHeight w:val="255"/>
        </w:trPr>
        <w:tc>
          <w:tcPr>
            <w:tcW w:w="1180" w:type="dxa"/>
            <w:vMerge w:val="restart"/>
            <w:tcBorders>
              <w:top w:val="nil"/>
              <w:left w:val="single" w:sz="4" w:space="0" w:color="auto"/>
              <w:bottom w:val="single" w:sz="4" w:space="0" w:color="000000"/>
              <w:right w:val="single" w:sz="4" w:space="0" w:color="auto"/>
            </w:tcBorders>
            <w:shd w:val="clear" w:color="auto" w:fill="C0C0C0"/>
            <w:vAlign w:val="center"/>
          </w:tcPr>
          <w:p w14:paraId="55271BFD" w14:textId="77777777" w:rsidR="00487A56" w:rsidRPr="00C9325B" w:rsidRDefault="00487A56" w:rsidP="002F0F08">
            <w:pPr>
              <w:widowControl/>
              <w:autoSpaceDE/>
              <w:autoSpaceDN/>
              <w:adjustRightInd/>
              <w:jc w:val="center"/>
              <w:rPr>
                <w:rFonts w:ascii="宋体" w:hAnsi="宋体" w:cs="宋体"/>
                <w:sz w:val="20"/>
              </w:rPr>
            </w:pPr>
            <w:r w:rsidRPr="00C9325B">
              <w:rPr>
                <w:rFonts w:ascii="宋体" w:hAnsi="宋体" w:cs="宋体" w:hint="eastAsia"/>
                <w:sz w:val="20"/>
              </w:rPr>
              <w:t>测试文档</w:t>
            </w:r>
          </w:p>
        </w:tc>
        <w:tc>
          <w:tcPr>
            <w:tcW w:w="2086" w:type="dxa"/>
            <w:tcBorders>
              <w:top w:val="single" w:sz="4" w:space="0" w:color="auto"/>
              <w:left w:val="nil"/>
              <w:bottom w:val="single" w:sz="4" w:space="0" w:color="auto"/>
              <w:right w:val="single" w:sz="4" w:space="0" w:color="auto"/>
            </w:tcBorders>
            <w:shd w:val="clear" w:color="auto" w:fill="FFFFFF"/>
            <w:vAlign w:val="center"/>
          </w:tcPr>
          <w:p w14:paraId="5869A242"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6782A6A6"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1A4024FE"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29D7F353"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5C9E82D4"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480DEA63" w14:textId="77777777" w:rsidR="00487A56" w:rsidRPr="00C9325B" w:rsidRDefault="00487A56" w:rsidP="002F0F08">
            <w:pPr>
              <w:widowControl/>
              <w:autoSpaceDE/>
              <w:autoSpaceDN/>
              <w:adjustRightInd/>
              <w:rPr>
                <w:rFonts w:ascii="Arial" w:hAnsi="Arial" w:cs="Arial"/>
                <w:sz w:val="20"/>
              </w:rPr>
            </w:pPr>
          </w:p>
        </w:tc>
      </w:tr>
      <w:tr w:rsidR="00487A56" w:rsidRPr="00C9325B" w14:paraId="45C97EF1" w14:textId="77777777">
        <w:trPr>
          <w:trHeight w:val="255"/>
        </w:trPr>
        <w:tc>
          <w:tcPr>
            <w:tcW w:w="1180" w:type="dxa"/>
            <w:vMerge/>
            <w:tcBorders>
              <w:top w:val="nil"/>
              <w:left w:val="single" w:sz="4" w:space="0" w:color="auto"/>
              <w:bottom w:val="single" w:sz="4" w:space="0" w:color="000000"/>
              <w:right w:val="single" w:sz="4" w:space="0" w:color="auto"/>
            </w:tcBorders>
            <w:shd w:val="clear" w:color="auto" w:fill="C0C0C0"/>
            <w:vAlign w:val="center"/>
          </w:tcPr>
          <w:p w14:paraId="008F4A3E" w14:textId="77777777" w:rsidR="00487A56" w:rsidRPr="00C9325B" w:rsidRDefault="00487A56" w:rsidP="002F0F08">
            <w:pPr>
              <w:widowControl/>
              <w:autoSpaceDE/>
              <w:autoSpaceDN/>
              <w:adjustRightInd/>
              <w:rPr>
                <w:rFonts w:ascii="宋体" w:hAnsi="宋体" w:cs="宋体"/>
                <w:sz w:val="20"/>
              </w:rPr>
            </w:pPr>
          </w:p>
        </w:tc>
        <w:tc>
          <w:tcPr>
            <w:tcW w:w="2086" w:type="dxa"/>
            <w:tcBorders>
              <w:top w:val="single" w:sz="4" w:space="0" w:color="auto"/>
              <w:left w:val="nil"/>
              <w:bottom w:val="single" w:sz="4" w:space="0" w:color="auto"/>
              <w:right w:val="single" w:sz="4" w:space="0" w:color="auto"/>
            </w:tcBorders>
            <w:shd w:val="clear" w:color="auto" w:fill="FFFFFF"/>
            <w:vAlign w:val="center"/>
          </w:tcPr>
          <w:p w14:paraId="141FDF54" w14:textId="77777777" w:rsidR="00487A56" w:rsidRPr="00C9325B" w:rsidRDefault="00487A56" w:rsidP="002F0F08">
            <w:pPr>
              <w:widowControl/>
              <w:autoSpaceDE/>
              <w:autoSpaceDN/>
              <w:adjustRightInd/>
              <w:rPr>
                <w:rFonts w:ascii="Arial" w:hAnsi="Arial" w:cs="Arial"/>
                <w:sz w:val="20"/>
              </w:rPr>
            </w:pPr>
          </w:p>
        </w:tc>
        <w:tc>
          <w:tcPr>
            <w:tcW w:w="1275" w:type="dxa"/>
            <w:tcBorders>
              <w:top w:val="single" w:sz="4" w:space="0" w:color="auto"/>
              <w:left w:val="nil"/>
              <w:bottom w:val="single" w:sz="4" w:space="0" w:color="auto"/>
              <w:right w:val="single" w:sz="4" w:space="0" w:color="auto"/>
            </w:tcBorders>
            <w:shd w:val="clear" w:color="auto" w:fill="FFFFFF"/>
            <w:vAlign w:val="bottom"/>
          </w:tcPr>
          <w:p w14:paraId="25C752D7" w14:textId="77777777" w:rsidR="00487A56" w:rsidRPr="00C9325B" w:rsidRDefault="00487A56" w:rsidP="002F0F08">
            <w:pPr>
              <w:widowControl/>
              <w:autoSpaceDE/>
              <w:autoSpaceDN/>
              <w:adjustRightInd/>
              <w:rPr>
                <w:rFonts w:ascii="Arial" w:hAnsi="Arial" w:cs="Arial"/>
                <w:sz w:val="20"/>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6AC1BF5B" w14:textId="77777777" w:rsidR="00487A56" w:rsidRPr="00C9325B" w:rsidRDefault="00487A56" w:rsidP="002F0F08">
            <w:pPr>
              <w:widowControl/>
              <w:autoSpaceDE/>
              <w:autoSpaceDN/>
              <w:adjustRightInd/>
              <w:rPr>
                <w:rFonts w:ascii="Arial" w:hAnsi="Arial" w:cs="Arial"/>
                <w:sz w:val="20"/>
              </w:rPr>
            </w:pPr>
          </w:p>
        </w:tc>
        <w:tc>
          <w:tcPr>
            <w:tcW w:w="1560" w:type="dxa"/>
            <w:tcBorders>
              <w:top w:val="single" w:sz="4" w:space="0" w:color="auto"/>
              <w:left w:val="nil"/>
              <w:bottom w:val="single" w:sz="4" w:space="0" w:color="auto"/>
              <w:right w:val="single" w:sz="4" w:space="0" w:color="auto"/>
            </w:tcBorders>
            <w:shd w:val="clear" w:color="auto" w:fill="FFFFFF"/>
            <w:vAlign w:val="bottom"/>
          </w:tcPr>
          <w:p w14:paraId="25D705ED" w14:textId="77777777" w:rsidR="00487A56" w:rsidRPr="00C9325B" w:rsidRDefault="00487A56" w:rsidP="002F0F08">
            <w:pPr>
              <w:widowControl/>
              <w:autoSpaceDE/>
              <w:autoSpaceDN/>
              <w:adjustRightInd/>
              <w:rPr>
                <w:rFonts w:ascii="Arial" w:hAnsi="Arial" w:cs="Arial"/>
                <w:sz w:val="20"/>
              </w:rPr>
            </w:pPr>
          </w:p>
        </w:tc>
        <w:tc>
          <w:tcPr>
            <w:tcW w:w="1740" w:type="dxa"/>
            <w:tcBorders>
              <w:top w:val="single" w:sz="4" w:space="0" w:color="auto"/>
              <w:left w:val="nil"/>
              <w:bottom w:val="single" w:sz="4" w:space="0" w:color="auto"/>
              <w:right w:val="single" w:sz="4" w:space="0" w:color="auto"/>
            </w:tcBorders>
            <w:shd w:val="clear" w:color="auto" w:fill="FFFFFF"/>
            <w:vAlign w:val="bottom"/>
          </w:tcPr>
          <w:p w14:paraId="450B1AA2" w14:textId="77777777" w:rsidR="00487A56" w:rsidRPr="00C9325B" w:rsidRDefault="00487A56" w:rsidP="002F0F08">
            <w:pPr>
              <w:widowControl/>
              <w:autoSpaceDE/>
              <w:autoSpaceDN/>
              <w:adjustRightInd/>
              <w:rPr>
                <w:rFonts w:ascii="Arial" w:hAnsi="Arial" w:cs="Arial"/>
                <w:sz w:val="20"/>
              </w:rPr>
            </w:pPr>
          </w:p>
        </w:tc>
        <w:tc>
          <w:tcPr>
            <w:tcW w:w="1236" w:type="dxa"/>
            <w:tcBorders>
              <w:top w:val="single" w:sz="4" w:space="0" w:color="auto"/>
              <w:left w:val="nil"/>
              <w:bottom w:val="single" w:sz="4" w:space="0" w:color="auto"/>
              <w:right w:val="single" w:sz="4" w:space="0" w:color="auto"/>
            </w:tcBorders>
            <w:shd w:val="clear" w:color="auto" w:fill="FFFFFF"/>
            <w:vAlign w:val="bottom"/>
          </w:tcPr>
          <w:p w14:paraId="560981E8" w14:textId="77777777" w:rsidR="00487A56" w:rsidRPr="00C9325B" w:rsidRDefault="00487A56" w:rsidP="002F0F08">
            <w:pPr>
              <w:widowControl/>
              <w:autoSpaceDE/>
              <w:autoSpaceDN/>
              <w:adjustRightInd/>
              <w:rPr>
                <w:rFonts w:ascii="Arial" w:hAnsi="Arial" w:cs="Arial"/>
                <w:sz w:val="20"/>
              </w:rPr>
            </w:pPr>
          </w:p>
        </w:tc>
      </w:tr>
    </w:tbl>
    <w:p w14:paraId="5E17BF56" w14:textId="77777777" w:rsidR="00487A56" w:rsidRPr="00EA3EC9" w:rsidRDefault="00487A56" w:rsidP="00487A56">
      <w:pPr>
        <w:pStyle w:val="affc"/>
        <w:numPr>
          <w:ilvl w:val="12"/>
          <w:numId w:val="0"/>
        </w:numPr>
        <w:ind w:left="1134"/>
        <w:rPr>
          <w:rFonts w:cs="Arial"/>
          <w:i/>
          <w:color w:val="0000FF"/>
          <w:sz w:val="21"/>
          <w:szCs w:val="21"/>
        </w:rPr>
      </w:pPr>
    </w:p>
    <w:p w14:paraId="501433A3" w14:textId="77777777" w:rsidR="00487A56" w:rsidRPr="00EA3EC9" w:rsidRDefault="00487A56" w:rsidP="006A4C7E">
      <w:pPr>
        <w:pStyle w:val="2"/>
        <w:numPr>
          <w:ilvl w:val="1"/>
          <w:numId w:val="9"/>
        </w:numPr>
        <w:rPr>
          <w:rFonts w:hint="eastAsia"/>
        </w:rPr>
      </w:pPr>
      <w:bookmarkStart w:id="375" w:name="_Toc234980329"/>
      <w:bookmarkStart w:id="376" w:name="_Toc247460011"/>
      <w:r>
        <w:rPr>
          <w:rFonts w:ascii="宋体" w:hint="eastAsia"/>
        </w:rPr>
        <w:t>文档同源开发策略</w:t>
      </w:r>
      <w:bookmarkEnd w:id="375"/>
      <w:bookmarkEnd w:id="376"/>
    </w:p>
    <w:p w14:paraId="320DD58C" w14:textId="77777777" w:rsidR="00487A56" w:rsidRDefault="00487A56" w:rsidP="00487A56">
      <w:pPr>
        <w:pStyle w:val="af2"/>
        <w:rPr>
          <w:rFonts w:hint="eastAsia"/>
        </w:rPr>
      </w:pPr>
      <w:r w:rsidRPr="008A5644">
        <w:rPr>
          <w:rFonts w:hint="eastAsia"/>
        </w:rPr>
        <w:t>定义文档同源开发策略，如文档同源开发对软件开发的依赖和约束，源文档的更新策略等。</w:t>
      </w:r>
    </w:p>
    <w:p w14:paraId="57C633D3" w14:textId="77777777" w:rsidR="00452149" w:rsidRPr="00BE22A2" w:rsidRDefault="00452149" w:rsidP="006A4C7E">
      <w:pPr>
        <w:pStyle w:val="1"/>
        <w:tabs>
          <w:tab w:val="clear" w:pos="630"/>
          <w:tab w:val="num" w:pos="284"/>
        </w:tabs>
        <w:ind w:hanging="630"/>
        <w:rPr>
          <w:rFonts w:hint="eastAsia"/>
          <w:color w:val="000000"/>
        </w:rPr>
      </w:pPr>
      <w:bookmarkStart w:id="377" w:name="_Toc247460012"/>
      <w:r w:rsidRPr="00BE22A2">
        <w:rPr>
          <w:rFonts w:hint="eastAsia"/>
          <w:color w:val="000000"/>
        </w:rPr>
        <w:t>系统</w:t>
      </w:r>
      <w:r w:rsidR="00352C1B">
        <w:rPr>
          <w:rFonts w:hint="eastAsia"/>
          <w:color w:val="000000"/>
        </w:rPr>
        <w:t>操作维护管理设计</w:t>
      </w:r>
      <w:bookmarkEnd w:id="377"/>
      <w:r w:rsidRPr="00BE22A2">
        <w:rPr>
          <w:rFonts w:hint="eastAsia"/>
          <w:color w:val="000000"/>
        </w:rPr>
        <w:tab/>
      </w:r>
    </w:p>
    <w:p w14:paraId="69BF08EE" w14:textId="77777777" w:rsidR="00FB26FC" w:rsidRPr="00BE22A2" w:rsidRDefault="00FB26FC" w:rsidP="00FB26FC">
      <w:pPr>
        <w:pStyle w:val="2"/>
        <w:rPr>
          <w:color w:val="000000"/>
        </w:rPr>
      </w:pPr>
      <w:bookmarkStart w:id="378" w:name="_Toc247460013"/>
      <w:r w:rsidRPr="00BE22A2">
        <w:rPr>
          <w:rFonts w:hint="eastAsia"/>
          <w:color w:val="000000"/>
        </w:rPr>
        <w:t>用户界面</w:t>
      </w:r>
      <w:bookmarkEnd w:id="378"/>
    </w:p>
    <w:p w14:paraId="60C68626" w14:textId="77777777" w:rsidR="00FB26FC" w:rsidRDefault="00FB26FC" w:rsidP="00941F56">
      <w:pPr>
        <w:pStyle w:val="af2"/>
        <w:rPr>
          <w:rFonts w:hint="eastAsia"/>
        </w:rPr>
      </w:pPr>
      <w:r w:rsidRPr="00163575">
        <w:rPr>
          <w:rFonts w:hint="eastAsia"/>
        </w:rPr>
        <w:t>用户界面部分应以</w:t>
      </w:r>
      <w:r w:rsidRPr="00163575">
        <w:t>UCD</w:t>
      </w:r>
      <w:r w:rsidRPr="00163575">
        <w:rPr>
          <w:rFonts w:hint="eastAsia"/>
        </w:rPr>
        <w:t>的理念进行描述。</w:t>
      </w:r>
      <w:r w:rsidR="00E82CFF" w:rsidRPr="00163575">
        <w:rPr>
          <w:rFonts w:hint="eastAsia"/>
        </w:rPr>
        <w:t>以下</w:t>
      </w:r>
      <w:r w:rsidR="00FC0C5E" w:rsidRPr="00163575">
        <w:rPr>
          <w:rFonts w:hint="eastAsia"/>
        </w:rPr>
        <w:t>几节</w:t>
      </w:r>
      <w:r w:rsidR="00E82CFF" w:rsidRPr="00163575">
        <w:rPr>
          <w:rFonts w:hint="eastAsia"/>
        </w:rPr>
        <w:t>只是一种</w:t>
      </w:r>
      <w:r w:rsidR="00FC0C5E" w:rsidRPr="00163575">
        <w:rPr>
          <w:rFonts w:hint="eastAsia"/>
        </w:rPr>
        <w:t>界面</w:t>
      </w:r>
      <w:r w:rsidR="00E82CFF" w:rsidRPr="00163575">
        <w:rPr>
          <w:rFonts w:hint="eastAsia"/>
        </w:rPr>
        <w:t>分类方式</w:t>
      </w:r>
      <w:r w:rsidR="00FC0C5E" w:rsidRPr="00163575">
        <w:rPr>
          <w:rFonts w:hint="eastAsia"/>
        </w:rPr>
        <w:t>，根据实际情况修改</w:t>
      </w:r>
      <w:r w:rsidR="0066049A" w:rsidRPr="00163575">
        <w:rPr>
          <w:rFonts w:hint="eastAsia"/>
        </w:rPr>
        <w:t>章节名称</w:t>
      </w:r>
      <w:r w:rsidR="00E82CFF" w:rsidRPr="00163575">
        <w:rPr>
          <w:rFonts w:hint="eastAsia"/>
        </w:rPr>
        <w:t>。</w:t>
      </w:r>
    </w:p>
    <w:p w14:paraId="3B154B07" w14:textId="77777777" w:rsidR="00FB26FC" w:rsidRPr="00BE22A2" w:rsidRDefault="00FB26FC" w:rsidP="00FB26FC">
      <w:pPr>
        <w:pStyle w:val="3"/>
        <w:rPr>
          <w:color w:val="000000"/>
        </w:rPr>
      </w:pPr>
      <w:bookmarkStart w:id="379" w:name="_Toc247460014"/>
      <w:r w:rsidRPr="00BE22A2">
        <w:rPr>
          <w:rFonts w:hint="eastAsia"/>
          <w:color w:val="000000"/>
        </w:rPr>
        <w:lastRenderedPageBreak/>
        <w:t>故障管理界面描述</w:t>
      </w:r>
      <w:bookmarkEnd w:id="379"/>
    </w:p>
    <w:p w14:paraId="3AEC229C" w14:textId="77777777" w:rsidR="00FB26FC" w:rsidRDefault="00FB26FC" w:rsidP="00941F56">
      <w:pPr>
        <w:pStyle w:val="af2"/>
        <w:rPr>
          <w:rFonts w:hint="eastAsia"/>
        </w:rPr>
      </w:pPr>
      <w:r w:rsidRPr="00163575">
        <w:rPr>
          <w:rFonts w:hint="eastAsia"/>
        </w:rPr>
        <w:t>描述故障（如告警）功能、操作说明及界面形态等</w:t>
      </w:r>
      <w:r w:rsidR="003143E3">
        <w:rPr>
          <w:rFonts w:hint="eastAsia"/>
        </w:rPr>
        <w:t>。</w:t>
      </w:r>
    </w:p>
    <w:p w14:paraId="0FF89710" w14:textId="77777777" w:rsidR="002A6EB2" w:rsidRPr="002A6EB2" w:rsidRDefault="002A6EB2" w:rsidP="002A6EB2">
      <w:pPr>
        <w:pStyle w:val="affc"/>
        <w:keepNext/>
        <w:widowControl/>
        <w:spacing w:line="360" w:lineRule="auto"/>
        <w:ind w:firstLineChars="200" w:firstLine="440"/>
        <w:jc w:val="both"/>
        <w:rPr>
          <w:rFonts w:hint="eastAsia"/>
        </w:rPr>
      </w:pPr>
    </w:p>
    <w:p w14:paraId="4EC7F2DD" w14:textId="77777777" w:rsidR="00FB26FC" w:rsidRPr="00BE22A2" w:rsidRDefault="00FB26FC" w:rsidP="00FB26FC">
      <w:pPr>
        <w:pStyle w:val="3"/>
        <w:rPr>
          <w:color w:val="000000"/>
        </w:rPr>
      </w:pPr>
      <w:bookmarkStart w:id="380" w:name="_Toc247460015"/>
      <w:r w:rsidRPr="00BE22A2">
        <w:rPr>
          <w:rFonts w:hint="eastAsia"/>
          <w:color w:val="000000"/>
        </w:rPr>
        <w:t>性能管理界面描述</w:t>
      </w:r>
      <w:bookmarkEnd w:id="380"/>
    </w:p>
    <w:p w14:paraId="67BCEF02" w14:textId="77777777" w:rsidR="00FB26FC" w:rsidRDefault="00FB26FC" w:rsidP="00941F56">
      <w:pPr>
        <w:pStyle w:val="af2"/>
        <w:rPr>
          <w:rFonts w:hint="eastAsia"/>
        </w:rPr>
      </w:pPr>
      <w:r w:rsidRPr="00163575">
        <w:rPr>
          <w:rFonts w:hint="eastAsia"/>
        </w:rPr>
        <w:t>描述性能、操作说明及界面形态等</w:t>
      </w:r>
      <w:r w:rsidR="00FE6113">
        <w:rPr>
          <w:rFonts w:hint="eastAsia"/>
        </w:rPr>
        <w:t>。</w:t>
      </w:r>
    </w:p>
    <w:p w14:paraId="562A210D" w14:textId="77777777" w:rsidR="00FB26FC" w:rsidRPr="00BE22A2" w:rsidRDefault="00FB26FC" w:rsidP="00FB26FC">
      <w:pPr>
        <w:pStyle w:val="3"/>
        <w:rPr>
          <w:color w:val="000000"/>
        </w:rPr>
      </w:pPr>
      <w:bookmarkStart w:id="381" w:name="_Toc247460016"/>
      <w:r w:rsidRPr="00BE22A2">
        <w:rPr>
          <w:rFonts w:hint="eastAsia"/>
          <w:color w:val="000000"/>
        </w:rPr>
        <w:t>安全管理界面描述</w:t>
      </w:r>
      <w:bookmarkEnd w:id="381"/>
    </w:p>
    <w:p w14:paraId="2942DD32" w14:textId="77777777" w:rsidR="003829D5" w:rsidRDefault="00FB26FC" w:rsidP="00941F56">
      <w:pPr>
        <w:pStyle w:val="af2"/>
        <w:rPr>
          <w:rFonts w:hint="eastAsia"/>
        </w:rPr>
      </w:pPr>
      <w:r w:rsidRPr="003862BC">
        <w:rPr>
          <w:rFonts w:hint="eastAsia"/>
        </w:rPr>
        <w:t>描述安全功能、操作说明及界面形态等</w:t>
      </w:r>
      <w:r w:rsidR="003829D5">
        <w:rPr>
          <w:rFonts w:hint="eastAsia"/>
        </w:rPr>
        <w:t>。</w:t>
      </w:r>
    </w:p>
    <w:p w14:paraId="052C891B" w14:textId="77777777" w:rsidR="00FB26FC" w:rsidRPr="00BE22A2" w:rsidRDefault="00FB26FC" w:rsidP="00FB26FC">
      <w:pPr>
        <w:pStyle w:val="3"/>
        <w:rPr>
          <w:color w:val="000000"/>
        </w:rPr>
      </w:pPr>
      <w:bookmarkStart w:id="382" w:name="_Toc247460017"/>
      <w:r w:rsidRPr="00BE22A2">
        <w:rPr>
          <w:rFonts w:hint="eastAsia"/>
          <w:color w:val="000000"/>
        </w:rPr>
        <w:t>配置管理界面描述</w:t>
      </w:r>
      <w:bookmarkEnd w:id="382"/>
    </w:p>
    <w:p w14:paraId="18947E4B" w14:textId="77777777" w:rsidR="00FB26FC" w:rsidRDefault="004453B4" w:rsidP="00941F56">
      <w:pPr>
        <w:pStyle w:val="af2"/>
        <w:rPr>
          <w:rFonts w:hint="eastAsia"/>
        </w:rPr>
      </w:pPr>
      <w:r>
        <w:rPr>
          <w:rFonts w:hint="eastAsia"/>
        </w:rPr>
        <w:t>描</w:t>
      </w:r>
      <w:r w:rsidR="00FB26FC" w:rsidRPr="003862BC">
        <w:rPr>
          <w:rFonts w:hint="eastAsia"/>
        </w:rPr>
        <w:t>述配置功能、操作说明及界面形态等</w:t>
      </w:r>
      <w:r w:rsidR="00FB26FC" w:rsidRPr="003862BC">
        <w:t>.</w:t>
      </w:r>
    </w:p>
    <w:p w14:paraId="13BDC08A" w14:textId="77777777" w:rsidR="00FB26FC" w:rsidRPr="00BE22A2" w:rsidRDefault="00AD4328" w:rsidP="00FB26FC">
      <w:pPr>
        <w:pStyle w:val="3"/>
        <w:rPr>
          <w:color w:val="000000"/>
        </w:rPr>
      </w:pPr>
      <w:bookmarkStart w:id="383" w:name="_Toc247460018"/>
      <w:r w:rsidRPr="00BE22A2">
        <w:rPr>
          <w:rFonts w:hint="eastAsia"/>
          <w:color w:val="000000"/>
        </w:rPr>
        <w:t>记账</w:t>
      </w:r>
      <w:r w:rsidR="00FB26FC" w:rsidRPr="00BE22A2">
        <w:rPr>
          <w:rFonts w:hint="eastAsia"/>
          <w:color w:val="000000"/>
        </w:rPr>
        <w:t>管理界面描述</w:t>
      </w:r>
      <w:bookmarkEnd w:id="383"/>
    </w:p>
    <w:p w14:paraId="719037EF" w14:textId="77777777" w:rsidR="00FB26FC" w:rsidRPr="000C436E" w:rsidRDefault="00FB26FC" w:rsidP="00941F56">
      <w:pPr>
        <w:pStyle w:val="af2"/>
        <w:rPr>
          <w:color w:val="000000"/>
        </w:rPr>
      </w:pPr>
      <w:r w:rsidRPr="003862BC">
        <w:rPr>
          <w:rFonts w:hint="eastAsia"/>
        </w:rPr>
        <w:t>描述</w:t>
      </w:r>
      <w:r w:rsidR="00AD4328" w:rsidRPr="003862BC">
        <w:rPr>
          <w:rFonts w:hint="eastAsia"/>
        </w:rPr>
        <w:t>记账</w:t>
      </w:r>
      <w:r w:rsidRPr="003862BC">
        <w:rPr>
          <w:rFonts w:hint="eastAsia"/>
        </w:rPr>
        <w:t>和话单</w:t>
      </w:r>
      <w:r w:rsidRPr="003862BC">
        <w:t>(</w:t>
      </w:r>
      <w:r w:rsidRPr="003862BC">
        <w:rPr>
          <w:rFonts w:hint="eastAsia"/>
        </w:rPr>
        <w:t>如果有的话</w:t>
      </w:r>
      <w:r w:rsidRPr="003862BC">
        <w:t>)</w:t>
      </w:r>
      <w:r w:rsidRPr="003862BC">
        <w:rPr>
          <w:rFonts w:hint="eastAsia"/>
        </w:rPr>
        <w:t>功能、操作说明及界面形态等</w:t>
      </w:r>
      <w:r w:rsidR="000C436E">
        <w:rPr>
          <w:rFonts w:hint="eastAsia"/>
        </w:rPr>
        <w:t>。</w:t>
      </w:r>
    </w:p>
    <w:p w14:paraId="44BEC8CE" w14:textId="77777777" w:rsidR="00FB26FC" w:rsidRPr="00BE22A2" w:rsidRDefault="00FB26FC" w:rsidP="00FB26FC">
      <w:pPr>
        <w:pStyle w:val="2"/>
        <w:rPr>
          <w:color w:val="000000"/>
        </w:rPr>
      </w:pPr>
      <w:bookmarkStart w:id="384" w:name="_Toc247460019"/>
      <w:r w:rsidRPr="00BE22A2">
        <w:rPr>
          <w:rFonts w:hint="eastAsia"/>
          <w:color w:val="000000"/>
        </w:rPr>
        <w:t>网管接口定义</w:t>
      </w:r>
      <w:bookmarkEnd w:id="384"/>
      <w:r w:rsidRPr="00BE22A2">
        <w:rPr>
          <w:color w:val="000000"/>
        </w:rPr>
        <w:t xml:space="preserve"> </w:t>
      </w:r>
    </w:p>
    <w:p w14:paraId="662A5FC6" w14:textId="77777777" w:rsidR="00FB26FC" w:rsidRPr="003862BC" w:rsidRDefault="00FB26FC" w:rsidP="00941F56">
      <w:pPr>
        <w:pStyle w:val="af2"/>
      </w:pPr>
      <w:r w:rsidRPr="003862BC">
        <w:rPr>
          <w:rFonts w:hint="eastAsia"/>
        </w:rPr>
        <w:t>描述网管和主机软件之间的接口标准、接口功能、接口变量定义和接口参数；如果是升级类产品，</w:t>
      </w:r>
      <w:r w:rsidRPr="003862BC">
        <w:t xml:space="preserve"> </w:t>
      </w:r>
      <w:r w:rsidRPr="003862BC">
        <w:rPr>
          <w:rFonts w:hint="eastAsia"/>
        </w:rPr>
        <w:t>注明接口标准、接口功能、接口变量定义和接口参数的变化部分</w:t>
      </w:r>
      <w:r w:rsidR="00BD7458">
        <w:rPr>
          <w:rFonts w:hint="eastAsia"/>
        </w:rPr>
        <w:t>。</w:t>
      </w:r>
      <w:r w:rsidRPr="003862BC">
        <w:t xml:space="preserve"> </w:t>
      </w:r>
    </w:p>
    <w:p w14:paraId="02A92013" w14:textId="77777777" w:rsidR="00FB26FC" w:rsidRPr="00BE22A2" w:rsidRDefault="00FB26FC" w:rsidP="00FB26FC">
      <w:pPr>
        <w:pStyle w:val="2"/>
        <w:rPr>
          <w:color w:val="000000"/>
        </w:rPr>
      </w:pPr>
      <w:bookmarkStart w:id="385" w:name="_Toc247460020"/>
      <w:r w:rsidRPr="00BE22A2">
        <w:rPr>
          <w:rFonts w:hint="eastAsia"/>
          <w:color w:val="000000"/>
        </w:rPr>
        <w:t>远程维护</w:t>
      </w:r>
      <w:bookmarkEnd w:id="385"/>
    </w:p>
    <w:p w14:paraId="2D403705" w14:textId="77777777" w:rsidR="00FB26FC" w:rsidRPr="003862BC" w:rsidRDefault="00FB26FC" w:rsidP="00941F56">
      <w:pPr>
        <w:pStyle w:val="af2"/>
      </w:pPr>
      <w:r w:rsidRPr="003862BC">
        <w:rPr>
          <w:rFonts w:hint="eastAsia"/>
        </w:rPr>
        <w:t>网管和远程接入方式、可实现的功能、安全保障、远端与近端不同版本之间的互操作性；</w:t>
      </w:r>
      <w:r w:rsidRPr="003862BC">
        <w:t xml:space="preserve"> </w:t>
      </w:r>
      <w:r w:rsidRPr="003862BC">
        <w:rPr>
          <w:rFonts w:hint="eastAsia"/>
        </w:rPr>
        <w:t>远程维护过程监视与记录</w:t>
      </w:r>
    </w:p>
    <w:p w14:paraId="138B848D" w14:textId="77777777" w:rsidR="00FB26FC" w:rsidRPr="00BE22A2" w:rsidRDefault="00FB26FC" w:rsidP="00FB26FC">
      <w:pPr>
        <w:pStyle w:val="2"/>
        <w:rPr>
          <w:color w:val="000000"/>
        </w:rPr>
      </w:pPr>
      <w:bookmarkStart w:id="386" w:name="_Toc247460021"/>
      <w:r w:rsidRPr="00BE22A2">
        <w:rPr>
          <w:rFonts w:hint="eastAsia"/>
          <w:color w:val="000000"/>
        </w:rPr>
        <w:t>软硬件版本信息在线上报</w:t>
      </w:r>
      <w:r w:rsidRPr="00BE22A2">
        <w:rPr>
          <w:color w:val="000000"/>
        </w:rPr>
        <w:t>/</w:t>
      </w:r>
      <w:r w:rsidRPr="00BE22A2">
        <w:rPr>
          <w:rFonts w:hint="eastAsia"/>
          <w:color w:val="000000"/>
        </w:rPr>
        <w:t>在线加载</w:t>
      </w:r>
      <w:bookmarkEnd w:id="386"/>
    </w:p>
    <w:p w14:paraId="6A68D582" w14:textId="77777777" w:rsidR="00FB26FC" w:rsidRPr="003862BC" w:rsidRDefault="00FB26FC" w:rsidP="00941F56">
      <w:pPr>
        <w:pStyle w:val="af2"/>
      </w:pPr>
      <w:r w:rsidRPr="003862BC">
        <w:rPr>
          <w:rFonts w:hint="eastAsia"/>
        </w:rPr>
        <w:t>硬件</w:t>
      </w:r>
      <w:r w:rsidRPr="003862BC">
        <w:t>----</w:t>
      </w:r>
      <w:r w:rsidRPr="003862BC">
        <w:rPr>
          <w:rFonts w:hint="eastAsia"/>
        </w:rPr>
        <w:t>版本在线上报（硬件</w:t>
      </w:r>
      <w:r w:rsidRPr="003862BC">
        <w:t>PCB</w:t>
      </w:r>
      <w:r w:rsidRPr="003862BC">
        <w:rPr>
          <w:rFonts w:hint="eastAsia"/>
        </w:rPr>
        <w:t>；单板软件；可编程逻辑；制成板版本；）、在线加载接口；</w:t>
      </w:r>
      <w:r w:rsidRPr="003862BC">
        <w:t xml:space="preserve"> </w:t>
      </w:r>
      <w:r w:rsidRPr="003862BC">
        <w:rPr>
          <w:rFonts w:hint="eastAsia"/>
        </w:rPr>
        <w:t>单板软件在线擦除</w:t>
      </w:r>
      <w:r w:rsidRPr="003862BC">
        <w:t>/</w:t>
      </w:r>
      <w:r w:rsidRPr="003862BC">
        <w:rPr>
          <w:rFonts w:hint="eastAsia"/>
        </w:rPr>
        <w:t>在线加载</w:t>
      </w:r>
    </w:p>
    <w:p w14:paraId="52D3D695" w14:textId="77777777" w:rsidR="00FB26FC" w:rsidRPr="003862BC" w:rsidRDefault="00FB26FC" w:rsidP="00941F56">
      <w:pPr>
        <w:pStyle w:val="af2"/>
      </w:pPr>
      <w:r w:rsidRPr="003862BC">
        <w:rPr>
          <w:rFonts w:hint="eastAsia"/>
        </w:rPr>
        <w:t>软件</w:t>
      </w:r>
      <w:r w:rsidRPr="003862BC">
        <w:t xml:space="preserve">----   </w:t>
      </w:r>
      <w:r w:rsidRPr="003862BC">
        <w:rPr>
          <w:rFonts w:hint="eastAsia"/>
        </w:rPr>
        <w:t>版本在线上报；在线加载；在线补丁</w:t>
      </w:r>
    </w:p>
    <w:p w14:paraId="23DC03B9" w14:textId="77777777" w:rsidR="00FB26FC" w:rsidRPr="00BE22A2" w:rsidRDefault="00FB26FC" w:rsidP="00FB26FC">
      <w:pPr>
        <w:pStyle w:val="2"/>
        <w:rPr>
          <w:color w:val="000000"/>
        </w:rPr>
      </w:pPr>
      <w:bookmarkStart w:id="387" w:name="_Toc247460022"/>
      <w:r w:rsidRPr="00BE22A2">
        <w:rPr>
          <w:rFonts w:hint="eastAsia"/>
          <w:color w:val="000000"/>
        </w:rPr>
        <w:t>数据设定与操作</w:t>
      </w:r>
      <w:bookmarkEnd w:id="387"/>
    </w:p>
    <w:p w14:paraId="4A8791C5" w14:textId="77777777" w:rsidR="00FB26FC" w:rsidRPr="003862BC" w:rsidRDefault="00FB26FC" w:rsidP="00941F56">
      <w:pPr>
        <w:pStyle w:val="af2"/>
        <w:rPr>
          <w:rFonts w:hint="eastAsia"/>
        </w:rPr>
      </w:pPr>
      <w:r w:rsidRPr="003862BC">
        <w:rPr>
          <w:rFonts w:hint="eastAsia"/>
        </w:rPr>
        <w:t>数据校验、数据一致性检查、重要数据修改警示性提示、数据格式转换、数据在线修改</w:t>
      </w:r>
      <w:r w:rsidRPr="003862BC">
        <w:t>/</w:t>
      </w:r>
      <w:r w:rsidRPr="003862BC">
        <w:rPr>
          <w:rFonts w:hint="eastAsia"/>
        </w:rPr>
        <w:t>在线加载、数据设定方式、数据设定工具、调试工具</w:t>
      </w:r>
    </w:p>
    <w:p w14:paraId="4DF009EF" w14:textId="77777777" w:rsidR="00452149" w:rsidRPr="00BE22A2" w:rsidRDefault="00452149" w:rsidP="006A4C7E">
      <w:pPr>
        <w:pStyle w:val="1"/>
        <w:tabs>
          <w:tab w:val="clear" w:pos="630"/>
          <w:tab w:val="num" w:pos="284"/>
        </w:tabs>
        <w:ind w:hanging="630"/>
        <w:rPr>
          <w:rFonts w:hint="eastAsia"/>
          <w:color w:val="000000"/>
        </w:rPr>
      </w:pPr>
      <w:bookmarkStart w:id="388" w:name="_Toc247460023"/>
      <w:r w:rsidRPr="00BE22A2">
        <w:rPr>
          <w:rFonts w:hint="eastAsia"/>
          <w:color w:val="000000"/>
        </w:rPr>
        <w:lastRenderedPageBreak/>
        <w:t>专项设计</w:t>
      </w:r>
      <w:bookmarkEnd w:id="388"/>
      <w:r w:rsidRPr="00BE22A2">
        <w:rPr>
          <w:rFonts w:hint="eastAsia"/>
          <w:color w:val="000000"/>
        </w:rPr>
        <w:tab/>
      </w:r>
    </w:p>
    <w:p w14:paraId="0CB9E7B9" w14:textId="77777777" w:rsidR="002621CF" w:rsidRPr="00D17A56" w:rsidRDefault="002621CF" w:rsidP="006A4C7E">
      <w:pPr>
        <w:pStyle w:val="2"/>
        <w:rPr>
          <w:rFonts w:hint="eastAsia"/>
          <w:color w:val="000000"/>
        </w:rPr>
      </w:pPr>
      <w:bookmarkStart w:id="389" w:name="_Toc61940981"/>
      <w:bookmarkStart w:id="390" w:name="_Toc64112947"/>
      <w:bookmarkStart w:id="391" w:name="_Toc61940982"/>
      <w:bookmarkStart w:id="392" w:name="_Toc64112948"/>
      <w:bookmarkStart w:id="393" w:name="_Toc61940983"/>
      <w:bookmarkStart w:id="394" w:name="_Toc64112949"/>
      <w:bookmarkStart w:id="395" w:name="_Toc61940986"/>
      <w:bookmarkStart w:id="396" w:name="_Toc64112952"/>
      <w:bookmarkStart w:id="397" w:name="_Toc61940987"/>
      <w:bookmarkStart w:id="398" w:name="_Toc64112953"/>
      <w:bookmarkStart w:id="399" w:name="_Toc61940988"/>
      <w:bookmarkStart w:id="400" w:name="_Toc64112954"/>
      <w:bookmarkStart w:id="401" w:name="_Toc61940989"/>
      <w:bookmarkStart w:id="402" w:name="_Toc64112955"/>
      <w:bookmarkStart w:id="403" w:name="_Toc61940990"/>
      <w:bookmarkStart w:id="404" w:name="_Toc64112956"/>
      <w:bookmarkStart w:id="405" w:name="_Toc61940991"/>
      <w:bookmarkStart w:id="406" w:name="_Toc64112957"/>
      <w:bookmarkStart w:id="407" w:name="_Toc61940992"/>
      <w:bookmarkStart w:id="408" w:name="_Toc64112958"/>
      <w:bookmarkStart w:id="409" w:name="_Toc61940994"/>
      <w:bookmarkStart w:id="410" w:name="_Toc64112960"/>
      <w:bookmarkStart w:id="411" w:name="_Toc61940995"/>
      <w:bookmarkStart w:id="412" w:name="_Toc64112961"/>
      <w:bookmarkStart w:id="413" w:name="_Toc61940996"/>
      <w:bookmarkStart w:id="414" w:name="_Toc64112962"/>
      <w:bookmarkStart w:id="415" w:name="_Toc61940999"/>
      <w:bookmarkStart w:id="416" w:name="_Toc64112965"/>
      <w:bookmarkStart w:id="417" w:name="_Toc61941000"/>
      <w:bookmarkStart w:id="418" w:name="_Toc64112966"/>
      <w:bookmarkStart w:id="419" w:name="_Toc61941001"/>
      <w:bookmarkStart w:id="420" w:name="_Toc64112967"/>
      <w:bookmarkStart w:id="421" w:name="_Toc61941002"/>
      <w:bookmarkStart w:id="422" w:name="_Toc64112968"/>
      <w:bookmarkStart w:id="423" w:name="_Toc61941004"/>
      <w:bookmarkStart w:id="424" w:name="_Toc64112970"/>
      <w:bookmarkStart w:id="425" w:name="_Toc61941005"/>
      <w:bookmarkStart w:id="426" w:name="_Toc64112971"/>
      <w:bookmarkStart w:id="427" w:name="_Toc61941006"/>
      <w:bookmarkStart w:id="428" w:name="_Toc64112972"/>
      <w:bookmarkStart w:id="429" w:name="_Toc61941007"/>
      <w:bookmarkStart w:id="430" w:name="_Toc64112973"/>
      <w:bookmarkStart w:id="431" w:name="_Toc61941008"/>
      <w:bookmarkStart w:id="432" w:name="_Toc64112974"/>
      <w:bookmarkStart w:id="433" w:name="_Toc61941009"/>
      <w:bookmarkStart w:id="434" w:name="_Toc64112975"/>
      <w:bookmarkStart w:id="435" w:name="_Toc61941011"/>
      <w:bookmarkStart w:id="436" w:name="_Toc64112977"/>
      <w:bookmarkStart w:id="437" w:name="_Toc61941012"/>
      <w:bookmarkStart w:id="438" w:name="_Toc64112978"/>
      <w:bookmarkStart w:id="439" w:name="_Toc61941016"/>
      <w:bookmarkStart w:id="440" w:name="_Toc64112982"/>
      <w:bookmarkStart w:id="441" w:name="_Toc61941017"/>
      <w:bookmarkStart w:id="442" w:name="_Toc64112983"/>
      <w:bookmarkStart w:id="443" w:name="_Toc61941018"/>
      <w:bookmarkStart w:id="444" w:name="_Toc64112984"/>
      <w:bookmarkStart w:id="445" w:name="_Toc61941019"/>
      <w:bookmarkStart w:id="446" w:name="_Toc64112985"/>
      <w:bookmarkStart w:id="447" w:name="_Toc61941020"/>
      <w:bookmarkStart w:id="448" w:name="_Toc64112986"/>
      <w:bookmarkStart w:id="449" w:name="_Toc61941022"/>
      <w:bookmarkStart w:id="450" w:name="_Toc64112988"/>
      <w:bookmarkStart w:id="451" w:name="_Toc39999872"/>
      <w:bookmarkStart w:id="452" w:name="_Toc247460024"/>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sidRPr="00D17A56">
        <w:rPr>
          <w:rFonts w:hint="eastAsia"/>
          <w:color w:val="000000"/>
        </w:rPr>
        <w:t>产品环境适应性设计</w:t>
      </w:r>
      <w:bookmarkEnd w:id="451"/>
      <w:bookmarkEnd w:id="452"/>
    </w:p>
    <w:p w14:paraId="52FB6C23" w14:textId="77777777" w:rsidR="002621CF" w:rsidRPr="002954FA" w:rsidRDefault="002621CF" w:rsidP="00941F56">
      <w:pPr>
        <w:pStyle w:val="af2"/>
        <w:rPr>
          <w:rFonts w:hint="eastAsia"/>
        </w:rPr>
      </w:pPr>
      <w:r w:rsidRPr="002954FA">
        <w:rPr>
          <w:rFonts w:hint="eastAsia"/>
        </w:rPr>
        <w:t>将产品环境性能指标分解给硬件设计、热设计、结构设计、包装设计、工艺、采购等几个方面来实现，并且为设计提出建议。</w:t>
      </w:r>
    </w:p>
    <w:p w14:paraId="127062F1" w14:textId="77777777" w:rsidR="002621CF" w:rsidRPr="002954FA" w:rsidRDefault="002621CF" w:rsidP="00941F56">
      <w:pPr>
        <w:pStyle w:val="af2"/>
        <w:rPr>
          <w:rFonts w:hint="eastAsia"/>
        </w:rPr>
      </w:pPr>
      <w:r w:rsidRPr="002954FA">
        <w:rPr>
          <w:rFonts w:hint="eastAsia"/>
        </w:rPr>
        <w:t>1</w:t>
      </w:r>
      <w:r w:rsidRPr="002954FA">
        <w:rPr>
          <w:rFonts w:hint="eastAsia"/>
        </w:rPr>
        <w:t>）硬件设计</w:t>
      </w:r>
    </w:p>
    <w:p w14:paraId="7C90846D" w14:textId="77777777" w:rsidR="002621CF" w:rsidRPr="002954FA" w:rsidRDefault="002621CF" w:rsidP="00941F56">
      <w:pPr>
        <w:pStyle w:val="af2"/>
        <w:rPr>
          <w:rFonts w:hint="eastAsia"/>
        </w:rPr>
      </w:pPr>
      <w:r w:rsidRPr="002954FA">
        <w:rPr>
          <w:rFonts w:hint="eastAsia"/>
        </w:rPr>
        <w:t>根据产品环境规格为硬件工程师的单板设计、器件选型等其他需要注意的要点提出建议。</w:t>
      </w:r>
    </w:p>
    <w:p w14:paraId="4F35315F" w14:textId="77777777" w:rsidR="002621CF" w:rsidRPr="002954FA" w:rsidRDefault="002621CF" w:rsidP="00941F56">
      <w:pPr>
        <w:pStyle w:val="af2"/>
        <w:rPr>
          <w:rFonts w:hint="eastAsia"/>
        </w:rPr>
      </w:pPr>
      <w:r w:rsidRPr="002954FA">
        <w:rPr>
          <w:rFonts w:hint="eastAsia"/>
        </w:rPr>
        <w:t>2</w:t>
      </w:r>
      <w:r w:rsidRPr="002954FA">
        <w:rPr>
          <w:rFonts w:hint="eastAsia"/>
        </w:rPr>
        <w:t>）热设计</w:t>
      </w:r>
    </w:p>
    <w:p w14:paraId="46B3F961" w14:textId="77777777" w:rsidR="002621CF" w:rsidRPr="002954FA" w:rsidRDefault="002621CF" w:rsidP="00941F56">
      <w:pPr>
        <w:pStyle w:val="af2"/>
        <w:rPr>
          <w:rFonts w:hint="eastAsia"/>
        </w:rPr>
      </w:pPr>
      <w:r w:rsidRPr="002954FA">
        <w:rPr>
          <w:rFonts w:hint="eastAsia"/>
        </w:rPr>
        <w:t>根据产品环境规格为热设计工程师对单板或是系统的热设计提出建议。</w:t>
      </w:r>
    </w:p>
    <w:p w14:paraId="0172DF59" w14:textId="77777777" w:rsidR="002621CF" w:rsidRPr="002954FA" w:rsidRDefault="002621CF" w:rsidP="00941F56">
      <w:pPr>
        <w:pStyle w:val="af2"/>
        <w:rPr>
          <w:rFonts w:hint="eastAsia"/>
        </w:rPr>
      </w:pPr>
      <w:r w:rsidRPr="002954FA">
        <w:rPr>
          <w:rFonts w:hint="eastAsia"/>
        </w:rPr>
        <w:t>3</w:t>
      </w:r>
      <w:r w:rsidRPr="002954FA">
        <w:rPr>
          <w:rFonts w:hint="eastAsia"/>
        </w:rPr>
        <w:t>）结构设计</w:t>
      </w:r>
    </w:p>
    <w:p w14:paraId="2EEF1C65" w14:textId="77777777" w:rsidR="002621CF" w:rsidRPr="002954FA" w:rsidRDefault="002621CF" w:rsidP="00941F56">
      <w:pPr>
        <w:pStyle w:val="af2"/>
        <w:rPr>
          <w:rFonts w:hint="eastAsia"/>
        </w:rPr>
      </w:pPr>
      <w:r w:rsidRPr="002954FA">
        <w:rPr>
          <w:rFonts w:hint="eastAsia"/>
        </w:rPr>
        <w:t>根据产品环境规格为结构工程师设计机柜、插框、机架、散热和加热装置提出建议。</w:t>
      </w:r>
    </w:p>
    <w:p w14:paraId="262117F9" w14:textId="77777777" w:rsidR="002621CF" w:rsidRPr="002954FA" w:rsidRDefault="002621CF" w:rsidP="00941F56">
      <w:pPr>
        <w:pStyle w:val="af2"/>
        <w:rPr>
          <w:rFonts w:hint="eastAsia"/>
        </w:rPr>
      </w:pPr>
      <w:r w:rsidRPr="002954FA">
        <w:rPr>
          <w:rFonts w:hint="eastAsia"/>
        </w:rPr>
        <w:t>4</w:t>
      </w:r>
      <w:r w:rsidRPr="002954FA">
        <w:rPr>
          <w:rFonts w:hint="eastAsia"/>
        </w:rPr>
        <w:t>）包装设计</w:t>
      </w:r>
    </w:p>
    <w:p w14:paraId="5EA18329" w14:textId="77777777" w:rsidR="002621CF" w:rsidRPr="002954FA" w:rsidRDefault="002621CF" w:rsidP="00941F56">
      <w:pPr>
        <w:pStyle w:val="af2"/>
        <w:rPr>
          <w:rFonts w:hint="eastAsia"/>
        </w:rPr>
      </w:pPr>
      <w:r w:rsidRPr="002954FA">
        <w:rPr>
          <w:rFonts w:hint="eastAsia"/>
        </w:rPr>
        <w:t>根据产品环境规格为包装工程师设计木箱、纸箱、缓冲和标识提出建议。</w:t>
      </w:r>
    </w:p>
    <w:p w14:paraId="753199F7" w14:textId="77777777" w:rsidR="002621CF" w:rsidRPr="002954FA" w:rsidRDefault="002621CF" w:rsidP="00941F56">
      <w:pPr>
        <w:pStyle w:val="af2"/>
        <w:rPr>
          <w:rFonts w:hint="eastAsia"/>
        </w:rPr>
      </w:pPr>
      <w:r w:rsidRPr="002954FA">
        <w:rPr>
          <w:rFonts w:hint="eastAsia"/>
        </w:rPr>
        <w:t>5</w:t>
      </w:r>
      <w:r w:rsidRPr="002954FA">
        <w:rPr>
          <w:rFonts w:hint="eastAsia"/>
        </w:rPr>
        <w:t>）工艺设计</w:t>
      </w:r>
    </w:p>
    <w:p w14:paraId="0AEC87A1" w14:textId="77777777" w:rsidR="002621CF" w:rsidRPr="002954FA" w:rsidRDefault="002621CF" w:rsidP="00941F56">
      <w:pPr>
        <w:pStyle w:val="af2"/>
        <w:rPr>
          <w:rFonts w:hint="eastAsia"/>
        </w:rPr>
      </w:pPr>
      <w:r w:rsidRPr="002954FA">
        <w:rPr>
          <w:rFonts w:hint="eastAsia"/>
        </w:rPr>
        <w:t>根据产品环境规格为工艺工程师实现防霉、防潮、防盐雾和防水等方面提出建议。</w:t>
      </w:r>
    </w:p>
    <w:p w14:paraId="2F1BD85F" w14:textId="77777777" w:rsidR="002621CF" w:rsidRPr="002954FA" w:rsidRDefault="002621CF" w:rsidP="00941F56">
      <w:pPr>
        <w:pStyle w:val="af2"/>
        <w:rPr>
          <w:rFonts w:hint="eastAsia"/>
        </w:rPr>
      </w:pPr>
      <w:r w:rsidRPr="002954FA">
        <w:rPr>
          <w:rFonts w:hint="eastAsia"/>
        </w:rPr>
        <w:t>6</w:t>
      </w:r>
      <w:r w:rsidRPr="002954FA">
        <w:rPr>
          <w:rFonts w:hint="eastAsia"/>
        </w:rPr>
        <w:t>）采购</w:t>
      </w:r>
    </w:p>
    <w:p w14:paraId="5A4886C8" w14:textId="77777777" w:rsidR="002621CF" w:rsidRPr="002621CF" w:rsidRDefault="002621CF" w:rsidP="00941F56">
      <w:pPr>
        <w:pStyle w:val="af2"/>
      </w:pPr>
      <w:r w:rsidRPr="002954FA">
        <w:rPr>
          <w:rFonts w:hint="eastAsia"/>
        </w:rPr>
        <w:t>采购工程采购的模块、设备和其他组件的环境规格与我们产品本身规格相一致。</w:t>
      </w:r>
    </w:p>
    <w:p w14:paraId="2B67916E" w14:textId="77777777" w:rsidR="00681C6B" w:rsidRPr="00BE22A2" w:rsidRDefault="00681C6B" w:rsidP="006A4C7E">
      <w:pPr>
        <w:pStyle w:val="2"/>
        <w:rPr>
          <w:color w:val="000000"/>
        </w:rPr>
      </w:pPr>
      <w:bookmarkStart w:id="453" w:name="_Toc61941024"/>
      <w:bookmarkStart w:id="454" w:name="_Toc64112990"/>
      <w:bookmarkStart w:id="455" w:name="_Toc61941027"/>
      <w:bookmarkStart w:id="456" w:name="_Toc64112993"/>
      <w:bookmarkStart w:id="457" w:name="_Toc61941028"/>
      <w:bookmarkStart w:id="458" w:name="_Toc64112994"/>
      <w:bookmarkStart w:id="459" w:name="_Toc61941029"/>
      <w:bookmarkStart w:id="460" w:name="_Toc64112995"/>
      <w:bookmarkStart w:id="461" w:name="_Toc61941030"/>
      <w:bookmarkStart w:id="462" w:name="_Toc64112996"/>
      <w:bookmarkStart w:id="463" w:name="_Toc61941031"/>
      <w:bookmarkStart w:id="464" w:name="_Toc64112997"/>
      <w:bookmarkStart w:id="465" w:name="_Toc61941032"/>
      <w:bookmarkStart w:id="466" w:name="_Toc64112998"/>
      <w:bookmarkStart w:id="467" w:name="_Toc31365782"/>
      <w:bookmarkStart w:id="468" w:name="_Toc247460025"/>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r w:rsidRPr="00186FBD">
        <w:rPr>
          <w:rFonts w:hint="eastAsia"/>
          <w:color w:val="000000"/>
        </w:rPr>
        <w:t>电磁兼容设计</w:t>
      </w:r>
      <w:bookmarkEnd w:id="467"/>
      <w:bookmarkEnd w:id="468"/>
    </w:p>
    <w:p w14:paraId="3F42FC95" w14:textId="77777777" w:rsidR="00681C6B" w:rsidRPr="003862BC" w:rsidRDefault="00681C6B" w:rsidP="00941F56">
      <w:pPr>
        <w:pStyle w:val="af2"/>
      </w:pPr>
      <w:r w:rsidRPr="003862BC">
        <w:rPr>
          <w:rFonts w:hint="eastAsia"/>
        </w:rPr>
        <w:t>给出结构、电缆、电源、</w:t>
      </w:r>
      <w:r w:rsidRPr="003862BC">
        <w:t>PCB</w:t>
      </w:r>
      <w:r w:rsidRPr="003862BC">
        <w:rPr>
          <w:rFonts w:hint="eastAsia"/>
        </w:rPr>
        <w:t>等的</w:t>
      </w:r>
      <w:r w:rsidRPr="003862BC">
        <w:t>EMC</w:t>
      </w:r>
      <w:r w:rsidRPr="003862BC">
        <w:rPr>
          <w:rFonts w:hint="eastAsia"/>
        </w:rPr>
        <w:t>指标和初步的实现方案以及实现过程。</w:t>
      </w:r>
    </w:p>
    <w:p w14:paraId="07E0AEE2" w14:textId="77777777" w:rsidR="00681C6B" w:rsidRPr="003862BC" w:rsidRDefault="00681C6B" w:rsidP="006A4C7E">
      <w:pPr>
        <w:pStyle w:val="af2"/>
        <w:outlineLvl w:val="0"/>
      </w:pPr>
      <w:bookmarkStart w:id="469" w:name="_Toc247460026"/>
      <w:r w:rsidRPr="003862BC">
        <w:t>1) EMC</w:t>
      </w:r>
      <w:r w:rsidRPr="003862BC">
        <w:rPr>
          <w:rFonts w:hint="eastAsia"/>
        </w:rPr>
        <w:t>指标分解</w:t>
      </w:r>
      <w:bookmarkEnd w:id="469"/>
    </w:p>
    <w:p w14:paraId="51A1C3E8" w14:textId="77777777" w:rsidR="00681C6B" w:rsidRPr="003862BC" w:rsidRDefault="00681C6B" w:rsidP="00941F56">
      <w:pPr>
        <w:pStyle w:val="af2"/>
      </w:pPr>
      <w:r w:rsidRPr="003862BC">
        <w:rPr>
          <w:rFonts w:hint="eastAsia"/>
        </w:rPr>
        <w:t>（就系统及模块等单元进行</w:t>
      </w:r>
      <w:r w:rsidRPr="003862BC">
        <w:t>EMC</w:t>
      </w:r>
      <w:r w:rsidRPr="003862BC">
        <w:rPr>
          <w:rFonts w:hint="eastAsia"/>
        </w:rPr>
        <w:t>分析与评估，给出总体</w:t>
      </w:r>
      <w:r w:rsidRPr="003862BC">
        <w:t>EMC</w:t>
      </w:r>
      <w:r w:rsidRPr="003862BC">
        <w:rPr>
          <w:rFonts w:hint="eastAsia"/>
        </w:rPr>
        <w:t>设计思路）</w:t>
      </w:r>
    </w:p>
    <w:p w14:paraId="45E570C6" w14:textId="77777777" w:rsidR="00681C6B" w:rsidRPr="003862BC" w:rsidRDefault="00681C6B" w:rsidP="00941F56">
      <w:pPr>
        <w:pStyle w:val="af2"/>
      </w:pPr>
      <w:r w:rsidRPr="003862BC">
        <w:t>2</w:t>
      </w:r>
      <w:r w:rsidRPr="003862BC">
        <w:rPr>
          <w:rFonts w:hint="eastAsia"/>
        </w:rPr>
        <w:t>）结构</w:t>
      </w:r>
    </w:p>
    <w:p w14:paraId="0E243F70" w14:textId="77777777" w:rsidR="00681C6B" w:rsidRPr="003862BC" w:rsidRDefault="00681C6B" w:rsidP="00941F56">
      <w:pPr>
        <w:pStyle w:val="af2"/>
      </w:pPr>
      <w:r w:rsidRPr="003862BC">
        <w:rPr>
          <w:rFonts w:hint="eastAsia"/>
        </w:rPr>
        <w:t>（主要结合</w:t>
      </w:r>
      <w:r w:rsidRPr="003862BC">
        <w:t>EMC</w:t>
      </w:r>
      <w:r w:rsidRPr="003862BC">
        <w:rPr>
          <w:rFonts w:hint="eastAsia"/>
        </w:rPr>
        <w:t>总体设计对结构提出规格要求，并给出实现建议）</w:t>
      </w:r>
    </w:p>
    <w:p w14:paraId="1FA2678F" w14:textId="77777777" w:rsidR="00681C6B" w:rsidRPr="003862BC" w:rsidRDefault="00681C6B" w:rsidP="00941F56">
      <w:pPr>
        <w:pStyle w:val="af2"/>
      </w:pPr>
      <w:r w:rsidRPr="003862BC">
        <w:t>3</w:t>
      </w:r>
      <w:r w:rsidRPr="003862BC">
        <w:rPr>
          <w:rFonts w:hint="eastAsia"/>
        </w:rPr>
        <w:t>）电缆</w:t>
      </w:r>
    </w:p>
    <w:p w14:paraId="346B9172" w14:textId="77777777" w:rsidR="00681C6B" w:rsidRPr="003862BC" w:rsidRDefault="00681C6B" w:rsidP="00941F56">
      <w:pPr>
        <w:pStyle w:val="af2"/>
      </w:pPr>
      <w:r w:rsidRPr="003862BC">
        <w:rPr>
          <w:rFonts w:hint="eastAsia"/>
        </w:rPr>
        <w:t>（主要结合</w:t>
      </w:r>
      <w:r w:rsidRPr="003862BC">
        <w:t>EMC</w:t>
      </w:r>
      <w:r w:rsidRPr="003862BC">
        <w:rPr>
          <w:rFonts w:hint="eastAsia"/>
        </w:rPr>
        <w:t>总体设计对电缆提出规格要求，并给出实现建议）</w:t>
      </w:r>
    </w:p>
    <w:p w14:paraId="1DB79A9B" w14:textId="77777777" w:rsidR="00681C6B" w:rsidRPr="003862BC" w:rsidRDefault="00681C6B" w:rsidP="00941F56">
      <w:pPr>
        <w:pStyle w:val="af2"/>
      </w:pPr>
      <w:r w:rsidRPr="003862BC">
        <w:t>4</w:t>
      </w:r>
      <w:r w:rsidRPr="003862BC">
        <w:rPr>
          <w:rFonts w:hint="eastAsia"/>
        </w:rPr>
        <w:t>）电源</w:t>
      </w:r>
    </w:p>
    <w:p w14:paraId="27B2FE22" w14:textId="77777777" w:rsidR="00681C6B" w:rsidRPr="003862BC" w:rsidRDefault="00681C6B" w:rsidP="00941F56">
      <w:pPr>
        <w:pStyle w:val="af2"/>
      </w:pPr>
      <w:r w:rsidRPr="003862BC">
        <w:rPr>
          <w:rFonts w:hint="eastAsia"/>
        </w:rPr>
        <w:t>（主要结合</w:t>
      </w:r>
      <w:r w:rsidRPr="003862BC">
        <w:t>EMC</w:t>
      </w:r>
      <w:r w:rsidRPr="003862BC">
        <w:rPr>
          <w:rFonts w:hint="eastAsia"/>
        </w:rPr>
        <w:t>总体设计对电源提出规格要求，并给出实现建议）</w:t>
      </w:r>
    </w:p>
    <w:p w14:paraId="18CC1F51" w14:textId="77777777" w:rsidR="00681C6B" w:rsidRPr="003862BC" w:rsidRDefault="00681C6B" w:rsidP="00941F56">
      <w:pPr>
        <w:pStyle w:val="af2"/>
      </w:pPr>
      <w:r w:rsidRPr="003862BC">
        <w:t>5</w:t>
      </w:r>
      <w:r w:rsidRPr="003862BC">
        <w:rPr>
          <w:rFonts w:hint="eastAsia"/>
        </w:rPr>
        <w:t>）</w:t>
      </w:r>
      <w:r w:rsidRPr="003862BC">
        <w:t>PCB</w:t>
      </w:r>
      <w:r w:rsidRPr="003862BC">
        <w:tab/>
      </w:r>
    </w:p>
    <w:p w14:paraId="69DA2C68" w14:textId="77777777" w:rsidR="00681C6B" w:rsidRPr="00BE22A2" w:rsidRDefault="00681C6B" w:rsidP="00941F56">
      <w:pPr>
        <w:pStyle w:val="af2"/>
        <w:rPr>
          <w:iCs/>
          <w:color w:val="000000"/>
        </w:rPr>
      </w:pPr>
      <w:r w:rsidRPr="003862BC">
        <w:rPr>
          <w:rFonts w:hint="eastAsia"/>
        </w:rPr>
        <w:t>（主要结合</w:t>
      </w:r>
      <w:r w:rsidRPr="003862BC">
        <w:t>EMC</w:t>
      </w:r>
      <w:r w:rsidRPr="003862BC">
        <w:rPr>
          <w:rFonts w:hint="eastAsia"/>
        </w:rPr>
        <w:t>总体设计对</w:t>
      </w:r>
      <w:r w:rsidRPr="003862BC">
        <w:t>PCB</w:t>
      </w:r>
      <w:r w:rsidRPr="003862BC">
        <w:rPr>
          <w:rFonts w:hint="eastAsia"/>
        </w:rPr>
        <w:t>提出规格要求，并给出实现建议）</w:t>
      </w:r>
    </w:p>
    <w:p w14:paraId="71E684A5" w14:textId="77777777" w:rsidR="00681C6B" w:rsidRPr="00BE22A2" w:rsidRDefault="00681C6B" w:rsidP="006A4C7E">
      <w:pPr>
        <w:pStyle w:val="2"/>
        <w:rPr>
          <w:color w:val="000000"/>
        </w:rPr>
      </w:pPr>
      <w:bookmarkStart w:id="470" w:name="_Toc61941034"/>
      <w:bookmarkStart w:id="471" w:name="_Toc64113000"/>
      <w:bookmarkStart w:id="472" w:name="_Toc61941035"/>
      <w:bookmarkStart w:id="473" w:name="_Toc64113001"/>
      <w:bookmarkStart w:id="474" w:name="_Toc31365784"/>
      <w:bookmarkStart w:id="475" w:name="_Toc247460027"/>
      <w:bookmarkEnd w:id="470"/>
      <w:bookmarkEnd w:id="471"/>
      <w:bookmarkEnd w:id="472"/>
      <w:bookmarkEnd w:id="473"/>
      <w:r w:rsidRPr="00611DD0">
        <w:rPr>
          <w:rFonts w:hint="eastAsia"/>
          <w:color w:val="000000"/>
        </w:rPr>
        <w:t>防雷设计</w:t>
      </w:r>
      <w:bookmarkEnd w:id="474"/>
      <w:bookmarkEnd w:id="475"/>
    </w:p>
    <w:p w14:paraId="337B993D" w14:textId="77777777" w:rsidR="00681C6B" w:rsidRPr="003862BC" w:rsidRDefault="00681C6B" w:rsidP="00941F56">
      <w:pPr>
        <w:pStyle w:val="af2"/>
      </w:pPr>
      <w:r w:rsidRPr="003862BC">
        <w:rPr>
          <w:rFonts w:hint="eastAsia"/>
        </w:rPr>
        <w:t>给出电源口、信号口、天馈口等的防雷指标和初步的实现方案以及实现过程。</w:t>
      </w:r>
    </w:p>
    <w:p w14:paraId="27B29732" w14:textId="77777777" w:rsidR="00681C6B" w:rsidRPr="00BE22A2" w:rsidRDefault="00681C6B" w:rsidP="00BC7E2C">
      <w:pPr>
        <w:pStyle w:val="3"/>
        <w:rPr>
          <w:color w:val="000000"/>
        </w:rPr>
      </w:pPr>
      <w:bookmarkStart w:id="476" w:name="_Toc31365785"/>
      <w:bookmarkStart w:id="477" w:name="_Toc247460028"/>
      <w:r w:rsidRPr="00BE22A2">
        <w:rPr>
          <w:rFonts w:cs="宋体" w:hint="eastAsia"/>
          <w:color w:val="000000"/>
        </w:rPr>
        <w:lastRenderedPageBreak/>
        <w:t>接地设计</w:t>
      </w:r>
      <w:bookmarkEnd w:id="476"/>
      <w:bookmarkEnd w:id="477"/>
    </w:p>
    <w:p w14:paraId="095F316F" w14:textId="77777777" w:rsidR="00681C6B" w:rsidRPr="003862BC" w:rsidRDefault="00681C6B" w:rsidP="00941F56">
      <w:pPr>
        <w:pStyle w:val="af2"/>
      </w:pPr>
      <w:r w:rsidRPr="003862BC">
        <w:rPr>
          <w:rFonts w:hint="eastAsia"/>
        </w:rPr>
        <w:t>给出设备系统接地初步的实现方案以及实现过程。</w:t>
      </w:r>
    </w:p>
    <w:p w14:paraId="23F821C1" w14:textId="77777777" w:rsidR="001525B9" w:rsidRPr="00BE22A2" w:rsidRDefault="001525B9" w:rsidP="006A4C7E">
      <w:pPr>
        <w:pStyle w:val="2"/>
        <w:rPr>
          <w:color w:val="000000"/>
        </w:rPr>
      </w:pPr>
      <w:bookmarkStart w:id="478" w:name="_Toc26329476"/>
      <w:bookmarkStart w:id="479" w:name="_Toc247460029"/>
      <w:r w:rsidRPr="00BE22A2">
        <w:rPr>
          <w:rFonts w:ascii="宋体" w:cs="宋体" w:hint="eastAsia"/>
          <w:color w:val="000000"/>
        </w:rPr>
        <w:t>电缆设计</w:t>
      </w:r>
      <w:bookmarkEnd w:id="478"/>
      <w:bookmarkEnd w:id="479"/>
    </w:p>
    <w:p w14:paraId="0133A5F6" w14:textId="77777777" w:rsidR="001525B9" w:rsidRPr="003862BC" w:rsidRDefault="001525B9" w:rsidP="00941F56">
      <w:pPr>
        <w:pStyle w:val="af2"/>
      </w:pPr>
      <w:r w:rsidRPr="003862BC">
        <w:rPr>
          <w:rFonts w:hint="eastAsia"/>
        </w:rPr>
        <w:t>描述系统电缆连接方案，明确系统各种电缆的设计规格。其中，供、配电系统电缆设计、接地系统电缆设计、信号系统电缆设计各节写作时请考虑以下内容：</w:t>
      </w:r>
    </w:p>
    <w:p w14:paraId="35726E5D" w14:textId="77777777" w:rsidR="001525B9" w:rsidRPr="003862BC" w:rsidRDefault="001525B9" w:rsidP="00941F56">
      <w:pPr>
        <w:pStyle w:val="af2"/>
      </w:pPr>
      <w:r w:rsidRPr="003862BC">
        <w:rPr>
          <w:rFonts w:hint="eastAsia"/>
        </w:rPr>
        <w:t>可安装性</w:t>
      </w:r>
      <w:r w:rsidRPr="003862BC">
        <w:t>/</w:t>
      </w:r>
      <w:r w:rsidRPr="003862BC">
        <w:rPr>
          <w:rFonts w:hint="eastAsia"/>
        </w:rPr>
        <w:t>可维护性：从方便安装和维护的角度出发，考虑电缆防误插设计、电缆标识与电缆外被颜色设计、电缆刚度、重量限制等；</w:t>
      </w:r>
    </w:p>
    <w:p w14:paraId="0200AEC5" w14:textId="77777777" w:rsidR="001525B9" w:rsidRPr="003862BC" w:rsidRDefault="001525B9" w:rsidP="00941F56">
      <w:pPr>
        <w:pStyle w:val="af2"/>
      </w:pPr>
      <w:r w:rsidRPr="003862BC">
        <w:rPr>
          <w:rFonts w:hint="eastAsia"/>
        </w:rPr>
        <w:t>可靠性：根据电缆实际工作要求，提出设计规格，保证电缆可靠工作。如：系统负载决定的电源线截面积规格、电缆插头与插座的连接方式、需频繁插拔的电缆插头选择等；</w:t>
      </w:r>
    </w:p>
    <w:p w14:paraId="6F3D775B" w14:textId="77777777" w:rsidR="001525B9" w:rsidRPr="003862BC" w:rsidRDefault="001525B9" w:rsidP="00941F56">
      <w:pPr>
        <w:pStyle w:val="af2"/>
      </w:pPr>
      <w:r w:rsidRPr="003862BC">
        <w:tab/>
        <w:t>EMC</w:t>
      </w:r>
      <w:r w:rsidRPr="003862BC">
        <w:rPr>
          <w:rFonts w:hint="eastAsia"/>
        </w:rPr>
        <w:t>：根据整机屏蔽等级要求，确定电缆屏蔽的实现方法；</w:t>
      </w:r>
    </w:p>
    <w:p w14:paraId="2418DC51" w14:textId="77777777" w:rsidR="001525B9" w:rsidRPr="003862BC" w:rsidRDefault="001525B9" w:rsidP="00941F56">
      <w:pPr>
        <w:pStyle w:val="af2"/>
      </w:pPr>
      <w:r w:rsidRPr="003862BC">
        <w:tab/>
      </w:r>
      <w:r w:rsidRPr="003862BC">
        <w:rPr>
          <w:rFonts w:hint="eastAsia"/>
        </w:rPr>
        <w:t>三防：根据产品工作条件，明确电缆防盐雾、防潮、防霉菌方面的措施；</w:t>
      </w:r>
    </w:p>
    <w:p w14:paraId="68C8DC60" w14:textId="77777777" w:rsidR="001525B9" w:rsidRPr="003862BC" w:rsidRDefault="001525B9" w:rsidP="00941F56">
      <w:pPr>
        <w:pStyle w:val="af2"/>
      </w:pPr>
      <w:r w:rsidRPr="003862BC">
        <w:tab/>
      </w:r>
      <w:r w:rsidRPr="003862BC">
        <w:rPr>
          <w:rFonts w:hint="eastAsia"/>
        </w:rPr>
        <w:t>安规：根据产品市场需求，明确电缆连接器与线材要通过的安规认证；</w:t>
      </w:r>
    </w:p>
    <w:p w14:paraId="7CBB3D9E" w14:textId="77777777" w:rsidR="001525B9" w:rsidRPr="003862BC" w:rsidRDefault="001525B9" w:rsidP="00941F56">
      <w:pPr>
        <w:pStyle w:val="af2"/>
      </w:pPr>
      <w:r w:rsidRPr="003862BC">
        <w:tab/>
      </w:r>
      <w:r w:rsidRPr="003862BC">
        <w:rPr>
          <w:rFonts w:hint="eastAsia"/>
        </w:rPr>
        <w:t>防护：出于安全考虑，对部分易受损伤或易造成人员伤害的电缆采取保护措施，如：馈管防损伤保护、交流电源线安全防护等；</w:t>
      </w:r>
    </w:p>
    <w:p w14:paraId="3637C212" w14:textId="77777777" w:rsidR="001525B9" w:rsidRPr="003862BC" w:rsidRDefault="001525B9" w:rsidP="00941F56">
      <w:pPr>
        <w:pStyle w:val="af2"/>
      </w:pPr>
      <w:r w:rsidRPr="003862BC">
        <w:tab/>
      </w:r>
      <w:r w:rsidRPr="003862BC">
        <w:rPr>
          <w:rFonts w:hint="eastAsia"/>
        </w:rPr>
        <w:t>国际化：针对国际市场，在电缆物料选型、标识设计方面的考虑；</w:t>
      </w:r>
    </w:p>
    <w:p w14:paraId="141D0721" w14:textId="77777777" w:rsidR="001525B9" w:rsidRPr="003862BC" w:rsidRDefault="001525B9" w:rsidP="00941F56">
      <w:pPr>
        <w:pStyle w:val="af2"/>
      </w:pPr>
      <w:r w:rsidRPr="003862BC">
        <w:tab/>
      </w:r>
      <w:r w:rsidRPr="003862BC">
        <w:rPr>
          <w:rFonts w:hint="eastAsia"/>
        </w:rPr>
        <w:t>耐环境：针对产品特殊的工作条件，确定电缆特殊的规格要求，如：阻燃、耐火、防水、耐高低温、防鼠、防紫外线等；</w:t>
      </w:r>
    </w:p>
    <w:p w14:paraId="38A7479E" w14:textId="77777777" w:rsidR="001525B9" w:rsidRPr="003862BC" w:rsidRDefault="001525B9" w:rsidP="00941F56">
      <w:pPr>
        <w:pStyle w:val="af2"/>
      </w:pPr>
      <w:r w:rsidRPr="003862BC">
        <w:tab/>
      </w:r>
      <w:r w:rsidRPr="003862BC">
        <w:rPr>
          <w:rFonts w:hint="eastAsia"/>
        </w:rPr>
        <w:t>走线：</w:t>
      </w:r>
      <w:r w:rsidRPr="003862BC">
        <w:t xml:space="preserve"> </w:t>
      </w:r>
      <w:r w:rsidRPr="003862BC">
        <w:rPr>
          <w:rFonts w:hint="eastAsia"/>
        </w:rPr>
        <w:t>电缆走线路径及走线空间设计，明确特殊电缆的弯曲半径；</w:t>
      </w:r>
    </w:p>
    <w:p w14:paraId="04734EF2" w14:textId="77777777" w:rsidR="001525B9" w:rsidRPr="003862BC" w:rsidRDefault="001525B9" w:rsidP="00941F56">
      <w:pPr>
        <w:pStyle w:val="af2"/>
      </w:pPr>
      <w:r w:rsidRPr="003862BC">
        <w:rPr>
          <w:rFonts w:hint="eastAsia"/>
        </w:rPr>
        <w:t>物料选型：关键电缆连接器、线材的型号、供应商，选型的成本、供货风险考虑等；</w:t>
      </w:r>
    </w:p>
    <w:p w14:paraId="56A84585" w14:textId="77777777" w:rsidR="001525B9" w:rsidRPr="00BE22A2" w:rsidRDefault="001525B9" w:rsidP="00941F56">
      <w:pPr>
        <w:pStyle w:val="af2"/>
        <w:rPr>
          <w:iCs/>
          <w:color w:val="000000"/>
        </w:rPr>
      </w:pPr>
      <w:r w:rsidRPr="003862BC">
        <w:tab/>
      </w:r>
      <w:r w:rsidRPr="003862BC">
        <w:rPr>
          <w:rFonts w:hint="eastAsia"/>
        </w:rPr>
        <w:t>其他：如有必要，也要说明电缆加工、包装、储存、运输等方面的规格</w:t>
      </w:r>
      <w:r w:rsidR="009E7A4C">
        <w:t>.</w:t>
      </w:r>
    </w:p>
    <w:p w14:paraId="107FF495" w14:textId="77777777" w:rsidR="001525B9" w:rsidRPr="006C6367" w:rsidRDefault="001525B9" w:rsidP="001525B9">
      <w:pPr>
        <w:pStyle w:val="3"/>
        <w:rPr>
          <w:rFonts w:cs="宋体"/>
          <w:color w:val="000000"/>
        </w:rPr>
      </w:pPr>
      <w:bookmarkStart w:id="480" w:name="_Toc26329477"/>
      <w:bookmarkStart w:id="481" w:name="_Toc247460030"/>
      <w:r w:rsidRPr="006C6367">
        <w:rPr>
          <w:rFonts w:cs="宋体" w:hint="eastAsia"/>
          <w:color w:val="000000"/>
        </w:rPr>
        <w:t>系统电缆连接图</w:t>
      </w:r>
      <w:bookmarkEnd w:id="480"/>
      <w:bookmarkEnd w:id="481"/>
    </w:p>
    <w:p w14:paraId="17D6B5DF" w14:textId="77777777" w:rsidR="001525B9" w:rsidRPr="003862BC" w:rsidRDefault="001525B9" w:rsidP="00941F56">
      <w:pPr>
        <w:pStyle w:val="af2"/>
      </w:pPr>
      <w:r w:rsidRPr="003862BC">
        <w:rPr>
          <w:rFonts w:hint="eastAsia"/>
        </w:rPr>
        <w:t>给出系统模块间、模块内电缆连接的示意图，说明电缆的种类，如：外部电源线、中继电缆、用户电缆、信号线等，从电缆设计角度确定各模块的最佳布放位置。</w:t>
      </w:r>
    </w:p>
    <w:p w14:paraId="230BF944" w14:textId="77777777" w:rsidR="001525B9" w:rsidRPr="006C6367" w:rsidRDefault="001525B9" w:rsidP="001525B9">
      <w:pPr>
        <w:pStyle w:val="3"/>
        <w:rPr>
          <w:rFonts w:cs="宋体"/>
          <w:color w:val="000000"/>
        </w:rPr>
      </w:pPr>
      <w:bookmarkStart w:id="482" w:name="_Toc26329478"/>
      <w:bookmarkStart w:id="483" w:name="_Toc247460031"/>
      <w:r w:rsidRPr="006C6367">
        <w:rPr>
          <w:rFonts w:cs="宋体" w:hint="eastAsia"/>
          <w:color w:val="000000"/>
        </w:rPr>
        <w:t>供、配电系统电缆设计</w:t>
      </w:r>
      <w:bookmarkEnd w:id="482"/>
      <w:bookmarkEnd w:id="483"/>
    </w:p>
    <w:p w14:paraId="1D666399" w14:textId="77777777" w:rsidR="001525B9" w:rsidRPr="003862BC" w:rsidRDefault="001525B9" w:rsidP="00941F56">
      <w:pPr>
        <w:pStyle w:val="af2"/>
      </w:pPr>
      <w:r w:rsidRPr="003862BC">
        <w:rPr>
          <w:rFonts w:hint="eastAsia"/>
        </w:rPr>
        <w:t>明确系统供、配电方式，供配电系统常用器件的特性，外部接口，功率，电压等要求，系统防雷、防护设计，以指导电缆设计。系统供电可能采用交流分配柜或</w:t>
      </w:r>
      <w:r w:rsidRPr="003862BC">
        <w:t>UPS</w:t>
      </w:r>
      <w:r w:rsidRPr="003862BC">
        <w:rPr>
          <w:rFonts w:hint="eastAsia"/>
        </w:rPr>
        <w:t>、直流分配柜或直流分线盒，据此确定从供电设备到系统配电设备的电缆设计规格，如：线缆截面、接插件型号等</w:t>
      </w:r>
      <w:r w:rsidR="005A2763">
        <w:t>.</w:t>
      </w:r>
    </w:p>
    <w:p w14:paraId="7C079967" w14:textId="77777777" w:rsidR="001525B9" w:rsidRPr="006C6367" w:rsidRDefault="001525B9" w:rsidP="001525B9">
      <w:pPr>
        <w:pStyle w:val="3"/>
        <w:rPr>
          <w:rFonts w:cs="宋体"/>
          <w:color w:val="000000"/>
        </w:rPr>
      </w:pPr>
      <w:bookmarkStart w:id="484" w:name="_Toc26329479"/>
      <w:bookmarkStart w:id="485" w:name="_Toc247460032"/>
      <w:r w:rsidRPr="006C6367">
        <w:rPr>
          <w:rFonts w:cs="宋体" w:hint="eastAsia"/>
          <w:color w:val="000000"/>
        </w:rPr>
        <w:t>接地系统电缆设计</w:t>
      </w:r>
      <w:bookmarkEnd w:id="484"/>
      <w:bookmarkEnd w:id="485"/>
    </w:p>
    <w:p w14:paraId="4A9506CB" w14:textId="77777777" w:rsidR="001525B9" w:rsidRPr="003862BC" w:rsidRDefault="001525B9" w:rsidP="00941F56">
      <w:pPr>
        <w:pStyle w:val="af2"/>
      </w:pPr>
      <w:r w:rsidRPr="003862BC">
        <w:rPr>
          <w:rFonts w:hint="eastAsia"/>
        </w:rPr>
        <w:t>明确系统用电缆连接的接地方案，包括系统接地、机柜接地、插箱接地等；接地电缆的设</w:t>
      </w:r>
      <w:r w:rsidRPr="003862BC">
        <w:rPr>
          <w:rFonts w:hint="eastAsia"/>
        </w:rPr>
        <w:lastRenderedPageBreak/>
        <w:t>计规格，如：线缆截面、接插件型号等</w:t>
      </w:r>
      <w:r w:rsidR="00080BA5">
        <w:t>.</w:t>
      </w:r>
    </w:p>
    <w:p w14:paraId="523275AF" w14:textId="77777777" w:rsidR="001525B9" w:rsidRPr="006C6367" w:rsidRDefault="001525B9" w:rsidP="001525B9">
      <w:pPr>
        <w:pStyle w:val="3"/>
        <w:rPr>
          <w:rFonts w:cs="宋体"/>
          <w:color w:val="000000"/>
        </w:rPr>
      </w:pPr>
      <w:bookmarkStart w:id="486" w:name="_Toc26329480"/>
      <w:bookmarkStart w:id="487" w:name="_Toc247460033"/>
      <w:r w:rsidRPr="006C6367">
        <w:rPr>
          <w:rFonts w:cs="宋体" w:hint="eastAsia"/>
          <w:color w:val="000000"/>
        </w:rPr>
        <w:t>信号系统电缆设计</w:t>
      </w:r>
      <w:bookmarkEnd w:id="486"/>
      <w:bookmarkEnd w:id="487"/>
    </w:p>
    <w:p w14:paraId="74D98F8A" w14:textId="77777777" w:rsidR="001525B9" w:rsidRPr="003862BC" w:rsidRDefault="001525B9" w:rsidP="00941F56">
      <w:pPr>
        <w:pStyle w:val="af2"/>
      </w:pPr>
      <w:r w:rsidRPr="003862BC">
        <w:rPr>
          <w:rFonts w:hint="eastAsia"/>
        </w:rPr>
        <w:t>除供、配电系统电缆、接地系统电缆外的所有电缆都可以认为是信号电缆，包括模块间、模块内电缆，如：中继线、用户线、</w:t>
      </w:r>
      <w:r w:rsidRPr="003862BC">
        <w:t>HW</w:t>
      </w:r>
      <w:r w:rsidRPr="003862BC">
        <w:rPr>
          <w:rFonts w:hint="eastAsia"/>
        </w:rPr>
        <w:t>线、时钟线、告警线等。</w:t>
      </w:r>
      <w:r w:rsidRPr="003862BC">
        <w:t xml:space="preserve"> </w:t>
      </w:r>
      <w:r w:rsidRPr="003862BC">
        <w:rPr>
          <w:rFonts w:hint="eastAsia"/>
        </w:rPr>
        <w:t>按照所传输的信号种类来分类，并明确线缆及连接器选型</w:t>
      </w:r>
      <w:r w:rsidR="008505AE">
        <w:rPr>
          <w:rFonts w:hint="eastAsia"/>
        </w:rPr>
        <w:t>。</w:t>
      </w:r>
    </w:p>
    <w:p w14:paraId="5964A096" w14:textId="77777777" w:rsidR="001525B9" w:rsidRPr="00BE22A2" w:rsidRDefault="001525B9" w:rsidP="006A4C7E">
      <w:pPr>
        <w:pStyle w:val="2"/>
        <w:rPr>
          <w:color w:val="000000"/>
        </w:rPr>
      </w:pPr>
      <w:bookmarkStart w:id="488" w:name="_Toc26329481"/>
      <w:bookmarkStart w:id="489" w:name="_Toc247460034"/>
      <w:r w:rsidRPr="00BE22A2">
        <w:rPr>
          <w:rFonts w:ascii="宋体" w:cs="宋体" w:hint="eastAsia"/>
          <w:color w:val="000000"/>
        </w:rPr>
        <w:t>信号完整性设计</w:t>
      </w:r>
      <w:bookmarkEnd w:id="488"/>
      <w:bookmarkEnd w:id="489"/>
    </w:p>
    <w:p w14:paraId="04717349" w14:textId="77777777" w:rsidR="001525B9" w:rsidRPr="00BE22A2" w:rsidRDefault="001525B9" w:rsidP="001525B9">
      <w:pPr>
        <w:pStyle w:val="3"/>
        <w:rPr>
          <w:color w:val="000000"/>
        </w:rPr>
      </w:pPr>
      <w:bookmarkStart w:id="490" w:name="_Toc26329482"/>
      <w:bookmarkStart w:id="491" w:name="_Toc247460035"/>
      <w:r w:rsidRPr="00BE22A2">
        <w:rPr>
          <w:rFonts w:hint="eastAsia"/>
          <w:color w:val="000000"/>
        </w:rPr>
        <w:t>系统模块划分</w:t>
      </w:r>
      <w:bookmarkEnd w:id="490"/>
      <w:bookmarkEnd w:id="491"/>
    </w:p>
    <w:p w14:paraId="0F60745D" w14:textId="77777777" w:rsidR="001525B9" w:rsidRPr="003862BC" w:rsidRDefault="001525B9" w:rsidP="00941F56">
      <w:pPr>
        <w:pStyle w:val="af2"/>
      </w:pPr>
      <w:r w:rsidRPr="003862BC">
        <w:rPr>
          <w:rFonts w:hint="eastAsia"/>
        </w:rPr>
        <w:t>根据硬件总体框架</w:t>
      </w:r>
      <w:r w:rsidRPr="003862BC">
        <w:t xml:space="preserve">, </w:t>
      </w:r>
      <w:r w:rsidRPr="003862BC">
        <w:rPr>
          <w:rFonts w:hint="eastAsia"/>
        </w:rPr>
        <w:t>对系统进行信号完整性分析，结合其物理可实现性方面，来判定模块分割架构的合理性</w:t>
      </w:r>
      <w:r w:rsidR="00F5068D">
        <w:rPr>
          <w:rFonts w:hint="eastAsia"/>
        </w:rPr>
        <w:t>。</w:t>
      </w:r>
    </w:p>
    <w:p w14:paraId="025CDA26" w14:textId="77777777" w:rsidR="001525B9" w:rsidRPr="00BE22A2" w:rsidRDefault="001525B9" w:rsidP="001525B9">
      <w:pPr>
        <w:pStyle w:val="3"/>
        <w:rPr>
          <w:color w:val="000000"/>
        </w:rPr>
      </w:pPr>
      <w:bookmarkStart w:id="492" w:name="_Toc26329483"/>
      <w:bookmarkStart w:id="493" w:name="_Toc247460036"/>
      <w:r w:rsidRPr="00BE22A2">
        <w:rPr>
          <w:rFonts w:hint="eastAsia"/>
          <w:color w:val="000000"/>
        </w:rPr>
        <w:t>系统互连设计方案</w:t>
      </w:r>
      <w:bookmarkEnd w:id="492"/>
      <w:bookmarkEnd w:id="493"/>
      <w:r w:rsidRPr="00BE22A2">
        <w:rPr>
          <w:color w:val="000000"/>
        </w:rPr>
        <w:t xml:space="preserve"> </w:t>
      </w:r>
    </w:p>
    <w:p w14:paraId="3F29866C" w14:textId="77777777" w:rsidR="001525B9" w:rsidRDefault="001525B9" w:rsidP="00941F56">
      <w:pPr>
        <w:pStyle w:val="af2"/>
        <w:rPr>
          <w:rFonts w:hint="eastAsia"/>
        </w:rPr>
      </w:pPr>
      <w:r w:rsidRPr="003862BC">
        <w:rPr>
          <w:rFonts w:hint="eastAsia"/>
        </w:rPr>
        <w:t>对系统进行分析，考虑总线类型、接口器件、电缆、接插件选型和信号定义以及终端匹配方案，确定系统框间、板间互连设计方案</w:t>
      </w:r>
      <w:r w:rsidR="0095161C">
        <w:rPr>
          <w:rFonts w:hint="eastAsia"/>
        </w:rPr>
        <w:t>。</w:t>
      </w:r>
    </w:p>
    <w:p w14:paraId="3716B3EE" w14:textId="77777777" w:rsidR="001525B9" w:rsidRPr="003862BC" w:rsidRDefault="001525B9" w:rsidP="00941F56">
      <w:pPr>
        <w:pStyle w:val="affb"/>
        <w:ind w:left="708" w:firstLine="282"/>
      </w:pPr>
    </w:p>
    <w:p w14:paraId="7D018201" w14:textId="77777777" w:rsidR="001525B9" w:rsidRPr="00BE22A2" w:rsidRDefault="001525B9" w:rsidP="001525B9">
      <w:pPr>
        <w:pStyle w:val="3"/>
        <w:rPr>
          <w:color w:val="000000"/>
        </w:rPr>
      </w:pPr>
      <w:bookmarkStart w:id="494" w:name="_Toc26329484"/>
      <w:bookmarkStart w:id="495" w:name="_Toc247460037"/>
      <w:r w:rsidRPr="00BE22A2">
        <w:rPr>
          <w:rFonts w:hint="eastAsia"/>
          <w:color w:val="000000"/>
        </w:rPr>
        <w:t>关键总线分析</w:t>
      </w:r>
      <w:bookmarkEnd w:id="494"/>
      <w:bookmarkEnd w:id="495"/>
    </w:p>
    <w:p w14:paraId="3DE56AAE" w14:textId="77777777" w:rsidR="001525B9" w:rsidRDefault="001525B9" w:rsidP="00941F56">
      <w:pPr>
        <w:pStyle w:val="af2"/>
        <w:rPr>
          <w:rFonts w:hint="eastAsia"/>
        </w:rPr>
      </w:pPr>
      <w:r w:rsidRPr="003862BC">
        <w:rPr>
          <w:rFonts w:hint="eastAsia"/>
        </w:rPr>
        <w:t>对关键总线进行分析，提出优化信号噪声裕量和时序的方案，分析物理实现的约束条件</w:t>
      </w:r>
      <w:r w:rsidR="00EC2510">
        <w:rPr>
          <w:rFonts w:hint="eastAsia"/>
        </w:rPr>
        <w:t>。</w:t>
      </w:r>
    </w:p>
    <w:p w14:paraId="253A7B0A" w14:textId="77777777" w:rsidR="00941F56" w:rsidRPr="00941F56" w:rsidRDefault="00941F56" w:rsidP="00941F56">
      <w:pPr>
        <w:pStyle w:val="affc"/>
        <w:rPr>
          <w:rStyle w:val="affc"/>
        </w:rPr>
      </w:pPr>
    </w:p>
    <w:p w14:paraId="4F8F02B4" w14:textId="77777777" w:rsidR="001525B9" w:rsidRPr="00BE22A2" w:rsidRDefault="001525B9" w:rsidP="001525B9">
      <w:pPr>
        <w:pStyle w:val="3"/>
        <w:rPr>
          <w:color w:val="000000"/>
        </w:rPr>
      </w:pPr>
      <w:bookmarkStart w:id="496" w:name="_Toc26329485"/>
      <w:bookmarkStart w:id="497" w:name="_Toc247460038"/>
      <w:r w:rsidRPr="00BE22A2">
        <w:rPr>
          <w:rFonts w:hint="eastAsia"/>
          <w:color w:val="000000"/>
        </w:rPr>
        <w:t>关键元器件的应用分析</w:t>
      </w:r>
      <w:bookmarkEnd w:id="496"/>
      <w:bookmarkEnd w:id="497"/>
    </w:p>
    <w:p w14:paraId="3C678596" w14:textId="77777777" w:rsidR="001525B9" w:rsidRPr="003862BC" w:rsidRDefault="001525B9" w:rsidP="00941F56">
      <w:pPr>
        <w:pStyle w:val="af2"/>
      </w:pPr>
      <w:r w:rsidRPr="003862BC">
        <w:rPr>
          <w:rFonts w:hint="eastAsia"/>
        </w:rPr>
        <w:t>根据关键信号网络的分析结果，提出元器件的优选应用方案</w:t>
      </w:r>
      <w:r w:rsidR="0003191C">
        <w:rPr>
          <w:rFonts w:hint="eastAsia"/>
        </w:rPr>
        <w:t>。</w:t>
      </w:r>
    </w:p>
    <w:p w14:paraId="6A7CAF4B" w14:textId="77777777" w:rsidR="001525B9" w:rsidRPr="00BE22A2" w:rsidRDefault="001525B9" w:rsidP="001525B9">
      <w:pPr>
        <w:pStyle w:val="3"/>
        <w:rPr>
          <w:color w:val="000000"/>
        </w:rPr>
      </w:pPr>
      <w:bookmarkStart w:id="498" w:name="_Toc26329486"/>
      <w:bookmarkStart w:id="499" w:name="_Toc247460039"/>
      <w:r w:rsidRPr="00BE22A2">
        <w:rPr>
          <w:rFonts w:hint="eastAsia"/>
          <w:color w:val="000000"/>
        </w:rPr>
        <w:t>物理实现关键技术分析</w:t>
      </w:r>
      <w:bookmarkEnd w:id="498"/>
      <w:bookmarkEnd w:id="499"/>
    </w:p>
    <w:p w14:paraId="4C5DCE5A" w14:textId="77777777" w:rsidR="001525B9" w:rsidRDefault="001525B9" w:rsidP="00941F56">
      <w:pPr>
        <w:pStyle w:val="af2"/>
        <w:rPr>
          <w:rFonts w:hint="eastAsia"/>
        </w:rPr>
      </w:pPr>
      <w:r w:rsidRPr="003862BC">
        <w:rPr>
          <w:rFonts w:hint="eastAsia"/>
        </w:rPr>
        <w:t>综合考虑系统硬件方案，分析物理实现的要点、难点，对所需要的关键技术进行分析</w:t>
      </w:r>
    </w:p>
    <w:p w14:paraId="45C22112" w14:textId="77777777" w:rsidR="001525B9" w:rsidRPr="00941F56" w:rsidRDefault="001525B9" w:rsidP="00941F56">
      <w:pPr>
        <w:pStyle w:val="affb"/>
        <w:ind w:left="708" w:firstLine="282"/>
        <w:rPr>
          <w:rStyle w:val="affc"/>
        </w:rPr>
      </w:pPr>
    </w:p>
    <w:p w14:paraId="437B893A" w14:textId="77777777" w:rsidR="001525B9" w:rsidRPr="00BE22A2" w:rsidRDefault="001525B9" w:rsidP="006A4C7E">
      <w:pPr>
        <w:pStyle w:val="2"/>
        <w:rPr>
          <w:rFonts w:cs="宋体"/>
          <w:color w:val="000000"/>
        </w:rPr>
      </w:pPr>
      <w:bookmarkStart w:id="500" w:name="_Toc26329487"/>
      <w:bookmarkStart w:id="501" w:name="_Toc247460040"/>
      <w:r w:rsidRPr="00BE22A2">
        <w:rPr>
          <w:rFonts w:hint="eastAsia"/>
          <w:color w:val="000000"/>
        </w:rPr>
        <w:t>配电及</w:t>
      </w:r>
      <w:r w:rsidRPr="00BE22A2">
        <w:rPr>
          <w:rFonts w:cs="宋体" w:hint="eastAsia"/>
          <w:color w:val="000000"/>
        </w:rPr>
        <w:t>电源设计</w:t>
      </w:r>
      <w:bookmarkEnd w:id="501"/>
      <w:r w:rsidRPr="00BE22A2">
        <w:rPr>
          <w:color w:val="000000"/>
        </w:rPr>
        <w:t xml:space="preserve"> </w:t>
      </w:r>
      <w:bookmarkEnd w:id="500"/>
    </w:p>
    <w:p w14:paraId="754C602A" w14:textId="77777777" w:rsidR="00941F56" w:rsidRPr="00941F56" w:rsidRDefault="001525B9" w:rsidP="00941F56">
      <w:pPr>
        <w:pStyle w:val="af2"/>
        <w:rPr>
          <w:rFonts w:hint="eastAsia"/>
        </w:rPr>
      </w:pPr>
      <w:r w:rsidRPr="00941F56">
        <w:rPr>
          <w:rFonts w:hint="eastAsia"/>
        </w:rPr>
        <w:t>概要介绍产品系统配电及电源设计总体设计规格（包含基本的供电结构及配电设计方案、电源</w:t>
      </w:r>
      <w:r w:rsidRPr="00941F56">
        <w:t>EMC</w:t>
      </w:r>
      <w:r w:rsidRPr="00941F56">
        <w:rPr>
          <w:rFonts w:hint="eastAsia"/>
        </w:rPr>
        <w:t>、电源安规、电源防护、电源冗余备份、电源监控、电源配电等信息）以及电源模块的性能指标。</w:t>
      </w:r>
      <w:r w:rsidRPr="00941F56">
        <w:t xml:space="preserve"> </w:t>
      </w:r>
    </w:p>
    <w:p w14:paraId="0E123342" w14:textId="77777777" w:rsidR="001525B9" w:rsidRPr="00BE22A2" w:rsidRDefault="001525B9" w:rsidP="001525B9">
      <w:pPr>
        <w:pStyle w:val="3"/>
        <w:rPr>
          <w:color w:val="000000"/>
        </w:rPr>
      </w:pPr>
      <w:bookmarkStart w:id="502" w:name="_Toc26329488"/>
      <w:bookmarkStart w:id="503" w:name="_Toc247460041"/>
      <w:r w:rsidRPr="00BE22A2">
        <w:rPr>
          <w:rFonts w:hint="eastAsia"/>
          <w:color w:val="000000"/>
        </w:rPr>
        <w:lastRenderedPageBreak/>
        <w:t>供电系统总体结构</w:t>
      </w:r>
      <w:bookmarkEnd w:id="503"/>
      <w:r w:rsidRPr="00BE22A2">
        <w:rPr>
          <w:color w:val="000000"/>
        </w:rPr>
        <w:t xml:space="preserve"> </w:t>
      </w:r>
      <w:bookmarkEnd w:id="502"/>
    </w:p>
    <w:p w14:paraId="6B451229" w14:textId="77777777" w:rsidR="001525B9" w:rsidRPr="00BE22A2" w:rsidRDefault="001525B9" w:rsidP="006A4C7E">
      <w:pPr>
        <w:pStyle w:val="4"/>
        <w:rPr>
          <w:color w:val="000000"/>
        </w:rPr>
      </w:pPr>
      <w:bookmarkStart w:id="504" w:name="_Toc26329489"/>
      <w:r w:rsidRPr="00BE22A2">
        <w:rPr>
          <w:rFonts w:hint="eastAsia"/>
          <w:color w:val="000000"/>
        </w:rPr>
        <w:t>供电系统结构设计</w:t>
      </w:r>
      <w:bookmarkEnd w:id="504"/>
    </w:p>
    <w:p w14:paraId="53D6AF05" w14:textId="77777777" w:rsidR="001525B9" w:rsidRPr="003862BC" w:rsidRDefault="001525B9" w:rsidP="00941F56">
      <w:pPr>
        <w:pStyle w:val="af2"/>
      </w:pPr>
      <w:r w:rsidRPr="003862BC">
        <w:rPr>
          <w:rFonts w:hint="eastAsia"/>
        </w:rPr>
        <w:t>考虑系统变换效率高（考虑集中供电、分散供电或二者结合）、系统总成本最低、充分体现可靠性设计（冗余设计、主备设计以及主备切换方案）的产品供电结构及电源实现功能结构，系统结构是采取模块化设计。画出这些功能模块之间的逻辑关系，描述模块间的接口方式，遵循的协议规范等。</w:t>
      </w:r>
    </w:p>
    <w:p w14:paraId="6E054408" w14:textId="77777777" w:rsidR="001525B9" w:rsidRPr="00BE22A2" w:rsidRDefault="001525B9" w:rsidP="006A4C7E">
      <w:pPr>
        <w:pStyle w:val="4"/>
        <w:rPr>
          <w:color w:val="000000"/>
        </w:rPr>
      </w:pPr>
      <w:r w:rsidRPr="00BE22A2">
        <w:rPr>
          <w:color w:val="000000"/>
        </w:rPr>
        <w:t xml:space="preserve"> </w:t>
      </w:r>
      <w:bookmarkStart w:id="505" w:name="_Toc26329490"/>
      <w:r w:rsidRPr="00BE22A2">
        <w:rPr>
          <w:rFonts w:hint="eastAsia"/>
          <w:color w:val="000000"/>
        </w:rPr>
        <w:t>供电系统总体性能特征指标</w:t>
      </w:r>
      <w:r w:rsidRPr="00BE22A2">
        <w:rPr>
          <w:color w:val="000000"/>
        </w:rPr>
        <w:t xml:space="preserve"> </w:t>
      </w:r>
      <w:bookmarkEnd w:id="505"/>
    </w:p>
    <w:p w14:paraId="5B0FD25A" w14:textId="77777777" w:rsidR="001525B9" w:rsidRPr="003862BC" w:rsidRDefault="001525B9" w:rsidP="00941F56">
      <w:pPr>
        <w:pStyle w:val="af2"/>
      </w:pPr>
      <w:r w:rsidRPr="003862BC">
        <w:rPr>
          <w:rFonts w:hint="eastAsia"/>
        </w:rPr>
        <w:t>说明电源系统设计的主要特征指标，包含功率、效率、电压范围、工作温度、湿度等；</w:t>
      </w:r>
    </w:p>
    <w:p w14:paraId="0905B2D2" w14:textId="77777777" w:rsidR="001525B9" w:rsidRPr="003862BC" w:rsidRDefault="001525B9" w:rsidP="00941F56">
      <w:pPr>
        <w:pStyle w:val="af2"/>
      </w:pPr>
      <w:r w:rsidRPr="003862BC">
        <w:rPr>
          <w:rFonts w:hint="eastAsia"/>
        </w:rPr>
        <w:t>说明配电设计主要功能；</w:t>
      </w:r>
    </w:p>
    <w:p w14:paraId="3AA9D9E3" w14:textId="77777777" w:rsidR="001525B9" w:rsidRPr="003862BC" w:rsidRDefault="001525B9" w:rsidP="00941F56">
      <w:pPr>
        <w:pStyle w:val="af2"/>
      </w:pPr>
      <w:r w:rsidRPr="003862BC">
        <w:rPr>
          <w:rFonts w:hint="eastAsia"/>
        </w:rPr>
        <w:t>说明防雷单元的防护性能；</w:t>
      </w:r>
    </w:p>
    <w:p w14:paraId="2118AAC4" w14:textId="77777777" w:rsidR="001525B9" w:rsidRDefault="001525B9" w:rsidP="00941F56">
      <w:pPr>
        <w:pStyle w:val="af2"/>
        <w:rPr>
          <w:rFonts w:hint="eastAsia"/>
        </w:rPr>
      </w:pPr>
      <w:r w:rsidRPr="003862BC">
        <w:rPr>
          <w:rFonts w:hint="eastAsia"/>
        </w:rPr>
        <w:t>机械结构尺寸：长、宽、高等，接口形式及位置。</w:t>
      </w:r>
    </w:p>
    <w:p w14:paraId="4A5BD7C0" w14:textId="77777777" w:rsidR="00941F56" w:rsidRPr="00941F56" w:rsidRDefault="00941F56" w:rsidP="00941F56">
      <w:pPr>
        <w:pStyle w:val="affc"/>
        <w:rPr>
          <w:rFonts w:hint="eastAsia"/>
        </w:rPr>
      </w:pPr>
    </w:p>
    <w:p w14:paraId="4070C395" w14:textId="77777777" w:rsidR="001525B9" w:rsidRPr="001C0E05" w:rsidRDefault="001525B9" w:rsidP="006A4C7E">
      <w:pPr>
        <w:pStyle w:val="4"/>
        <w:rPr>
          <w:color w:val="000000"/>
        </w:rPr>
      </w:pPr>
      <w:r w:rsidRPr="001C0E05">
        <w:rPr>
          <w:rFonts w:hint="eastAsia"/>
          <w:color w:val="000000"/>
        </w:rPr>
        <w:t>电源系统散热总体设计</w:t>
      </w:r>
    </w:p>
    <w:p w14:paraId="410BF502" w14:textId="77777777" w:rsidR="001525B9" w:rsidRPr="003862BC" w:rsidRDefault="001525B9" w:rsidP="00ED58BE">
      <w:pPr>
        <w:pStyle w:val="af2"/>
        <w:rPr>
          <w:rFonts w:hint="eastAsia"/>
        </w:rPr>
      </w:pPr>
      <w:r w:rsidRPr="003862BC">
        <w:rPr>
          <w:rFonts w:hint="eastAsia"/>
        </w:rPr>
        <w:t>阐述系统冷却方式：根据系统冷却方式，确定电源系统、整流模块采用的通风结构、风道；</w:t>
      </w:r>
    </w:p>
    <w:p w14:paraId="02C32B51" w14:textId="77777777" w:rsidR="001525B9" w:rsidRPr="003862BC" w:rsidRDefault="001525B9" w:rsidP="00941F56">
      <w:pPr>
        <w:pStyle w:val="af2"/>
      </w:pPr>
      <w:r w:rsidRPr="003862BC">
        <w:rPr>
          <w:rFonts w:hint="eastAsia"/>
        </w:rPr>
        <w:t>对电源系统或单板电源，</w:t>
      </w:r>
      <w:r w:rsidRPr="003862BC">
        <w:t>EMC</w:t>
      </w:r>
      <w:r w:rsidRPr="003862BC">
        <w:rPr>
          <w:rFonts w:hint="eastAsia"/>
        </w:rPr>
        <w:t>设计规格清晰定义：说明配电及单板电源的</w:t>
      </w:r>
      <w:r w:rsidRPr="003862BC">
        <w:t>EMC</w:t>
      </w:r>
      <w:r w:rsidRPr="003862BC">
        <w:rPr>
          <w:rFonts w:hint="eastAsia"/>
        </w:rPr>
        <w:t>设计、</w:t>
      </w:r>
      <w:r w:rsidRPr="003862BC">
        <w:t>PCB</w:t>
      </w:r>
      <w:r w:rsidRPr="003862BC">
        <w:rPr>
          <w:rFonts w:hint="eastAsia"/>
        </w:rPr>
        <w:t>布局</w:t>
      </w:r>
      <w:r w:rsidRPr="003862BC">
        <w:t>(Stackup)</w:t>
      </w:r>
      <w:r w:rsidRPr="003862BC">
        <w:rPr>
          <w:rFonts w:hint="eastAsia"/>
        </w:rPr>
        <w:t>，同时对电源分割及分配、去耦及旁通提出减少</w:t>
      </w:r>
      <w:r w:rsidRPr="003862BC">
        <w:t>EMI/RFI</w:t>
      </w:r>
      <w:r w:rsidRPr="003862BC">
        <w:rPr>
          <w:rFonts w:hint="eastAsia"/>
        </w:rPr>
        <w:t>的措施。根据电源系统的</w:t>
      </w:r>
      <w:r w:rsidRPr="003862BC">
        <w:t>EM</w:t>
      </w:r>
      <w:r w:rsidRPr="003862BC">
        <w:rPr>
          <w:rFonts w:hint="eastAsia"/>
        </w:rPr>
        <w:t>设计规格，说明电源在结构、电缆、</w:t>
      </w:r>
      <w:r w:rsidRPr="003862BC">
        <w:t>PCB</w:t>
      </w:r>
      <w:r w:rsidRPr="003862BC">
        <w:rPr>
          <w:rFonts w:hint="eastAsia"/>
        </w:rPr>
        <w:t>等部分为达到此要求的实现方案。</w:t>
      </w:r>
      <w:r w:rsidRPr="003862BC">
        <w:t xml:space="preserve"> </w:t>
      </w:r>
    </w:p>
    <w:p w14:paraId="146170E2" w14:textId="77777777" w:rsidR="001525B9" w:rsidRPr="003862BC" w:rsidRDefault="001525B9" w:rsidP="006A4C7E">
      <w:pPr>
        <w:pStyle w:val="4"/>
      </w:pPr>
      <w:r w:rsidRPr="003862BC">
        <w:rPr>
          <w:rFonts w:hint="eastAsia"/>
        </w:rPr>
        <w:t>说明供电系统安规设计</w:t>
      </w:r>
    </w:p>
    <w:p w14:paraId="79345941" w14:textId="77777777" w:rsidR="001525B9" w:rsidRPr="003862BC" w:rsidRDefault="001525B9" w:rsidP="00941F56">
      <w:pPr>
        <w:pStyle w:val="af2"/>
      </w:pPr>
      <w:r w:rsidRPr="003862BC">
        <w:rPr>
          <w:rFonts w:hint="eastAsia"/>
        </w:rPr>
        <w:t>根据产品规格书中定义的安全性，对电源系统安规认证给出认证类别：</w:t>
      </w:r>
      <w:r w:rsidRPr="003862BC">
        <w:t>CE</w:t>
      </w:r>
      <w:r w:rsidRPr="003862BC">
        <w:rPr>
          <w:rFonts w:hint="eastAsia"/>
        </w:rPr>
        <w:t>、</w:t>
      </w:r>
      <w:r w:rsidRPr="003862BC">
        <w:t>TUV</w:t>
      </w:r>
      <w:r w:rsidRPr="003862BC">
        <w:rPr>
          <w:rFonts w:hint="eastAsia"/>
        </w:rPr>
        <w:t>、</w:t>
      </w:r>
      <w:r w:rsidRPr="003862BC">
        <w:t>CSA</w:t>
      </w:r>
      <w:r w:rsidRPr="003862BC">
        <w:rPr>
          <w:rFonts w:hint="eastAsia"/>
        </w:rPr>
        <w:t>、</w:t>
      </w:r>
      <w:r w:rsidRPr="003862BC">
        <w:t>UL</w:t>
      </w:r>
      <w:r w:rsidRPr="003862BC">
        <w:rPr>
          <w:rFonts w:hint="eastAsia"/>
        </w:rPr>
        <w:t>等；同时对安全进行检查和设计，按照下列内容说明产品电气安全、机械安全、热安全的防护措施</w:t>
      </w:r>
    </w:p>
    <w:p w14:paraId="68510A92" w14:textId="77777777" w:rsidR="001525B9" w:rsidRPr="003862BC" w:rsidRDefault="001525B9" w:rsidP="00941F56">
      <w:pPr>
        <w:pStyle w:val="af2"/>
      </w:pPr>
      <w:r w:rsidRPr="003862BC">
        <w:t>1</w:t>
      </w:r>
      <w:r w:rsidRPr="003862BC">
        <w:rPr>
          <w:rFonts w:hint="eastAsia"/>
        </w:rPr>
        <w:t>、产品规格铭牌、标记、危险指示、语言等。</w:t>
      </w:r>
    </w:p>
    <w:p w14:paraId="080F7BE7" w14:textId="77777777" w:rsidR="001525B9" w:rsidRPr="003862BC" w:rsidRDefault="001525B9" w:rsidP="00941F56">
      <w:pPr>
        <w:pStyle w:val="af2"/>
      </w:pPr>
      <w:r w:rsidRPr="003862BC">
        <w:t>2</w:t>
      </w:r>
      <w:r w:rsidRPr="003862BC">
        <w:rPr>
          <w:rFonts w:hint="eastAsia"/>
        </w:rPr>
        <w:t>、电击与能量危险的防护。</w:t>
      </w:r>
    </w:p>
    <w:p w14:paraId="5510FFDE" w14:textId="77777777" w:rsidR="001525B9" w:rsidRPr="003862BC" w:rsidRDefault="001525B9" w:rsidP="00941F56">
      <w:pPr>
        <w:pStyle w:val="af2"/>
      </w:pPr>
      <w:r w:rsidRPr="003862BC">
        <w:t>3</w:t>
      </w:r>
      <w:r w:rsidRPr="003862BC">
        <w:rPr>
          <w:rFonts w:hint="eastAsia"/>
        </w:rPr>
        <w:t>、电气间隙、爬电距离的设计。</w:t>
      </w:r>
    </w:p>
    <w:p w14:paraId="0834D546" w14:textId="77777777" w:rsidR="001525B9" w:rsidRPr="003862BC" w:rsidRDefault="001525B9" w:rsidP="00941F56">
      <w:pPr>
        <w:pStyle w:val="af2"/>
      </w:pPr>
      <w:r w:rsidRPr="003862BC">
        <w:t>4</w:t>
      </w:r>
      <w:r w:rsidRPr="003862BC">
        <w:rPr>
          <w:rFonts w:hint="eastAsia"/>
        </w:rPr>
        <w:t>、限流电路。</w:t>
      </w:r>
    </w:p>
    <w:p w14:paraId="6DE687F0" w14:textId="77777777" w:rsidR="001525B9" w:rsidRPr="003862BC" w:rsidRDefault="001525B9" w:rsidP="00941F56">
      <w:pPr>
        <w:pStyle w:val="af2"/>
      </w:pPr>
      <w:r w:rsidRPr="003862BC">
        <w:t>5</w:t>
      </w:r>
      <w:r w:rsidRPr="003862BC">
        <w:rPr>
          <w:rFonts w:hint="eastAsia"/>
        </w:rPr>
        <w:t>、保护接地。</w:t>
      </w:r>
    </w:p>
    <w:p w14:paraId="3FF9F427" w14:textId="77777777" w:rsidR="001525B9" w:rsidRPr="003862BC" w:rsidRDefault="001525B9" w:rsidP="00941F56">
      <w:pPr>
        <w:pStyle w:val="af2"/>
      </w:pPr>
      <w:r w:rsidRPr="003862BC">
        <w:t>6</w:t>
      </w:r>
      <w:r w:rsidRPr="003862BC">
        <w:rPr>
          <w:rFonts w:hint="eastAsia"/>
        </w:rPr>
        <w:t>、电源软线设计。</w:t>
      </w:r>
    </w:p>
    <w:p w14:paraId="731860A5" w14:textId="77777777" w:rsidR="001525B9" w:rsidRPr="003862BC" w:rsidRDefault="001525B9" w:rsidP="00941F56">
      <w:pPr>
        <w:pStyle w:val="af2"/>
      </w:pPr>
      <w:r w:rsidRPr="003862BC">
        <w:t>7</w:t>
      </w:r>
      <w:r w:rsidRPr="003862BC">
        <w:rPr>
          <w:rFonts w:hint="eastAsia"/>
        </w:rPr>
        <w:t>、结构稳定性与危险。</w:t>
      </w:r>
    </w:p>
    <w:p w14:paraId="09408A0A" w14:textId="77777777" w:rsidR="001525B9" w:rsidRPr="003862BC" w:rsidRDefault="001525B9" w:rsidP="00941F56">
      <w:pPr>
        <w:pStyle w:val="af2"/>
      </w:pPr>
      <w:r w:rsidRPr="003862BC">
        <w:t>8</w:t>
      </w:r>
      <w:r w:rsidRPr="003862BC">
        <w:rPr>
          <w:rFonts w:hint="eastAsia"/>
        </w:rPr>
        <w:t>、室外设备抗振、防水、防火、防尘设计。</w:t>
      </w:r>
    </w:p>
    <w:p w14:paraId="0BFC4AEC" w14:textId="77777777" w:rsidR="001525B9" w:rsidRPr="003862BC" w:rsidRDefault="001525B9" w:rsidP="00941F56">
      <w:pPr>
        <w:pStyle w:val="af2"/>
      </w:pPr>
      <w:r w:rsidRPr="003862BC">
        <w:t>9</w:t>
      </w:r>
      <w:r w:rsidRPr="003862BC">
        <w:rPr>
          <w:rFonts w:hint="eastAsia"/>
        </w:rPr>
        <w:t>、发热。</w:t>
      </w:r>
    </w:p>
    <w:p w14:paraId="68D2F66E" w14:textId="77777777" w:rsidR="001525B9" w:rsidRPr="003862BC" w:rsidRDefault="001525B9" w:rsidP="00941F56">
      <w:pPr>
        <w:pStyle w:val="af2"/>
      </w:pPr>
      <w:r w:rsidRPr="003862BC">
        <w:lastRenderedPageBreak/>
        <w:t>10</w:t>
      </w:r>
      <w:r w:rsidRPr="003862BC">
        <w:rPr>
          <w:rFonts w:hint="eastAsia"/>
        </w:rPr>
        <w:t>、绝缘电阻。</w:t>
      </w:r>
    </w:p>
    <w:p w14:paraId="0044CABB" w14:textId="77777777" w:rsidR="001525B9" w:rsidRPr="003862BC" w:rsidRDefault="001525B9" w:rsidP="00941F56">
      <w:pPr>
        <w:pStyle w:val="af2"/>
      </w:pPr>
      <w:r w:rsidRPr="003862BC">
        <w:t>11</w:t>
      </w:r>
      <w:r w:rsidRPr="003862BC">
        <w:rPr>
          <w:rFonts w:hint="eastAsia"/>
        </w:rPr>
        <w:t>、对地漏电流。</w:t>
      </w:r>
    </w:p>
    <w:p w14:paraId="6A222992" w14:textId="77777777" w:rsidR="001525B9" w:rsidRPr="003862BC" w:rsidRDefault="001525B9" w:rsidP="00941F56">
      <w:pPr>
        <w:pStyle w:val="af2"/>
      </w:pPr>
      <w:r w:rsidRPr="003862BC">
        <w:t>12</w:t>
      </w:r>
      <w:r w:rsidRPr="003862BC">
        <w:rPr>
          <w:rFonts w:hint="eastAsia"/>
        </w:rPr>
        <w:t>、抗电强度。</w:t>
      </w:r>
    </w:p>
    <w:p w14:paraId="3BA1A460" w14:textId="77777777" w:rsidR="001525B9" w:rsidRPr="00BE22A2" w:rsidRDefault="001525B9" w:rsidP="001525B9">
      <w:pPr>
        <w:pStyle w:val="3"/>
        <w:rPr>
          <w:color w:val="000000"/>
        </w:rPr>
      </w:pPr>
      <w:bookmarkStart w:id="506" w:name="_Toc26329491"/>
      <w:bookmarkStart w:id="507" w:name="_Toc247460042"/>
      <w:r w:rsidRPr="00BE22A2">
        <w:rPr>
          <w:rFonts w:hint="eastAsia"/>
          <w:color w:val="000000"/>
        </w:rPr>
        <w:t>配电及电源功能单元硬件设计</w:t>
      </w:r>
      <w:bookmarkEnd w:id="506"/>
      <w:bookmarkEnd w:id="507"/>
    </w:p>
    <w:p w14:paraId="432BD309" w14:textId="77777777" w:rsidR="001525B9" w:rsidRPr="00BE22A2" w:rsidRDefault="001525B9" w:rsidP="006A4C7E">
      <w:pPr>
        <w:pStyle w:val="4"/>
        <w:rPr>
          <w:color w:val="000000"/>
        </w:rPr>
      </w:pPr>
      <w:bookmarkStart w:id="508" w:name="_Toc26329492"/>
      <w:r w:rsidRPr="00BE22A2">
        <w:rPr>
          <w:rFonts w:hint="eastAsia"/>
          <w:color w:val="000000"/>
        </w:rPr>
        <w:t>电源模块规格</w:t>
      </w:r>
      <w:bookmarkEnd w:id="508"/>
    </w:p>
    <w:p w14:paraId="034BEA26" w14:textId="77777777" w:rsidR="001525B9" w:rsidRPr="003862BC" w:rsidRDefault="001525B9" w:rsidP="00941F56">
      <w:pPr>
        <w:pStyle w:val="af2"/>
      </w:pPr>
      <w:r w:rsidRPr="003862BC">
        <w:rPr>
          <w:rFonts w:hint="eastAsia"/>
        </w:rPr>
        <w:t>说明电源的性能参数设计</w:t>
      </w:r>
    </w:p>
    <w:p w14:paraId="12625A2C" w14:textId="77777777" w:rsidR="001525B9" w:rsidRPr="00BE22A2" w:rsidRDefault="001525B9" w:rsidP="006A4C7E">
      <w:pPr>
        <w:pStyle w:val="4"/>
        <w:rPr>
          <w:color w:val="000000"/>
        </w:rPr>
      </w:pPr>
      <w:bookmarkStart w:id="509" w:name="_Toc26329493"/>
      <w:r w:rsidRPr="00BE22A2">
        <w:rPr>
          <w:rFonts w:hint="eastAsia"/>
          <w:color w:val="000000"/>
        </w:rPr>
        <w:t>配电单元</w:t>
      </w:r>
      <w:bookmarkEnd w:id="509"/>
    </w:p>
    <w:p w14:paraId="6229FD76" w14:textId="77777777" w:rsidR="001525B9" w:rsidRPr="003862BC" w:rsidRDefault="001525B9" w:rsidP="00941F56">
      <w:pPr>
        <w:pStyle w:val="af2"/>
      </w:pPr>
      <w:r w:rsidRPr="003862BC">
        <w:rPr>
          <w:rFonts w:hint="eastAsia"/>
        </w:rPr>
        <w:t>描述系统交直流配电设计。</w:t>
      </w:r>
    </w:p>
    <w:p w14:paraId="7FED808A" w14:textId="77777777" w:rsidR="001525B9" w:rsidRPr="00BE22A2" w:rsidRDefault="001525B9" w:rsidP="006A4C7E">
      <w:pPr>
        <w:pStyle w:val="4"/>
        <w:rPr>
          <w:color w:val="000000"/>
        </w:rPr>
      </w:pPr>
      <w:bookmarkStart w:id="510" w:name="_Toc26329494"/>
      <w:r w:rsidRPr="00BE22A2">
        <w:rPr>
          <w:rFonts w:hint="eastAsia"/>
          <w:color w:val="000000"/>
        </w:rPr>
        <w:t>防雷单元</w:t>
      </w:r>
      <w:bookmarkEnd w:id="510"/>
    </w:p>
    <w:p w14:paraId="556924D1" w14:textId="77777777" w:rsidR="001525B9" w:rsidRPr="003862BC" w:rsidRDefault="001525B9" w:rsidP="00941F56">
      <w:pPr>
        <w:pStyle w:val="af2"/>
      </w:pPr>
      <w:r w:rsidRPr="003862BC">
        <w:rPr>
          <w:rFonts w:hint="eastAsia"/>
        </w:rPr>
        <w:t>防护：根据产品的组网位置、应用环境，确定设计产品定义防护等级，提出系统防雷设计方案和结构。</w:t>
      </w:r>
    </w:p>
    <w:p w14:paraId="3DB65B57" w14:textId="77777777" w:rsidR="001525B9" w:rsidRPr="00BE22A2" w:rsidRDefault="001525B9" w:rsidP="006A4C7E">
      <w:pPr>
        <w:pStyle w:val="4"/>
        <w:rPr>
          <w:color w:val="000000"/>
        </w:rPr>
      </w:pPr>
      <w:bookmarkStart w:id="511" w:name="_Toc26329495"/>
      <w:r w:rsidRPr="00BE22A2">
        <w:rPr>
          <w:rFonts w:hint="eastAsia"/>
          <w:color w:val="000000"/>
        </w:rPr>
        <w:t>后备电源</w:t>
      </w:r>
      <w:bookmarkEnd w:id="511"/>
    </w:p>
    <w:p w14:paraId="17DAE449" w14:textId="77777777" w:rsidR="001525B9" w:rsidRPr="003862BC" w:rsidRDefault="001525B9" w:rsidP="00941F56">
      <w:pPr>
        <w:pStyle w:val="af2"/>
      </w:pPr>
      <w:r w:rsidRPr="003862BC">
        <w:rPr>
          <w:rFonts w:hint="eastAsia"/>
        </w:rPr>
        <w:t>描述后备电源的设计方案。电池或</w:t>
      </w:r>
      <w:r w:rsidRPr="003862BC">
        <w:t>UPS</w:t>
      </w:r>
      <w:r w:rsidRPr="003862BC">
        <w:rPr>
          <w:rFonts w:hint="eastAsia"/>
        </w:rPr>
        <w:t>配置方案或不处理；对后备电源的设计、容量、配置方案进行阐述，对于</w:t>
      </w:r>
      <w:r w:rsidRPr="003862BC">
        <w:t>UPS</w:t>
      </w:r>
      <w:r w:rsidRPr="003862BC">
        <w:rPr>
          <w:rFonts w:hint="eastAsia"/>
        </w:rPr>
        <w:t>方案给出配置原理框图。</w:t>
      </w:r>
    </w:p>
    <w:p w14:paraId="43748987" w14:textId="77777777" w:rsidR="001525B9" w:rsidRPr="00BE22A2" w:rsidRDefault="001525B9" w:rsidP="006A4C7E">
      <w:pPr>
        <w:pStyle w:val="4"/>
        <w:rPr>
          <w:color w:val="000000"/>
        </w:rPr>
      </w:pPr>
      <w:bookmarkStart w:id="512" w:name="_Toc26329496"/>
      <w:r w:rsidRPr="00BE22A2">
        <w:rPr>
          <w:rFonts w:hint="eastAsia"/>
          <w:color w:val="000000"/>
        </w:rPr>
        <w:t>电源监控</w:t>
      </w:r>
      <w:bookmarkEnd w:id="512"/>
    </w:p>
    <w:p w14:paraId="68CCE50B" w14:textId="77777777" w:rsidR="001525B9" w:rsidRPr="003862BC" w:rsidRDefault="001525B9" w:rsidP="00941F56">
      <w:pPr>
        <w:pStyle w:val="af2"/>
      </w:pPr>
      <w:r w:rsidRPr="003862BC">
        <w:rPr>
          <w:rFonts w:hint="eastAsia"/>
        </w:rPr>
        <w:t>描述电源系统监控模块的基本功能和电源监控管理原理、方案</w:t>
      </w:r>
      <w:r w:rsidRPr="003862BC">
        <w:t xml:space="preserve"> (</w:t>
      </w:r>
      <w:r w:rsidRPr="003862BC">
        <w:rPr>
          <w:rFonts w:hint="eastAsia"/>
        </w:rPr>
        <w:t>协议类型、接口器件、接插件选型和信号定义等）。以下供电系统监控内容为具备电池充电管理功能的最大电源监控系统，设计过程中可以根据实际需要并结合整机的电源监控</w:t>
      </w:r>
      <w:r w:rsidRPr="003862BC">
        <w:t xml:space="preserve"> </w:t>
      </w:r>
      <w:r w:rsidRPr="003862BC">
        <w:rPr>
          <w:rFonts w:hint="eastAsia"/>
        </w:rPr>
        <w:t>进行删剪。</w:t>
      </w:r>
    </w:p>
    <w:p w14:paraId="177BD182" w14:textId="77777777" w:rsidR="001525B9" w:rsidRPr="003862BC" w:rsidRDefault="001525B9" w:rsidP="00941F56">
      <w:pPr>
        <w:pStyle w:val="af2"/>
      </w:pPr>
      <w:r w:rsidRPr="003862BC">
        <w:rPr>
          <w:rFonts w:hint="eastAsia"/>
        </w:rPr>
        <w:t>交流配电：市电电压；市电过欠压告警</w:t>
      </w:r>
    </w:p>
    <w:p w14:paraId="04211B08" w14:textId="77777777" w:rsidR="001525B9" w:rsidRPr="003862BC" w:rsidRDefault="001525B9" w:rsidP="00941F56">
      <w:pPr>
        <w:pStyle w:val="af2"/>
      </w:pPr>
      <w:r w:rsidRPr="003862BC">
        <w:rPr>
          <w:rFonts w:hint="eastAsia"/>
        </w:rPr>
        <w:t>直流配电：负载电流、电池组电流、电池组温度、母排电压；电池组</w:t>
      </w:r>
      <w:r w:rsidRPr="003862BC">
        <w:t>1</w:t>
      </w:r>
      <w:r w:rsidRPr="003862BC">
        <w:rPr>
          <w:rFonts w:hint="eastAsia"/>
        </w:rPr>
        <w:t>、</w:t>
      </w:r>
      <w:r w:rsidRPr="003862BC">
        <w:t>2</w:t>
      </w:r>
      <w:r w:rsidRPr="003862BC">
        <w:rPr>
          <w:rFonts w:hint="eastAsia"/>
        </w:rPr>
        <w:t>断告警、负载熔丝断报警；</w:t>
      </w:r>
    </w:p>
    <w:p w14:paraId="0516BB3B" w14:textId="77777777" w:rsidR="001525B9" w:rsidRPr="003862BC" w:rsidRDefault="001525B9" w:rsidP="00941F56">
      <w:pPr>
        <w:pStyle w:val="af2"/>
      </w:pPr>
      <w:r w:rsidRPr="003862BC">
        <w:rPr>
          <w:rFonts w:hint="eastAsia"/>
        </w:rPr>
        <w:t>控制量：负载下电、电池下电；</w:t>
      </w:r>
    </w:p>
    <w:p w14:paraId="5419782F" w14:textId="77777777" w:rsidR="001525B9" w:rsidRPr="003862BC" w:rsidRDefault="001525B9" w:rsidP="00941F56">
      <w:pPr>
        <w:pStyle w:val="af2"/>
      </w:pPr>
      <w:r w:rsidRPr="003862BC">
        <w:rPr>
          <w:rFonts w:hint="eastAsia"/>
        </w:rPr>
        <w:t>整流模块：电压、电流；模块故障、模块保护；电压、电流调节信号；均、浮充转换和开关机。</w:t>
      </w:r>
    </w:p>
    <w:p w14:paraId="7024944A" w14:textId="77777777" w:rsidR="001525B9" w:rsidRPr="003862BC" w:rsidRDefault="001525B9" w:rsidP="00941F56">
      <w:pPr>
        <w:pStyle w:val="af2"/>
      </w:pPr>
      <w:r w:rsidRPr="003862BC">
        <w:rPr>
          <w:rFonts w:hint="eastAsia"/>
        </w:rPr>
        <w:t>环境：环境温度、湿度；红外、门磁、水浸、烟感检测；</w:t>
      </w:r>
      <w:r w:rsidRPr="003862BC">
        <w:t xml:space="preserve"> </w:t>
      </w:r>
      <w:r w:rsidRPr="003862BC">
        <w:rPr>
          <w:rFonts w:hint="eastAsia"/>
        </w:rPr>
        <w:t>红外、门磁、水浸、烟感告警；温度湿度异常告警；</w:t>
      </w:r>
    </w:p>
    <w:p w14:paraId="4659C654" w14:textId="77777777" w:rsidR="001525B9" w:rsidRPr="003862BC" w:rsidRDefault="001525B9" w:rsidP="00941F56">
      <w:pPr>
        <w:pStyle w:val="af2"/>
      </w:pPr>
      <w:r w:rsidRPr="003862BC">
        <w:rPr>
          <w:rFonts w:hint="eastAsia"/>
        </w:rPr>
        <w:t>电池：温度补偿、均浮充转换命令；</w:t>
      </w:r>
    </w:p>
    <w:p w14:paraId="7D1A70A2" w14:textId="77777777" w:rsidR="001525B9" w:rsidRPr="003862BC" w:rsidRDefault="001525B9" w:rsidP="00941F56">
      <w:pPr>
        <w:pStyle w:val="af2"/>
      </w:pPr>
      <w:r w:rsidRPr="003862BC">
        <w:rPr>
          <w:rFonts w:hint="eastAsia"/>
        </w:rPr>
        <w:t>软件实现方案，介绍软件总体结构，针对上述功能模块的划分和需求，</w:t>
      </w:r>
      <w:r w:rsidRPr="003862BC">
        <w:t xml:space="preserve"> </w:t>
      </w:r>
      <w:r w:rsidRPr="003862BC">
        <w:rPr>
          <w:rFonts w:hint="eastAsia"/>
        </w:rPr>
        <w:t>画出整个系统及各模块的软件组成。</w:t>
      </w:r>
    </w:p>
    <w:p w14:paraId="7A5FFB2C" w14:textId="77777777" w:rsidR="001525B9" w:rsidRPr="003862BC" w:rsidRDefault="001525B9" w:rsidP="00941F56">
      <w:pPr>
        <w:pStyle w:val="af2"/>
      </w:pPr>
      <w:r w:rsidRPr="003862BC">
        <w:rPr>
          <w:rFonts w:hint="eastAsia"/>
        </w:rPr>
        <w:t>主要通信协议：介绍整个系统所采用的协议标准，</w:t>
      </w:r>
      <w:r w:rsidRPr="003862BC">
        <w:t xml:space="preserve"> </w:t>
      </w:r>
      <w:r w:rsidRPr="003862BC">
        <w:rPr>
          <w:rFonts w:hint="eastAsia"/>
        </w:rPr>
        <w:t>及各软件模块间的通信方式、协议；</w:t>
      </w:r>
      <w:r w:rsidRPr="003862BC">
        <w:rPr>
          <w:rFonts w:hint="eastAsia"/>
        </w:rPr>
        <w:lastRenderedPageBreak/>
        <w:t>万能主从节点协议</w:t>
      </w:r>
    </w:p>
    <w:p w14:paraId="4F33BECB" w14:textId="77777777" w:rsidR="001525B9" w:rsidRPr="003862BC" w:rsidRDefault="001525B9" w:rsidP="00941F56">
      <w:pPr>
        <w:pStyle w:val="af2"/>
      </w:pPr>
      <w:r w:rsidRPr="003862BC">
        <w:rPr>
          <w:rFonts w:hint="eastAsia"/>
        </w:rPr>
        <w:t>接入网协议（</w:t>
      </w:r>
      <w:r w:rsidRPr="003862BC">
        <w:t>HONET H303ESC</w:t>
      </w:r>
      <w:r w:rsidRPr="003862BC">
        <w:rPr>
          <w:rFonts w:hint="eastAsia"/>
        </w:rPr>
        <w:t>板通信协议）</w:t>
      </w:r>
    </w:p>
    <w:p w14:paraId="0F2B5CAC" w14:textId="77777777" w:rsidR="001525B9" w:rsidRPr="003862BC" w:rsidRDefault="001525B9" w:rsidP="00941F56">
      <w:pPr>
        <w:pStyle w:val="af2"/>
      </w:pPr>
      <w:r w:rsidRPr="003862BC">
        <w:rPr>
          <w:rFonts w:hint="eastAsia"/>
        </w:rPr>
        <w:t>华为电气企业内部电源通信协议</w:t>
      </w:r>
    </w:p>
    <w:p w14:paraId="0D8EEDAE" w14:textId="77777777" w:rsidR="001525B9" w:rsidRPr="003862BC" w:rsidRDefault="001525B9" w:rsidP="00941F56">
      <w:pPr>
        <w:pStyle w:val="af2"/>
      </w:pPr>
      <w:r w:rsidRPr="003862BC">
        <w:rPr>
          <w:rFonts w:hint="eastAsia"/>
        </w:rPr>
        <w:t>电总协议</w:t>
      </w:r>
    </w:p>
    <w:p w14:paraId="3F40F2B8" w14:textId="77777777" w:rsidR="001525B9" w:rsidRPr="00BE22A2" w:rsidRDefault="001525B9" w:rsidP="006A4C7E">
      <w:pPr>
        <w:pStyle w:val="4"/>
        <w:rPr>
          <w:color w:val="000000"/>
        </w:rPr>
      </w:pPr>
      <w:bookmarkStart w:id="513" w:name="_Toc26329497"/>
      <w:r w:rsidRPr="00BE22A2">
        <w:rPr>
          <w:rFonts w:hint="eastAsia"/>
          <w:color w:val="000000"/>
        </w:rPr>
        <w:t>内外部接口和信号定义</w:t>
      </w:r>
      <w:bookmarkEnd w:id="513"/>
    </w:p>
    <w:p w14:paraId="39AC53C3" w14:textId="77777777" w:rsidR="001525B9" w:rsidRPr="003F054D" w:rsidRDefault="001525B9" w:rsidP="00941F56">
      <w:pPr>
        <w:pStyle w:val="af2"/>
      </w:pPr>
      <w:r w:rsidRPr="003F054D">
        <w:rPr>
          <w:rFonts w:hint="eastAsia"/>
        </w:rPr>
        <w:t>描述电源系统外部提供的基本输入输出接口。</w:t>
      </w:r>
    </w:p>
    <w:p w14:paraId="23162E4B" w14:textId="77777777" w:rsidR="00D97A24" w:rsidRPr="00D97A24" w:rsidRDefault="001525B9" w:rsidP="00941F56">
      <w:pPr>
        <w:pStyle w:val="af2"/>
        <w:rPr>
          <w:rFonts w:hint="eastAsia"/>
        </w:rPr>
      </w:pPr>
      <w:r w:rsidRPr="003862BC">
        <w:rPr>
          <w:rFonts w:hint="eastAsia"/>
        </w:rPr>
        <w:t>描述各功能模块间的接口标准、信号定义等</w:t>
      </w:r>
      <w:r w:rsidR="00D97A24">
        <w:rPr>
          <w:rFonts w:hint="eastAsia"/>
        </w:rPr>
        <w:t>。</w:t>
      </w:r>
    </w:p>
    <w:p w14:paraId="24FAAD8B" w14:textId="77777777" w:rsidR="001525B9" w:rsidRPr="00BE22A2" w:rsidRDefault="001525B9" w:rsidP="001525B9">
      <w:pPr>
        <w:pStyle w:val="3"/>
        <w:rPr>
          <w:color w:val="000000"/>
        </w:rPr>
      </w:pPr>
      <w:bookmarkStart w:id="514" w:name="_Toc26329498"/>
      <w:bookmarkStart w:id="515" w:name="_Toc247460043"/>
      <w:r w:rsidRPr="00BE22A2">
        <w:rPr>
          <w:rFonts w:hint="eastAsia"/>
          <w:color w:val="000000"/>
        </w:rPr>
        <w:t>配电及电源系统可靠性设计与分析</w:t>
      </w:r>
      <w:bookmarkEnd w:id="514"/>
      <w:bookmarkEnd w:id="515"/>
    </w:p>
    <w:p w14:paraId="3FE06D1C" w14:textId="77777777" w:rsidR="001525B9" w:rsidRPr="003862BC" w:rsidRDefault="001525B9" w:rsidP="00941F56">
      <w:pPr>
        <w:pStyle w:val="af2"/>
      </w:pPr>
      <w:r w:rsidRPr="003862BC">
        <w:rPr>
          <w:rFonts w:hint="eastAsia"/>
        </w:rPr>
        <w:t>依据所选择的供电结构，分析系统供电可靠性。系统易损坏功能模块原则上可在线更换，不影响性能使用，除非设计之初明确可以保证该模块的</w:t>
      </w:r>
      <w:r w:rsidRPr="003862BC">
        <w:t>MTBF</w:t>
      </w:r>
      <w:r w:rsidRPr="003862BC">
        <w:rPr>
          <w:rFonts w:hint="eastAsia"/>
        </w:rPr>
        <w:t>远远高于同机配置其他模块。</w:t>
      </w:r>
    </w:p>
    <w:p w14:paraId="1FC6AD2E" w14:textId="77777777" w:rsidR="001525B9" w:rsidRPr="003862BC" w:rsidRDefault="001525B9" w:rsidP="00941F56">
      <w:pPr>
        <w:pStyle w:val="af2"/>
      </w:pPr>
      <w:r w:rsidRPr="003862BC">
        <w:t xml:space="preserve">  1</w:t>
      </w:r>
      <w:r w:rsidRPr="003862BC">
        <w:rPr>
          <w:rFonts w:hint="eastAsia"/>
        </w:rPr>
        <w:t>、电源系统设计要进行失效模式影响度分析，关键路径或者影响系统安全的部件要进行冗余或备份设计；供电关键路径避免单点故障。</w:t>
      </w:r>
    </w:p>
    <w:p w14:paraId="23EE87AB" w14:textId="77777777" w:rsidR="001525B9" w:rsidRPr="003862BC" w:rsidRDefault="001525B9" w:rsidP="00941F56">
      <w:pPr>
        <w:pStyle w:val="af2"/>
      </w:pPr>
      <w:r w:rsidRPr="003862BC">
        <w:t>2</w:t>
      </w:r>
      <w:r w:rsidRPr="003862BC">
        <w:rPr>
          <w:rFonts w:hint="eastAsia"/>
        </w:rPr>
        <w:t>、系统功率使用要保证足够的电气性能降额，同时尽可能采取</w:t>
      </w:r>
      <w:r w:rsidRPr="003862BC">
        <w:t>N+1</w:t>
      </w:r>
      <w:r w:rsidRPr="003862BC">
        <w:rPr>
          <w:rFonts w:hint="eastAsia"/>
        </w:rPr>
        <w:t>备份设计；</w:t>
      </w:r>
    </w:p>
    <w:p w14:paraId="10D76951" w14:textId="77777777" w:rsidR="001525B9" w:rsidRPr="003862BC" w:rsidRDefault="001525B9" w:rsidP="00941F56">
      <w:pPr>
        <w:pStyle w:val="af2"/>
      </w:pPr>
      <w:r w:rsidRPr="003862BC">
        <w:t>3</w:t>
      </w:r>
      <w:r w:rsidRPr="003862BC">
        <w:rPr>
          <w:rFonts w:hint="eastAsia"/>
        </w:rPr>
        <w:t>、系统应考虑用户异常使用或误操作引起的故障：应该实际防护措施：例如防反接保护、防掉线设计等；</w:t>
      </w:r>
    </w:p>
    <w:p w14:paraId="32EFF2C3" w14:textId="77777777" w:rsidR="001525B9" w:rsidRPr="00BE22A2" w:rsidRDefault="001525B9" w:rsidP="00941F56">
      <w:pPr>
        <w:pStyle w:val="af2"/>
        <w:rPr>
          <w:rFonts w:hint="eastAsia"/>
          <w:iCs/>
          <w:color w:val="000000"/>
        </w:rPr>
      </w:pPr>
      <w:r w:rsidRPr="003862BC">
        <w:t>4</w:t>
      </w:r>
      <w:r w:rsidRPr="003862BC">
        <w:rPr>
          <w:rFonts w:hint="eastAsia"/>
        </w:rPr>
        <w:t>、考虑电源系统可能应用于电网环境恶劣的地方情况，应该在系统设计之初提出解决方案。</w:t>
      </w:r>
    </w:p>
    <w:p w14:paraId="3A40EE5E" w14:textId="77777777" w:rsidR="001525B9" w:rsidRPr="00BE22A2" w:rsidRDefault="001525B9" w:rsidP="006A4C7E">
      <w:pPr>
        <w:pStyle w:val="2"/>
        <w:rPr>
          <w:color w:val="000000"/>
        </w:rPr>
      </w:pPr>
      <w:bookmarkStart w:id="516" w:name="_Toc61941053"/>
      <w:bookmarkStart w:id="517" w:name="_Toc64113019"/>
      <w:bookmarkStart w:id="518" w:name="_Toc61941054"/>
      <w:bookmarkStart w:id="519" w:name="_Toc64113020"/>
      <w:bookmarkStart w:id="520" w:name="_Toc61941055"/>
      <w:bookmarkStart w:id="521" w:name="_Toc64113021"/>
      <w:bookmarkStart w:id="522" w:name="_Toc61941056"/>
      <w:bookmarkStart w:id="523" w:name="_Toc64113022"/>
      <w:bookmarkStart w:id="524" w:name="_Toc61941057"/>
      <w:bookmarkStart w:id="525" w:name="_Toc64113023"/>
      <w:bookmarkStart w:id="526" w:name="_Toc61941058"/>
      <w:bookmarkStart w:id="527" w:name="_Toc64113024"/>
      <w:bookmarkStart w:id="528" w:name="_Toc61941059"/>
      <w:bookmarkStart w:id="529" w:name="_Toc64113025"/>
      <w:bookmarkStart w:id="530" w:name="_Toc61941061"/>
      <w:bookmarkStart w:id="531" w:name="_Toc64113027"/>
      <w:bookmarkStart w:id="532" w:name="_Toc61941062"/>
      <w:bookmarkStart w:id="533" w:name="_Toc64113028"/>
      <w:bookmarkStart w:id="534" w:name="_Toc26329504"/>
      <w:bookmarkStart w:id="535" w:name="_Toc247460044"/>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r w:rsidRPr="00BE22A2">
        <w:rPr>
          <w:rFonts w:ascii="宋体" w:cs="宋体" w:hint="eastAsia"/>
          <w:color w:val="000000"/>
        </w:rPr>
        <w:t>监控系统设计</w:t>
      </w:r>
      <w:bookmarkEnd w:id="534"/>
      <w:bookmarkEnd w:id="535"/>
    </w:p>
    <w:p w14:paraId="68056995" w14:textId="77777777" w:rsidR="001525B9" w:rsidRPr="003862BC" w:rsidRDefault="001525B9" w:rsidP="00941F56">
      <w:pPr>
        <w:pStyle w:val="af2"/>
      </w:pPr>
      <w:r w:rsidRPr="003862BC">
        <w:rPr>
          <w:rFonts w:hint="eastAsia"/>
        </w:rPr>
        <w:t>介绍产品系统监控设计规格（包括整机的监控系统设计，所处地域温度、湿度、水淹等情况介绍和环境监控设计，电源和风扇系统的监控设计，系统集中告警显示等内容），以及产品应用的监控项目和需达到的性能指标。</w:t>
      </w:r>
    </w:p>
    <w:p w14:paraId="32B06660" w14:textId="77777777" w:rsidR="001525B9" w:rsidRPr="00BE22A2" w:rsidRDefault="001525B9" w:rsidP="006A4C7E">
      <w:pPr>
        <w:pStyle w:val="3"/>
        <w:rPr>
          <w:color w:val="000000"/>
        </w:rPr>
      </w:pPr>
      <w:bookmarkStart w:id="536" w:name="_Toc26329505"/>
      <w:bookmarkStart w:id="537" w:name="_Toc247460045"/>
      <w:r w:rsidRPr="00BE22A2">
        <w:rPr>
          <w:rFonts w:hint="eastAsia"/>
          <w:color w:val="000000"/>
        </w:rPr>
        <w:t>整机监控系统设计</w:t>
      </w:r>
      <w:bookmarkEnd w:id="536"/>
      <w:bookmarkEnd w:id="537"/>
    </w:p>
    <w:p w14:paraId="34544445" w14:textId="77777777" w:rsidR="001525B9" w:rsidRPr="00BE22A2" w:rsidRDefault="001525B9" w:rsidP="006A4C7E">
      <w:pPr>
        <w:pStyle w:val="4"/>
        <w:rPr>
          <w:color w:val="000000"/>
        </w:rPr>
      </w:pPr>
      <w:bookmarkStart w:id="538" w:name="_Toc26329506"/>
      <w:r w:rsidRPr="00BE22A2">
        <w:rPr>
          <w:rFonts w:hint="eastAsia"/>
          <w:color w:val="000000"/>
        </w:rPr>
        <w:t>系统监控逻辑框图</w:t>
      </w:r>
      <w:bookmarkEnd w:id="538"/>
    </w:p>
    <w:p w14:paraId="1FCBEB47" w14:textId="77777777" w:rsidR="001525B9" w:rsidRPr="003862BC" w:rsidRDefault="001525B9" w:rsidP="00941F56">
      <w:pPr>
        <w:pStyle w:val="af2"/>
      </w:pPr>
      <w:r w:rsidRPr="003862BC">
        <w:rPr>
          <w:rFonts w:hint="eastAsia"/>
        </w:rPr>
        <w:t>简要说明系统的监控设计需求和规格，画出整机监控系统框图，并说明各部份之间的关系。</w:t>
      </w:r>
      <w:r w:rsidRPr="003862BC">
        <w:t>.</w:t>
      </w:r>
    </w:p>
    <w:p w14:paraId="6D0DBEF5" w14:textId="77777777" w:rsidR="001525B9" w:rsidRPr="00BE22A2" w:rsidRDefault="001525B9" w:rsidP="006A4C7E">
      <w:pPr>
        <w:pStyle w:val="4"/>
        <w:rPr>
          <w:color w:val="000000"/>
        </w:rPr>
      </w:pPr>
      <w:bookmarkStart w:id="539" w:name="_Toc26329507"/>
      <w:r w:rsidRPr="00BE22A2">
        <w:rPr>
          <w:rFonts w:hint="eastAsia"/>
          <w:color w:val="000000"/>
        </w:rPr>
        <w:t>监控总线及软件协议</w:t>
      </w:r>
      <w:bookmarkEnd w:id="539"/>
    </w:p>
    <w:p w14:paraId="4363B7BD" w14:textId="77777777" w:rsidR="001525B9" w:rsidRPr="003862BC" w:rsidRDefault="001525B9" w:rsidP="00941F56">
      <w:pPr>
        <w:pStyle w:val="af2"/>
      </w:pPr>
      <w:r w:rsidRPr="003862BC">
        <w:rPr>
          <w:rFonts w:hint="eastAsia"/>
        </w:rPr>
        <w:t>说明设备内部监控网络类型（</w:t>
      </w:r>
      <w:r w:rsidRPr="003862BC">
        <w:t>MBus</w:t>
      </w:r>
      <w:r w:rsidRPr="003862BC">
        <w:rPr>
          <w:rFonts w:hint="eastAsia"/>
        </w:rPr>
        <w:t>、</w:t>
      </w:r>
      <w:r w:rsidRPr="003862BC">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3862BC">
          <w:t>2C</w:t>
        </w:r>
      </w:smartTag>
      <w:r w:rsidRPr="003862BC">
        <w:t xml:space="preserve"> </w:t>
      </w:r>
      <w:r w:rsidRPr="003862BC">
        <w:rPr>
          <w:rFonts w:hint="eastAsia"/>
        </w:rPr>
        <w:t>、</w:t>
      </w:r>
      <w:r w:rsidRPr="003862BC">
        <w:t xml:space="preserve">RS485 </w:t>
      </w:r>
      <w:r w:rsidRPr="003862BC">
        <w:rPr>
          <w:rFonts w:hint="eastAsia"/>
        </w:rPr>
        <w:t>、</w:t>
      </w:r>
      <w:r w:rsidRPr="003862BC">
        <w:t>RS232</w:t>
      </w:r>
      <w:r w:rsidRPr="003862BC">
        <w:rPr>
          <w:rFonts w:hint="eastAsia"/>
        </w:rPr>
        <w:t>总线等），和后台</w:t>
      </w:r>
      <w:r w:rsidRPr="003862BC">
        <w:t>/</w:t>
      </w:r>
      <w:r w:rsidRPr="003862BC">
        <w:rPr>
          <w:rFonts w:hint="eastAsia"/>
        </w:rPr>
        <w:t>机房的通讯接口，监控软件需遵循的协议等。</w:t>
      </w:r>
    </w:p>
    <w:p w14:paraId="638C9584" w14:textId="77777777" w:rsidR="001525B9" w:rsidRPr="00BE22A2" w:rsidRDefault="001525B9" w:rsidP="006A4C7E">
      <w:pPr>
        <w:pStyle w:val="3"/>
        <w:rPr>
          <w:color w:val="000000"/>
        </w:rPr>
      </w:pPr>
      <w:bookmarkStart w:id="540" w:name="_Toc26329508"/>
      <w:bookmarkStart w:id="541" w:name="_Toc247460046"/>
      <w:r w:rsidRPr="00BE22A2">
        <w:rPr>
          <w:rFonts w:hint="eastAsia"/>
          <w:color w:val="000000"/>
        </w:rPr>
        <w:lastRenderedPageBreak/>
        <w:t>环境监控设计</w:t>
      </w:r>
      <w:bookmarkEnd w:id="540"/>
      <w:bookmarkEnd w:id="541"/>
    </w:p>
    <w:p w14:paraId="2350CA36" w14:textId="77777777" w:rsidR="001525B9" w:rsidRPr="003862BC" w:rsidRDefault="001525B9" w:rsidP="00941F56">
      <w:pPr>
        <w:pStyle w:val="af2"/>
      </w:pPr>
      <w:r w:rsidRPr="003862BC">
        <w:rPr>
          <w:rFonts w:hint="eastAsia"/>
        </w:rPr>
        <w:t>说明机柜内温度、湿度、烟雾、水浸、空调、热交换单元、门禁、配线架状态</w:t>
      </w:r>
      <w:r w:rsidRPr="003862BC">
        <w:t xml:space="preserve"> </w:t>
      </w:r>
      <w:r w:rsidRPr="003862BC">
        <w:rPr>
          <w:rFonts w:hint="eastAsia"/>
        </w:rPr>
        <w:t>的监控规格和设计方案；</w:t>
      </w:r>
      <w:r w:rsidRPr="003862BC">
        <w:t xml:space="preserve"> </w:t>
      </w:r>
      <w:r w:rsidRPr="003862BC">
        <w:rPr>
          <w:rFonts w:hint="eastAsia"/>
        </w:rPr>
        <w:t>机房内温度、湿度、门禁、烟雾、水浸、破窗、红外</w:t>
      </w:r>
      <w:r w:rsidRPr="003862BC">
        <w:t xml:space="preserve"> </w:t>
      </w:r>
      <w:r w:rsidRPr="003862BC">
        <w:rPr>
          <w:rFonts w:hint="eastAsia"/>
        </w:rPr>
        <w:t>、视频、空调的监测和控制规格，机房环境告警扩展功能</w:t>
      </w:r>
      <w:r w:rsidRPr="003862BC">
        <w:t xml:space="preserve"> </w:t>
      </w:r>
      <w:r w:rsidRPr="003862BC">
        <w:rPr>
          <w:rFonts w:hint="eastAsia"/>
        </w:rPr>
        <w:t>、机房灰尘浓度检测等。</w:t>
      </w:r>
    </w:p>
    <w:p w14:paraId="6D6A4A9D" w14:textId="77777777" w:rsidR="001525B9" w:rsidRPr="00BE22A2" w:rsidRDefault="001525B9" w:rsidP="006A4C7E">
      <w:pPr>
        <w:pStyle w:val="3"/>
        <w:rPr>
          <w:color w:val="000000"/>
        </w:rPr>
      </w:pPr>
      <w:bookmarkStart w:id="542" w:name="_Toc26329509"/>
      <w:bookmarkStart w:id="543" w:name="_Toc247460047"/>
      <w:r w:rsidRPr="00BE22A2">
        <w:rPr>
          <w:rFonts w:hint="eastAsia"/>
          <w:color w:val="000000"/>
        </w:rPr>
        <w:t>整机电源监控设计</w:t>
      </w:r>
      <w:bookmarkEnd w:id="542"/>
      <w:bookmarkEnd w:id="543"/>
    </w:p>
    <w:p w14:paraId="21BD5070" w14:textId="77777777" w:rsidR="001525B9" w:rsidRPr="003862BC" w:rsidRDefault="001525B9" w:rsidP="00941F56">
      <w:pPr>
        <w:pStyle w:val="af2"/>
      </w:pPr>
      <w:r w:rsidRPr="003862BC">
        <w:rPr>
          <w:rFonts w:hint="eastAsia"/>
        </w:rPr>
        <w:t>说明整机电源系统的监控设计方案，分两部分。</w:t>
      </w:r>
      <w:r w:rsidRPr="003862BC">
        <w:t xml:space="preserve"> </w:t>
      </w:r>
    </w:p>
    <w:p w14:paraId="76C3A5A3" w14:textId="77777777" w:rsidR="001525B9" w:rsidRPr="003862BC" w:rsidRDefault="001525B9" w:rsidP="00941F56">
      <w:pPr>
        <w:pStyle w:val="af2"/>
      </w:pPr>
      <w:r w:rsidRPr="003862BC">
        <w:t>1)</w:t>
      </w:r>
      <w:r w:rsidRPr="003862BC">
        <w:rPr>
          <w:rFonts w:hint="eastAsia"/>
        </w:rPr>
        <w:t>电源状态的监控</w:t>
      </w:r>
      <w:r w:rsidRPr="003862BC">
        <w:t xml:space="preserve"> </w:t>
      </w:r>
    </w:p>
    <w:p w14:paraId="4AB64CF5" w14:textId="77777777" w:rsidR="001525B9" w:rsidRPr="003862BC" w:rsidRDefault="001525B9" w:rsidP="00941F56">
      <w:pPr>
        <w:pStyle w:val="af2"/>
      </w:pPr>
      <w:r w:rsidRPr="003862BC">
        <w:rPr>
          <w:rFonts w:hint="eastAsia"/>
        </w:rPr>
        <w:t>说明交流输入</w:t>
      </w:r>
      <w:r w:rsidRPr="003862BC">
        <w:t>/</w:t>
      </w:r>
      <w:r w:rsidRPr="003862BC">
        <w:rPr>
          <w:rFonts w:hint="eastAsia"/>
        </w:rPr>
        <w:t>输出电压状态检测，交流输入切换控制。直流输入</w:t>
      </w:r>
      <w:r w:rsidRPr="003862BC">
        <w:t>/</w:t>
      </w:r>
      <w:r w:rsidRPr="003862BC">
        <w:rPr>
          <w:rFonts w:hint="eastAsia"/>
        </w:rPr>
        <w:t>输出电压、</w:t>
      </w:r>
      <w:r w:rsidRPr="003862BC">
        <w:t xml:space="preserve"> </w:t>
      </w:r>
      <w:r w:rsidRPr="003862BC">
        <w:rPr>
          <w:rFonts w:hint="eastAsia"/>
        </w:rPr>
        <w:t>直流输入</w:t>
      </w:r>
      <w:r w:rsidRPr="003862BC">
        <w:t>/</w:t>
      </w:r>
      <w:r w:rsidRPr="003862BC">
        <w:rPr>
          <w:rFonts w:hint="eastAsia"/>
        </w:rPr>
        <w:t>输出电流的监测及告警；交直流模块、</w:t>
      </w:r>
      <w:r w:rsidRPr="003862BC">
        <w:t>UPS</w:t>
      </w:r>
      <w:r w:rsidRPr="003862BC">
        <w:rPr>
          <w:rFonts w:hint="eastAsia"/>
        </w:rPr>
        <w:t>、逆变器等状态检测及告警，如熔丝状态检测、掉电保护功能、负载分级下电等，</w:t>
      </w:r>
      <w:r w:rsidRPr="003862BC">
        <w:t xml:space="preserve"> </w:t>
      </w:r>
      <w:r w:rsidRPr="003862BC">
        <w:rPr>
          <w:rFonts w:hint="eastAsia"/>
        </w:rPr>
        <w:t>以及对应的电源监控设计方案。</w:t>
      </w:r>
      <w:r w:rsidRPr="003862BC">
        <w:t xml:space="preserve"> </w:t>
      </w:r>
    </w:p>
    <w:p w14:paraId="4EB33ED3" w14:textId="77777777" w:rsidR="001525B9" w:rsidRPr="003862BC" w:rsidRDefault="001525B9" w:rsidP="00941F56">
      <w:pPr>
        <w:pStyle w:val="af2"/>
      </w:pPr>
      <w:r w:rsidRPr="003862BC">
        <w:t>2)</w:t>
      </w:r>
      <w:r w:rsidRPr="003862BC">
        <w:rPr>
          <w:rFonts w:hint="eastAsia"/>
        </w:rPr>
        <w:t>电池的管理</w:t>
      </w:r>
    </w:p>
    <w:p w14:paraId="4D7E0D1A" w14:textId="77777777" w:rsidR="001525B9" w:rsidRPr="003862BC" w:rsidRDefault="001525B9" w:rsidP="00941F56">
      <w:pPr>
        <w:pStyle w:val="af2"/>
      </w:pPr>
      <w:r w:rsidRPr="003862BC">
        <w:rPr>
          <w:rFonts w:hint="eastAsia"/>
        </w:rPr>
        <w:t>电池监控设计，如蓄电池输出电压、蓄电池充电电流、蓄电池欠压告警、蓄电池过放电保护切断、蓄电池均浮充控制、蓄电池温度等监测。</w:t>
      </w:r>
    </w:p>
    <w:p w14:paraId="77C98039" w14:textId="77777777" w:rsidR="001525B9" w:rsidRPr="00BE22A2" w:rsidRDefault="001525B9" w:rsidP="006A4C7E">
      <w:pPr>
        <w:pStyle w:val="3"/>
        <w:rPr>
          <w:color w:val="000000"/>
        </w:rPr>
      </w:pPr>
      <w:bookmarkStart w:id="544" w:name="_Toc26329510"/>
      <w:bookmarkStart w:id="545" w:name="_Toc247460048"/>
      <w:r w:rsidRPr="00BE22A2">
        <w:rPr>
          <w:rFonts w:hint="eastAsia"/>
          <w:color w:val="000000"/>
        </w:rPr>
        <w:t>风扇监控设计</w:t>
      </w:r>
      <w:bookmarkEnd w:id="544"/>
      <w:bookmarkEnd w:id="545"/>
    </w:p>
    <w:p w14:paraId="08490C7D" w14:textId="77777777" w:rsidR="001525B9" w:rsidRPr="003862BC" w:rsidRDefault="001525B9" w:rsidP="00941F56">
      <w:pPr>
        <w:pStyle w:val="af2"/>
      </w:pPr>
      <w:r w:rsidRPr="003862BC">
        <w:rPr>
          <w:rFonts w:hint="eastAsia"/>
        </w:rPr>
        <w:t>说明系统功耗，风扇选型规格，数量和安装位置；传感器的布局方式、供电电源性质和驱动方式等；故障告警类型，风扇的调速策略和设计方案。</w:t>
      </w:r>
    </w:p>
    <w:p w14:paraId="7570BB99" w14:textId="77777777" w:rsidR="001525B9" w:rsidRPr="00BE22A2" w:rsidRDefault="001525B9" w:rsidP="006A4C7E">
      <w:pPr>
        <w:pStyle w:val="3"/>
        <w:rPr>
          <w:color w:val="000000"/>
        </w:rPr>
      </w:pPr>
      <w:bookmarkStart w:id="546" w:name="_Toc26329511"/>
      <w:bookmarkStart w:id="547" w:name="_Toc247460049"/>
      <w:r w:rsidRPr="00BE22A2">
        <w:rPr>
          <w:rFonts w:hint="eastAsia"/>
          <w:color w:val="000000"/>
        </w:rPr>
        <w:t>其他设备监控</w:t>
      </w:r>
      <w:bookmarkEnd w:id="546"/>
      <w:bookmarkEnd w:id="547"/>
    </w:p>
    <w:p w14:paraId="00D9D286" w14:textId="77777777" w:rsidR="001525B9" w:rsidRPr="003862BC" w:rsidRDefault="001525B9" w:rsidP="00941F56">
      <w:pPr>
        <w:pStyle w:val="af2"/>
      </w:pPr>
      <w:r w:rsidRPr="003862BC">
        <w:rPr>
          <w:rFonts w:hint="eastAsia"/>
        </w:rPr>
        <w:t>如防雷、太阳能供电、远端供电、柴油（汽油）发电机组等设备状态检测</w:t>
      </w:r>
      <w:r w:rsidRPr="003862BC">
        <w:t>,</w:t>
      </w:r>
      <w:r w:rsidRPr="003862BC">
        <w:rPr>
          <w:rFonts w:hint="eastAsia"/>
        </w:rPr>
        <w:t>以及对应的监控设计方案。</w:t>
      </w:r>
    </w:p>
    <w:p w14:paraId="3F6E0E8F" w14:textId="77777777" w:rsidR="001525B9" w:rsidRPr="00BE22A2" w:rsidRDefault="001525B9" w:rsidP="006A4C7E">
      <w:pPr>
        <w:pStyle w:val="3"/>
        <w:rPr>
          <w:color w:val="000000"/>
        </w:rPr>
      </w:pPr>
      <w:bookmarkStart w:id="548" w:name="_Toc26329512"/>
      <w:bookmarkStart w:id="549" w:name="_Toc247460050"/>
      <w:r w:rsidRPr="00BE22A2">
        <w:rPr>
          <w:rFonts w:hint="eastAsia"/>
          <w:color w:val="000000"/>
        </w:rPr>
        <w:t>监控系统人机接口设计</w:t>
      </w:r>
      <w:bookmarkEnd w:id="548"/>
      <w:bookmarkEnd w:id="549"/>
    </w:p>
    <w:p w14:paraId="7C316069" w14:textId="77777777" w:rsidR="001525B9" w:rsidRPr="00BE22A2" w:rsidRDefault="001525B9" w:rsidP="00941F56">
      <w:pPr>
        <w:pStyle w:val="af2"/>
        <w:rPr>
          <w:rFonts w:ascii="宋体" w:hAnsi="宋体"/>
          <w:iCs/>
          <w:color w:val="000000"/>
        </w:rPr>
      </w:pPr>
      <w:r w:rsidRPr="003862BC">
        <w:rPr>
          <w:rFonts w:hint="eastAsia"/>
        </w:rPr>
        <w:t>说明环境、电源、风扇等告警显示方式（声、光、闪烁频率等），以及系统集中告警显示（</w:t>
      </w:r>
      <w:r w:rsidRPr="003862BC">
        <w:t>LED</w:t>
      </w:r>
      <w:r w:rsidRPr="003862BC">
        <w:rPr>
          <w:rFonts w:hint="eastAsia"/>
        </w:rPr>
        <w:t>、</w:t>
      </w:r>
      <w:r w:rsidRPr="003862BC">
        <w:t>LCD</w:t>
      </w:r>
      <w:r w:rsidRPr="003862BC">
        <w:rPr>
          <w:rFonts w:hint="eastAsia"/>
        </w:rPr>
        <w:t>、</w:t>
      </w:r>
      <w:r w:rsidRPr="003862BC">
        <w:t>CRT</w:t>
      </w:r>
      <w:r w:rsidRPr="003862BC">
        <w:rPr>
          <w:rFonts w:hint="eastAsia"/>
        </w:rPr>
        <w:t>、</w:t>
      </w:r>
      <w:r w:rsidRPr="003862BC">
        <w:t>KEYBOARD</w:t>
      </w:r>
      <w:r w:rsidRPr="003862BC">
        <w:rPr>
          <w:rFonts w:hint="eastAsia"/>
        </w:rPr>
        <w:t>、</w:t>
      </w:r>
      <w:r w:rsidRPr="003862BC">
        <w:t>ALARMBOX</w:t>
      </w:r>
      <w:r w:rsidRPr="003862BC">
        <w:rPr>
          <w:rFonts w:hint="eastAsia"/>
        </w:rPr>
        <w:t>等）方式和设计方案。</w:t>
      </w:r>
    </w:p>
    <w:p w14:paraId="0D4C86FF" w14:textId="77777777" w:rsidR="001525B9" w:rsidRPr="00BE22A2" w:rsidRDefault="001525B9" w:rsidP="006A4C7E">
      <w:pPr>
        <w:pStyle w:val="2"/>
        <w:rPr>
          <w:rFonts w:hint="eastAsia"/>
          <w:color w:val="000000"/>
        </w:rPr>
      </w:pPr>
      <w:bookmarkStart w:id="550" w:name="_Toc26329513"/>
      <w:bookmarkStart w:id="551" w:name="_Toc247460051"/>
      <w:r w:rsidRPr="00BE22A2">
        <w:rPr>
          <w:rFonts w:hint="eastAsia"/>
          <w:color w:val="000000"/>
        </w:rPr>
        <w:t>单板热设计</w:t>
      </w:r>
      <w:bookmarkEnd w:id="550"/>
      <w:bookmarkEnd w:id="551"/>
    </w:p>
    <w:p w14:paraId="4BE39903" w14:textId="77777777" w:rsidR="001525B9" w:rsidRPr="00BE22A2" w:rsidRDefault="001525B9" w:rsidP="006A4C7E">
      <w:pPr>
        <w:pStyle w:val="3"/>
        <w:rPr>
          <w:color w:val="000000"/>
        </w:rPr>
      </w:pPr>
      <w:bookmarkStart w:id="552" w:name="_Toc26329514"/>
      <w:bookmarkStart w:id="553" w:name="_Toc247460052"/>
      <w:r w:rsidRPr="00BE22A2">
        <w:rPr>
          <w:rFonts w:hint="eastAsia"/>
          <w:color w:val="000000"/>
        </w:rPr>
        <w:t>关键器件热性能参数</w:t>
      </w:r>
      <w:bookmarkEnd w:id="552"/>
      <w:bookmarkEnd w:id="553"/>
    </w:p>
    <w:p w14:paraId="7571E0A7" w14:textId="77777777" w:rsidR="001525B9" w:rsidRPr="003862BC" w:rsidRDefault="00C00A5E" w:rsidP="00941F56">
      <w:pPr>
        <w:pStyle w:val="af2"/>
        <w:rPr>
          <w:rFonts w:hint="eastAsia"/>
        </w:rPr>
      </w:pPr>
      <w:r w:rsidRPr="00935A9C">
        <w:rPr>
          <w:rFonts w:hint="eastAsia"/>
        </w:rPr>
        <w:t>（由</w:t>
      </w:r>
      <w:r w:rsidRPr="00935A9C">
        <w:t>EE</w:t>
      </w:r>
      <w:r w:rsidRPr="00935A9C">
        <w:rPr>
          <w:rFonts w:hint="eastAsia"/>
        </w:rPr>
        <w:t>、热设计人员完成）</w:t>
      </w:r>
      <w:r w:rsidR="001525B9" w:rsidRPr="003862BC">
        <w:rPr>
          <w:rFonts w:hint="eastAsia"/>
        </w:rPr>
        <w:t>指明预知的关键器件最大功耗、典型功耗、结壳热阻、结到环境热阻、结板热阻等热性能参数</w:t>
      </w:r>
      <w:r w:rsidR="00935A9C">
        <w:rPr>
          <w:rFonts w:hint="eastAsia"/>
        </w:rPr>
        <w:t>。</w:t>
      </w:r>
    </w:p>
    <w:p w14:paraId="2CC45B55" w14:textId="77777777" w:rsidR="001525B9" w:rsidRPr="00BE22A2" w:rsidRDefault="001525B9" w:rsidP="006A4C7E">
      <w:pPr>
        <w:pStyle w:val="3"/>
        <w:rPr>
          <w:color w:val="000000"/>
        </w:rPr>
      </w:pPr>
      <w:bookmarkStart w:id="554" w:name="_Toc26329515"/>
      <w:bookmarkStart w:id="555" w:name="_Toc247460053"/>
      <w:r w:rsidRPr="00BE22A2">
        <w:rPr>
          <w:rFonts w:hint="eastAsia"/>
          <w:color w:val="000000"/>
        </w:rPr>
        <w:lastRenderedPageBreak/>
        <w:t>产品单板及系统配置功耗</w:t>
      </w:r>
      <w:bookmarkEnd w:id="555"/>
      <w:r w:rsidRPr="00BE22A2">
        <w:rPr>
          <w:color w:val="000000"/>
        </w:rPr>
        <w:t xml:space="preserve"> </w:t>
      </w:r>
      <w:bookmarkEnd w:id="554"/>
    </w:p>
    <w:p w14:paraId="03F09EAE" w14:textId="77777777" w:rsidR="001525B9" w:rsidRPr="003862BC" w:rsidRDefault="006248A0" w:rsidP="00941F56">
      <w:pPr>
        <w:pStyle w:val="af2"/>
      </w:pPr>
      <w:r w:rsidRPr="005E2716">
        <w:rPr>
          <w:rFonts w:hint="eastAsia"/>
        </w:rPr>
        <w:t>（由</w:t>
      </w:r>
      <w:r w:rsidRPr="005E2716">
        <w:t>EE</w:t>
      </w:r>
      <w:r w:rsidRPr="005E2716">
        <w:rPr>
          <w:rFonts w:hint="eastAsia"/>
        </w:rPr>
        <w:t>、热设计人员完成）</w:t>
      </w:r>
      <w:r w:rsidR="001525B9" w:rsidRPr="003862BC">
        <w:rPr>
          <w:rFonts w:hint="eastAsia"/>
        </w:rPr>
        <w:t>指明预知的单板功耗或热流密度、典型或最大系统配置的功耗或热流密度。</w:t>
      </w:r>
    </w:p>
    <w:p w14:paraId="410421AC" w14:textId="77777777" w:rsidR="001525B9" w:rsidRPr="00BE22A2" w:rsidRDefault="001525B9" w:rsidP="006A4C7E">
      <w:pPr>
        <w:pStyle w:val="3"/>
        <w:rPr>
          <w:i/>
          <w:color w:val="000000"/>
        </w:rPr>
      </w:pPr>
      <w:bookmarkStart w:id="556" w:name="_Toc26329516"/>
      <w:bookmarkStart w:id="557" w:name="_Toc247460054"/>
      <w:r w:rsidRPr="00BE22A2">
        <w:rPr>
          <w:rFonts w:hint="eastAsia"/>
          <w:color w:val="000000"/>
        </w:rPr>
        <w:t>关键器件工作温度范围</w:t>
      </w:r>
      <w:bookmarkEnd w:id="557"/>
      <w:r w:rsidRPr="00BE22A2">
        <w:rPr>
          <w:color w:val="000000"/>
        </w:rPr>
        <w:t xml:space="preserve"> </w:t>
      </w:r>
      <w:bookmarkEnd w:id="556"/>
    </w:p>
    <w:p w14:paraId="568CA09F" w14:textId="77777777" w:rsidR="001525B9" w:rsidRPr="003862BC" w:rsidRDefault="005E2716" w:rsidP="00941F56">
      <w:pPr>
        <w:pStyle w:val="af2"/>
      </w:pPr>
      <w:r w:rsidRPr="002E4BFA">
        <w:rPr>
          <w:rFonts w:hint="eastAsia"/>
        </w:rPr>
        <w:t>（由</w:t>
      </w:r>
      <w:r w:rsidRPr="002E4BFA">
        <w:t>EE</w:t>
      </w:r>
      <w:r w:rsidRPr="002E4BFA">
        <w:rPr>
          <w:rFonts w:hint="eastAsia"/>
        </w:rPr>
        <w:t>、热设计人员完成）</w:t>
      </w:r>
      <w:r w:rsidR="001525B9" w:rsidRPr="003862BC">
        <w:rPr>
          <w:rFonts w:hint="eastAsia"/>
        </w:rPr>
        <w:t>指明关键器件的安全运行温度范围和稳定运行温度范围。</w:t>
      </w:r>
    </w:p>
    <w:p w14:paraId="6BFAC522" w14:textId="77777777" w:rsidR="001525B9" w:rsidRPr="003862BC" w:rsidRDefault="001525B9" w:rsidP="00941F56">
      <w:pPr>
        <w:pStyle w:val="af2"/>
        <w:rPr>
          <w:rFonts w:hint="eastAsia"/>
        </w:rPr>
      </w:pPr>
      <w:r w:rsidRPr="003862BC">
        <w:rPr>
          <w:rFonts w:hint="eastAsia"/>
        </w:rPr>
        <w:t>安全运行温度范围指超过此范围器件将会出现永久性损坏或功能失效，稳定运行温度范围指设备正常工作条件下的器件的温度范围。</w:t>
      </w:r>
    </w:p>
    <w:p w14:paraId="0E698D3C" w14:textId="77777777" w:rsidR="001525B9" w:rsidRPr="00BE22A2" w:rsidRDefault="001525B9" w:rsidP="006A4C7E">
      <w:pPr>
        <w:pStyle w:val="2"/>
        <w:rPr>
          <w:rFonts w:hint="eastAsia"/>
          <w:color w:val="000000"/>
        </w:rPr>
      </w:pPr>
      <w:bookmarkStart w:id="558" w:name="_Toc26329517"/>
      <w:bookmarkStart w:id="559" w:name="_Toc247460055"/>
      <w:r w:rsidRPr="00BE22A2">
        <w:rPr>
          <w:rFonts w:hint="eastAsia"/>
          <w:color w:val="000000"/>
        </w:rPr>
        <w:t>单板的三防设计</w:t>
      </w:r>
      <w:bookmarkEnd w:id="558"/>
      <w:bookmarkEnd w:id="559"/>
    </w:p>
    <w:p w14:paraId="025BEF39" w14:textId="77777777" w:rsidR="001525B9" w:rsidRPr="003862BC" w:rsidRDefault="001525B9" w:rsidP="00941F56">
      <w:pPr>
        <w:pStyle w:val="af2"/>
        <w:rPr>
          <w:rFonts w:hint="eastAsia"/>
        </w:rPr>
      </w:pPr>
      <w:r w:rsidRPr="003862BC">
        <w:rPr>
          <w:rFonts w:hint="eastAsia"/>
        </w:rPr>
        <w:t>一是确定板件的基材必须符合三防的要求，二是单板布局要充分考虑防尘。然后确定是否要求采用其他防护手段，如对湿热和亚湿热气候带一般要采取覆形涂覆，而一些极端恶劣的环境要采取灌封处理等。</w:t>
      </w:r>
    </w:p>
    <w:p w14:paraId="1BF50892" w14:textId="77777777" w:rsidR="00452149" w:rsidRDefault="00452149" w:rsidP="006A4C7E">
      <w:pPr>
        <w:pStyle w:val="2"/>
        <w:rPr>
          <w:rFonts w:hint="eastAsia"/>
        </w:rPr>
      </w:pPr>
      <w:bookmarkStart w:id="560" w:name="_Toc247460056"/>
      <w:r w:rsidRPr="00BE22A2">
        <w:rPr>
          <w:rFonts w:hint="eastAsia"/>
          <w:color w:val="000000"/>
        </w:rPr>
        <w:t>工业设计</w:t>
      </w:r>
      <w:bookmarkEnd w:id="560"/>
    </w:p>
    <w:p w14:paraId="2256789F" w14:textId="77777777" w:rsidR="00A66173" w:rsidRPr="003862BC" w:rsidRDefault="00A66173" w:rsidP="00941F56">
      <w:pPr>
        <w:pStyle w:val="af2"/>
      </w:pPr>
      <w:r w:rsidRPr="003862BC">
        <w:rPr>
          <w:rFonts w:hint="eastAsia"/>
        </w:rPr>
        <w:t>说明工业设计的基本设计思路，概要描述采取该设计思路的原因</w:t>
      </w:r>
      <w:r w:rsidRPr="003862BC">
        <w:t xml:space="preserve"> </w:t>
      </w:r>
    </w:p>
    <w:p w14:paraId="6A5E435A" w14:textId="77777777" w:rsidR="00A66173" w:rsidRDefault="00A66173" w:rsidP="006A4C7E">
      <w:pPr>
        <w:pStyle w:val="3"/>
        <w:rPr>
          <w:rFonts w:hint="eastAsia"/>
        </w:rPr>
      </w:pPr>
      <w:bookmarkStart w:id="561" w:name="_Toc26329548"/>
      <w:bookmarkStart w:id="562" w:name="_Toc247460057"/>
      <w:r>
        <w:rPr>
          <w:rFonts w:hint="eastAsia"/>
        </w:rPr>
        <w:t>产品</w:t>
      </w:r>
      <w:r>
        <w:rPr>
          <w:rFonts w:hint="eastAsia"/>
        </w:rPr>
        <w:t>PI</w:t>
      </w:r>
      <w:r>
        <w:rPr>
          <w:rFonts w:hint="eastAsia"/>
        </w:rPr>
        <w:t>形象定位描述</w:t>
      </w:r>
      <w:bookmarkEnd w:id="561"/>
      <w:bookmarkEnd w:id="562"/>
    </w:p>
    <w:p w14:paraId="3D4ABA7F" w14:textId="77777777" w:rsidR="00A66173" w:rsidRPr="003862BC" w:rsidRDefault="00A66173" w:rsidP="00941F56">
      <w:pPr>
        <w:pStyle w:val="af2"/>
      </w:pPr>
      <w:r w:rsidRPr="003862BC">
        <w:rPr>
          <w:rFonts w:hint="eastAsia"/>
        </w:rPr>
        <w:t>描述产品的形象定位</w:t>
      </w:r>
    </w:p>
    <w:p w14:paraId="76E17C11" w14:textId="77777777" w:rsidR="00A66173" w:rsidRDefault="00A66173" w:rsidP="006A4C7E">
      <w:pPr>
        <w:pStyle w:val="3"/>
      </w:pPr>
      <w:bookmarkStart w:id="563" w:name="_Toc26329549"/>
      <w:bookmarkStart w:id="564" w:name="_Toc247460058"/>
      <w:r>
        <w:rPr>
          <w:rFonts w:ascii="宋体" w:cs="宋体" w:hint="eastAsia"/>
        </w:rPr>
        <w:t>标识系统与视觉传达</w:t>
      </w:r>
      <w:bookmarkEnd w:id="563"/>
      <w:bookmarkEnd w:id="564"/>
    </w:p>
    <w:p w14:paraId="43618186" w14:textId="77777777" w:rsidR="00A66173" w:rsidRDefault="00A66173" w:rsidP="006A4C7E">
      <w:pPr>
        <w:pStyle w:val="4"/>
        <w:rPr>
          <w:rFonts w:hint="eastAsia"/>
        </w:rPr>
      </w:pPr>
      <w:bookmarkStart w:id="565" w:name="_Toc26329550"/>
      <w:r w:rsidRPr="00A66173">
        <w:rPr>
          <w:rFonts w:hint="eastAsia"/>
        </w:rPr>
        <w:t>标识系统要求</w:t>
      </w:r>
      <w:bookmarkEnd w:id="565"/>
    </w:p>
    <w:p w14:paraId="0EB2DA82" w14:textId="77777777" w:rsidR="00FF0456" w:rsidRPr="00F5499C" w:rsidRDefault="00FF0456" w:rsidP="00941F56">
      <w:pPr>
        <w:pStyle w:val="af2"/>
        <w:rPr>
          <w:rFonts w:hint="eastAsia"/>
        </w:rPr>
      </w:pPr>
      <w:r w:rsidRPr="00F5499C">
        <w:rPr>
          <w:rFonts w:hint="eastAsia"/>
        </w:rPr>
        <w:t>（由</w:t>
      </w:r>
      <w:r w:rsidRPr="00F5499C">
        <w:t>SE</w:t>
      </w:r>
      <w:r w:rsidRPr="00F5499C">
        <w:rPr>
          <w:rFonts w:hint="eastAsia"/>
        </w:rPr>
        <w:t>组织相关人员完成）</w:t>
      </w:r>
    </w:p>
    <w:tbl>
      <w:tblPr>
        <w:tblW w:w="0" w:type="auto"/>
        <w:tblInd w:w="108" w:type="dxa"/>
        <w:tblLayout w:type="fixed"/>
        <w:tblLook w:val="0000" w:firstRow="0" w:lastRow="0" w:firstColumn="0" w:lastColumn="0" w:noHBand="0" w:noVBand="0"/>
      </w:tblPr>
      <w:tblGrid>
        <w:gridCol w:w="2400"/>
        <w:gridCol w:w="1800"/>
        <w:gridCol w:w="1560"/>
        <w:gridCol w:w="2400"/>
      </w:tblGrid>
      <w:tr w:rsidR="00A66173" w14:paraId="5DEB9A2E" w14:textId="77777777">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14:paraId="7E75651F" w14:textId="77777777" w:rsidR="00A66173" w:rsidRPr="003862BC" w:rsidRDefault="00A66173" w:rsidP="00A66173">
            <w:pPr>
              <w:pStyle w:val="aff2"/>
              <w:rPr>
                <w:color w:val="0000FF"/>
              </w:rPr>
            </w:pPr>
            <w:r w:rsidRPr="003862BC">
              <w:rPr>
                <w:rFonts w:ascii="宋体" w:cs="宋体" w:hint="eastAsia"/>
                <w:color w:val="0000FF"/>
              </w:rPr>
              <w:t>标识种类</w:t>
            </w:r>
          </w:p>
        </w:tc>
        <w:tc>
          <w:tcPr>
            <w:tcW w:w="1800" w:type="dxa"/>
            <w:tcBorders>
              <w:top w:val="single" w:sz="6" w:space="0" w:color="auto"/>
              <w:left w:val="single" w:sz="6" w:space="0" w:color="auto"/>
              <w:bottom w:val="single" w:sz="6" w:space="0" w:color="auto"/>
              <w:right w:val="single" w:sz="6" w:space="0" w:color="auto"/>
            </w:tcBorders>
          </w:tcPr>
          <w:p w14:paraId="78B5436E" w14:textId="77777777" w:rsidR="00A66173" w:rsidRPr="003862BC" w:rsidRDefault="00A66173" w:rsidP="00A66173">
            <w:pPr>
              <w:pStyle w:val="aff2"/>
              <w:rPr>
                <w:color w:val="0000FF"/>
              </w:rPr>
            </w:pPr>
            <w:r w:rsidRPr="003862BC">
              <w:rPr>
                <w:rFonts w:ascii="宋体" w:cs="宋体" w:hint="eastAsia"/>
                <w:color w:val="0000FF"/>
              </w:rPr>
              <w:t>具体名称或图案</w:t>
            </w:r>
          </w:p>
        </w:tc>
        <w:tc>
          <w:tcPr>
            <w:tcW w:w="1560" w:type="dxa"/>
            <w:tcBorders>
              <w:top w:val="single" w:sz="6" w:space="0" w:color="auto"/>
              <w:left w:val="single" w:sz="6" w:space="0" w:color="auto"/>
              <w:bottom w:val="single" w:sz="6" w:space="0" w:color="auto"/>
              <w:right w:val="single" w:sz="6" w:space="0" w:color="auto"/>
            </w:tcBorders>
          </w:tcPr>
          <w:p w14:paraId="5CE8C5D3" w14:textId="77777777" w:rsidR="00A66173" w:rsidRPr="003862BC" w:rsidRDefault="00A66173" w:rsidP="00A66173">
            <w:pPr>
              <w:pStyle w:val="aff2"/>
              <w:rPr>
                <w:color w:val="0000FF"/>
              </w:rPr>
            </w:pPr>
            <w:r w:rsidRPr="003862BC">
              <w:rPr>
                <w:rFonts w:ascii="宋体" w:cs="宋体" w:hint="eastAsia"/>
                <w:color w:val="0000FF"/>
              </w:rPr>
              <w:t>本产品需求（“</w:t>
            </w:r>
            <w:r w:rsidRPr="003862BC">
              <w:rPr>
                <w:color w:val="0000FF"/>
              </w:rPr>
              <w:t>Y</w:t>
            </w:r>
            <w:r w:rsidRPr="003862BC">
              <w:rPr>
                <w:rFonts w:ascii="宋体" w:cs="宋体" w:hint="eastAsia"/>
                <w:color w:val="0000FF"/>
              </w:rPr>
              <w:t>”</w:t>
            </w:r>
            <w:r w:rsidRPr="003862BC">
              <w:rPr>
                <w:color w:val="0000FF"/>
              </w:rPr>
              <w:t>OR</w:t>
            </w:r>
            <w:r w:rsidRPr="003862BC">
              <w:rPr>
                <w:rFonts w:ascii="宋体" w:cs="宋体" w:hint="eastAsia"/>
                <w:color w:val="0000FF"/>
              </w:rPr>
              <w:t>“</w:t>
            </w:r>
            <w:r w:rsidRPr="003862BC">
              <w:rPr>
                <w:color w:val="0000FF"/>
              </w:rPr>
              <w:t>N</w:t>
            </w:r>
            <w:r w:rsidRPr="003862BC">
              <w:rPr>
                <w:rFonts w:ascii="宋体" w:cs="宋体" w:hint="eastAsia"/>
                <w:color w:val="0000FF"/>
              </w:rPr>
              <w:t>”）</w:t>
            </w:r>
          </w:p>
        </w:tc>
        <w:tc>
          <w:tcPr>
            <w:tcW w:w="2400" w:type="dxa"/>
            <w:tcBorders>
              <w:top w:val="single" w:sz="6" w:space="0" w:color="auto"/>
              <w:left w:val="single" w:sz="6" w:space="0" w:color="auto"/>
              <w:bottom w:val="single" w:sz="6" w:space="0" w:color="auto"/>
              <w:right w:val="single" w:sz="6" w:space="0" w:color="auto"/>
            </w:tcBorders>
          </w:tcPr>
          <w:p w14:paraId="68FA1B06" w14:textId="77777777" w:rsidR="00A66173" w:rsidRPr="003862BC" w:rsidRDefault="00A66173" w:rsidP="00A66173">
            <w:pPr>
              <w:pStyle w:val="aff2"/>
              <w:rPr>
                <w:color w:val="0000FF"/>
              </w:rPr>
            </w:pPr>
            <w:r w:rsidRPr="003862BC">
              <w:rPr>
                <w:rFonts w:ascii="宋体" w:cs="宋体" w:hint="eastAsia"/>
                <w:color w:val="0000FF"/>
              </w:rPr>
              <w:t>标识载体（包装材料</w:t>
            </w:r>
            <w:r w:rsidRPr="003862BC">
              <w:rPr>
                <w:color w:val="0000FF"/>
              </w:rPr>
              <w:t>/</w:t>
            </w:r>
            <w:r w:rsidRPr="003862BC">
              <w:rPr>
                <w:rFonts w:ascii="宋体" w:cs="宋体" w:hint="eastAsia"/>
                <w:color w:val="0000FF"/>
              </w:rPr>
              <w:t>设备本体）</w:t>
            </w:r>
          </w:p>
        </w:tc>
      </w:tr>
      <w:tr w:rsidR="00A66173" w14:paraId="6B64D990" w14:textId="77777777">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14:paraId="3286D138" w14:textId="77777777" w:rsidR="00A66173" w:rsidRPr="003862BC" w:rsidRDefault="00A66173" w:rsidP="00A66173">
            <w:pPr>
              <w:pStyle w:val="DefaultText0"/>
              <w:spacing w:line="360" w:lineRule="auto"/>
              <w:rPr>
                <w:color w:val="0000FF"/>
              </w:rPr>
            </w:pPr>
            <w:r w:rsidRPr="003862BC">
              <w:rPr>
                <w:rFonts w:ascii="宋体" w:cs="宋体" w:hint="eastAsia"/>
                <w:i/>
                <w:iCs/>
                <w:color w:val="0000FF"/>
                <w:sz w:val="18"/>
                <w:szCs w:val="18"/>
              </w:rPr>
              <w:t>产品名称</w:t>
            </w:r>
          </w:p>
        </w:tc>
        <w:tc>
          <w:tcPr>
            <w:tcW w:w="1800" w:type="dxa"/>
            <w:tcBorders>
              <w:top w:val="single" w:sz="6" w:space="0" w:color="auto"/>
              <w:left w:val="single" w:sz="6" w:space="0" w:color="auto"/>
              <w:bottom w:val="single" w:sz="6" w:space="0" w:color="auto"/>
              <w:right w:val="single" w:sz="6" w:space="0" w:color="auto"/>
            </w:tcBorders>
          </w:tcPr>
          <w:p w14:paraId="79152A81" w14:textId="77777777" w:rsidR="00A66173" w:rsidRPr="003862BC" w:rsidRDefault="00A66173" w:rsidP="00A66173">
            <w:pPr>
              <w:pStyle w:val="DefaultText0"/>
              <w:spacing w:line="360" w:lineRule="auto"/>
              <w:rPr>
                <w:color w:val="0000FF"/>
              </w:rPr>
            </w:pPr>
          </w:p>
        </w:tc>
        <w:tc>
          <w:tcPr>
            <w:tcW w:w="1560" w:type="dxa"/>
            <w:tcBorders>
              <w:top w:val="single" w:sz="6" w:space="0" w:color="auto"/>
              <w:left w:val="single" w:sz="6" w:space="0" w:color="auto"/>
              <w:bottom w:val="single" w:sz="6" w:space="0" w:color="auto"/>
              <w:right w:val="single" w:sz="6" w:space="0" w:color="auto"/>
            </w:tcBorders>
          </w:tcPr>
          <w:p w14:paraId="3C0C9CE9" w14:textId="77777777" w:rsidR="00A66173" w:rsidRPr="003862BC" w:rsidRDefault="00A66173" w:rsidP="00A66173">
            <w:pPr>
              <w:pStyle w:val="DefaultText0"/>
              <w:spacing w:line="360" w:lineRule="auto"/>
              <w:rPr>
                <w:color w:val="0000FF"/>
              </w:rPr>
            </w:pPr>
          </w:p>
        </w:tc>
        <w:tc>
          <w:tcPr>
            <w:tcW w:w="2400" w:type="dxa"/>
            <w:tcBorders>
              <w:top w:val="single" w:sz="6" w:space="0" w:color="auto"/>
              <w:left w:val="single" w:sz="6" w:space="0" w:color="auto"/>
              <w:bottom w:val="single" w:sz="6" w:space="0" w:color="auto"/>
              <w:right w:val="single" w:sz="6" w:space="0" w:color="auto"/>
            </w:tcBorders>
          </w:tcPr>
          <w:p w14:paraId="4AEC6ED6" w14:textId="77777777" w:rsidR="00A66173" w:rsidRPr="003862BC" w:rsidRDefault="00A66173" w:rsidP="00A66173">
            <w:pPr>
              <w:pStyle w:val="DefaultText0"/>
              <w:spacing w:line="360" w:lineRule="auto"/>
              <w:rPr>
                <w:color w:val="0000FF"/>
              </w:rPr>
            </w:pPr>
          </w:p>
        </w:tc>
      </w:tr>
      <w:tr w:rsidR="00A66173" w14:paraId="483E9129" w14:textId="77777777">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14:paraId="16FB50A4" w14:textId="77777777" w:rsidR="00A66173" w:rsidRPr="003862BC" w:rsidRDefault="00A66173" w:rsidP="00A66173">
            <w:pPr>
              <w:pStyle w:val="DefaultText0"/>
              <w:spacing w:line="360" w:lineRule="auto"/>
              <w:rPr>
                <w:color w:val="0000FF"/>
              </w:rPr>
            </w:pPr>
            <w:r w:rsidRPr="003862BC">
              <w:rPr>
                <w:rFonts w:ascii="宋体" w:cs="宋体" w:hint="eastAsia"/>
                <w:i/>
                <w:iCs/>
                <w:color w:val="0000FF"/>
                <w:sz w:val="18"/>
                <w:szCs w:val="18"/>
              </w:rPr>
              <w:t>生产者名称，我司的注册名称为“华为技术有限公司”</w:t>
            </w:r>
          </w:p>
        </w:tc>
        <w:tc>
          <w:tcPr>
            <w:tcW w:w="1800" w:type="dxa"/>
            <w:tcBorders>
              <w:top w:val="single" w:sz="6" w:space="0" w:color="auto"/>
              <w:left w:val="single" w:sz="6" w:space="0" w:color="auto"/>
              <w:bottom w:val="single" w:sz="6" w:space="0" w:color="auto"/>
              <w:right w:val="single" w:sz="6" w:space="0" w:color="auto"/>
            </w:tcBorders>
          </w:tcPr>
          <w:p w14:paraId="425169A3" w14:textId="77777777" w:rsidR="00A66173" w:rsidRPr="003862BC" w:rsidRDefault="00A66173" w:rsidP="00A66173">
            <w:pPr>
              <w:pStyle w:val="DefaultText0"/>
              <w:spacing w:line="360" w:lineRule="auto"/>
              <w:rPr>
                <w:color w:val="0000FF"/>
              </w:rPr>
            </w:pPr>
          </w:p>
        </w:tc>
        <w:tc>
          <w:tcPr>
            <w:tcW w:w="1560" w:type="dxa"/>
            <w:tcBorders>
              <w:top w:val="single" w:sz="6" w:space="0" w:color="auto"/>
              <w:left w:val="single" w:sz="6" w:space="0" w:color="auto"/>
              <w:bottom w:val="single" w:sz="6" w:space="0" w:color="auto"/>
              <w:right w:val="single" w:sz="6" w:space="0" w:color="auto"/>
            </w:tcBorders>
          </w:tcPr>
          <w:p w14:paraId="484E65AF" w14:textId="77777777" w:rsidR="00A66173" w:rsidRPr="003862BC" w:rsidRDefault="00A66173" w:rsidP="00A66173">
            <w:pPr>
              <w:pStyle w:val="DefaultText0"/>
              <w:spacing w:line="360" w:lineRule="auto"/>
              <w:rPr>
                <w:color w:val="0000FF"/>
              </w:rPr>
            </w:pPr>
          </w:p>
        </w:tc>
        <w:tc>
          <w:tcPr>
            <w:tcW w:w="2400" w:type="dxa"/>
            <w:tcBorders>
              <w:top w:val="single" w:sz="6" w:space="0" w:color="auto"/>
              <w:left w:val="single" w:sz="6" w:space="0" w:color="auto"/>
              <w:bottom w:val="single" w:sz="6" w:space="0" w:color="auto"/>
              <w:right w:val="single" w:sz="6" w:space="0" w:color="auto"/>
            </w:tcBorders>
          </w:tcPr>
          <w:p w14:paraId="029FD1C1" w14:textId="77777777" w:rsidR="00A66173" w:rsidRPr="003862BC" w:rsidRDefault="00A66173" w:rsidP="00A66173">
            <w:pPr>
              <w:pStyle w:val="DefaultText0"/>
              <w:spacing w:line="360" w:lineRule="auto"/>
              <w:rPr>
                <w:color w:val="0000FF"/>
              </w:rPr>
            </w:pPr>
          </w:p>
        </w:tc>
      </w:tr>
      <w:tr w:rsidR="00A66173" w14:paraId="49072057" w14:textId="77777777">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14:paraId="2353A6A5" w14:textId="77777777" w:rsidR="00A66173" w:rsidRPr="003862BC" w:rsidRDefault="00A66173" w:rsidP="00A66173">
            <w:pPr>
              <w:pStyle w:val="DefaultText0"/>
              <w:spacing w:line="360" w:lineRule="auto"/>
              <w:rPr>
                <w:color w:val="0000FF"/>
              </w:rPr>
            </w:pPr>
            <w:r w:rsidRPr="003862BC">
              <w:rPr>
                <w:rFonts w:ascii="宋体" w:cs="宋体" w:hint="eastAsia"/>
                <w:i/>
                <w:iCs/>
                <w:color w:val="0000FF"/>
                <w:sz w:val="18"/>
                <w:szCs w:val="18"/>
              </w:rPr>
              <w:t>生产者地址：我司的注册地址为“深圳市南山区科技工业园华为用服中心大厦”。</w:t>
            </w:r>
          </w:p>
        </w:tc>
        <w:tc>
          <w:tcPr>
            <w:tcW w:w="1800" w:type="dxa"/>
            <w:tcBorders>
              <w:top w:val="single" w:sz="6" w:space="0" w:color="auto"/>
              <w:left w:val="single" w:sz="6" w:space="0" w:color="auto"/>
              <w:bottom w:val="single" w:sz="6" w:space="0" w:color="auto"/>
              <w:right w:val="single" w:sz="6" w:space="0" w:color="auto"/>
            </w:tcBorders>
          </w:tcPr>
          <w:p w14:paraId="5B2CBCC4" w14:textId="77777777" w:rsidR="00A66173" w:rsidRPr="003862BC" w:rsidRDefault="00A66173" w:rsidP="00A66173">
            <w:pPr>
              <w:pStyle w:val="DefaultText0"/>
              <w:spacing w:line="360" w:lineRule="auto"/>
              <w:rPr>
                <w:color w:val="0000FF"/>
              </w:rPr>
            </w:pPr>
          </w:p>
        </w:tc>
        <w:tc>
          <w:tcPr>
            <w:tcW w:w="1560" w:type="dxa"/>
            <w:tcBorders>
              <w:top w:val="single" w:sz="6" w:space="0" w:color="auto"/>
              <w:left w:val="single" w:sz="6" w:space="0" w:color="auto"/>
              <w:bottom w:val="single" w:sz="6" w:space="0" w:color="auto"/>
              <w:right w:val="single" w:sz="6" w:space="0" w:color="auto"/>
            </w:tcBorders>
          </w:tcPr>
          <w:p w14:paraId="5E528737" w14:textId="77777777" w:rsidR="00A66173" w:rsidRPr="003862BC" w:rsidRDefault="00A66173" w:rsidP="00A66173">
            <w:pPr>
              <w:pStyle w:val="DefaultText0"/>
              <w:spacing w:line="360" w:lineRule="auto"/>
              <w:rPr>
                <w:color w:val="0000FF"/>
              </w:rPr>
            </w:pPr>
          </w:p>
        </w:tc>
        <w:tc>
          <w:tcPr>
            <w:tcW w:w="2400" w:type="dxa"/>
            <w:tcBorders>
              <w:top w:val="single" w:sz="6" w:space="0" w:color="auto"/>
              <w:left w:val="single" w:sz="6" w:space="0" w:color="auto"/>
              <w:bottom w:val="single" w:sz="6" w:space="0" w:color="auto"/>
              <w:right w:val="single" w:sz="6" w:space="0" w:color="auto"/>
            </w:tcBorders>
          </w:tcPr>
          <w:p w14:paraId="1F1A24EB" w14:textId="77777777" w:rsidR="00A66173" w:rsidRPr="003862BC" w:rsidRDefault="00A66173" w:rsidP="00A66173">
            <w:pPr>
              <w:pStyle w:val="DefaultText0"/>
              <w:spacing w:line="360" w:lineRule="auto"/>
              <w:rPr>
                <w:color w:val="0000FF"/>
              </w:rPr>
            </w:pPr>
          </w:p>
        </w:tc>
      </w:tr>
      <w:tr w:rsidR="00A66173" w14:paraId="570A1314" w14:textId="77777777">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14:paraId="317082B2" w14:textId="77777777" w:rsidR="00A66173" w:rsidRPr="003862BC" w:rsidRDefault="00A66173" w:rsidP="00A66173">
            <w:pPr>
              <w:pStyle w:val="DefaultText0"/>
              <w:spacing w:line="360" w:lineRule="auto"/>
              <w:rPr>
                <w:color w:val="0000FF"/>
              </w:rPr>
            </w:pPr>
            <w:r w:rsidRPr="003862BC">
              <w:rPr>
                <w:rFonts w:ascii="宋体" w:cs="宋体" w:hint="eastAsia"/>
                <w:i/>
                <w:iCs/>
                <w:color w:val="0000FF"/>
                <w:sz w:val="18"/>
                <w:szCs w:val="18"/>
              </w:rPr>
              <w:t>产品质量检验合格证明（合格证或印章等）</w:t>
            </w:r>
          </w:p>
        </w:tc>
        <w:tc>
          <w:tcPr>
            <w:tcW w:w="1800" w:type="dxa"/>
            <w:tcBorders>
              <w:top w:val="single" w:sz="6" w:space="0" w:color="auto"/>
              <w:left w:val="single" w:sz="6" w:space="0" w:color="auto"/>
              <w:bottom w:val="single" w:sz="6" w:space="0" w:color="auto"/>
              <w:right w:val="single" w:sz="6" w:space="0" w:color="auto"/>
            </w:tcBorders>
          </w:tcPr>
          <w:p w14:paraId="4452BF61" w14:textId="77777777" w:rsidR="00A66173" w:rsidRPr="003862BC" w:rsidRDefault="00A66173" w:rsidP="00A66173">
            <w:pPr>
              <w:pStyle w:val="DefaultText0"/>
              <w:spacing w:line="360" w:lineRule="auto"/>
              <w:rPr>
                <w:color w:val="0000FF"/>
              </w:rPr>
            </w:pPr>
          </w:p>
        </w:tc>
        <w:tc>
          <w:tcPr>
            <w:tcW w:w="1560" w:type="dxa"/>
            <w:tcBorders>
              <w:top w:val="single" w:sz="6" w:space="0" w:color="auto"/>
              <w:left w:val="single" w:sz="6" w:space="0" w:color="auto"/>
              <w:bottom w:val="single" w:sz="6" w:space="0" w:color="auto"/>
              <w:right w:val="single" w:sz="6" w:space="0" w:color="auto"/>
            </w:tcBorders>
          </w:tcPr>
          <w:p w14:paraId="3584C87A" w14:textId="77777777" w:rsidR="00A66173" w:rsidRPr="003862BC" w:rsidRDefault="00A66173" w:rsidP="00A66173">
            <w:pPr>
              <w:pStyle w:val="DefaultText0"/>
              <w:spacing w:line="360" w:lineRule="auto"/>
              <w:rPr>
                <w:color w:val="0000FF"/>
              </w:rPr>
            </w:pPr>
          </w:p>
        </w:tc>
        <w:tc>
          <w:tcPr>
            <w:tcW w:w="2400" w:type="dxa"/>
            <w:tcBorders>
              <w:top w:val="single" w:sz="6" w:space="0" w:color="auto"/>
              <w:left w:val="single" w:sz="6" w:space="0" w:color="auto"/>
              <w:bottom w:val="single" w:sz="6" w:space="0" w:color="auto"/>
              <w:right w:val="single" w:sz="6" w:space="0" w:color="auto"/>
            </w:tcBorders>
          </w:tcPr>
          <w:p w14:paraId="420BBACD" w14:textId="77777777" w:rsidR="00A66173" w:rsidRPr="003862BC" w:rsidRDefault="00A66173" w:rsidP="00A66173">
            <w:pPr>
              <w:pStyle w:val="DefaultText0"/>
              <w:spacing w:line="360" w:lineRule="auto"/>
              <w:rPr>
                <w:color w:val="0000FF"/>
              </w:rPr>
            </w:pPr>
          </w:p>
        </w:tc>
      </w:tr>
      <w:tr w:rsidR="00A66173" w14:paraId="56EA3696" w14:textId="77777777">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14:paraId="388AC07B" w14:textId="77777777" w:rsidR="00A66173" w:rsidRPr="003862BC" w:rsidRDefault="00A66173" w:rsidP="002D2CD5">
            <w:pPr>
              <w:pStyle w:val="DefaultText0"/>
              <w:spacing w:line="360" w:lineRule="auto"/>
              <w:ind w:left="270" w:hangingChars="150" w:hanging="270"/>
              <w:rPr>
                <w:color w:val="0000FF"/>
              </w:rPr>
            </w:pPr>
            <w:r w:rsidRPr="003862BC">
              <w:rPr>
                <w:rFonts w:ascii="宋体" w:cs="宋体" w:hint="eastAsia"/>
                <w:i/>
                <w:iCs/>
                <w:color w:val="0000FF"/>
                <w:sz w:val="18"/>
                <w:szCs w:val="18"/>
              </w:rPr>
              <w:lastRenderedPageBreak/>
              <w:t>企业所执行的国家标准、行业标准、地方标准或经备案的企业标准的编号</w:t>
            </w:r>
          </w:p>
        </w:tc>
        <w:tc>
          <w:tcPr>
            <w:tcW w:w="1800" w:type="dxa"/>
            <w:tcBorders>
              <w:top w:val="single" w:sz="6" w:space="0" w:color="auto"/>
              <w:left w:val="single" w:sz="6" w:space="0" w:color="auto"/>
              <w:bottom w:val="single" w:sz="6" w:space="0" w:color="auto"/>
              <w:right w:val="single" w:sz="6" w:space="0" w:color="auto"/>
            </w:tcBorders>
          </w:tcPr>
          <w:p w14:paraId="3E06FCD6" w14:textId="77777777" w:rsidR="00A66173" w:rsidRPr="003862BC" w:rsidRDefault="00A66173" w:rsidP="00A66173">
            <w:pPr>
              <w:pStyle w:val="DefaultText0"/>
              <w:spacing w:line="360" w:lineRule="auto"/>
              <w:rPr>
                <w:color w:val="0000FF"/>
              </w:rPr>
            </w:pPr>
          </w:p>
        </w:tc>
        <w:tc>
          <w:tcPr>
            <w:tcW w:w="1560" w:type="dxa"/>
            <w:tcBorders>
              <w:top w:val="single" w:sz="6" w:space="0" w:color="auto"/>
              <w:left w:val="single" w:sz="6" w:space="0" w:color="auto"/>
              <w:bottom w:val="single" w:sz="6" w:space="0" w:color="auto"/>
              <w:right w:val="single" w:sz="6" w:space="0" w:color="auto"/>
            </w:tcBorders>
          </w:tcPr>
          <w:p w14:paraId="2D1E6287" w14:textId="77777777" w:rsidR="00A66173" w:rsidRPr="003862BC" w:rsidRDefault="00A66173" w:rsidP="00A66173">
            <w:pPr>
              <w:pStyle w:val="DefaultText0"/>
              <w:spacing w:line="360" w:lineRule="auto"/>
              <w:rPr>
                <w:color w:val="0000FF"/>
              </w:rPr>
            </w:pPr>
          </w:p>
        </w:tc>
        <w:tc>
          <w:tcPr>
            <w:tcW w:w="2400" w:type="dxa"/>
            <w:tcBorders>
              <w:top w:val="single" w:sz="6" w:space="0" w:color="auto"/>
              <w:left w:val="single" w:sz="6" w:space="0" w:color="auto"/>
              <w:bottom w:val="single" w:sz="6" w:space="0" w:color="auto"/>
              <w:right w:val="single" w:sz="6" w:space="0" w:color="auto"/>
            </w:tcBorders>
          </w:tcPr>
          <w:p w14:paraId="01B6A525" w14:textId="77777777" w:rsidR="00A66173" w:rsidRPr="003862BC" w:rsidRDefault="00A66173" w:rsidP="00A66173">
            <w:pPr>
              <w:pStyle w:val="DefaultText0"/>
              <w:spacing w:line="360" w:lineRule="auto"/>
              <w:rPr>
                <w:color w:val="0000FF"/>
              </w:rPr>
            </w:pPr>
          </w:p>
        </w:tc>
      </w:tr>
      <w:tr w:rsidR="00A66173" w14:paraId="1A6CC061" w14:textId="77777777">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14:paraId="723CF088" w14:textId="77777777" w:rsidR="00A66173" w:rsidRPr="003862BC" w:rsidRDefault="00A66173" w:rsidP="00A66173">
            <w:pPr>
              <w:pStyle w:val="DefaultText0"/>
              <w:spacing w:line="360" w:lineRule="auto"/>
              <w:rPr>
                <w:color w:val="0000FF"/>
              </w:rPr>
            </w:pPr>
            <w:r w:rsidRPr="003862BC">
              <w:rPr>
                <w:rFonts w:ascii="宋体" w:cs="宋体" w:hint="eastAsia"/>
                <w:i/>
                <w:iCs/>
                <w:color w:val="0000FF"/>
                <w:sz w:val="18"/>
                <w:szCs w:val="18"/>
              </w:rPr>
              <w:t>生产许可证标记和编号（包含入网证）</w:t>
            </w:r>
          </w:p>
        </w:tc>
        <w:tc>
          <w:tcPr>
            <w:tcW w:w="1800" w:type="dxa"/>
            <w:tcBorders>
              <w:top w:val="single" w:sz="6" w:space="0" w:color="auto"/>
              <w:left w:val="single" w:sz="6" w:space="0" w:color="auto"/>
              <w:bottom w:val="single" w:sz="6" w:space="0" w:color="auto"/>
              <w:right w:val="single" w:sz="6" w:space="0" w:color="auto"/>
            </w:tcBorders>
          </w:tcPr>
          <w:p w14:paraId="26E492A9" w14:textId="77777777" w:rsidR="00A66173" w:rsidRPr="003862BC" w:rsidRDefault="00A66173" w:rsidP="00A66173">
            <w:pPr>
              <w:pStyle w:val="DefaultText0"/>
              <w:spacing w:line="360" w:lineRule="auto"/>
              <w:rPr>
                <w:color w:val="0000FF"/>
              </w:rPr>
            </w:pPr>
          </w:p>
        </w:tc>
        <w:tc>
          <w:tcPr>
            <w:tcW w:w="1560" w:type="dxa"/>
            <w:tcBorders>
              <w:top w:val="single" w:sz="6" w:space="0" w:color="auto"/>
              <w:left w:val="single" w:sz="6" w:space="0" w:color="auto"/>
              <w:bottom w:val="single" w:sz="6" w:space="0" w:color="auto"/>
              <w:right w:val="single" w:sz="6" w:space="0" w:color="auto"/>
            </w:tcBorders>
          </w:tcPr>
          <w:p w14:paraId="29DB1D9C" w14:textId="77777777" w:rsidR="00A66173" w:rsidRPr="003862BC" w:rsidRDefault="00A66173" w:rsidP="00A66173">
            <w:pPr>
              <w:pStyle w:val="DefaultText0"/>
              <w:spacing w:line="360" w:lineRule="auto"/>
              <w:rPr>
                <w:color w:val="0000FF"/>
              </w:rPr>
            </w:pPr>
          </w:p>
        </w:tc>
        <w:tc>
          <w:tcPr>
            <w:tcW w:w="2400" w:type="dxa"/>
            <w:tcBorders>
              <w:top w:val="single" w:sz="6" w:space="0" w:color="auto"/>
              <w:left w:val="single" w:sz="6" w:space="0" w:color="auto"/>
              <w:bottom w:val="single" w:sz="6" w:space="0" w:color="auto"/>
              <w:right w:val="single" w:sz="6" w:space="0" w:color="auto"/>
            </w:tcBorders>
          </w:tcPr>
          <w:p w14:paraId="560BB6B2" w14:textId="77777777" w:rsidR="00A66173" w:rsidRPr="003862BC" w:rsidRDefault="00A66173" w:rsidP="00A66173">
            <w:pPr>
              <w:pStyle w:val="DefaultText0"/>
              <w:spacing w:line="360" w:lineRule="auto"/>
              <w:rPr>
                <w:color w:val="0000FF"/>
              </w:rPr>
            </w:pPr>
          </w:p>
        </w:tc>
      </w:tr>
      <w:tr w:rsidR="00A66173" w14:paraId="620635A0" w14:textId="77777777">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14:paraId="591D0A6D" w14:textId="77777777" w:rsidR="00A66173" w:rsidRPr="003862BC" w:rsidRDefault="00A66173" w:rsidP="00A66173">
            <w:pPr>
              <w:pStyle w:val="DefaultText0"/>
              <w:spacing w:line="360" w:lineRule="auto"/>
              <w:rPr>
                <w:color w:val="0000FF"/>
              </w:rPr>
            </w:pPr>
            <w:r w:rsidRPr="003862BC">
              <w:rPr>
                <w:rFonts w:ascii="宋体" w:cs="宋体" w:hint="eastAsia"/>
                <w:i/>
                <w:iCs/>
                <w:color w:val="0000FF"/>
                <w:sz w:val="18"/>
                <w:szCs w:val="18"/>
              </w:rPr>
              <w:t>产地，指产品的最终制作地、加工地或者组装地。此类标识对因产自特殊地理区域而具有特殊的质量、特色、品质等的产品具有重要意义。</w:t>
            </w:r>
          </w:p>
        </w:tc>
        <w:tc>
          <w:tcPr>
            <w:tcW w:w="1800" w:type="dxa"/>
            <w:tcBorders>
              <w:top w:val="single" w:sz="6" w:space="0" w:color="auto"/>
              <w:left w:val="single" w:sz="6" w:space="0" w:color="auto"/>
              <w:bottom w:val="single" w:sz="6" w:space="0" w:color="auto"/>
              <w:right w:val="single" w:sz="6" w:space="0" w:color="auto"/>
            </w:tcBorders>
          </w:tcPr>
          <w:p w14:paraId="4A25D27C" w14:textId="77777777" w:rsidR="00A66173" w:rsidRPr="003862BC" w:rsidRDefault="00A66173" w:rsidP="00A66173">
            <w:pPr>
              <w:pStyle w:val="DefaultText0"/>
              <w:spacing w:line="360" w:lineRule="auto"/>
              <w:rPr>
                <w:color w:val="0000FF"/>
              </w:rPr>
            </w:pPr>
          </w:p>
        </w:tc>
        <w:tc>
          <w:tcPr>
            <w:tcW w:w="1560" w:type="dxa"/>
            <w:tcBorders>
              <w:top w:val="single" w:sz="6" w:space="0" w:color="auto"/>
              <w:left w:val="single" w:sz="6" w:space="0" w:color="auto"/>
              <w:bottom w:val="single" w:sz="6" w:space="0" w:color="auto"/>
              <w:right w:val="single" w:sz="6" w:space="0" w:color="auto"/>
            </w:tcBorders>
          </w:tcPr>
          <w:p w14:paraId="2808C58D" w14:textId="77777777" w:rsidR="00A66173" w:rsidRPr="003862BC" w:rsidRDefault="00A66173" w:rsidP="00A66173">
            <w:pPr>
              <w:pStyle w:val="DefaultText0"/>
              <w:spacing w:line="360" w:lineRule="auto"/>
              <w:rPr>
                <w:color w:val="0000FF"/>
              </w:rPr>
            </w:pPr>
          </w:p>
        </w:tc>
        <w:tc>
          <w:tcPr>
            <w:tcW w:w="2400" w:type="dxa"/>
            <w:tcBorders>
              <w:top w:val="single" w:sz="6" w:space="0" w:color="auto"/>
              <w:left w:val="single" w:sz="6" w:space="0" w:color="auto"/>
              <w:bottom w:val="single" w:sz="6" w:space="0" w:color="auto"/>
              <w:right w:val="single" w:sz="6" w:space="0" w:color="auto"/>
            </w:tcBorders>
          </w:tcPr>
          <w:p w14:paraId="738F7847" w14:textId="77777777" w:rsidR="00A66173" w:rsidRPr="003862BC" w:rsidRDefault="00A66173" w:rsidP="00A66173">
            <w:pPr>
              <w:pStyle w:val="DefaultText0"/>
              <w:spacing w:line="360" w:lineRule="auto"/>
              <w:rPr>
                <w:color w:val="0000FF"/>
              </w:rPr>
            </w:pPr>
          </w:p>
        </w:tc>
      </w:tr>
      <w:tr w:rsidR="00A66173" w14:paraId="3AD03BC5" w14:textId="77777777">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14:paraId="23442274" w14:textId="77777777" w:rsidR="00A66173" w:rsidRPr="003862BC" w:rsidRDefault="00A66173" w:rsidP="001724AD">
            <w:pPr>
              <w:pStyle w:val="DefaultText0"/>
              <w:spacing w:line="360" w:lineRule="auto"/>
              <w:ind w:left="90" w:hangingChars="50" w:hanging="90"/>
              <w:rPr>
                <w:color w:val="0000FF"/>
              </w:rPr>
            </w:pPr>
            <w:r w:rsidRPr="003862BC">
              <w:rPr>
                <w:rFonts w:ascii="宋体" w:cs="宋体" w:hint="eastAsia"/>
                <w:i/>
                <w:iCs/>
                <w:color w:val="0000FF"/>
                <w:sz w:val="18"/>
                <w:szCs w:val="18"/>
              </w:rPr>
              <w:t>生产日期和安全使用期或者失效日期，此类标识适用于限期使用的产品。</w:t>
            </w:r>
          </w:p>
        </w:tc>
        <w:tc>
          <w:tcPr>
            <w:tcW w:w="1800" w:type="dxa"/>
            <w:tcBorders>
              <w:top w:val="single" w:sz="6" w:space="0" w:color="auto"/>
              <w:left w:val="single" w:sz="6" w:space="0" w:color="auto"/>
              <w:bottom w:val="single" w:sz="6" w:space="0" w:color="auto"/>
              <w:right w:val="single" w:sz="6" w:space="0" w:color="auto"/>
            </w:tcBorders>
          </w:tcPr>
          <w:p w14:paraId="07EA8221" w14:textId="77777777" w:rsidR="00A66173" w:rsidRPr="003862BC" w:rsidRDefault="00A66173" w:rsidP="00A66173">
            <w:pPr>
              <w:pStyle w:val="DefaultText0"/>
              <w:spacing w:line="360" w:lineRule="auto"/>
              <w:rPr>
                <w:color w:val="0000FF"/>
              </w:rPr>
            </w:pPr>
          </w:p>
        </w:tc>
        <w:tc>
          <w:tcPr>
            <w:tcW w:w="1560" w:type="dxa"/>
            <w:tcBorders>
              <w:top w:val="single" w:sz="6" w:space="0" w:color="auto"/>
              <w:left w:val="single" w:sz="6" w:space="0" w:color="auto"/>
              <w:bottom w:val="single" w:sz="6" w:space="0" w:color="auto"/>
              <w:right w:val="single" w:sz="6" w:space="0" w:color="auto"/>
            </w:tcBorders>
          </w:tcPr>
          <w:p w14:paraId="4A8ED220" w14:textId="77777777" w:rsidR="00A66173" w:rsidRPr="003862BC" w:rsidRDefault="00A66173" w:rsidP="00A66173">
            <w:pPr>
              <w:pStyle w:val="DefaultText0"/>
              <w:spacing w:line="360" w:lineRule="auto"/>
              <w:rPr>
                <w:color w:val="0000FF"/>
              </w:rPr>
            </w:pPr>
          </w:p>
        </w:tc>
        <w:tc>
          <w:tcPr>
            <w:tcW w:w="2400" w:type="dxa"/>
            <w:tcBorders>
              <w:top w:val="single" w:sz="6" w:space="0" w:color="auto"/>
              <w:left w:val="single" w:sz="6" w:space="0" w:color="auto"/>
              <w:bottom w:val="single" w:sz="6" w:space="0" w:color="auto"/>
              <w:right w:val="single" w:sz="6" w:space="0" w:color="auto"/>
            </w:tcBorders>
          </w:tcPr>
          <w:p w14:paraId="642000EC" w14:textId="77777777" w:rsidR="00A66173" w:rsidRPr="003862BC" w:rsidRDefault="00A66173" w:rsidP="00A66173">
            <w:pPr>
              <w:pStyle w:val="DefaultText0"/>
              <w:spacing w:line="360" w:lineRule="auto"/>
              <w:rPr>
                <w:color w:val="0000FF"/>
              </w:rPr>
            </w:pPr>
          </w:p>
        </w:tc>
      </w:tr>
      <w:tr w:rsidR="00A66173" w14:paraId="2837FEDB" w14:textId="77777777">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14:paraId="6191CCD5" w14:textId="77777777" w:rsidR="00A66173" w:rsidRPr="003862BC" w:rsidRDefault="00A66173" w:rsidP="00A66173">
            <w:pPr>
              <w:pStyle w:val="DefaultText0"/>
              <w:spacing w:line="360" w:lineRule="auto"/>
              <w:rPr>
                <w:color w:val="0000FF"/>
              </w:rPr>
            </w:pPr>
            <w:r w:rsidRPr="003862BC">
              <w:rPr>
                <w:rFonts w:ascii="宋体" w:cs="宋体" w:hint="eastAsia"/>
                <w:i/>
                <w:iCs/>
                <w:color w:val="0000FF"/>
                <w:sz w:val="18"/>
                <w:szCs w:val="18"/>
              </w:rPr>
              <w:t>产品的规格、等级、数量、净含量、所含主要成份的名称和含量以及其他技术要求（如体积、重量、电流电压等）</w:t>
            </w:r>
          </w:p>
        </w:tc>
        <w:tc>
          <w:tcPr>
            <w:tcW w:w="1800" w:type="dxa"/>
            <w:tcBorders>
              <w:top w:val="single" w:sz="6" w:space="0" w:color="auto"/>
              <w:left w:val="single" w:sz="6" w:space="0" w:color="auto"/>
              <w:bottom w:val="single" w:sz="6" w:space="0" w:color="auto"/>
              <w:right w:val="single" w:sz="6" w:space="0" w:color="auto"/>
            </w:tcBorders>
          </w:tcPr>
          <w:p w14:paraId="316BE02C" w14:textId="77777777" w:rsidR="00A66173" w:rsidRPr="003862BC" w:rsidRDefault="00A66173" w:rsidP="00A66173">
            <w:pPr>
              <w:pStyle w:val="DefaultText0"/>
              <w:spacing w:line="360" w:lineRule="auto"/>
              <w:rPr>
                <w:color w:val="0000FF"/>
              </w:rPr>
            </w:pPr>
          </w:p>
        </w:tc>
        <w:tc>
          <w:tcPr>
            <w:tcW w:w="1560" w:type="dxa"/>
            <w:tcBorders>
              <w:top w:val="single" w:sz="6" w:space="0" w:color="auto"/>
              <w:left w:val="single" w:sz="6" w:space="0" w:color="auto"/>
              <w:bottom w:val="single" w:sz="6" w:space="0" w:color="auto"/>
              <w:right w:val="single" w:sz="6" w:space="0" w:color="auto"/>
            </w:tcBorders>
          </w:tcPr>
          <w:p w14:paraId="1283B4D4" w14:textId="77777777" w:rsidR="00A66173" w:rsidRPr="003862BC" w:rsidRDefault="00A66173" w:rsidP="00A66173">
            <w:pPr>
              <w:pStyle w:val="DefaultText0"/>
              <w:spacing w:line="360" w:lineRule="auto"/>
              <w:rPr>
                <w:color w:val="0000FF"/>
              </w:rPr>
            </w:pPr>
          </w:p>
        </w:tc>
        <w:tc>
          <w:tcPr>
            <w:tcW w:w="2400" w:type="dxa"/>
            <w:tcBorders>
              <w:top w:val="single" w:sz="6" w:space="0" w:color="auto"/>
              <w:left w:val="single" w:sz="6" w:space="0" w:color="auto"/>
              <w:bottom w:val="single" w:sz="6" w:space="0" w:color="auto"/>
              <w:right w:val="single" w:sz="6" w:space="0" w:color="auto"/>
            </w:tcBorders>
          </w:tcPr>
          <w:p w14:paraId="61BCEF5F" w14:textId="77777777" w:rsidR="00A66173" w:rsidRPr="003862BC" w:rsidRDefault="00A66173" w:rsidP="00A66173">
            <w:pPr>
              <w:pStyle w:val="DefaultText0"/>
              <w:spacing w:line="360" w:lineRule="auto"/>
              <w:rPr>
                <w:color w:val="0000FF"/>
              </w:rPr>
            </w:pPr>
          </w:p>
        </w:tc>
      </w:tr>
      <w:tr w:rsidR="00A66173" w14:paraId="484E1779" w14:textId="77777777">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14:paraId="0738EE41" w14:textId="77777777" w:rsidR="00A66173" w:rsidRPr="003862BC" w:rsidRDefault="00A66173" w:rsidP="00A66173">
            <w:pPr>
              <w:pStyle w:val="DefaultText0"/>
              <w:spacing w:line="360" w:lineRule="auto"/>
              <w:rPr>
                <w:color w:val="0000FF"/>
              </w:rPr>
            </w:pPr>
            <w:r w:rsidRPr="003862BC">
              <w:rPr>
                <w:rFonts w:ascii="宋体" w:cs="宋体" w:hint="eastAsia"/>
                <w:i/>
                <w:iCs/>
                <w:color w:val="0000FF"/>
                <w:sz w:val="18"/>
                <w:szCs w:val="18"/>
              </w:rPr>
              <w:t>认证标志、名优标志，如产品获得了此类标志，则可在产品或销售包装上标注</w:t>
            </w:r>
          </w:p>
        </w:tc>
        <w:tc>
          <w:tcPr>
            <w:tcW w:w="1800" w:type="dxa"/>
            <w:tcBorders>
              <w:top w:val="single" w:sz="6" w:space="0" w:color="auto"/>
              <w:left w:val="single" w:sz="6" w:space="0" w:color="auto"/>
              <w:bottom w:val="single" w:sz="6" w:space="0" w:color="auto"/>
              <w:right w:val="single" w:sz="6" w:space="0" w:color="auto"/>
            </w:tcBorders>
          </w:tcPr>
          <w:p w14:paraId="2E18ED29" w14:textId="77777777" w:rsidR="00A66173" w:rsidRPr="003862BC" w:rsidRDefault="00A66173" w:rsidP="00A66173">
            <w:pPr>
              <w:pStyle w:val="DefaultText0"/>
              <w:spacing w:line="360" w:lineRule="auto"/>
              <w:rPr>
                <w:color w:val="0000FF"/>
              </w:rPr>
            </w:pPr>
          </w:p>
        </w:tc>
        <w:tc>
          <w:tcPr>
            <w:tcW w:w="1560" w:type="dxa"/>
            <w:tcBorders>
              <w:top w:val="single" w:sz="6" w:space="0" w:color="auto"/>
              <w:left w:val="single" w:sz="6" w:space="0" w:color="auto"/>
              <w:bottom w:val="single" w:sz="6" w:space="0" w:color="auto"/>
              <w:right w:val="single" w:sz="6" w:space="0" w:color="auto"/>
            </w:tcBorders>
          </w:tcPr>
          <w:p w14:paraId="0D4F048E" w14:textId="77777777" w:rsidR="00A66173" w:rsidRPr="003862BC" w:rsidRDefault="00A66173" w:rsidP="00A66173">
            <w:pPr>
              <w:pStyle w:val="DefaultText0"/>
              <w:spacing w:line="360" w:lineRule="auto"/>
              <w:rPr>
                <w:color w:val="0000FF"/>
              </w:rPr>
            </w:pPr>
          </w:p>
        </w:tc>
        <w:tc>
          <w:tcPr>
            <w:tcW w:w="2400" w:type="dxa"/>
            <w:tcBorders>
              <w:top w:val="single" w:sz="6" w:space="0" w:color="auto"/>
              <w:left w:val="single" w:sz="6" w:space="0" w:color="auto"/>
              <w:bottom w:val="single" w:sz="6" w:space="0" w:color="auto"/>
              <w:right w:val="single" w:sz="6" w:space="0" w:color="auto"/>
            </w:tcBorders>
          </w:tcPr>
          <w:p w14:paraId="2B6E7A14" w14:textId="77777777" w:rsidR="00A66173" w:rsidRPr="003862BC" w:rsidRDefault="00A66173" w:rsidP="00A66173">
            <w:pPr>
              <w:pStyle w:val="DefaultText0"/>
              <w:spacing w:line="360" w:lineRule="auto"/>
              <w:rPr>
                <w:color w:val="0000FF"/>
              </w:rPr>
            </w:pPr>
          </w:p>
        </w:tc>
      </w:tr>
      <w:tr w:rsidR="00A66173" w14:paraId="3259A168" w14:textId="77777777">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14:paraId="76E75E5C" w14:textId="77777777" w:rsidR="00A66173" w:rsidRPr="003862BC" w:rsidRDefault="00A66173" w:rsidP="00A66173">
            <w:pPr>
              <w:pStyle w:val="DefaultText0"/>
              <w:rPr>
                <w:color w:val="0000FF"/>
              </w:rPr>
            </w:pPr>
            <w:r w:rsidRPr="003862BC">
              <w:rPr>
                <w:rFonts w:ascii="宋体" w:cs="宋体" w:hint="eastAsia"/>
                <w:i/>
                <w:iCs/>
                <w:color w:val="0000FF"/>
                <w:sz w:val="18"/>
                <w:szCs w:val="18"/>
              </w:rPr>
              <w:t>其他产品功能性标识</w:t>
            </w:r>
          </w:p>
        </w:tc>
        <w:tc>
          <w:tcPr>
            <w:tcW w:w="1800" w:type="dxa"/>
            <w:tcBorders>
              <w:top w:val="single" w:sz="6" w:space="0" w:color="auto"/>
              <w:left w:val="single" w:sz="6" w:space="0" w:color="auto"/>
              <w:bottom w:val="single" w:sz="6" w:space="0" w:color="auto"/>
              <w:right w:val="single" w:sz="6" w:space="0" w:color="auto"/>
            </w:tcBorders>
          </w:tcPr>
          <w:p w14:paraId="251BF4B9" w14:textId="77777777" w:rsidR="00A66173" w:rsidRPr="003862BC" w:rsidRDefault="00A66173" w:rsidP="00A66173">
            <w:pPr>
              <w:pStyle w:val="DefaultText0"/>
              <w:rPr>
                <w:color w:val="0000FF"/>
              </w:rPr>
            </w:pPr>
          </w:p>
        </w:tc>
        <w:tc>
          <w:tcPr>
            <w:tcW w:w="1560" w:type="dxa"/>
            <w:tcBorders>
              <w:top w:val="single" w:sz="6" w:space="0" w:color="auto"/>
              <w:left w:val="single" w:sz="6" w:space="0" w:color="auto"/>
              <w:bottom w:val="single" w:sz="6" w:space="0" w:color="auto"/>
              <w:right w:val="single" w:sz="6" w:space="0" w:color="auto"/>
            </w:tcBorders>
          </w:tcPr>
          <w:p w14:paraId="3C881614" w14:textId="77777777" w:rsidR="00A66173" w:rsidRPr="003862BC" w:rsidRDefault="00A66173" w:rsidP="00A66173">
            <w:pPr>
              <w:pStyle w:val="DefaultText0"/>
              <w:rPr>
                <w:color w:val="0000FF"/>
              </w:rPr>
            </w:pPr>
          </w:p>
        </w:tc>
        <w:tc>
          <w:tcPr>
            <w:tcW w:w="2400" w:type="dxa"/>
            <w:tcBorders>
              <w:top w:val="single" w:sz="6" w:space="0" w:color="auto"/>
              <w:left w:val="single" w:sz="6" w:space="0" w:color="auto"/>
              <w:bottom w:val="single" w:sz="6" w:space="0" w:color="auto"/>
              <w:right w:val="single" w:sz="6" w:space="0" w:color="auto"/>
            </w:tcBorders>
          </w:tcPr>
          <w:p w14:paraId="4BC3D1EF" w14:textId="77777777" w:rsidR="00A66173" w:rsidRPr="003862BC" w:rsidRDefault="00A66173" w:rsidP="00A66173">
            <w:pPr>
              <w:pStyle w:val="DefaultText0"/>
              <w:rPr>
                <w:color w:val="0000FF"/>
              </w:rPr>
            </w:pPr>
          </w:p>
        </w:tc>
      </w:tr>
    </w:tbl>
    <w:p w14:paraId="3391D59E" w14:textId="77777777" w:rsidR="00A66173" w:rsidRDefault="00A66173" w:rsidP="00390D53">
      <w:pPr>
        <w:pStyle w:val="4"/>
      </w:pPr>
      <w:bookmarkStart w:id="566" w:name="_Toc26329551"/>
      <w:r>
        <w:rPr>
          <w:rFonts w:hint="eastAsia"/>
        </w:rPr>
        <w:t>视觉传达设计</w:t>
      </w:r>
      <w:bookmarkEnd w:id="566"/>
    </w:p>
    <w:p w14:paraId="7CBCE922" w14:textId="77777777" w:rsidR="00A66173" w:rsidRPr="003862BC" w:rsidRDefault="00A66173" w:rsidP="00941F56">
      <w:pPr>
        <w:pStyle w:val="af2"/>
      </w:pPr>
      <w:r w:rsidRPr="003862BC">
        <w:rPr>
          <w:rFonts w:hint="eastAsia"/>
        </w:rPr>
        <w:t>对操作、产品状态说明等需要进行视觉传达设计的专项作出定义。</w:t>
      </w:r>
    </w:p>
    <w:p w14:paraId="7648BC47" w14:textId="77777777" w:rsidR="00A66173" w:rsidRDefault="00A66173" w:rsidP="006A4C7E">
      <w:pPr>
        <w:pStyle w:val="3"/>
      </w:pPr>
      <w:bookmarkStart w:id="567" w:name="_Toc26329552"/>
      <w:bookmarkStart w:id="568" w:name="_Toc247460059"/>
      <w:r>
        <w:rPr>
          <w:rFonts w:ascii="宋体" w:cs="宋体" w:hint="eastAsia"/>
        </w:rPr>
        <w:t>客户特殊需求的实现方式</w:t>
      </w:r>
      <w:bookmarkEnd w:id="567"/>
      <w:bookmarkEnd w:id="568"/>
    </w:p>
    <w:p w14:paraId="5F6BE49B" w14:textId="77777777" w:rsidR="00A66173" w:rsidRPr="00810112" w:rsidRDefault="00A66173" w:rsidP="00941F56">
      <w:pPr>
        <w:pStyle w:val="af2"/>
        <w:rPr>
          <w:rFonts w:hint="eastAsia"/>
        </w:rPr>
      </w:pPr>
      <w:r w:rsidRPr="00810112">
        <w:rPr>
          <w:rFonts w:hint="eastAsia"/>
        </w:rPr>
        <w:t>描述客户对产品的特殊需求，如</w:t>
      </w:r>
      <w:r w:rsidRPr="00810112">
        <w:t>OEM</w:t>
      </w:r>
      <w:r w:rsidRPr="00810112">
        <w:rPr>
          <w:rFonts w:hint="eastAsia"/>
        </w:rPr>
        <w:t>等。</w:t>
      </w:r>
    </w:p>
    <w:p w14:paraId="492DEF0A" w14:textId="77777777" w:rsidR="00452149" w:rsidRDefault="00452149" w:rsidP="006A4C7E">
      <w:pPr>
        <w:pStyle w:val="2"/>
        <w:rPr>
          <w:rFonts w:hint="eastAsia"/>
          <w:color w:val="000000"/>
        </w:rPr>
      </w:pPr>
      <w:r w:rsidRPr="00BE22A2">
        <w:rPr>
          <w:rFonts w:hint="eastAsia"/>
          <w:color w:val="000000"/>
        </w:rPr>
        <w:tab/>
      </w:r>
      <w:bookmarkStart w:id="569" w:name="_Toc247460060"/>
      <w:r w:rsidRPr="00BE22A2">
        <w:rPr>
          <w:rFonts w:hint="eastAsia"/>
          <w:color w:val="000000"/>
        </w:rPr>
        <w:t>结构设计</w:t>
      </w:r>
      <w:bookmarkEnd w:id="569"/>
    </w:p>
    <w:p w14:paraId="02383F95" w14:textId="77777777" w:rsidR="001A41BE" w:rsidRDefault="001A41BE" w:rsidP="006A4C7E">
      <w:pPr>
        <w:pStyle w:val="3"/>
        <w:rPr>
          <w:sz w:val="21"/>
          <w:szCs w:val="21"/>
        </w:rPr>
      </w:pPr>
      <w:bookmarkStart w:id="570" w:name="_Toc26329553"/>
      <w:bookmarkStart w:id="571" w:name="_Toc247460061"/>
      <w:r>
        <w:rPr>
          <w:rFonts w:hint="eastAsia"/>
        </w:rPr>
        <w:t>结构设计基本设计思想</w:t>
      </w:r>
      <w:bookmarkEnd w:id="570"/>
      <w:bookmarkEnd w:id="571"/>
    </w:p>
    <w:p w14:paraId="42EBEEA7" w14:textId="77777777" w:rsidR="001A41BE" w:rsidRPr="00810112" w:rsidRDefault="001A41BE" w:rsidP="00941F56">
      <w:pPr>
        <w:pStyle w:val="af2"/>
      </w:pPr>
      <w:r w:rsidRPr="00810112">
        <w:rPr>
          <w:rFonts w:hint="eastAsia"/>
        </w:rPr>
        <w:t>分析该产品的结构需求，以及硬件、工业设计对结构设计的限制和定位，说明结构的基本设计思路和环保要求，包括可拆卸性、可回用性以及节能要求，即用文字或简图简要说明通过何种结构形式实现硬件、工业设计等方面的基本需求。</w:t>
      </w:r>
    </w:p>
    <w:p w14:paraId="702F46FF" w14:textId="77777777" w:rsidR="001A41BE" w:rsidRDefault="001A41BE" w:rsidP="006A4C7E">
      <w:pPr>
        <w:pStyle w:val="3"/>
        <w:rPr>
          <w:i/>
          <w:iCs/>
          <w:sz w:val="21"/>
          <w:szCs w:val="21"/>
        </w:rPr>
      </w:pPr>
      <w:bookmarkStart w:id="572" w:name="_Toc26329554"/>
      <w:bookmarkStart w:id="573" w:name="_Toc247460062"/>
      <w:r>
        <w:rPr>
          <w:rFonts w:hint="eastAsia"/>
        </w:rPr>
        <w:lastRenderedPageBreak/>
        <w:t>结构详细描述</w:t>
      </w:r>
      <w:bookmarkEnd w:id="572"/>
      <w:bookmarkEnd w:id="573"/>
    </w:p>
    <w:p w14:paraId="60C39CAC" w14:textId="77777777" w:rsidR="001A41BE" w:rsidRDefault="001A41BE" w:rsidP="006A4C7E">
      <w:pPr>
        <w:pStyle w:val="4"/>
        <w:rPr>
          <w:i/>
          <w:iCs/>
          <w:sz w:val="21"/>
        </w:rPr>
      </w:pPr>
      <w:bookmarkStart w:id="574" w:name="_Toc26329555"/>
      <w:r>
        <w:rPr>
          <w:rFonts w:ascii="宋体" w:cs="宋体" w:hint="eastAsia"/>
        </w:rPr>
        <w:t>系统结构配置</w:t>
      </w:r>
      <w:bookmarkEnd w:id="574"/>
    </w:p>
    <w:p w14:paraId="4B5E4C06" w14:textId="77777777" w:rsidR="001A41BE" w:rsidRPr="00810112" w:rsidRDefault="001A41BE" w:rsidP="00941F56">
      <w:pPr>
        <w:pStyle w:val="af2"/>
      </w:pPr>
      <w:r w:rsidRPr="00810112">
        <w:rPr>
          <w:rFonts w:hint="eastAsia"/>
        </w:rPr>
        <w:t>定义系统结构主要模块配置，典型应用集成，并柜方式，用简图示意</w:t>
      </w:r>
      <w:r w:rsidRPr="00810112">
        <w:t xml:space="preserve"> </w:t>
      </w:r>
    </w:p>
    <w:p w14:paraId="7B975E57" w14:textId="77777777" w:rsidR="001A41BE" w:rsidRDefault="001A41BE" w:rsidP="006A4C7E">
      <w:pPr>
        <w:pStyle w:val="4"/>
      </w:pPr>
      <w:bookmarkStart w:id="575" w:name="_Toc26329556"/>
      <w:r>
        <w:rPr>
          <w:rFonts w:ascii="宋体" w:cs="宋体" w:hint="eastAsia"/>
        </w:rPr>
        <w:t>结构设计标准及外形尺寸</w:t>
      </w:r>
      <w:bookmarkEnd w:id="575"/>
    </w:p>
    <w:p w14:paraId="790B197A" w14:textId="77777777" w:rsidR="001A41BE" w:rsidRPr="00810112" w:rsidRDefault="001A41BE" w:rsidP="00941F56">
      <w:pPr>
        <w:pStyle w:val="af2"/>
      </w:pPr>
      <w:r w:rsidRPr="00810112">
        <w:rPr>
          <w:rFonts w:hint="eastAsia"/>
        </w:rPr>
        <w:t>定义结构设计所遵循的的标准及规范、以及外观最大尺寸</w:t>
      </w:r>
    </w:p>
    <w:p w14:paraId="39DD507C" w14:textId="77777777" w:rsidR="001A41BE" w:rsidRDefault="001A41BE" w:rsidP="006A4C7E">
      <w:pPr>
        <w:pStyle w:val="4"/>
      </w:pPr>
      <w:bookmarkStart w:id="576" w:name="_Toc26329557"/>
      <w:r>
        <w:rPr>
          <w:rFonts w:ascii="宋体" w:cs="宋体" w:hint="eastAsia"/>
        </w:rPr>
        <w:t>工程安装设计描述</w:t>
      </w:r>
      <w:r>
        <w:t xml:space="preserve"> </w:t>
      </w:r>
      <w:bookmarkEnd w:id="576"/>
    </w:p>
    <w:p w14:paraId="7A6585ED" w14:textId="77777777" w:rsidR="001A41BE" w:rsidRDefault="001A41BE" w:rsidP="001A41BE">
      <w:pPr>
        <w:pStyle w:val="affc"/>
        <w:numPr>
          <w:ilvl w:val="12"/>
          <w:numId w:val="0"/>
        </w:numPr>
        <w:ind w:left="1134"/>
        <w:rPr>
          <w:rFonts w:hint="eastAsia"/>
          <w:i/>
          <w:iCs/>
        </w:rPr>
      </w:pPr>
    </w:p>
    <w:p w14:paraId="23CFCFFB" w14:textId="77777777" w:rsidR="001A41BE" w:rsidRDefault="001A41BE" w:rsidP="006A4C7E">
      <w:pPr>
        <w:pStyle w:val="5"/>
        <w:rPr>
          <w:i/>
        </w:rPr>
      </w:pPr>
      <w:bookmarkStart w:id="577" w:name="_Toc26329558"/>
      <w:r>
        <w:rPr>
          <w:rFonts w:hint="eastAsia"/>
        </w:rPr>
        <w:t>安装环境与安装手段</w:t>
      </w:r>
      <w:bookmarkEnd w:id="577"/>
    </w:p>
    <w:p w14:paraId="766AA5D3" w14:textId="77777777" w:rsidR="001A41BE" w:rsidRPr="00810112" w:rsidRDefault="001A41BE" w:rsidP="00941F56">
      <w:pPr>
        <w:pStyle w:val="af2"/>
      </w:pPr>
      <w:r w:rsidRPr="00810112">
        <w:rPr>
          <w:rFonts w:hint="eastAsia"/>
        </w:rPr>
        <w:t>说明对现场安装环境的要求，是否符合行业标准；说明对操作空间的特殊要求及安装手段</w:t>
      </w:r>
    </w:p>
    <w:p w14:paraId="74688117" w14:textId="77777777" w:rsidR="001A41BE" w:rsidRDefault="001A41BE" w:rsidP="006A4C7E">
      <w:pPr>
        <w:pStyle w:val="5"/>
        <w:rPr>
          <w:rFonts w:hint="eastAsia"/>
        </w:rPr>
      </w:pPr>
      <w:bookmarkStart w:id="578" w:name="_Toc26329559"/>
      <w:r>
        <w:rPr>
          <w:rFonts w:hint="eastAsia"/>
        </w:rPr>
        <w:t>安装方式</w:t>
      </w:r>
      <w:bookmarkEnd w:id="578"/>
    </w:p>
    <w:p w14:paraId="682D4FDB" w14:textId="77777777" w:rsidR="001A41BE" w:rsidRPr="00810112" w:rsidRDefault="001A41BE" w:rsidP="00941F56">
      <w:pPr>
        <w:pStyle w:val="af2"/>
      </w:pPr>
      <w:r w:rsidRPr="00810112">
        <w:rPr>
          <w:rFonts w:hint="eastAsia"/>
        </w:rPr>
        <w:t>说明整机的各种可能的安装方式及实现这些安装方式的结构方案。安装方式的选择可参考但不限于以下方式：室内型整机安装包括水泥地面安装、防静电地板机房内安装、靠墙安装、壁挂安装；室外型整机安装包括高架安装（含单电杆、双电杆、四电杆、钢柱、铁塔）、铁箱安装、水泥台安装、楼顶安装、挂墙安装以及将室外型整机放置于室内时的安装方式（同室内型安装）。</w:t>
      </w:r>
    </w:p>
    <w:p w14:paraId="2D5D722E" w14:textId="77777777" w:rsidR="001A41BE" w:rsidRPr="00810112" w:rsidRDefault="001A41BE" w:rsidP="00941F56">
      <w:pPr>
        <w:pStyle w:val="af2"/>
      </w:pPr>
      <w:r w:rsidRPr="00810112">
        <w:rPr>
          <w:rFonts w:hint="eastAsia"/>
        </w:rPr>
        <w:t>说明配套安装内容及连接距离限制。</w:t>
      </w:r>
    </w:p>
    <w:p w14:paraId="74F21E95" w14:textId="77777777" w:rsidR="001A41BE" w:rsidRPr="0078467C" w:rsidRDefault="001A41BE" w:rsidP="00941F56">
      <w:pPr>
        <w:pStyle w:val="af2"/>
        <w:rPr>
          <w:rFonts w:hint="eastAsia"/>
          <w:iCs/>
        </w:rPr>
      </w:pPr>
      <w:r w:rsidRPr="00810112">
        <w:rPr>
          <w:rFonts w:hint="eastAsia"/>
        </w:rPr>
        <w:t>说明整机的各种安装方式如何满足某些特殊要求（如绝缘、方便机柜调平、托周边防静电地板、机柜最大出线、抗震、并柜、如何与走线槽</w:t>
      </w:r>
      <w:r w:rsidRPr="00810112">
        <w:t>/</w:t>
      </w:r>
      <w:r w:rsidRPr="00810112">
        <w:rPr>
          <w:rFonts w:hint="eastAsia"/>
        </w:rPr>
        <w:t>走线架连接、各种外设的摆放支架、机房地面载荷不满足设计要求等）及满足这些特殊要求的结构方案。</w:t>
      </w:r>
    </w:p>
    <w:p w14:paraId="078C2C19" w14:textId="77777777" w:rsidR="001A41BE" w:rsidRDefault="001A41BE" w:rsidP="006A4C7E">
      <w:pPr>
        <w:pStyle w:val="5"/>
        <w:rPr>
          <w:i/>
        </w:rPr>
      </w:pPr>
      <w:bookmarkStart w:id="579" w:name="_Toc26329560"/>
      <w:r>
        <w:rPr>
          <w:rFonts w:hint="eastAsia"/>
        </w:rPr>
        <w:t>安装的配套</w:t>
      </w:r>
      <w:bookmarkEnd w:id="579"/>
    </w:p>
    <w:p w14:paraId="27847933" w14:textId="77777777" w:rsidR="008806E8" w:rsidRPr="00810112" w:rsidRDefault="001A41BE" w:rsidP="00941F56">
      <w:pPr>
        <w:pStyle w:val="af2"/>
      </w:pPr>
      <w:r w:rsidRPr="00810112">
        <w:rPr>
          <w:rFonts w:hint="eastAsia"/>
        </w:rPr>
        <w:t>说明安装配套件的要求，如走线槽、走线架、防震架、各种外设的摆放支架等，要能够保证安装顺利进行；是否影响后期的维护操作（如</w:t>
      </w:r>
      <w:r w:rsidRPr="00810112">
        <w:t>BAM</w:t>
      </w:r>
      <w:r w:rsidRPr="00810112">
        <w:rPr>
          <w:rFonts w:hint="eastAsia"/>
        </w:rPr>
        <w:t>中硬盘、风扇的更换，机柜中的风扇等</w:t>
      </w:r>
      <w:r w:rsidR="008806E8">
        <w:rPr>
          <w:rFonts w:hint="eastAsia"/>
        </w:rPr>
        <w:t>。</w:t>
      </w:r>
    </w:p>
    <w:p w14:paraId="202A6342" w14:textId="77777777" w:rsidR="001A41BE" w:rsidRDefault="001A41BE" w:rsidP="006A4C7E">
      <w:pPr>
        <w:pStyle w:val="5"/>
      </w:pPr>
      <w:bookmarkStart w:id="580" w:name="_Toc26329561"/>
      <w:r>
        <w:rPr>
          <w:rFonts w:hint="eastAsia"/>
        </w:rPr>
        <w:t>接口电缆</w:t>
      </w:r>
      <w:bookmarkEnd w:id="580"/>
    </w:p>
    <w:p w14:paraId="152EAAA1" w14:textId="77777777" w:rsidR="001A41BE" w:rsidRPr="00810112" w:rsidRDefault="001A41BE" w:rsidP="00941F56">
      <w:pPr>
        <w:pStyle w:val="af2"/>
      </w:pPr>
      <w:r w:rsidRPr="00810112">
        <w:rPr>
          <w:rFonts w:hint="eastAsia"/>
        </w:rPr>
        <w:t>说明硬件接口电缆的标签和可安装性；</w:t>
      </w:r>
    </w:p>
    <w:p w14:paraId="3A549930" w14:textId="77777777" w:rsidR="001A41BE" w:rsidRPr="002332D9" w:rsidRDefault="001A41BE" w:rsidP="00941F56">
      <w:pPr>
        <w:pStyle w:val="af2"/>
        <w:rPr>
          <w:rFonts w:hint="eastAsia"/>
        </w:rPr>
      </w:pPr>
      <w:r w:rsidRPr="00810112">
        <w:rPr>
          <w:rFonts w:hint="eastAsia"/>
        </w:rPr>
        <w:t>说明工程布线方面的要求，如各种电缆在产品机架内部的走线支架、走线空间要求，信号线之间是否相互干扰和如何防止相互干扰的要求，裸露在外的电缆（如光纤、</w:t>
      </w:r>
      <w:r w:rsidRPr="00810112">
        <w:t>HW</w:t>
      </w:r>
      <w:r w:rsidRPr="00810112">
        <w:rPr>
          <w:rFonts w:hint="eastAsia"/>
        </w:rPr>
        <w:t>线、</w:t>
      </w:r>
      <w:r w:rsidRPr="00810112">
        <w:t>NOD</w:t>
      </w:r>
      <w:r w:rsidRPr="00810112">
        <w:rPr>
          <w:rFonts w:hint="eastAsia"/>
        </w:rPr>
        <w:t>线等）的保护材料要求</w:t>
      </w:r>
    </w:p>
    <w:p w14:paraId="5A8590D7" w14:textId="77777777" w:rsidR="001A41BE" w:rsidRDefault="001A41BE" w:rsidP="006A4C7E">
      <w:pPr>
        <w:pStyle w:val="4"/>
        <w:rPr>
          <w:sz w:val="21"/>
        </w:rPr>
      </w:pPr>
      <w:bookmarkStart w:id="581" w:name="_Toc26329562"/>
      <w:r>
        <w:rPr>
          <w:rFonts w:ascii="宋体" w:cs="宋体" w:hint="eastAsia"/>
        </w:rPr>
        <w:t>包装运输设计描述</w:t>
      </w:r>
      <w:bookmarkEnd w:id="581"/>
    </w:p>
    <w:p w14:paraId="5112701B" w14:textId="77777777" w:rsidR="001A41BE" w:rsidRDefault="001A41BE" w:rsidP="006A4C7E">
      <w:pPr>
        <w:pStyle w:val="5"/>
        <w:rPr>
          <w:rFonts w:ascii="Arial" w:hAnsi="Arial" w:cs="Arial"/>
          <w:b/>
          <w:bCs/>
        </w:rPr>
      </w:pPr>
      <w:bookmarkStart w:id="582" w:name="_Toc26329563"/>
      <w:r>
        <w:rPr>
          <w:rFonts w:hint="eastAsia"/>
        </w:rPr>
        <w:t>产品基本特征</w:t>
      </w:r>
      <w:r>
        <w:rPr>
          <w:i/>
        </w:rPr>
        <w:t xml:space="preserve"> </w:t>
      </w:r>
      <w:bookmarkEnd w:id="582"/>
    </w:p>
    <w:p w14:paraId="4B639A25" w14:textId="77777777" w:rsidR="001A41BE" w:rsidRPr="00810112" w:rsidRDefault="001A41BE" w:rsidP="00941F56">
      <w:pPr>
        <w:pStyle w:val="af2"/>
      </w:pPr>
      <w:r w:rsidRPr="00810112">
        <w:rPr>
          <w:rFonts w:hint="eastAsia"/>
        </w:rPr>
        <w:t>明确产品基本特征，若产品的以下特征已经在本规格书其他章节特征有描述，建议不在本节单独列出：</w:t>
      </w:r>
    </w:p>
    <w:p w14:paraId="471D4B38" w14:textId="77777777" w:rsidR="001A41BE" w:rsidRPr="00810112" w:rsidRDefault="001A41BE" w:rsidP="00941F56">
      <w:pPr>
        <w:pStyle w:val="af2"/>
      </w:pPr>
      <w:r w:rsidRPr="00810112">
        <w:rPr>
          <w:rFonts w:hint="eastAsia"/>
        </w:rPr>
        <w:t>产品名称</w:t>
      </w:r>
    </w:p>
    <w:p w14:paraId="49DB6BA6" w14:textId="77777777" w:rsidR="001A41BE" w:rsidRPr="00810112" w:rsidRDefault="001A41BE" w:rsidP="00941F56">
      <w:pPr>
        <w:pStyle w:val="af2"/>
      </w:pPr>
      <w:r w:rsidRPr="00810112">
        <w:rPr>
          <w:rFonts w:hint="eastAsia"/>
        </w:rPr>
        <w:lastRenderedPageBreak/>
        <w:t>产品预计价值</w:t>
      </w:r>
    </w:p>
    <w:p w14:paraId="01BDA403" w14:textId="77777777" w:rsidR="001A41BE" w:rsidRPr="00810112" w:rsidRDefault="001A41BE" w:rsidP="00941F56">
      <w:pPr>
        <w:pStyle w:val="af2"/>
      </w:pPr>
      <w:r w:rsidRPr="00810112">
        <w:rPr>
          <w:rFonts w:hint="eastAsia"/>
        </w:rPr>
        <w:t>产品化学易损性（无机材料产品、有机材料产品、无表面防护要求产品、有表面防护要求产品）</w:t>
      </w:r>
    </w:p>
    <w:p w14:paraId="6349BF5C" w14:textId="77777777" w:rsidR="001A41BE" w:rsidRPr="00810112" w:rsidRDefault="001A41BE" w:rsidP="00941F56">
      <w:pPr>
        <w:pStyle w:val="af2"/>
      </w:pPr>
      <w:r w:rsidRPr="00810112">
        <w:rPr>
          <w:rFonts w:hint="eastAsia"/>
        </w:rPr>
        <w:t>产品物理易损性（产品形状（机柜类、机架类、盒体类、插框类、单板或模块类）、产品最大外形尺寸、产品重量、产品重心位置、产品可承压位置、产品可固定位置、产品脆值、产品固有频率）</w:t>
      </w:r>
    </w:p>
    <w:p w14:paraId="1F3F1613" w14:textId="77777777" w:rsidR="001A41BE" w:rsidRPr="00810112" w:rsidRDefault="001A41BE" w:rsidP="00941F56">
      <w:pPr>
        <w:pStyle w:val="af2"/>
      </w:pPr>
      <w:r w:rsidRPr="00810112">
        <w:rPr>
          <w:rFonts w:hint="eastAsia"/>
        </w:rPr>
        <w:t>产品强度与易损性（易脆品、精密品、坚固品）</w:t>
      </w:r>
    </w:p>
    <w:p w14:paraId="523EA5BA" w14:textId="77777777" w:rsidR="001A41BE" w:rsidRPr="00810112" w:rsidRDefault="001A41BE" w:rsidP="00941F56">
      <w:pPr>
        <w:pStyle w:val="af2"/>
      </w:pPr>
      <w:r w:rsidRPr="00810112">
        <w:rPr>
          <w:rFonts w:hint="eastAsia"/>
        </w:rPr>
        <w:t>包装形式（工业包装（运输包装）、商业包装（销售包装）</w:t>
      </w:r>
      <w:r w:rsidRPr="00810112">
        <w:t>,</w:t>
      </w:r>
      <w:r w:rsidRPr="00810112">
        <w:rPr>
          <w:rFonts w:hint="eastAsia"/>
        </w:rPr>
        <w:t>包括包装材料、包装数量等环保要求）</w:t>
      </w:r>
    </w:p>
    <w:p w14:paraId="4868ADB5" w14:textId="77777777" w:rsidR="001A41BE" w:rsidRDefault="001A41BE" w:rsidP="006A4C7E">
      <w:pPr>
        <w:pStyle w:val="5"/>
      </w:pPr>
      <w:bookmarkStart w:id="583" w:name="_Toc26329564"/>
      <w:r>
        <w:rPr>
          <w:rFonts w:hint="eastAsia"/>
        </w:rPr>
        <w:t>产品包装防护需求</w:t>
      </w:r>
      <w:bookmarkEnd w:id="583"/>
    </w:p>
    <w:p w14:paraId="72DCCA20" w14:textId="77777777" w:rsidR="001A41BE" w:rsidRPr="00810112" w:rsidRDefault="001A41BE" w:rsidP="00941F56">
      <w:pPr>
        <w:pStyle w:val="af2"/>
      </w:pPr>
      <w:r w:rsidRPr="00810112">
        <w:rPr>
          <w:rFonts w:hint="eastAsia"/>
        </w:rPr>
        <w:t>防护需求包括：防水、防潮、防锈、防震、防霉、防虫、防尘、防辐射、危险品、军用、防盗、防静电</w:t>
      </w:r>
      <w:r w:rsidR="0018511B">
        <w:rPr>
          <w:rFonts w:hint="eastAsia"/>
        </w:rPr>
        <w:t>。</w:t>
      </w:r>
    </w:p>
    <w:p w14:paraId="1B431182" w14:textId="77777777" w:rsidR="001A41BE" w:rsidRDefault="001A41BE" w:rsidP="006A4C7E">
      <w:pPr>
        <w:pStyle w:val="4"/>
        <w:rPr>
          <w:sz w:val="21"/>
        </w:rPr>
      </w:pPr>
      <w:bookmarkStart w:id="584" w:name="_Toc26329565"/>
      <w:r>
        <w:rPr>
          <w:rFonts w:ascii="宋体" w:cs="宋体" w:hint="eastAsia"/>
        </w:rPr>
        <w:t>热设计描述</w:t>
      </w:r>
      <w:bookmarkEnd w:id="584"/>
    </w:p>
    <w:p w14:paraId="770360A5" w14:textId="77777777" w:rsidR="001A41BE" w:rsidRPr="00810112" w:rsidRDefault="001A41BE" w:rsidP="00941F56">
      <w:pPr>
        <w:pStyle w:val="af2"/>
      </w:pPr>
      <w:r w:rsidRPr="00810112">
        <w:rPr>
          <w:rFonts w:hint="eastAsia"/>
        </w:rPr>
        <w:t>综合各种功能因素和环境因素，提出经济、可行的系统散热方式。通过必要的热设计分析给出从系统级、子框级到模块级的热设计初始方案。</w:t>
      </w:r>
    </w:p>
    <w:p w14:paraId="579F9187" w14:textId="77777777" w:rsidR="001A41BE" w:rsidRDefault="001A41BE" w:rsidP="00A84378">
      <w:pPr>
        <w:pStyle w:val="affc"/>
        <w:numPr>
          <w:ilvl w:val="12"/>
          <w:numId w:val="0"/>
        </w:numPr>
        <w:rPr>
          <w:rFonts w:hint="eastAsia"/>
        </w:rPr>
      </w:pPr>
    </w:p>
    <w:p w14:paraId="1F9EBDFD" w14:textId="77777777" w:rsidR="001A41BE" w:rsidRDefault="001A41BE" w:rsidP="006A4C7E">
      <w:pPr>
        <w:pStyle w:val="5"/>
      </w:pPr>
      <w:bookmarkStart w:id="585" w:name="_Toc26329566"/>
      <w:r>
        <w:rPr>
          <w:rFonts w:hint="eastAsia"/>
        </w:rPr>
        <w:t>产品组成模块的散热要求</w:t>
      </w:r>
      <w:bookmarkEnd w:id="585"/>
    </w:p>
    <w:p w14:paraId="27EB5380" w14:textId="77777777" w:rsidR="001A41BE" w:rsidRDefault="001A41BE" w:rsidP="00941F56">
      <w:pPr>
        <w:pStyle w:val="af2"/>
      </w:pPr>
      <w:r w:rsidRPr="00810112">
        <w:rPr>
          <w:rFonts w:hint="eastAsia"/>
        </w:rPr>
        <w:t>给出供应商明确给定的外购模块或子系统对散热流量</w:t>
      </w:r>
      <w:r w:rsidRPr="00810112">
        <w:t>/</w:t>
      </w:r>
      <w:r w:rsidRPr="00810112">
        <w:rPr>
          <w:rFonts w:hint="eastAsia"/>
        </w:rPr>
        <w:t>流速及散热环境的要求，如果需要系统提供这一散热要求，则该项为鉴定测试验证项。对于外购模块必要时要求供应商应提供的验证外购模块散热需求合理性和正确性的分析和测试报告，根据情况可以对供应商的确认手段和方式进行约束。</w:t>
      </w:r>
    </w:p>
    <w:p w14:paraId="09EF1F02" w14:textId="77777777" w:rsidR="001A41BE" w:rsidRDefault="001A41BE" w:rsidP="006A4C7E">
      <w:pPr>
        <w:pStyle w:val="5"/>
      </w:pPr>
      <w:bookmarkStart w:id="586" w:name="_Toc26329567"/>
      <w:r>
        <w:rPr>
          <w:rFonts w:hint="eastAsia"/>
        </w:rPr>
        <w:t>系统散热或加热方式</w:t>
      </w:r>
      <w:r>
        <w:t xml:space="preserve"> </w:t>
      </w:r>
      <w:bookmarkEnd w:id="586"/>
    </w:p>
    <w:p w14:paraId="35854A79" w14:textId="77777777" w:rsidR="001A41BE" w:rsidRPr="00810112" w:rsidRDefault="001A41BE" w:rsidP="00941F56">
      <w:pPr>
        <w:pStyle w:val="af2"/>
      </w:pPr>
      <w:r w:rsidRPr="00810112">
        <w:rPr>
          <w:rFonts w:hint="eastAsia"/>
        </w:rPr>
        <w:t>给出系统应采用的的散热方式和保证低温启动的加热方式。散热方式有：自然散热、强迫风冷、空调、热交换器、其它散热方式等</w:t>
      </w:r>
      <w:r w:rsidRPr="00810112">
        <w:t>.</w:t>
      </w:r>
    </w:p>
    <w:p w14:paraId="5586C704" w14:textId="77777777" w:rsidR="001A41BE" w:rsidRDefault="001A41BE" w:rsidP="006A4C7E">
      <w:pPr>
        <w:pStyle w:val="5"/>
      </w:pPr>
      <w:bookmarkStart w:id="587" w:name="_Toc26329568"/>
      <w:r>
        <w:rPr>
          <w:rFonts w:hint="eastAsia"/>
        </w:rPr>
        <w:t>散热系统保障性要求</w:t>
      </w:r>
      <w:bookmarkEnd w:id="587"/>
    </w:p>
    <w:p w14:paraId="2E8DD419" w14:textId="77777777" w:rsidR="001A41BE" w:rsidRPr="00810112" w:rsidRDefault="001A41BE" w:rsidP="00941F56">
      <w:pPr>
        <w:pStyle w:val="af2"/>
      </w:pPr>
      <w:r w:rsidRPr="00810112">
        <w:rPr>
          <w:rFonts w:hint="eastAsia"/>
        </w:rPr>
        <w:t>（</w:t>
      </w:r>
      <w:r w:rsidRPr="00810112">
        <w:t>1</w:t>
      </w:r>
      <w:r w:rsidRPr="00810112">
        <w:rPr>
          <w:rFonts w:hint="eastAsia"/>
        </w:rPr>
        <w:t>）散热系统冗余设计要求：指散热系统局部故障时，其余部分能否保证产品的散热安全。（</w:t>
      </w:r>
      <w:r w:rsidRPr="00810112">
        <w:t>2</w:t>
      </w:r>
      <w:r w:rsidRPr="00810112">
        <w:rPr>
          <w:rFonts w:hint="eastAsia"/>
        </w:rPr>
        <w:t>）散热系统维护安全性要求：给出在散热系统维护，散热系统整体或部分失效时，在允许的维护时间保证设备安全运行的措施。</w:t>
      </w:r>
      <w:r w:rsidRPr="00810112">
        <w:t>.</w:t>
      </w:r>
    </w:p>
    <w:p w14:paraId="120E8F4A" w14:textId="77777777" w:rsidR="001A41BE" w:rsidRDefault="001A41BE" w:rsidP="006A4C7E">
      <w:pPr>
        <w:pStyle w:val="4"/>
      </w:pPr>
      <w:bookmarkStart w:id="588" w:name="_Toc26329569"/>
      <w:r>
        <w:rPr>
          <w:rFonts w:ascii="宋体" w:cs="宋体" w:hint="eastAsia"/>
        </w:rPr>
        <w:t>噪声控制设计描述</w:t>
      </w:r>
      <w:bookmarkEnd w:id="588"/>
    </w:p>
    <w:p w14:paraId="539BB2F1" w14:textId="77777777" w:rsidR="001A41BE" w:rsidRPr="00810112" w:rsidRDefault="001A41BE" w:rsidP="00941F56">
      <w:pPr>
        <w:pStyle w:val="af2"/>
      </w:pPr>
      <w:r w:rsidRPr="00810112">
        <w:rPr>
          <w:rFonts w:hint="eastAsia"/>
        </w:rPr>
        <w:t>参考《噪声控制设计规范》，并根据产品设备应用环境、相关噪声标准、及国内外同类产品情况的综合分析确定产品的噪声上限。</w:t>
      </w:r>
    </w:p>
    <w:p w14:paraId="172CB613" w14:textId="77777777" w:rsidR="001A41BE" w:rsidRPr="00810112" w:rsidRDefault="001A41BE" w:rsidP="00941F56">
      <w:pPr>
        <w:pStyle w:val="af2"/>
      </w:pPr>
      <w:r w:rsidRPr="00810112">
        <w:rPr>
          <w:rFonts w:hint="eastAsia"/>
        </w:rPr>
        <w:t>针对设备应用于环境（机房、宾馆、办公室等），说明噪声指标选择按</w:t>
      </w:r>
      <w:r w:rsidRPr="00810112">
        <w:t>ISO7779</w:t>
      </w:r>
      <w:r w:rsidRPr="00810112">
        <w:rPr>
          <w:rFonts w:hint="eastAsia"/>
        </w:rPr>
        <w:t>测试声功率级噪声小于</w:t>
      </w:r>
      <w:r w:rsidRPr="00810112">
        <w:t>XX dBA</w:t>
      </w:r>
      <w:r w:rsidRPr="00810112">
        <w:rPr>
          <w:rFonts w:hint="eastAsia"/>
        </w:rPr>
        <w:t>，以及国内外相类似的设备，并从风道设计和风扇选型、风扇转速控制、风扇本身噪声等方面进行对比分析。</w:t>
      </w:r>
    </w:p>
    <w:p w14:paraId="2951A74F" w14:textId="77777777" w:rsidR="001A41BE" w:rsidRDefault="001A41BE" w:rsidP="006A4C7E">
      <w:pPr>
        <w:pStyle w:val="4"/>
      </w:pPr>
      <w:bookmarkStart w:id="589" w:name="_Toc26329570"/>
      <w:r>
        <w:rPr>
          <w:rFonts w:ascii="宋体" w:cs="宋体" w:hint="eastAsia"/>
        </w:rPr>
        <w:lastRenderedPageBreak/>
        <w:t>三防（防霉、防潮、防盐雾）设计描述</w:t>
      </w:r>
      <w:bookmarkEnd w:id="589"/>
    </w:p>
    <w:p w14:paraId="3C8C4237" w14:textId="77777777" w:rsidR="001A41BE" w:rsidRPr="00810112" w:rsidRDefault="00CB6B10" w:rsidP="00941F56">
      <w:pPr>
        <w:pStyle w:val="af2"/>
      </w:pPr>
      <w:r>
        <w:br/>
      </w:r>
      <w:r w:rsidR="001A41BE" w:rsidRPr="00810112">
        <w:rPr>
          <w:rFonts w:hint="eastAsia"/>
        </w:rPr>
        <w:t>根据产品应用环境，参考《结构件三防设计规范》，说明各部分（主要按机柜外表和内部划分）结构件所属的类型（Ⅰ型、或Ⅱ型结构件），完成结构件及其表面防护层的设计选用方案，并对其可行性进行分析。</w:t>
      </w:r>
    </w:p>
    <w:p w14:paraId="6BD4FA84" w14:textId="77777777" w:rsidR="001A41BE" w:rsidRDefault="001A41BE" w:rsidP="006A4C7E">
      <w:pPr>
        <w:pStyle w:val="5"/>
      </w:pPr>
      <w:bookmarkStart w:id="590" w:name="_Toc26329571"/>
      <w:r>
        <w:rPr>
          <w:rFonts w:hint="eastAsia"/>
        </w:rPr>
        <w:t>各型结构件的材料应用说明</w:t>
      </w:r>
      <w:bookmarkEnd w:id="590"/>
    </w:p>
    <w:p w14:paraId="649B7F2E" w14:textId="77777777" w:rsidR="001A41BE" w:rsidRPr="00810112" w:rsidRDefault="001A41BE" w:rsidP="00941F56">
      <w:pPr>
        <w:pStyle w:val="af2"/>
      </w:pPr>
      <w:r w:rsidRPr="00810112">
        <w:rPr>
          <w:rFonts w:hint="eastAsia"/>
        </w:rPr>
        <w:t>分别说明各型结构件所要求使用的材料种类；</w:t>
      </w:r>
    </w:p>
    <w:p w14:paraId="3C6AF0D6" w14:textId="77777777" w:rsidR="001A41BE" w:rsidRPr="00810112" w:rsidRDefault="001A41BE" w:rsidP="00941F56">
      <w:pPr>
        <w:pStyle w:val="af2"/>
        <w:rPr>
          <w:rFonts w:hint="eastAsia"/>
        </w:rPr>
      </w:pPr>
      <w:r w:rsidRPr="00810112">
        <w:rPr>
          <w:rFonts w:hint="eastAsia"/>
        </w:rPr>
        <w:t>对非金属应注意选用防霉型材料，不了解材料防霉性能时应要求提供防霉试验报告</w:t>
      </w:r>
      <w:r w:rsidRPr="00810112">
        <w:t>.</w:t>
      </w:r>
    </w:p>
    <w:p w14:paraId="6DA61582" w14:textId="77777777" w:rsidR="001A41BE" w:rsidRDefault="001A41BE" w:rsidP="006A4C7E">
      <w:pPr>
        <w:pStyle w:val="5"/>
      </w:pPr>
      <w:bookmarkStart w:id="591" w:name="_Toc26329572"/>
      <w:bookmarkStart w:id="592" w:name="_Toc26329573"/>
      <w:bookmarkEnd w:id="591"/>
      <w:r>
        <w:rPr>
          <w:rFonts w:hint="eastAsia"/>
        </w:rPr>
        <w:t>各型、各种材料的表面防护措施</w:t>
      </w:r>
      <w:bookmarkEnd w:id="592"/>
    </w:p>
    <w:p w14:paraId="17941F47" w14:textId="77777777" w:rsidR="001A41BE" w:rsidRDefault="001A41BE" w:rsidP="00941F56">
      <w:pPr>
        <w:pStyle w:val="af2"/>
      </w:pPr>
      <w:r w:rsidRPr="00810112">
        <w:rPr>
          <w:rFonts w:hint="eastAsia"/>
        </w:rPr>
        <w:t>分别说明不同材料的Ⅰ型、或Ⅱ型结构件应采用的表面处理方式；同时应提供各种表面防护方法所应达到的防护性能指标（普通环境条件下的需求可直接引用相关表面处理膜层的企业标准，特殊要求需要进行说明）。</w:t>
      </w:r>
    </w:p>
    <w:p w14:paraId="2880B4CC" w14:textId="77777777" w:rsidR="001A41BE" w:rsidRDefault="001A41BE" w:rsidP="006A4C7E">
      <w:pPr>
        <w:pStyle w:val="4"/>
      </w:pPr>
      <w:bookmarkStart w:id="593" w:name="_Toc26329574"/>
      <w:r>
        <w:t>IP</w:t>
      </w:r>
      <w:r>
        <w:rPr>
          <w:rFonts w:ascii="宋体" w:cs="宋体" w:hint="eastAsia"/>
        </w:rPr>
        <w:t>防护设计描述</w:t>
      </w:r>
      <w:r>
        <w:rPr>
          <w:sz w:val="21"/>
        </w:rPr>
        <w:t xml:space="preserve"> </w:t>
      </w:r>
      <w:bookmarkEnd w:id="593"/>
    </w:p>
    <w:p w14:paraId="6CA4ACF4" w14:textId="77777777" w:rsidR="001A41BE" w:rsidRDefault="001A41BE" w:rsidP="006A4C7E">
      <w:pPr>
        <w:pStyle w:val="5"/>
      </w:pPr>
      <w:bookmarkStart w:id="594" w:name="_Toc26329575"/>
      <w:r>
        <w:rPr>
          <w:rFonts w:hint="eastAsia"/>
        </w:rPr>
        <w:t>防尘要求</w:t>
      </w:r>
      <w:bookmarkEnd w:id="594"/>
    </w:p>
    <w:p w14:paraId="048C0B59" w14:textId="77777777" w:rsidR="001A41BE" w:rsidRPr="00810112" w:rsidRDefault="001A41BE" w:rsidP="00941F56">
      <w:pPr>
        <w:pStyle w:val="af2"/>
        <w:rPr>
          <w:rFonts w:hint="eastAsia"/>
        </w:rPr>
      </w:pPr>
      <w:r w:rsidRPr="00810112">
        <w:rPr>
          <w:rFonts w:hint="eastAsia"/>
        </w:rPr>
        <w:t>防尘：防尘是目前对我们产品三防性能危害最大的环节之一。防尘可以分为以下</w:t>
      </w:r>
      <w:r w:rsidRPr="00810112">
        <w:t>2</w:t>
      </w:r>
      <w:r w:rsidRPr="00810112">
        <w:rPr>
          <w:rFonts w:hint="eastAsia"/>
        </w:rPr>
        <w:t>个层次。</w:t>
      </w:r>
    </w:p>
    <w:p w14:paraId="0B9C0ECE" w14:textId="77777777" w:rsidR="001A41BE" w:rsidRPr="00810112" w:rsidRDefault="001A41BE" w:rsidP="00941F56">
      <w:pPr>
        <w:pStyle w:val="af2"/>
        <w:rPr>
          <w:rFonts w:hint="eastAsia"/>
        </w:rPr>
      </w:pPr>
      <w:r w:rsidRPr="00810112">
        <w:rPr>
          <w:rFonts w:hint="eastAsia"/>
        </w:rPr>
        <w:t>一是</w:t>
      </w:r>
      <w:r w:rsidRPr="00810112">
        <w:t>IP</w:t>
      </w:r>
      <w:r w:rsidRPr="00810112">
        <w:rPr>
          <w:rFonts w:hint="eastAsia"/>
        </w:rPr>
        <w:t>防护中的防尘，如</w:t>
      </w:r>
      <w:r w:rsidRPr="00810112">
        <w:t>IP5X</w:t>
      </w:r>
      <w:r w:rsidRPr="00810112">
        <w:rPr>
          <w:rFonts w:hint="eastAsia"/>
        </w:rPr>
        <w:t>为防尘，一般不会引起电气间隙、电弧等问题，但影响连接器等的接触。按</w:t>
      </w:r>
      <w:r w:rsidRPr="00810112">
        <w:t>IPXX</w:t>
      </w:r>
      <w:r w:rsidRPr="00810112">
        <w:rPr>
          <w:rFonts w:hint="eastAsia"/>
        </w:rPr>
        <w:t>的总体设计要求，根据热设计风道类型在机柜或机箱的进风口加装</w:t>
      </w:r>
      <w:r w:rsidRPr="00810112">
        <w:t>&lt;</w:t>
      </w:r>
      <w:r w:rsidRPr="00810112">
        <w:rPr>
          <w:rFonts w:hint="eastAsia"/>
        </w:rPr>
        <w:t>丝织、海绵</w:t>
      </w:r>
      <w:r w:rsidRPr="00810112">
        <w:t>&gt;</w:t>
      </w:r>
      <w:r w:rsidRPr="00810112">
        <w:rPr>
          <w:rFonts w:hint="eastAsia"/>
        </w:rPr>
        <w:t>防尘网，防尘网要易于更换。</w:t>
      </w:r>
      <w:r>
        <w:t xml:space="preserve"> </w:t>
      </w:r>
    </w:p>
    <w:p w14:paraId="7CF0B486" w14:textId="77777777" w:rsidR="001A41BE" w:rsidRPr="0078467C" w:rsidRDefault="001A41BE" w:rsidP="00941F56">
      <w:pPr>
        <w:pStyle w:val="af2"/>
        <w:rPr>
          <w:rFonts w:hint="eastAsia"/>
          <w:iCs/>
        </w:rPr>
      </w:pPr>
      <w:r w:rsidRPr="00810112">
        <w:rPr>
          <w:rFonts w:hint="eastAsia"/>
        </w:rPr>
        <w:t>另外还有危害较大的“细尘”，通过一些常规的防护手段（如单板覆形涂覆）效果是有限的，所以需要说明如何通过设备的布局和热设计综合考虑进行防尘。</w:t>
      </w:r>
    </w:p>
    <w:p w14:paraId="394A61A8" w14:textId="77777777" w:rsidR="001A41BE" w:rsidRDefault="001A41BE" w:rsidP="006A4C7E">
      <w:pPr>
        <w:pStyle w:val="5"/>
      </w:pPr>
      <w:bookmarkStart w:id="595" w:name="_Toc26329576"/>
      <w:r>
        <w:rPr>
          <w:rFonts w:hint="eastAsia"/>
        </w:rPr>
        <w:t>防水要求</w:t>
      </w:r>
      <w:bookmarkEnd w:id="595"/>
    </w:p>
    <w:p w14:paraId="75912FF0" w14:textId="77777777" w:rsidR="001A41BE" w:rsidRPr="00810112" w:rsidRDefault="001A41BE" w:rsidP="00941F56">
      <w:pPr>
        <w:pStyle w:val="af2"/>
      </w:pPr>
      <w:r w:rsidRPr="00810112">
        <w:rPr>
          <w:rFonts w:hint="eastAsia"/>
        </w:rPr>
        <w:t>说明防水等级达到</w:t>
      </w:r>
      <w:r w:rsidRPr="00810112">
        <w:t>IP</w:t>
      </w:r>
      <w:r w:rsidRPr="00810112">
        <w:rPr>
          <w:rFonts w:hint="eastAsia"/>
        </w:rPr>
        <w:t>（</w:t>
      </w:r>
      <w:r w:rsidRPr="00810112">
        <w:t>XX</w:t>
      </w:r>
      <w:r w:rsidRPr="00810112">
        <w:rPr>
          <w:rFonts w:hint="eastAsia"/>
        </w:rPr>
        <w:t>），以及防滴漏、防水喷溅的结构设计方案。必须考虑以下因素：产品各种接口的结构形式、电缆进出口和防水密封材料的选择，更细致需要考虑材料的回弹性、压缩量、缝隙结合处理、防螺钉渗水、防水接插件选用、抗老化性能等方面。</w:t>
      </w:r>
    </w:p>
    <w:p w14:paraId="5DE8F615" w14:textId="77777777" w:rsidR="001A41BE" w:rsidRPr="00810112" w:rsidRDefault="001A41BE" w:rsidP="00941F56">
      <w:pPr>
        <w:pStyle w:val="af2"/>
      </w:pPr>
      <w:r w:rsidRPr="00810112">
        <w:rPr>
          <w:rFonts w:hint="eastAsia"/>
        </w:rPr>
        <w:t>对户外设备，应按照</w:t>
      </w:r>
      <w:r w:rsidRPr="00810112">
        <w:t>IPX5</w:t>
      </w:r>
      <w:r w:rsidRPr="00810112">
        <w:rPr>
          <w:rFonts w:hint="eastAsia"/>
        </w:rPr>
        <w:t>防护等级设计，采用密封、结构排水等措施。</w:t>
      </w:r>
      <w:r w:rsidRPr="00810112">
        <w:t xml:space="preserve"> </w:t>
      </w:r>
      <w:r w:rsidRPr="00810112">
        <w:rPr>
          <w:rFonts w:hint="eastAsia"/>
        </w:rPr>
        <w:t>防水密封橡胶条的选择除要达到防止进水的防护等级外，还需考虑长期使用的耐腐蚀性能。还需要对顶部、门、门锁等处的防水措施、底部的泄水措施进行特别说明。</w:t>
      </w:r>
    </w:p>
    <w:p w14:paraId="4D35730C" w14:textId="77777777" w:rsidR="001A41BE" w:rsidRPr="00810112" w:rsidRDefault="001A41BE" w:rsidP="00941F56">
      <w:pPr>
        <w:pStyle w:val="af2"/>
      </w:pPr>
      <w:r w:rsidRPr="00810112">
        <w:rPr>
          <w:rFonts w:hint="eastAsia"/>
        </w:rPr>
        <w:t>对于户内设备，如果可能应用到无防滴漏设施机房或民房或一些桌面设备，应该要求</w:t>
      </w:r>
      <w:r w:rsidRPr="00810112">
        <w:t>IPX2</w:t>
      </w:r>
      <w:r w:rsidRPr="00810112">
        <w:rPr>
          <w:rFonts w:hint="eastAsia"/>
        </w:rPr>
        <w:t>的外壳防水等级，例如</w:t>
      </w:r>
      <w:r w:rsidRPr="00810112">
        <w:t>ONUF</w:t>
      </w:r>
      <w:smartTag w:uri="urn:schemas-microsoft-com:office:smarttags" w:element="chmetcnv">
        <w:smartTagPr>
          <w:attr w:name="UnitName" w:val="a"/>
          <w:attr w:name="SourceValue" w:val="2"/>
          <w:attr w:name="HasSpace" w:val="False"/>
          <w:attr w:name="Negative" w:val="False"/>
          <w:attr w:name="NumberType" w:val="1"/>
          <w:attr w:name="TCSC" w:val="0"/>
        </w:smartTagPr>
        <w:r w:rsidRPr="00810112">
          <w:t>02A</w:t>
        </w:r>
      </w:smartTag>
      <w:r w:rsidRPr="00810112">
        <w:rPr>
          <w:rFonts w:hint="eastAsia"/>
        </w:rPr>
        <w:t>等接入网设备，对于有空调防滴漏设施的机房，防水不作要求。</w:t>
      </w:r>
      <w:r w:rsidRPr="00810112">
        <w:t xml:space="preserve"> </w:t>
      </w:r>
    </w:p>
    <w:p w14:paraId="168B7106" w14:textId="77777777" w:rsidR="001A41BE" w:rsidRDefault="001A41BE" w:rsidP="006A4C7E">
      <w:pPr>
        <w:pStyle w:val="5"/>
      </w:pPr>
      <w:bookmarkStart w:id="596" w:name="_Toc26329577"/>
      <w:r>
        <w:rPr>
          <w:rFonts w:hint="eastAsia"/>
        </w:rPr>
        <w:t>防异物要求</w:t>
      </w:r>
      <w:bookmarkEnd w:id="596"/>
    </w:p>
    <w:p w14:paraId="7E7BA89A" w14:textId="77777777" w:rsidR="001A41BE" w:rsidRPr="00810112" w:rsidRDefault="001A41BE" w:rsidP="00941F56">
      <w:pPr>
        <w:pStyle w:val="af2"/>
      </w:pPr>
      <w:r w:rsidRPr="00810112">
        <w:rPr>
          <w:rFonts w:hint="eastAsia"/>
        </w:rPr>
        <w:t>主要针对户外机柜，说明需要防止的人为或自然性的破坏要求。</w:t>
      </w:r>
    </w:p>
    <w:p w14:paraId="69000957" w14:textId="77777777" w:rsidR="001A41BE" w:rsidRDefault="001A41BE" w:rsidP="006A4C7E">
      <w:pPr>
        <w:pStyle w:val="4"/>
      </w:pPr>
      <w:bookmarkStart w:id="597" w:name="_Toc26329578"/>
      <w:r>
        <w:rPr>
          <w:rFonts w:ascii="宋体" w:cs="宋体" w:hint="eastAsia"/>
        </w:rPr>
        <w:lastRenderedPageBreak/>
        <w:t>结构安全设计描述</w:t>
      </w:r>
      <w:r>
        <w:t xml:space="preserve"> </w:t>
      </w:r>
      <w:bookmarkEnd w:id="597"/>
    </w:p>
    <w:p w14:paraId="41732FF0" w14:textId="77777777" w:rsidR="001A41BE" w:rsidRPr="00810112" w:rsidRDefault="001A41BE" w:rsidP="00941F56">
      <w:pPr>
        <w:pStyle w:val="af2"/>
      </w:pPr>
      <w:r w:rsidRPr="00810112">
        <w:rPr>
          <w:rFonts w:hint="eastAsia"/>
        </w:rPr>
        <w:t>根据产品应符合的安全标准（如</w:t>
      </w:r>
      <w:r w:rsidRPr="00810112">
        <w:t>IEC60950</w:t>
      </w:r>
      <w:r w:rsidRPr="00810112">
        <w:rPr>
          <w:rFonts w:hint="eastAsia"/>
        </w:rPr>
        <w:t>、</w:t>
      </w:r>
      <w:r w:rsidRPr="00810112">
        <w:t>EN60950</w:t>
      </w:r>
      <w:r w:rsidRPr="00810112">
        <w:rPr>
          <w:rFonts w:hint="eastAsia"/>
        </w:rPr>
        <w:t>、</w:t>
      </w:r>
      <w:r w:rsidRPr="00810112">
        <w:t>UL1950</w:t>
      </w:r>
      <w:r w:rsidRPr="00810112">
        <w:rPr>
          <w:rFonts w:hint="eastAsia"/>
        </w:rPr>
        <w:t>、</w:t>
      </w:r>
      <w:r w:rsidRPr="00810112">
        <w:t>GB4943-2000</w:t>
      </w:r>
      <w:r w:rsidRPr="00810112">
        <w:rPr>
          <w:rFonts w:hint="eastAsia"/>
        </w:rPr>
        <w:t>等），说明产品的结构防火外壳、非金属材料的阻燃等级、产品的稳定性和强度、防止结构危险性能、电连续性能以及电气间隙、标签方案等特性应符合这些标准中的规定。</w:t>
      </w:r>
      <w:r w:rsidRPr="00810112">
        <w:t>.</w:t>
      </w:r>
    </w:p>
    <w:p w14:paraId="7B02E226" w14:textId="77777777" w:rsidR="001A41BE" w:rsidRDefault="001A41BE" w:rsidP="006A4C7E">
      <w:pPr>
        <w:pStyle w:val="4"/>
      </w:pPr>
      <w:bookmarkStart w:id="598" w:name="_Toc26329579"/>
      <w:r>
        <w:rPr>
          <w:rFonts w:ascii="宋体" w:cs="宋体" w:hint="eastAsia"/>
        </w:rPr>
        <w:t>结构屏蔽设计描述</w:t>
      </w:r>
      <w:bookmarkEnd w:id="598"/>
    </w:p>
    <w:p w14:paraId="38AAD573" w14:textId="77777777" w:rsidR="001A41BE" w:rsidRPr="00810112" w:rsidRDefault="006D1D25" w:rsidP="00941F56">
      <w:pPr>
        <w:pStyle w:val="af2"/>
      </w:pPr>
      <w:r w:rsidRPr="00810112">
        <w:t>30MHz-230MHz XXdB  230MHz-1GHz  XXdB</w:t>
      </w:r>
      <w:r w:rsidR="001A41BE" w:rsidRPr="00810112">
        <w:rPr>
          <w:rFonts w:hint="eastAsia"/>
        </w:rPr>
        <w:t>根据产品</w:t>
      </w:r>
      <w:r w:rsidR="001A41BE" w:rsidRPr="00810112">
        <w:t>EMC</w:t>
      </w:r>
      <w:r w:rsidR="001A41BE" w:rsidRPr="00810112">
        <w:rPr>
          <w:rFonts w:hint="eastAsia"/>
        </w:rPr>
        <w:t>设计方案要求，提出整机结构屏蔽效能需求。</w:t>
      </w:r>
    </w:p>
    <w:p w14:paraId="0CCB6A2F" w14:textId="77777777" w:rsidR="001A41BE" w:rsidRPr="00810112" w:rsidRDefault="001A41BE" w:rsidP="00941F56">
      <w:pPr>
        <w:pStyle w:val="af2"/>
      </w:pPr>
      <w:r w:rsidRPr="00810112">
        <w:rPr>
          <w:rFonts w:hint="eastAsia"/>
        </w:rPr>
        <w:t>结构屏蔽效能测试标准遵循</w:t>
      </w:r>
      <w:r w:rsidRPr="00810112">
        <w:t xml:space="preserve">IEC TS 61587-3 </w:t>
      </w:r>
    </w:p>
    <w:p w14:paraId="72B53289" w14:textId="77777777" w:rsidR="001A41BE" w:rsidRPr="00810112" w:rsidRDefault="001A41BE" w:rsidP="00941F56">
      <w:pPr>
        <w:pStyle w:val="af2"/>
      </w:pPr>
      <w:r w:rsidRPr="00810112">
        <w:rPr>
          <w:rFonts w:hint="eastAsia"/>
        </w:rPr>
        <w:t>简要描述结构屏蔽设计方案，说明屏蔽的级别（机柜级屏蔽、模块级屏蔽），屏蔽体的大致方案，或者采用哪种标准模块。</w:t>
      </w:r>
    </w:p>
    <w:p w14:paraId="2C60AB14" w14:textId="77777777" w:rsidR="001A41BE" w:rsidRDefault="001A41BE" w:rsidP="006A4C7E">
      <w:pPr>
        <w:pStyle w:val="4"/>
      </w:pPr>
      <w:bookmarkStart w:id="599" w:name="_Toc26329580"/>
      <w:r>
        <w:rPr>
          <w:rFonts w:ascii="宋体" w:cs="宋体" w:hint="eastAsia"/>
        </w:rPr>
        <w:t>可维护性要求及设计描述</w:t>
      </w:r>
      <w:r>
        <w:t xml:space="preserve"> </w:t>
      </w:r>
      <w:bookmarkEnd w:id="599"/>
    </w:p>
    <w:p w14:paraId="138FFB1B" w14:textId="77777777" w:rsidR="001A41BE" w:rsidRPr="00243F1F" w:rsidRDefault="001A41BE" w:rsidP="00941F56">
      <w:pPr>
        <w:pStyle w:val="af2"/>
      </w:pPr>
      <w:r w:rsidRPr="00243F1F">
        <w:rPr>
          <w:rFonts w:hint="eastAsia"/>
        </w:rPr>
        <w:t>从以下几个方面对设计进行描述：</w:t>
      </w:r>
    </w:p>
    <w:p w14:paraId="15A0F04F" w14:textId="77777777" w:rsidR="001A41BE" w:rsidRDefault="001A41BE" w:rsidP="006A4C7E">
      <w:pPr>
        <w:pStyle w:val="5"/>
        <w:rPr>
          <w:rFonts w:ascii="Arial" w:hAnsi="Arial" w:cs="Arial"/>
          <w:b/>
          <w:bCs/>
          <w:i/>
        </w:rPr>
      </w:pPr>
      <w:bookmarkStart w:id="600" w:name="_Toc26329581"/>
      <w:r>
        <w:rPr>
          <w:rFonts w:hint="eastAsia"/>
        </w:rPr>
        <w:t>状态指示（只需说明与结构有关的内容即可）</w:t>
      </w:r>
      <w:bookmarkEnd w:id="600"/>
    </w:p>
    <w:p w14:paraId="5A2FD4B3" w14:textId="77777777" w:rsidR="001A41BE" w:rsidRPr="00243F1F" w:rsidRDefault="001A41BE" w:rsidP="00941F56">
      <w:pPr>
        <w:pStyle w:val="af2"/>
      </w:pPr>
      <w:r w:rsidRPr="00243F1F">
        <w:rPr>
          <w:rFonts w:hint="eastAsia"/>
        </w:rPr>
        <w:t>说明对告警箱、单板指示灯、后台、话务台、维护终端等，指示和管理方式的要求。</w:t>
      </w:r>
      <w:r w:rsidRPr="00243F1F">
        <w:t xml:space="preserve"> </w:t>
      </w:r>
    </w:p>
    <w:p w14:paraId="77FFB43C" w14:textId="77777777" w:rsidR="001A41BE" w:rsidRDefault="001A41BE" w:rsidP="006A4C7E">
      <w:pPr>
        <w:pStyle w:val="5"/>
        <w:rPr>
          <w:i/>
        </w:rPr>
      </w:pPr>
      <w:bookmarkStart w:id="601" w:name="_Toc26329582"/>
      <w:r>
        <w:rPr>
          <w:rFonts w:hint="eastAsia"/>
        </w:rPr>
        <w:t>需定期更换（或清洁）的部分</w:t>
      </w:r>
      <w:bookmarkEnd w:id="601"/>
    </w:p>
    <w:p w14:paraId="27B26081" w14:textId="77777777" w:rsidR="001A41BE" w:rsidRPr="00243F1F" w:rsidRDefault="001A41BE" w:rsidP="00D428AA">
      <w:pPr>
        <w:pStyle w:val="af2"/>
        <w:ind w:left="0"/>
      </w:pPr>
      <w:r w:rsidRPr="00243F1F">
        <w:rPr>
          <w:rFonts w:hint="eastAsia"/>
        </w:rPr>
        <w:t>如规定防尘单元的清洗</w:t>
      </w:r>
      <w:r w:rsidRPr="00243F1F">
        <w:t>/</w:t>
      </w:r>
      <w:r w:rsidRPr="00243F1F">
        <w:rPr>
          <w:rFonts w:hint="eastAsia"/>
        </w:rPr>
        <w:t>更换方式（如水洗、用吸尘器等）、最小的清洗</w:t>
      </w:r>
      <w:r w:rsidRPr="00243F1F">
        <w:t>/</w:t>
      </w:r>
      <w:r w:rsidRPr="00243F1F">
        <w:rPr>
          <w:rFonts w:hint="eastAsia"/>
        </w:rPr>
        <w:t>更换间隔期（如三个月、六个月、一年等）；易损易腐蚀的螺钉等的更换方式及其要求等。</w:t>
      </w:r>
    </w:p>
    <w:p w14:paraId="012CEE56" w14:textId="77777777" w:rsidR="001A41BE" w:rsidRDefault="001A41BE" w:rsidP="006A4C7E">
      <w:pPr>
        <w:pStyle w:val="5"/>
        <w:rPr>
          <w:rFonts w:ascii="Arial" w:hAnsi="Arial" w:cs="Arial"/>
          <w:b/>
          <w:bCs/>
        </w:rPr>
      </w:pPr>
      <w:bookmarkStart w:id="602" w:name="_Toc26329583"/>
      <w:r>
        <w:rPr>
          <w:rFonts w:hint="eastAsia"/>
        </w:rPr>
        <w:t>需维护的模块部分</w:t>
      </w:r>
      <w:bookmarkEnd w:id="602"/>
    </w:p>
    <w:p w14:paraId="33C018EF" w14:textId="77777777" w:rsidR="001A41BE" w:rsidRPr="00243F1F" w:rsidRDefault="001A41BE" w:rsidP="00941F56">
      <w:pPr>
        <w:pStyle w:val="af2"/>
      </w:pPr>
      <w:r w:rsidRPr="00243F1F">
        <w:rPr>
          <w:rFonts w:hint="eastAsia"/>
        </w:rPr>
        <w:t>有风机盒（风扇等）、配电盒（防雷板、告警板等）、单板（前后维护）、容易损坏的器件电缆等的维护（如光合路器、光纤、</w:t>
      </w:r>
      <w:r w:rsidRPr="00243F1F">
        <w:t>BAM</w:t>
      </w:r>
      <w:r w:rsidRPr="00243F1F">
        <w:rPr>
          <w:rFonts w:hint="eastAsia"/>
        </w:rPr>
        <w:t>的硬盘等）。说明这些模块的维护需求和要求、限制条件。</w:t>
      </w:r>
    </w:p>
    <w:p w14:paraId="6B894B6F" w14:textId="77777777" w:rsidR="001A41BE" w:rsidRDefault="001A41BE" w:rsidP="006A4C7E">
      <w:pPr>
        <w:pStyle w:val="4"/>
        <w:rPr>
          <w:i/>
          <w:iCs/>
        </w:rPr>
      </w:pPr>
      <w:bookmarkStart w:id="603" w:name="_Toc26329584"/>
      <w:r>
        <w:rPr>
          <w:rFonts w:ascii="宋体" w:cs="宋体" w:hint="eastAsia"/>
        </w:rPr>
        <w:t>整机可装配性设计及走线工艺要求及描述</w:t>
      </w:r>
      <w:bookmarkEnd w:id="603"/>
    </w:p>
    <w:p w14:paraId="0D1FD907" w14:textId="77777777" w:rsidR="001A41BE" w:rsidRPr="00243F1F" w:rsidRDefault="001A41BE" w:rsidP="00941F56">
      <w:pPr>
        <w:pStyle w:val="af2"/>
      </w:pPr>
      <w:r w:rsidRPr="00243F1F">
        <w:rPr>
          <w:rFonts w:hint="eastAsia"/>
        </w:rPr>
        <w:t>根据可装配性设计规范对结构件提出其它可装配性设计要求：</w:t>
      </w:r>
      <w:r w:rsidRPr="00243F1F">
        <w:t xml:space="preserve"> </w:t>
      </w:r>
    </w:p>
    <w:p w14:paraId="19D5886F" w14:textId="77777777" w:rsidR="001A41BE" w:rsidRDefault="001A41BE" w:rsidP="006A4C7E">
      <w:pPr>
        <w:pStyle w:val="5"/>
        <w:rPr>
          <w:b/>
          <w:bCs/>
          <w:sz w:val="20"/>
        </w:rPr>
      </w:pPr>
      <w:bookmarkStart w:id="604" w:name="_Toc26329585"/>
      <w:r>
        <w:rPr>
          <w:rFonts w:hint="eastAsia"/>
        </w:rPr>
        <w:t>整机装配过程分析</w:t>
      </w:r>
      <w:bookmarkEnd w:id="604"/>
    </w:p>
    <w:p w14:paraId="2FDFC837" w14:textId="77777777" w:rsidR="001A41BE" w:rsidRPr="00243F1F" w:rsidRDefault="001A41BE" w:rsidP="00941F56">
      <w:pPr>
        <w:pStyle w:val="af2"/>
      </w:pPr>
      <w:r w:rsidRPr="00243F1F">
        <w:rPr>
          <w:rFonts w:hint="eastAsia"/>
        </w:rPr>
        <w:t>确定重要的装配点，给出这些重要装配点的指标要求（如空间、重量、精度等）。</w:t>
      </w:r>
    </w:p>
    <w:p w14:paraId="3710C12B" w14:textId="77777777" w:rsidR="001A41BE" w:rsidRDefault="001A41BE" w:rsidP="006A4C7E">
      <w:pPr>
        <w:pStyle w:val="5"/>
        <w:rPr>
          <w:b/>
          <w:bCs/>
          <w:sz w:val="20"/>
        </w:rPr>
      </w:pPr>
      <w:bookmarkStart w:id="605" w:name="_Toc26329586"/>
      <w:r>
        <w:rPr>
          <w:rFonts w:hint="eastAsia"/>
        </w:rPr>
        <w:t>走线和走纤分析</w:t>
      </w:r>
      <w:bookmarkEnd w:id="605"/>
    </w:p>
    <w:p w14:paraId="18CF6AA3" w14:textId="77777777" w:rsidR="001A41BE" w:rsidRDefault="001A41BE" w:rsidP="00941F56">
      <w:pPr>
        <w:pStyle w:val="af2"/>
        <w:rPr>
          <w:rFonts w:hint="eastAsia"/>
        </w:rPr>
      </w:pPr>
      <w:r w:rsidRPr="00243F1F">
        <w:rPr>
          <w:rFonts w:hint="eastAsia"/>
        </w:rPr>
        <w:t>说明出线方式（如前面出线</w:t>
      </w:r>
      <w:r w:rsidRPr="00243F1F">
        <w:t>/</w:t>
      </w:r>
      <w:r w:rsidRPr="00243F1F">
        <w:rPr>
          <w:rFonts w:hint="eastAsia"/>
        </w:rPr>
        <w:t>后面出线</w:t>
      </w:r>
      <w:r w:rsidRPr="00243F1F">
        <w:t>/</w:t>
      </w:r>
      <w:r w:rsidRPr="00243F1F">
        <w:rPr>
          <w:rFonts w:hint="eastAsia"/>
        </w:rPr>
        <w:t>侧面出线，单面操作</w:t>
      </w:r>
      <w:r w:rsidRPr="00243F1F">
        <w:t>/</w:t>
      </w:r>
      <w:r w:rsidRPr="00243F1F">
        <w:rPr>
          <w:rFonts w:hint="eastAsia"/>
        </w:rPr>
        <w:t>双面操作）。说明工程布线方面的要求，提出走线走纤路径和空间要求，如各种电缆在产品机架内部的走线支架、走线空间要求，信号线之间是否相互干扰和如何防止相互干扰的要求，裸露在外的电缆（如光纤、</w:t>
      </w:r>
      <w:r w:rsidRPr="00243F1F">
        <w:t>HW</w:t>
      </w:r>
      <w:r w:rsidRPr="00243F1F">
        <w:rPr>
          <w:rFonts w:hint="eastAsia"/>
        </w:rPr>
        <w:t>线、</w:t>
      </w:r>
      <w:r w:rsidRPr="00243F1F">
        <w:t>NOD</w:t>
      </w:r>
      <w:r w:rsidRPr="00243F1F">
        <w:rPr>
          <w:rFonts w:hint="eastAsia"/>
        </w:rPr>
        <w:t>线等）的保护材料要求；确定走线走纤方式和紧固措施；</w:t>
      </w:r>
    </w:p>
    <w:p w14:paraId="683AA4C9" w14:textId="77777777" w:rsidR="0056673B" w:rsidRDefault="0056673B" w:rsidP="006A4C7E">
      <w:pPr>
        <w:pStyle w:val="1"/>
        <w:tabs>
          <w:tab w:val="clear" w:pos="630"/>
          <w:tab w:val="num" w:pos="284"/>
        </w:tabs>
        <w:ind w:hanging="630"/>
        <w:rPr>
          <w:rFonts w:hint="eastAsia"/>
        </w:rPr>
      </w:pPr>
      <w:bookmarkStart w:id="606" w:name="_Toc109815188"/>
      <w:bookmarkStart w:id="607" w:name="_Toc247460063"/>
      <w:r>
        <w:rPr>
          <w:rFonts w:hint="eastAsia"/>
        </w:rPr>
        <w:lastRenderedPageBreak/>
        <w:t>环保设计</w:t>
      </w:r>
      <w:bookmarkEnd w:id="606"/>
      <w:bookmarkEnd w:id="607"/>
    </w:p>
    <w:p w14:paraId="2CD0AE5A" w14:textId="77777777" w:rsidR="0056673B" w:rsidRDefault="0056673B" w:rsidP="0056673B">
      <w:pPr>
        <w:pStyle w:val="2"/>
        <w:tabs>
          <w:tab w:val="num" w:pos="576"/>
        </w:tabs>
        <w:rPr>
          <w:rFonts w:hint="eastAsia"/>
        </w:rPr>
      </w:pPr>
      <w:bookmarkStart w:id="608" w:name="_Toc109815189"/>
      <w:bookmarkStart w:id="609" w:name="_Toc247460064"/>
      <w:r>
        <w:rPr>
          <w:rFonts w:hint="eastAsia"/>
        </w:rPr>
        <w:t>节能设计</w:t>
      </w:r>
      <w:bookmarkEnd w:id="608"/>
      <w:bookmarkEnd w:id="609"/>
    </w:p>
    <w:p w14:paraId="5CBD8BC9" w14:textId="77777777" w:rsidR="0056673B" w:rsidRDefault="0056673B" w:rsidP="0056673B">
      <w:pPr>
        <w:pStyle w:val="af2"/>
        <w:rPr>
          <w:rFonts w:hint="eastAsia"/>
        </w:rPr>
      </w:pPr>
      <w:r>
        <w:rPr>
          <w:rFonts w:hint="eastAsia"/>
        </w:rPr>
        <w:t>描述产品所采取的节能方案和措施以及预期的产品工作功耗、待机功耗和关机功耗目标值。主要从三个层次来设计节能方案：器件级的节能方案（如低功耗器件）；单板级的节能方案（如采用休眠功能）；以及系统级的节能方案（如采用电源管理模式）。</w:t>
      </w:r>
    </w:p>
    <w:p w14:paraId="6EA876BB" w14:textId="77777777" w:rsidR="0056673B" w:rsidRDefault="0056673B" w:rsidP="0056673B">
      <w:pPr>
        <w:pStyle w:val="2"/>
        <w:tabs>
          <w:tab w:val="num" w:pos="576"/>
        </w:tabs>
        <w:rPr>
          <w:rFonts w:hint="eastAsia"/>
        </w:rPr>
      </w:pPr>
      <w:bookmarkStart w:id="610" w:name="_Toc109815190"/>
      <w:bookmarkStart w:id="611" w:name="_Toc247460065"/>
      <w:r>
        <w:rPr>
          <w:rFonts w:hint="eastAsia"/>
        </w:rPr>
        <w:t>RoHS</w:t>
      </w:r>
      <w:r>
        <w:rPr>
          <w:rFonts w:hint="eastAsia"/>
        </w:rPr>
        <w:t>法规符合性</w:t>
      </w:r>
      <w:bookmarkEnd w:id="610"/>
      <w:bookmarkEnd w:id="611"/>
    </w:p>
    <w:p w14:paraId="4FDFE688" w14:textId="77777777" w:rsidR="0056673B" w:rsidRDefault="0056673B" w:rsidP="0056673B">
      <w:pPr>
        <w:pStyle w:val="af2"/>
        <w:rPr>
          <w:rFonts w:hint="eastAsia"/>
        </w:rPr>
      </w:pPr>
      <w:r>
        <w:rPr>
          <w:rFonts w:hint="eastAsia"/>
        </w:rPr>
        <w:t>明确说明产品是否需要满足欧盟</w:t>
      </w:r>
      <w:r>
        <w:rPr>
          <w:rFonts w:hint="eastAsia"/>
        </w:rPr>
        <w:t>RoHS</w:t>
      </w:r>
      <w:r>
        <w:rPr>
          <w:rFonts w:hint="eastAsia"/>
        </w:rPr>
        <w:t>法规。如果产品需要满足欧盟的</w:t>
      </w:r>
      <w:r>
        <w:rPr>
          <w:rFonts w:hint="eastAsia"/>
        </w:rPr>
        <w:t>RoHS</w:t>
      </w:r>
      <w:r>
        <w:rPr>
          <w:rFonts w:hint="eastAsia"/>
        </w:rPr>
        <w:t>法规，则应在这里明确说明：是需要完全符合</w:t>
      </w:r>
      <w:r>
        <w:rPr>
          <w:rFonts w:hint="eastAsia"/>
        </w:rPr>
        <w:t>RoHS</w:t>
      </w:r>
      <w:r>
        <w:rPr>
          <w:rFonts w:hint="eastAsia"/>
        </w:rPr>
        <w:t>法规的终端类设备，还是可以继续使用有铅元器件的网络设备。对于终端设备，则产品中的所有材料通常必须不含如下六种有害物质：铅、汞、镉、</w:t>
      </w:r>
      <w:r>
        <w:rPr>
          <w:rFonts w:hint="eastAsia"/>
        </w:rPr>
        <w:t>6</w:t>
      </w:r>
      <w:r>
        <w:rPr>
          <w:rFonts w:hint="eastAsia"/>
        </w:rPr>
        <w:t>价铬、多溴联苯和聚溴二苯醚（豁免应用除外）。因此只能选择</w:t>
      </w:r>
      <w:r>
        <w:rPr>
          <w:rFonts w:hint="eastAsia"/>
        </w:rPr>
        <w:t>RoHS</w:t>
      </w:r>
      <w:r>
        <w:rPr>
          <w:rFonts w:hint="eastAsia"/>
        </w:rPr>
        <w:t>属性为“</w:t>
      </w:r>
      <w:r>
        <w:rPr>
          <w:rFonts w:hint="eastAsia"/>
        </w:rPr>
        <w:t>RoHS</w:t>
      </w:r>
      <w:r>
        <w:rPr>
          <w:rFonts w:hint="eastAsia"/>
        </w:rPr>
        <w:t>豁免”、“符合</w:t>
      </w:r>
      <w:r>
        <w:rPr>
          <w:rFonts w:hint="eastAsia"/>
        </w:rPr>
        <w:t>RoHS</w:t>
      </w:r>
      <w:r>
        <w:rPr>
          <w:rFonts w:hint="eastAsia"/>
        </w:rPr>
        <w:t>”和“符合华为标准”的元器件或零部件。对于网络设备，则元器件、</w:t>
      </w:r>
      <w:r>
        <w:rPr>
          <w:rFonts w:hint="eastAsia"/>
        </w:rPr>
        <w:t>PCB</w:t>
      </w:r>
      <w:r>
        <w:rPr>
          <w:rFonts w:hint="eastAsia"/>
        </w:rPr>
        <w:t>、焊料可以继续使用有铅物料，但禁止含其余五种有害物质。结构件则禁止</w:t>
      </w:r>
      <w:r>
        <w:rPr>
          <w:rFonts w:hint="eastAsia"/>
        </w:rPr>
        <w:t>6</w:t>
      </w:r>
      <w:r>
        <w:rPr>
          <w:rFonts w:hint="eastAsia"/>
        </w:rPr>
        <w:t>种有害物质。因此只能选择</w:t>
      </w:r>
      <w:r>
        <w:rPr>
          <w:rFonts w:hint="eastAsia"/>
        </w:rPr>
        <w:t>RoHS</w:t>
      </w:r>
      <w:r>
        <w:rPr>
          <w:rFonts w:hint="eastAsia"/>
        </w:rPr>
        <w:t>属性为“</w:t>
      </w:r>
      <w:r>
        <w:rPr>
          <w:rFonts w:hint="eastAsia"/>
        </w:rPr>
        <w:t>RoHS</w:t>
      </w:r>
      <w:r>
        <w:rPr>
          <w:rFonts w:hint="eastAsia"/>
        </w:rPr>
        <w:t>豁免（网络设备）”、“</w:t>
      </w:r>
      <w:r>
        <w:rPr>
          <w:rFonts w:hint="eastAsia"/>
        </w:rPr>
        <w:t>RoHS</w:t>
      </w:r>
      <w:r>
        <w:rPr>
          <w:rFonts w:hint="eastAsia"/>
        </w:rPr>
        <w:t>豁免”、“符合</w:t>
      </w:r>
      <w:r>
        <w:rPr>
          <w:rFonts w:hint="eastAsia"/>
        </w:rPr>
        <w:t>RoHS</w:t>
      </w:r>
      <w:r>
        <w:rPr>
          <w:rFonts w:hint="eastAsia"/>
        </w:rPr>
        <w:t>”和“符合华为标准”的元器件或零部件。</w:t>
      </w:r>
      <w:r>
        <w:rPr>
          <w:rFonts w:hint="eastAsia"/>
        </w:rPr>
        <w:t xml:space="preserve"> </w:t>
      </w:r>
      <w:r>
        <w:rPr>
          <w:rFonts w:hint="eastAsia"/>
        </w:rPr>
        <w:t>如开发的产品是服务器，其要求等同于网络设备。</w:t>
      </w:r>
    </w:p>
    <w:p w14:paraId="5B9BE052" w14:textId="77777777" w:rsidR="0056673B" w:rsidRDefault="0056673B" w:rsidP="0056673B"/>
    <w:p w14:paraId="05F99FBB" w14:textId="77777777" w:rsidR="0056673B" w:rsidRDefault="0056673B" w:rsidP="0056673B">
      <w:pPr>
        <w:pStyle w:val="2"/>
        <w:tabs>
          <w:tab w:val="num" w:pos="576"/>
        </w:tabs>
        <w:rPr>
          <w:rFonts w:hint="eastAsia"/>
        </w:rPr>
      </w:pPr>
      <w:bookmarkStart w:id="612" w:name="_Toc109815191"/>
      <w:bookmarkStart w:id="613" w:name="_Toc247460066"/>
      <w:r>
        <w:rPr>
          <w:rFonts w:hint="eastAsia"/>
        </w:rPr>
        <w:t>无铅单板工艺</w:t>
      </w:r>
      <w:bookmarkEnd w:id="612"/>
      <w:bookmarkEnd w:id="613"/>
    </w:p>
    <w:p w14:paraId="547178A9" w14:textId="77777777" w:rsidR="0056673B" w:rsidRDefault="0056673B" w:rsidP="0056673B">
      <w:pPr>
        <w:pStyle w:val="af2"/>
        <w:rPr>
          <w:rFonts w:hint="eastAsia"/>
        </w:rPr>
      </w:pPr>
      <w:r>
        <w:rPr>
          <w:rFonts w:hint="eastAsia"/>
        </w:rPr>
        <w:t>描述是否采用无铅单板工艺。当产品必须满足</w:t>
      </w:r>
      <w:r>
        <w:rPr>
          <w:rFonts w:hint="eastAsia"/>
        </w:rPr>
        <w:t>RoHS</w:t>
      </w:r>
      <w:r>
        <w:rPr>
          <w:rFonts w:hint="eastAsia"/>
        </w:rPr>
        <w:t>法规并且不属于网络设备时（属于终端消费设备），</w:t>
      </w:r>
      <w:r>
        <w:rPr>
          <w:rFonts w:hint="eastAsia"/>
        </w:rPr>
        <w:t xml:space="preserve"> </w:t>
      </w:r>
      <w:r>
        <w:rPr>
          <w:rFonts w:hint="eastAsia"/>
        </w:rPr>
        <w:t>必须采用无铅单板工艺设计。单板上的所有参与焊接过程的元器件、焊料和</w:t>
      </w:r>
      <w:r>
        <w:rPr>
          <w:rFonts w:hint="eastAsia"/>
        </w:rPr>
        <w:t>PCB</w:t>
      </w:r>
      <w:r>
        <w:rPr>
          <w:rFonts w:hint="eastAsia"/>
        </w:rPr>
        <w:t>都必须是无铅的，并且要满足无铅焊接工艺要求。</w:t>
      </w:r>
    </w:p>
    <w:p w14:paraId="202EE049" w14:textId="77777777" w:rsidR="0056673B" w:rsidRDefault="0056673B" w:rsidP="0056673B"/>
    <w:p w14:paraId="415F11C8" w14:textId="77777777" w:rsidR="0056673B" w:rsidRDefault="0056673B" w:rsidP="0056673B">
      <w:pPr>
        <w:pStyle w:val="2"/>
        <w:tabs>
          <w:tab w:val="num" w:pos="576"/>
        </w:tabs>
        <w:rPr>
          <w:rFonts w:hint="eastAsia"/>
        </w:rPr>
      </w:pPr>
      <w:bookmarkStart w:id="614" w:name="_Toc109815192"/>
      <w:bookmarkStart w:id="615" w:name="_Toc247460067"/>
      <w:r>
        <w:rPr>
          <w:rFonts w:hint="eastAsia"/>
        </w:rPr>
        <w:t>可回收性设计</w:t>
      </w:r>
      <w:bookmarkEnd w:id="614"/>
      <w:bookmarkEnd w:id="615"/>
      <w:r>
        <w:rPr>
          <w:rFonts w:hint="eastAsia"/>
        </w:rPr>
        <w:t xml:space="preserve">  </w:t>
      </w:r>
    </w:p>
    <w:p w14:paraId="773A0782" w14:textId="77777777" w:rsidR="0056673B" w:rsidRPr="0056673B" w:rsidRDefault="0056673B" w:rsidP="0056673B">
      <w:pPr>
        <w:pStyle w:val="af2"/>
        <w:rPr>
          <w:rFonts w:hint="eastAsia"/>
        </w:rPr>
      </w:pPr>
      <w:r>
        <w:rPr>
          <w:rFonts w:hint="eastAsia"/>
        </w:rPr>
        <w:t>描述产品可回收性设计方面的要求。欧盟</w:t>
      </w:r>
      <w:r>
        <w:rPr>
          <w:rFonts w:hint="eastAsia"/>
        </w:rPr>
        <w:t>WEEE</w:t>
      </w:r>
      <w:r>
        <w:rPr>
          <w:rFonts w:hint="eastAsia"/>
        </w:rPr>
        <w:t>法规要求</w:t>
      </w:r>
      <w:r>
        <w:rPr>
          <w:rFonts w:hint="eastAsia"/>
        </w:rPr>
        <w:t>2005</w:t>
      </w:r>
      <w:r>
        <w:rPr>
          <w:rFonts w:hint="eastAsia"/>
        </w:rPr>
        <w:t>年</w:t>
      </w:r>
      <w:r>
        <w:rPr>
          <w:rFonts w:hint="eastAsia"/>
        </w:rPr>
        <w:t>8</w:t>
      </w:r>
      <w:r>
        <w:rPr>
          <w:rFonts w:hint="eastAsia"/>
        </w:rPr>
        <w:t>月</w:t>
      </w:r>
      <w:r>
        <w:rPr>
          <w:rFonts w:hint="eastAsia"/>
        </w:rPr>
        <w:t>13</w:t>
      </w:r>
      <w:r>
        <w:rPr>
          <w:rFonts w:hint="eastAsia"/>
        </w:rPr>
        <w:t>日后进入欧盟的产品上必须要有</w:t>
      </w:r>
      <w:r>
        <w:rPr>
          <w:rFonts w:hint="eastAsia"/>
        </w:rPr>
        <w:t>WEEE</w:t>
      </w:r>
      <w:r>
        <w:rPr>
          <w:rFonts w:hint="eastAsia"/>
        </w:rPr>
        <w:t>指令的回收标识（带叉的垃圾桶标识）</w:t>
      </w:r>
      <w:r>
        <w:rPr>
          <w:rFonts w:hint="eastAsia"/>
        </w:rPr>
        <w:t>.</w:t>
      </w:r>
      <w:r>
        <w:rPr>
          <w:rFonts w:hint="eastAsia"/>
        </w:rPr>
        <w:t>另外</w:t>
      </w:r>
      <w:r>
        <w:rPr>
          <w:rFonts w:hint="eastAsia"/>
        </w:rPr>
        <w:t>WEEE</w:t>
      </w:r>
      <w:r>
        <w:rPr>
          <w:rFonts w:hint="eastAsia"/>
        </w:rPr>
        <w:t>指令鼓励产品从设计上要易于分拆以便降低将来的产品回收成本，以及提高产品的可回收性以减少对环境的污染。因此对于面向欧盟的产品，要明确指明有回收标识的要求，以及可能的可回收设计要求。如易于分拆的零部件连接方式要求，易于回收再用的结构件材料种类要求，以及重量要求，以便降低回收费用。</w:t>
      </w:r>
    </w:p>
    <w:p w14:paraId="083F0EF9" w14:textId="77777777" w:rsidR="00E511F7" w:rsidRDefault="00E511F7" w:rsidP="006A4C7E">
      <w:pPr>
        <w:pStyle w:val="1"/>
        <w:tabs>
          <w:tab w:val="clear" w:pos="630"/>
          <w:tab w:val="num" w:pos="284"/>
        </w:tabs>
        <w:ind w:hanging="630"/>
        <w:rPr>
          <w:rFonts w:hint="eastAsia"/>
        </w:rPr>
      </w:pPr>
      <w:bookmarkStart w:id="616" w:name="_Toc26329598"/>
      <w:bookmarkStart w:id="617" w:name="_Toc247460068"/>
      <w:r w:rsidRPr="00261E2F">
        <w:rPr>
          <w:rFonts w:hint="eastAsia"/>
          <w:color w:val="000000"/>
        </w:rPr>
        <w:lastRenderedPageBreak/>
        <w:t>成本</w:t>
      </w:r>
      <w:r>
        <w:rPr>
          <w:rFonts w:hint="eastAsia"/>
        </w:rPr>
        <w:t>分析</w:t>
      </w:r>
      <w:bookmarkEnd w:id="617"/>
      <w:r>
        <w:t xml:space="preserve"> </w:t>
      </w:r>
      <w:bookmarkEnd w:id="616"/>
    </w:p>
    <w:p w14:paraId="762E2CF6" w14:textId="77777777" w:rsidR="00E511F7" w:rsidRDefault="00E511F7" w:rsidP="006A4C7E">
      <w:pPr>
        <w:pStyle w:val="2"/>
        <w:tabs>
          <w:tab w:val="num" w:pos="576"/>
        </w:tabs>
      </w:pPr>
      <w:bookmarkStart w:id="618" w:name="_Toc26329599"/>
      <w:bookmarkStart w:id="619" w:name="_Toc247460069"/>
      <w:r>
        <w:rPr>
          <w:rFonts w:ascii="宋体" w:cs="宋体" w:hint="eastAsia"/>
        </w:rPr>
        <w:t>典型配置下的成本构成</w:t>
      </w:r>
      <w:r>
        <w:t>(</w:t>
      </w:r>
      <w:r>
        <w:rPr>
          <w:rFonts w:ascii="宋体" w:cs="宋体" w:hint="eastAsia"/>
        </w:rPr>
        <w:t>分解到关键器件</w:t>
      </w:r>
      <w:r>
        <w:t>/</w:t>
      </w:r>
      <w:r>
        <w:rPr>
          <w:rFonts w:ascii="宋体" w:cs="宋体" w:hint="eastAsia"/>
        </w:rPr>
        <w:t>部件</w:t>
      </w:r>
      <w:r>
        <w:t>)</w:t>
      </w:r>
      <w:bookmarkEnd w:id="618"/>
      <w:bookmarkEnd w:id="619"/>
    </w:p>
    <w:p w14:paraId="647FD6A5" w14:textId="77777777" w:rsidR="00E511F7" w:rsidRDefault="00E511F7" w:rsidP="006A4C7E">
      <w:pPr>
        <w:pStyle w:val="3"/>
      </w:pPr>
      <w:bookmarkStart w:id="620" w:name="_Toc26329600"/>
      <w:bookmarkStart w:id="621" w:name="_Toc247460070"/>
      <w:r>
        <w:rPr>
          <w:rFonts w:hint="eastAsia"/>
        </w:rPr>
        <w:t>产品成本分析</w:t>
      </w:r>
      <w:bookmarkEnd w:id="620"/>
      <w:bookmarkEnd w:id="621"/>
    </w:p>
    <w:p w14:paraId="175A6CC2" w14:textId="77777777" w:rsidR="00E511F7" w:rsidRPr="008A3D79" w:rsidRDefault="00E511F7" w:rsidP="00941F56">
      <w:pPr>
        <w:pStyle w:val="af2"/>
      </w:pPr>
      <w:r w:rsidRPr="008A3D79">
        <w:rPr>
          <w:rFonts w:hint="eastAsia"/>
        </w:rPr>
        <w:t>将目标成本分解到各个独立的项目</w:t>
      </w:r>
    </w:p>
    <w:p w14:paraId="030B08C6" w14:textId="77777777" w:rsidR="00E511F7" w:rsidRPr="00295348" w:rsidRDefault="00802AEE" w:rsidP="00802AEE">
      <w:pPr>
        <w:pStyle w:val="a4"/>
        <w:numPr>
          <w:ilvl w:val="0"/>
          <w:numId w:val="0"/>
        </w:numPr>
        <w:ind w:left="3119"/>
        <w:jc w:val="left"/>
      </w:pPr>
      <w:bookmarkStart w:id="622" w:name="_Toc25393704"/>
      <w:bookmarkStart w:id="623" w:name="_Toc116696766"/>
      <w:r>
        <w:rPr>
          <w:rFonts w:hint="eastAsia"/>
        </w:rPr>
        <w:t xml:space="preserve">表2 </w:t>
      </w:r>
      <w:r w:rsidR="00E511F7" w:rsidRPr="00295348">
        <w:rPr>
          <w:rFonts w:hint="eastAsia"/>
        </w:rPr>
        <w:t>典型配置成本分析</w:t>
      </w:r>
      <w:bookmarkEnd w:id="622"/>
      <w:bookmarkEnd w:id="623"/>
    </w:p>
    <w:tbl>
      <w:tblPr>
        <w:tblW w:w="9240" w:type="dxa"/>
        <w:tblInd w:w="8" w:type="dxa"/>
        <w:tblLayout w:type="fixed"/>
        <w:tblCellMar>
          <w:left w:w="0" w:type="dxa"/>
          <w:right w:w="0" w:type="dxa"/>
        </w:tblCellMar>
        <w:tblLook w:val="0000" w:firstRow="0" w:lastRow="0" w:firstColumn="0" w:lastColumn="0" w:noHBand="0" w:noVBand="0"/>
      </w:tblPr>
      <w:tblGrid>
        <w:gridCol w:w="1080"/>
        <w:gridCol w:w="960"/>
        <w:gridCol w:w="960"/>
        <w:gridCol w:w="960"/>
        <w:gridCol w:w="1080"/>
        <w:gridCol w:w="1080"/>
        <w:gridCol w:w="1080"/>
        <w:gridCol w:w="1200"/>
        <w:gridCol w:w="840"/>
      </w:tblGrid>
      <w:tr w:rsidR="00E511F7" w:rsidRPr="008A3D79" w14:paraId="6FE12790" w14:textId="77777777">
        <w:tblPrEx>
          <w:tblCellMar>
            <w:top w:w="0" w:type="dxa"/>
            <w:left w:w="0" w:type="dxa"/>
            <w:bottom w:w="0" w:type="dxa"/>
            <w:right w:w="0" w:type="dxa"/>
          </w:tblCellMar>
        </w:tblPrEx>
        <w:tc>
          <w:tcPr>
            <w:tcW w:w="1080" w:type="dxa"/>
            <w:tcBorders>
              <w:top w:val="single" w:sz="6" w:space="0" w:color="auto"/>
              <w:left w:val="single" w:sz="6" w:space="0" w:color="auto"/>
              <w:bottom w:val="single" w:sz="6" w:space="0" w:color="auto"/>
              <w:right w:val="single" w:sz="6" w:space="0" w:color="auto"/>
            </w:tcBorders>
          </w:tcPr>
          <w:p w14:paraId="595C538B" w14:textId="77777777" w:rsidR="00E511F7" w:rsidRPr="008A3D79" w:rsidRDefault="00E511F7" w:rsidP="00E511F7">
            <w:pPr>
              <w:pStyle w:val="aff2"/>
              <w:rPr>
                <w:color w:val="0000FF"/>
              </w:rPr>
            </w:pPr>
            <w:r w:rsidRPr="008A3D79">
              <w:rPr>
                <w:rFonts w:ascii="宋体" w:cs="宋体" w:hint="eastAsia"/>
                <w:color w:val="0000FF"/>
              </w:rPr>
              <w:t>产品构成</w:t>
            </w:r>
          </w:p>
        </w:tc>
        <w:tc>
          <w:tcPr>
            <w:tcW w:w="960" w:type="dxa"/>
            <w:tcBorders>
              <w:top w:val="single" w:sz="6" w:space="0" w:color="auto"/>
              <w:left w:val="single" w:sz="6" w:space="0" w:color="auto"/>
              <w:bottom w:val="single" w:sz="6" w:space="0" w:color="auto"/>
              <w:right w:val="single" w:sz="6" w:space="0" w:color="auto"/>
            </w:tcBorders>
          </w:tcPr>
          <w:p w14:paraId="45FDDD81" w14:textId="77777777" w:rsidR="00E511F7" w:rsidRPr="008A3D79" w:rsidRDefault="00E511F7" w:rsidP="00E511F7">
            <w:pPr>
              <w:pStyle w:val="aff2"/>
              <w:rPr>
                <w:color w:val="0000FF"/>
              </w:rPr>
            </w:pPr>
            <w:r w:rsidRPr="008A3D79">
              <w:rPr>
                <w:rFonts w:ascii="宋体" w:cs="宋体" w:hint="eastAsia"/>
                <w:color w:val="0000FF"/>
              </w:rPr>
              <w:t>典型配置数量</w:t>
            </w:r>
          </w:p>
        </w:tc>
        <w:tc>
          <w:tcPr>
            <w:tcW w:w="960" w:type="dxa"/>
            <w:tcBorders>
              <w:top w:val="single" w:sz="6" w:space="0" w:color="auto"/>
              <w:left w:val="single" w:sz="6" w:space="0" w:color="auto"/>
              <w:bottom w:val="single" w:sz="6" w:space="0" w:color="auto"/>
              <w:right w:val="single" w:sz="6" w:space="0" w:color="auto"/>
            </w:tcBorders>
          </w:tcPr>
          <w:p w14:paraId="37277ED2" w14:textId="77777777" w:rsidR="00E511F7" w:rsidRPr="008A3D79" w:rsidRDefault="00E511F7" w:rsidP="00E511F7">
            <w:pPr>
              <w:pStyle w:val="aff2"/>
              <w:rPr>
                <w:color w:val="0000FF"/>
              </w:rPr>
            </w:pPr>
            <w:r w:rsidRPr="008A3D79">
              <w:rPr>
                <w:rFonts w:ascii="宋体" w:cs="宋体" w:hint="eastAsia"/>
                <w:color w:val="0000FF"/>
              </w:rPr>
              <w:t>单位料本</w:t>
            </w:r>
          </w:p>
        </w:tc>
        <w:tc>
          <w:tcPr>
            <w:tcW w:w="960" w:type="dxa"/>
            <w:tcBorders>
              <w:top w:val="single" w:sz="6" w:space="0" w:color="auto"/>
              <w:left w:val="single" w:sz="6" w:space="0" w:color="auto"/>
              <w:bottom w:val="single" w:sz="6" w:space="0" w:color="auto"/>
              <w:right w:val="single" w:sz="6" w:space="0" w:color="auto"/>
            </w:tcBorders>
          </w:tcPr>
          <w:p w14:paraId="013919C8" w14:textId="77777777" w:rsidR="00E511F7" w:rsidRPr="008A3D79" w:rsidRDefault="00E511F7" w:rsidP="00E511F7">
            <w:pPr>
              <w:pStyle w:val="aff2"/>
              <w:rPr>
                <w:color w:val="0000FF"/>
              </w:rPr>
            </w:pPr>
            <w:r w:rsidRPr="008A3D79">
              <w:rPr>
                <w:rFonts w:ascii="宋体" w:cs="宋体" w:hint="eastAsia"/>
                <w:color w:val="0000FF"/>
              </w:rPr>
              <w:t>料本合计</w:t>
            </w:r>
          </w:p>
        </w:tc>
        <w:tc>
          <w:tcPr>
            <w:tcW w:w="1080" w:type="dxa"/>
            <w:tcBorders>
              <w:top w:val="single" w:sz="6" w:space="0" w:color="auto"/>
              <w:left w:val="single" w:sz="6" w:space="0" w:color="auto"/>
              <w:bottom w:val="single" w:sz="6" w:space="0" w:color="auto"/>
              <w:right w:val="single" w:sz="6" w:space="0" w:color="auto"/>
            </w:tcBorders>
          </w:tcPr>
          <w:p w14:paraId="069EB8D2" w14:textId="77777777" w:rsidR="00E511F7" w:rsidRPr="008A3D79" w:rsidRDefault="00E511F7" w:rsidP="00E511F7">
            <w:pPr>
              <w:pStyle w:val="aff2"/>
              <w:rPr>
                <w:color w:val="0000FF"/>
              </w:rPr>
            </w:pPr>
            <w:r w:rsidRPr="008A3D79">
              <w:rPr>
                <w:rFonts w:ascii="宋体" w:cs="宋体" w:hint="eastAsia"/>
                <w:color w:val="0000FF"/>
              </w:rPr>
              <w:t>占总料本比重（％）</w:t>
            </w:r>
          </w:p>
        </w:tc>
        <w:tc>
          <w:tcPr>
            <w:tcW w:w="1080" w:type="dxa"/>
            <w:tcBorders>
              <w:top w:val="single" w:sz="6" w:space="0" w:color="auto"/>
              <w:left w:val="single" w:sz="6" w:space="0" w:color="auto"/>
              <w:bottom w:val="single" w:sz="6" w:space="0" w:color="auto"/>
              <w:right w:val="single" w:sz="6" w:space="0" w:color="auto"/>
            </w:tcBorders>
          </w:tcPr>
          <w:p w14:paraId="1224F562" w14:textId="77777777" w:rsidR="00E511F7" w:rsidRPr="008A3D79" w:rsidRDefault="00E511F7" w:rsidP="00E511F7">
            <w:pPr>
              <w:pStyle w:val="aff1"/>
              <w:rPr>
                <w:color w:val="0000FF"/>
              </w:rPr>
            </w:pPr>
            <w:r w:rsidRPr="008A3D79">
              <w:rPr>
                <w:rFonts w:ascii="宋体" w:cs="宋体" w:hint="eastAsia"/>
                <w:color w:val="0000FF"/>
              </w:rPr>
              <w:t>是否借用单板或部件</w:t>
            </w:r>
          </w:p>
        </w:tc>
        <w:tc>
          <w:tcPr>
            <w:tcW w:w="1080" w:type="dxa"/>
            <w:tcBorders>
              <w:top w:val="single" w:sz="6" w:space="0" w:color="auto"/>
              <w:left w:val="single" w:sz="6" w:space="0" w:color="auto"/>
              <w:bottom w:val="single" w:sz="6" w:space="0" w:color="auto"/>
              <w:right w:val="single" w:sz="6" w:space="0" w:color="auto"/>
            </w:tcBorders>
          </w:tcPr>
          <w:p w14:paraId="2EE66C34" w14:textId="77777777" w:rsidR="00E511F7" w:rsidRPr="008A3D79" w:rsidRDefault="00E511F7" w:rsidP="00E511F7">
            <w:pPr>
              <w:pStyle w:val="aff2"/>
              <w:rPr>
                <w:color w:val="0000FF"/>
              </w:rPr>
            </w:pPr>
            <w:r w:rsidRPr="008A3D79">
              <w:rPr>
                <w:rFonts w:ascii="宋体" w:cs="宋体" w:hint="eastAsia"/>
                <w:color w:val="0000FF"/>
              </w:rPr>
              <w:t>是否重点降成本</w:t>
            </w:r>
          </w:p>
        </w:tc>
        <w:tc>
          <w:tcPr>
            <w:tcW w:w="1200" w:type="dxa"/>
            <w:tcBorders>
              <w:top w:val="single" w:sz="6" w:space="0" w:color="auto"/>
              <w:left w:val="single" w:sz="6" w:space="0" w:color="auto"/>
              <w:bottom w:val="single" w:sz="6" w:space="0" w:color="auto"/>
              <w:right w:val="single" w:sz="6" w:space="0" w:color="auto"/>
            </w:tcBorders>
          </w:tcPr>
          <w:p w14:paraId="58D1D8EB" w14:textId="77777777" w:rsidR="00E511F7" w:rsidRPr="008A3D79" w:rsidRDefault="00E511F7" w:rsidP="00E511F7">
            <w:pPr>
              <w:pStyle w:val="aff1"/>
              <w:rPr>
                <w:color w:val="0000FF"/>
              </w:rPr>
            </w:pPr>
            <w:r w:rsidRPr="008A3D79">
              <w:rPr>
                <w:rFonts w:ascii="宋体" w:cs="宋体" w:hint="eastAsia"/>
                <w:color w:val="0000FF"/>
              </w:rPr>
              <w:t>可能的降成本措施</w:t>
            </w:r>
          </w:p>
        </w:tc>
        <w:tc>
          <w:tcPr>
            <w:tcW w:w="840" w:type="dxa"/>
            <w:tcBorders>
              <w:top w:val="single" w:sz="6" w:space="0" w:color="auto"/>
              <w:left w:val="single" w:sz="6" w:space="0" w:color="auto"/>
              <w:bottom w:val="single" w:sz="6" w:space="0" w:color="auto"/>
              <w:right w:val="single" w:sz="6" w:space="0" w:color="auto"/>
            </w:tcBorders>
          </w:tcPr>
          <w:p w14:paraId="057B8D1C" w14:textId="77777777" w:rsidR="00E511F7" w:rsidRPr="008A3D79" w:rsidRDefault="00E511F7" w:rsidP="00E511F7">
            <w:pPr>
              <w:pStyle w:val="aff1"/>
              <w:rPr>
                <w:color w:val="0000FF"/>
              </w:rPr>
            </w:pPr>
            <w:r w:rsidRPr="008A3D79">
              <w:rPr>
                <w:rFonts w:ascii="宋体" w:cs="宋体" w:hint="eastAsia"/>
                <w:color w:val="0000FF"/>
              </w:rPr>
              <w:t>备注</w:t>
            </w:r>
          </w:p>
        </w:tc>
      </w:tr>
      <w:tr w:rsidR="00E511F7" w:rsidRPr="008A3D79" w14:paraId="5488613F" w14:textId="77777777">
        <w:tblPrEx>
          <w:tblCellMar>
            <w:top w:w="0" w:type="dxa"/>
            <w:left w:w="0" w:type="dxa"/>
            <w:bottom w:w="0" w:type="dxa"/>
            <w:right w:w="0" w:type="dxa"/>
          </w:tblCellMar>
        </w:tblPrEx>
        <w:tc>
          <w:tcPr>
            <w:tcW w:w="1080" w:type="dxa"/>
            <w:tcBorders>
              <w:top w:val="single" w:sz="6" w:space="0" w:color="auto"/>
              <w:left w:val="single" w:sz="6" w:space="0" w:color="auto"/>
              <w:bottom w:val="single" w:sz="6" w:space="0" w:color="auto"/>
              <w:right w:val="single" w:sz="6" w:space="0" w:color="auto"/>
            </w:tcBorders>
          </w:tcPr>
          <w:p w14:paraId="2BB7A897" w14:textId="77777777" w:rsidR="00E511F7" w:rsidRPr="008A3D79" w:rsidRDefault="00E511F7" w:rsidP="00E511F7">
            <w:pPr>
              <w:pStyle w:val="aff2"/>
              <w:rPr>
                <w:color w:val="0000FF"/>
              </w:rPr>
            </w:pPr>
            <w:r w:rsidRPr="008A3D79">
              <w:rPr>
                <w:rFonts w:ascii="宋体" w:cs="宋体" w:hint="eastAsia"/>
                <w:color w:val="0000FF"/>
              </w:rPr>
              <w:t>单板</w:t>
            </w:r>
            <w:r w:rsidRPr="008A3D79">
              <w:rPr>
                <w:rFonts w:ascii="Arial Narrow" w:hAnsi="Arial Narrow" w:cs="Arial Narrow"/>
                <w:color w:val="0000FF"/>
              </w:rPr>
              <w:t>1</w:t>
            </w:r>
          </w:p>
        </w:tc>
        <w:tc>
          <w:tcPr>
            <w:tcW w:w="960" w:type="dxa"/>
            <w:tcBorders>
              <w:top w:val="single" w:sz="6" w:space="0" w:color="auto"/>
              <w:left w:val="single" w:sz="6" w:space="0" w:color="auto"/>
              <w:bottom w:val="single" w:sz="6" w:space="0" w:color="auto"/>
              <w:right w:val="single" w:sz="6" w:space="0" w:color="auto"/>
            </w:tcBorders>
          </w:tcPr>
          <w:p w14:paraId="3FCB6446"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78D2ACD7"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453DA506"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68F0A6D4"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733CF013"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03D2F9AC" w14:textId="77777777" w:rsidR="00E511F7" w:rsidRPr="008A3D79" w:rsidRDefault="00E511F7" w:rsidP="00E511F7">
            <w:pPr>
              <w:rPr>
                <w:color w:val="0000FF"/>
                <w:sz w:val="24"/>
                <w:szCs w:val="24"/>
              </w:rPr>
            </w:pPr>
          </w:p>
        </w:tc>
        <w:tc>
          <w:tcPr>
            <w:tcW w:w="1200" w:type="dxa"/>
            <w:tcBorders>
              <w:top w:val="single" w:sz="6" w:space="0" w:color="auto"/>
              <w:left w:val="single" w:sz="6" w:space="0" w:color="auto"/>
              <w:bottom w:val="single" w:sz="6" w:space="0" w:color="auto"/>
              <w:right w:val="single" w:sz="6" w:space="0" w:color="auto"/>
            </w:tcBorders>
          </w:tcPr>
          <w:p w14:paraId="4FC0FD32" w14:textId="77777777" w:rsidR="00E511F7" w:rsidRPr="008A3D79" w:rsidRDefault="00E511F7" w:rsidP="00E511F7">
            <w:pPr>
              <w:rPr>
                <w:color w:val="0000FF"/>
                <w:sz w:val="24"/>
                <w:szCs w:val="24"/>
              </w:rPr>
            </w:pPr>
          </w:p>
        </w:tc>
        <w:tc>
          <w:tcPr>
            <w:tcW w:w="840" w:type="dxa"/>
            <w:tcBorders>
              <w:top w:val="single" w:sz="6" w:space="0" w:color="auto"/>
              <w:left w:val="single" w:sz="6" w:space="0" w:color="auto"/>
              <w:bottom w:val="single" w:sz="6" w:space="0" w:color="auto"/>
              <w:right w:val="single" w:sz="6" w:space="0" w:color="auto"/>
            </w:tcBorders>
          </w:tcPr>
          <w:p w14:paraId="39BE4C78" w14:textId="77777777" w:rsidR="00E511F7" w:rsidRPr="008A3D79" w:rsidRDefault="00E511F7" w:rsidP="00E511F7">
            <w:pPr>
              <w:rPr>
                <w:color w:val="0000FF"/>
                <w:sz w:val="24"/>
                <w:szCs w:val="24"/>
              </w:rPr>
            </w:pPr>
          </w:p>
        </w:tc>
      </w:tr>
      <w:tr w:rsidR="00E511F7" w:rsidRPr="008A3D79" w14:paraId="744157F1" w14:textId="77777777">
        <w:tblPrEx>
          <w:tblCellMar>
            <w:top w:w="0" w:type="dxa"/>
            <w:left w:w="0" w:type="dxa"/>
            <w:bottom w:w="0" w:type="dxa"/>
            <w:right w:w="0" w:type="dxa"/>
          </w:tblCellMar>
        </w:tblPrEx>
        <w:tc>
          <w:tcPr>
            <w:tcW w:w="1080" w:type="dxa"/>
            <w:tcBorders>
              <w:top w:val="single" w:sz="6" w:space="0" w:color="auto"/>
              <w:left w:val="single" w:sz="6" w:space="0" w:color="auto"/>
              <w:bottom w:val="single" w:sz="6" w:space="0" w:color="auto"/>
              <w:right w:val="single" w:sz="6" w:space="0" w:color="auto"/>
            </w:tcBorders>
          </w:tcPr>
          <w:p w14:paraId="0F079CEF" w14:textId="77777777" w:rsidR="00E511F7" w:rsidRPr="008A3D79" w:rsidRDefault="00E511F7" w:rsidP="00E511F7">
            <w:pPr>
              <w:pStyle w:val="aff2"/>
              <w:rPr>
                <w:color w:val="0000FF"/>
              </w:rPr>
            </w:pPr>
            <w:r w:rsidRPr="008A3D79">
              <w:rPr>
                <w:rFonts w:ascii="宋体" w:cs="宋体" w:hint="eastAsia"/>
                <w:color w:val="0000FF"/>
              </w:rPr>
              <w:t>单板</w:t>
            </w:r>
            <w:r w:rsidRPr="008A3D79">
              <w:rPr>
                <w:rFonts w:ascii="Arial Narrow" w:hAnsi="Arial Narrow" w:cs="Arial Narrow"/>
                <w:color w:val="0000FF"/>
              </w:rPr>
              <w:t>2</w:t>
            </w:r>
          </w:p>
        </w:tc>
        <w:tc>
          <w:tcPr>
            <w:tcW w:w="960" w:type="dxa"/>
            <w:tcBorders>
              <w:top w:val="single" w:sz="6" w:space="0" w:color="auto"/>
              <w:left w:val="single" w:sz="6" w:space="0" w:color="auto"/>
              <w:bottom w:val="single" w:sz="6" w:space="0" w:color="auto"/>
              <w:right w:val="single" w:sz="6" w:space="0" w:color="auto"/>
            </w:tcBorders>
          </w:tcPr>
          <w:p w14:paraId="321C37A5"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7F8F7EF8"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3F06DB9E"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0524090E"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527C0A98"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7BAF3F02" w14:textId="77777777" w:rsidR="00E511F7" w:rsidRPr="008A3D79" w:rsidRDefault="00E511F7" w:rsidP="00E511F7">
            <w:pPr>
              <w:rPr>
                <w:color w:val="0000FF"/>
                <w:sz w:val="24"/>
                <w:szCs w:val="24"/>
              </w:rPr>
            </w:pPr>
          </w:p>
        </w:tc>
        <w:tc>
          <w:tcPr>
            <w:tcW w:w="1200" w:type="dxa"/>
            <w:tcBorders>
              <w:top w:val="single" w:sz="6" w:space="0" w:color="auto"/>
              <w:left w:val="single" w:sz="6" w:space="0" w:color="auto"/>
              <w:bottom w:val="single" w:sz="6" w:space="0" w:color="auto"/>
              <w:right w:val="single" w:sz="6" w:space="0" w:color="auto"/>
            </w:tcBorders>
          </w:tcPr>
          <w:p w14:paraId="0D112F1C" w14:textId="77777777" w:rsidR="00E511F7" w:rsidRPr="008A3D79" w:rsidRDefault="00E511F7" w:rsidP="00E511F7">
            <w:pPr>
              <w:rPr>
                <w:color w:val="0000FF"/>
                <w:sz w:val="24"/>
                <w:szCs w:val="24"/>
              </w:rPr>
            </w:pPr>
          </w:p>
        </w:tc>
        <w:tc>
          <w:tcPr>
            <w:tcW w:w="840" w:type="dxa"/>
            <w:tcBorders>
              <w:top w:val="single" w:sz="6" w:space="0" w:color="auto"/>
              <w:left w:val="single" w:sz="6" w:space="0" w:color="auto"/>
              <w:bottom w:val="single" w:sz="6" w:space="0" w:color="auto"/>
              <w:right w:val="single" w:sz="6" w:space="0" w:color="auto"/>
            </w:tcBorders>
          </w:tcPr>
          <w:p w14:paraId="6748F08E" w14:textId="77777777" w:rsidR="00E511F7" w:rsidRPr="008A3D79" w:rsidRDefault="00E511F7" w:rsidP="00E511F7">
            <w:pPr>
              <w:rPr>
                <w:color w:val="0000FF"/>
                <w:sz w:val="24"/>
                <w:szCs w:val="24"/>
              </w:rPr>
            </w:pPr>
          </w:p>
        </w:tc>
      </w:tr>
      <w:tr w:rsidR="00E511F7" w:rsidRPr="008A3D79" w14:paraId="02A68FDC" w14:textId="77777777">
        <w:tblPrEx>
          <w:tblCellMar>
            <w:top w:w="0" w:type="dxa"/>
            <w:left w:w="0" w:type="dxa"/>
            <w:bottom w:w="0" w:type="dxa"/>
            <w:right w:w="0" w:type="dxa"/>
          </w:tblCellMar>
        </w:tblPrEx>
        <w:tc>
          <w:tcPr>
            <w:tcW w:w="1080" w:type="dxa"/>
            <w:tcBorders>
              <w:top w:val="single" w:sz="6" w:space="0" w:color="auto"/>
              <w:left w:val="single" w:sz="6" w:space="0" w:color="auto"/>
              <w:bottom w:val="single" w:sz="6" w:space="0" w:color="auto"/>
              <w:right w:val="single" w:sz="6" w:space="0" w:color="auto"/>
            </w:tcBorders>
          </w:tcPr>
          <w:p w14:paraId="09D7A906" w14:textId="77777777" w:rsidR="00E511F7" w:rsidRPr="008A3D79" w:rsidRDefault="00E511F7" w:rsidP="00E511F7">
            <w:pPr>
              <w:pStyle w:val="aff2"/>
              <w:rPr>
                <w:color w:val="0000FF"/>
              </w:rPr>
            </w:pPr>
            <w:r w:rsidRPr="008A3D79">
              <w:rPr>
                <w:rFonts w:ascii="宋体" w:cs="宋体" w:hint="eastAsia"/>
                <w:color w:val="0000FF"/>
              </w:rPr>
              <w:t>单板</w:t>
            </w:r>
            <w:r w:rsidRPr="008A3D79">
              <w:rPr>
                <w:rFonts w:ascii="Arial Narrow" w:hAnsi="Arial Narrow" w:cs="Arial Narrow"/>
                <w:color w:val="0000FF"/>
              </w:rPr>
              <w:t>3</w:t>
            </w:r>
          </w:p>
        </w:tc>
        <w:tc>
          <w:tcPr>
            <w:tcW w:w="960" w:type="dxa"/>
            <w:tcBorders>
              <w:top w:val="single" w:sz="6" w:space="0" w:color="auto"/>
              <w:left w:val="single" w:sz="6" w:space="0" w:color="auto"/>
              <w:bottom w:val="single" w:sz="6" w:space="0" w:color="auto"/>
              <w:right w:val="single" w:sz="6" w:space="0" w:color="auto"/>
            </w:tcBorders>
          </w:tcPr>
          <w:p w14:paraId="317BF105"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7ADA1C3D"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1C7A3EAF"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18C3700E"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1CAE9092"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6FECEF74" w14:textId="77777777" w:rsidR="00E511F7" w:rsidRPr="008A3D79" w:rsidRDefault="00E511F7" w:rsidP="00E511F7">
            <w:pPr>
              <w:rPr>
                <w:color w:val="0000FF"/>
                <w:sz w:val="24"/>
                <w:szCs w:val="24"/>
              </w:rPr>
            </w:pPr>
          </w:p>
        </w:tc>
        <w:tc>
          <w:tcPr>
            <w:tcW w:w="1200" w:type="dxa"/>
            <w:tcBorders>
              <w:top w:val="single" w:sz="6" w:space="0" w:color="auto"/>
              <w:left w:val="single" w:sz="6" w:space="0" w:color="auto"/>
              <w:bottom w:val="single" w:sz="6" w:space="0" w:color="auto"/>
              <w:right w:val="single" w:sz="6" w:space="0" w:color="auto"/>
            </w:tcBorders>
          </w:tcPr>
          <w:p w14:paraId="6FAB1ABE" w14:textId="77777777" w:rsidR="00E511F7" w:rsidRPr="008A3D79" w:rsidRDefault="00E511F7" w:rsidP="00E511F7">
            <w:pPr>
              <w:rPr>
                <w:color w:val="0000FF"/>
                <w:sz w:val="24"/>
                <w:szCs w:val="24"/>
              </w:rPr>
            </w:pPr>
          </w:p>
        </w:tc>
        <w:tc>
          <w:tcPr>
            <w:tcW w:w="840" w:type="dxa"/>
            <w:tcBorders>
              <w:top w:val="single" w:sz="6" w:space="0" w:color="auto"/>
              <w:left w:val="single" w:sz="6" w:space="0" w:color="auto"/>
              <w:bottom w:val="single" w:sz="6" w:space="0" w:color="auto"/>
              <w:right w:val="single" w:sz="6" w:space="0" w:color="auto"/>
            </w:tcBorders>
          </w:tcPr>
          <w:p w14:paraId="122DD08E" w14:textId="77777777" w:rsidR="00E511F7" w:rsidRPr="008A3D79" w:rsidRDefault="00E511F7" w:rsidP="00E511F7">
            <w:pPr>
              <w:rPr>
                <w:color w:val="0000FF"/>
                <w:sz w:val="24"/>
                <w:szCs w:val="24"/>
              </w:rPr>
            </w:pPr>
          </w:p>
        </w:tc>
      </w:tr>
      <w:tr w:rsidR="00E511F7" w:rsidRPr="008A3D79" w14:paraId="0A44343F" w14:textId="77777777">
        <w:tblPrEx>
          <w:tblCellMar>
            <w:top w:w="0" w:type="dxa"/>
            <w:left w:w="0" w:type="dxa"/>
            <w:bottom w:w="0" w:type="dxa"/>
            <w:right w:w="0" w:type="dxa"/>
          </w:tblCellMar>
        </w:tblPrEx>
        <w:tc>
          <w:tcPr>
            <w:tcW w:w="1080" w:type="dxa"/>
            <w:tcBorders>
              <w:top w:val="single" w:sz="6" w:space="0" w:color="auto"/>
              <w:left w:val="single" w:sz="6" w:space="0" w:color="auto"/>
              <w:bottom w:val="single" w:sz="6" w:space="0" w:color="auto"/>
              <w:right w:val="single" w:sz="6" w:space="0" w:color="auto"/>
            </w:tcBorders>
          </w:tcPr>
          <w:p w14:paraId="4AE9AE35" w14:textId="77777777" w:rsidR="00E511F7" w:rsidRPr="008A3D79" w:rsidRDefault="00E511F7" w:rsidP="00E511F7">
            <w:pPr>
              <w:pStyle w:val="aff2"/>
              <w:rPr>
                <w:color w:val="0000FF"/>
              </w:rPr>
            </w:pPr>
            <w:r w:rsidRPr="008A3D79">
              <w:rPr>
                <w:rFonts w:ascii="Arial Narrow" w:hAnsi="Arial Narrow" w:cs="Arial Narrow"/>
                <w:color w:val="0000FF"/>
              </w:rPr>
              <w:t>...</w:t>
            </w:r>
          </w:p>
        </w:tc>
        <w:tc>
          <w:tcPr>
            <w:tcW w:w="960" w:type="dxa"/>
            <w:tcBorders>
              <w:top w:val="single" w:sz="6" w:space="0" w:color="auto"/>
              <w:left w:val="single" w:sz="6" w:space="0" w:color="auto"/>
              <w:bottom w:val="single" w:sz="6" w:space="0" w:color="auto"/>
              <w:right w:val="single" w:sz="6" w:space="0" w:color="auto"/>
            </w:tcBorders>
          </w:tcPr>
          <w:p w14:paraId="01CD0572"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315696E5"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61E796AC"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0C8C4045"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7B8A4D3C"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03C20384" w14:textId="77777777" w:rsidR="00E511F7" w:rsidRPr="008A3D79" w:rsidRDefault="00E511F7" w:rsidP="00E511F7">
            <w:pPr>
              <w:rPr>
                <w:color w:val="0000FF"/>
                <w:sz w:val="24"/>
                <w:szCs w:val="24"/>
              </w:rPr>
            </w:pPr>
          </w:p>
        </w:tc>
        <w:tc>
          <w:tcPr>
            <w:tcW w:w="1200" w:type="dxa"/>
            <w:tcBorders>
              <w:top w:val="single" w:sz="6" w:space="0" w:color="auto"/>
              <w:left w:val="single" w:sz="6" w:space="0" w:color="auto"/>
              <w:bottom w:val="single" w:sz="6" w:space="0" w:color="auto"/>
              <w:right w:val="single" w:sz="6" w:space="0" w:color="auto"/>
            </w:tcBorders>
          </w:tcPr>
          <w:p w14:paraId="450D9739" w14:textId="77777777" w:rsidR="00E511F7" w:rsidRPr="008A3D79" w:rsidRDefault="00E511F7" w:rsidP="00E511F7">
            <w:pPr>
              <w:rPr>
                <w:color w:val="0000FF"/>
                <w:sz w:val="24"/>
                <w:szCs w:val="24"/>
              </w:rPr>
            </w:pPr>
          </w:p>
        </w:tc>
        <w:tc>
          <w:tcPr>
            <w:tcW w:w="840" w:type="dxa"/>
            <w:tcBorders>
              <w:top w:val="single" w:sz="6" w:space="0" w:color="auto"/>
              <w:left w:val="single" w:sz="6" w:space="0" w:color="auto"/>
              <w:bottom w:val="single" w:sz="6" w:space="0" w:color="auto"/>
              <w:right w:val="single" w:sz="6" w:space="0" w:color="auto"/>
            </w:tcBorders>
          </w:tcPr>
          <w:p w14:paraId="356F4F5B" w14:textId="77777777" w:rsidR="00E511F7" w:rsidRPr="008A3D79" w:rsidRDefault="00E511F7" w:rsidP="00E511F7">
            <w:pPr>
              <w:rPr>
                <w:color w:val="0000FF"/>
                <w:sz w:val="24"/>
                <w:szCs w:val="24"/>
              </w:rPr>
            </w:pPr>
          </w:p>
        </w:tc>
      </w:tr>
      <w:tr w:rsidR="00E511F7" w:rsidRPr="008A3D79" w14:paraId="5BAA8858" w14:textId="77777777">
        <w:tblPrEx>
          <w:tblCellMar>
            <w:top w:w="0" w:type="dxa"/>
            <w:left w:w="0" w:type="dxa"/>
            <w:bottom w:w="0" w:type="dxa"/>
            <w:right w:w="0" w:type="dxa"/>
          </w:tblCellMar>
        </w:tblPrEx>
        <w:tc>
          <w:tcPr>
            <w:tcW w:w="1080" w:type="dxa"/>
            <w:tcBorders>
              <w:top w:val="single" w:sz="6" w:space="0" w:color="auto"/>
              <w:left w:val="single" w:sz="6" w:space="0" w:color="auto"/>
              <w:bottom w:val="single" w:sz="6" w:space="0" w:color="auto"/>
              <w:right w:val="single" w:sz="6" w:space="0" w:color="auto"/>
            </w:tcBorders>
          </w:tcPr>
          <w:p w14:paraId="759514B9" w14:textId="77777777" w:rsidR="00E511F7" w:rsidRPr="008A3D79" w:rsidRDefault="00E511F7" w:rsidP="00E511F7">
            <w:pPr>
              <w:pStyle w:val="aff2"/>
              <w:rPr>
                <w:color w:val="0000FF"/>
              </w:rPr>
            </w:pPr>
            <w:r w:rsidRPr="008A3D79">
              <w:rPr>
                <w:rFonts w:ascii="宋体" w:cs="宋体" w:hint="eastAsia"/>
                <w:color w:val="0000FF"/>
              </w:rPr>
              <w:t>结构</w:t>
            </w:r>
          </w:p>
        </w:tc>
        <w:tc>
          <w:tcPr>
            <w:tcW w:w="960" w:type="dxa"/>
            <w:tcBorders>
              <w:top w:val="single" w:sz="6" w:space="0" w:color="auto"/>
              <w:left w:val="single" w:sz="6" w:space="0" w:color="auto"/>
              <w:bottom w:val="single" w:sz="6" w:space="0" w:color="auto"/>
              <w:right w:val="single" w:sz="6" w:space="0" w:color="auto"/>
            </w:tcBorders>
          </w:tcPr>
          <w:p w14:paraId="7348F41E"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50CA06ED"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71789ED1"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3B71A745"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122AD8E9"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10D02A21" w14:textId="77777777" w:rsidR="00E511F7" w:rsidRPr="008A3D79" w:rsidRDefault="00E511F7" w:rsidP="00E511F7">
            <w:pPr>
              <w:rPr>
                <w:color w:val="0000FF"/>
                <w:sz w:val="24"/>
                <w:szCs w:val="24"/>
              </w:rPr>
            </w:pPr>
          </w:p>
        </w:tc>
        <w:tc>
          <w:tcPr>
            <w:tcW w:w="1200" w:type="dxa"/>
            <w:tcBorders>
              <w:top w:val="single" w:sz="6" w:space="0" w:color="auto"/>
              <w:left w:val="single" w:sz="6" w:space="0" w:color="auto"/>
              <w:bottom w:val="single" w:sz="6" w:space="0" w:color="auto"/>
              <w:right w:val="single" w:sz="6" w:space="0" w:color="auto"/>
            </w:tcBorders>
          </w:tcPr>
          <w:p w14:paraId="1CECF268" w14:textId="77777777" w:rsidR="00E511F7" w:rsidRPr="008A3D79" w:rsidRDefault="00E511F7" w:rsidP="00E511F7">
            <w:pPr>
              <w:rPr>
                <w:color w:val="0000FF"/>
                <w:sz w:val="24"/>
                <w:szCs w:val="24"/>
              </w:rPr>
            </w:pPr>
          </w:p>
        </w:tc>
        <w:tc>
          <w:tcPr>
            <w:tcW w:w="840" w:type="dxa"/>
            <w:tcBorders>
              <w:top w:val="single" w:sz="6" w:space="0" w:color="auto"/>
              <w:left w:val="single" w:sz="6" w:space="0" w:color="auto"/>
              <w:bottom w:val="single" w:sz="6" w:space="0" w:color="auto"/>
              <w:right w:val="single" w:sz="6" w:space="0" w:color="auto"/>
            </w:tcBorders>
          </w:tcPr>
          <w:p w14:paraId="491C3F05" w14:textId="77777777" w:rsidR="00E511F7" w:rsidRPr="008A3D79" w:rsidRDefault="00E511F7" w:rsidP="00E511F7">
            <w:pPr>
              <w:rPr>
                <w:color w:val="0000FF"/>
                <w:sz w:val="24"/>
                <w:szCs w:val="24"/>
              </w:rPr>
            </w:pPr>
          </w:p>
        </w:tc>
      </w:tr>
      <w:tr w:rsidR="00E511F7" w:rsidRPr="008A3D79" w14:paraId="17ED0417" w14:textId="77777777">
        <w:tblPrEx>
          <w:tblCellMar>
            <w:top w:w="0" w:type="dxa"/>
            <w:left w:w="0" w:type="dxa"/>
            <w:bottom w:w="0" w:type="dxa"/>
            <w:right w:w="0" w:type="dxa"/>
          </w:tblCellMar>
        </w:tblPrEx>
        <w:tc>
          <w:tcPr>
            <w:tcW w:w="1080" w:type="dxa"/>
            <w:tcBorders>
              <w:top w:val="single" w:sz="6" w:space="0" w:color="auto"/>
              <w:left w:val="single" w:sz="6" w:space="0" w:color="auto"/>
              <w:bottom w:val="single" w:sz="6" w:space="0" w:color="auto"/>
              <w:right w:val="single" w:sz="6" w:space="0" w:color="auto"/>
            </w:tcBorders>
          </w:tcPr>
          <w:p w14:paraId="383D7687" w14:textId="77777777" w:rsidR="00E511F7" w:rsidRPr="008A3D79" w:rsidRDefault="00E511F7" w:rsidP="00E511F7">
            <w:pPr>
              <w:pStyle w:val="aff2"/>
              <w:rPr>
                <w:color w:val="0000FF"/>
              </w:rPr>
            </w:pPr>
            <w:r w:rsidRPr="008A3D79">
              <w:rPr>
                <w:rFonts w:ascii="宋体" w:cs="宋体" w:hint="eastAsia"/>
                <w:color w:val="0000FF"/>
              </w:rPr>
              <w:t>配电</w:t>
            </w:r>
          </w:p>
        </w:tc>
        <w:tc>
          <w:tcPr>
            <w:tcW w:w="960" w:type="dxa"/>
            <w:tcBorders>
              <w:top w:val="single" w:sz="6" w:space="0" w:color="auto"/>
              <w:left w:val="single" w:sz="6" w:space="0" w:color="auto"/>
              <w:bottom w:val="single" w:sz="6" w:space="0" w:color="auto"/>
              <w:right w:val="single" w:sz="6" w:space="0" w:color="auto"/>
            </w:tcBorders>
          </w:tcPr>
          <w:p w14:paraId="28F8FBBA"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72DDCA83"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41AEE96B"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6E3D8203"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48B1AC9E"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6338093B" w14:textId="77777777" w:rsidR="00E511F7" w:rsidRPr="008A3D79" w:rsidRDefault="00E511F7" w:rsidP="00E511F7">
            <w:pPr>
              <w:rPr>
                <w:color w:val="0000FF"/>
                <w:sz w:val="24"/>
                <w:szCs w:val="24"/>
              </w:rPr>
            </w:pPr>
          </w:p>
        </w:tc>
        <w:tc>
          <w:tcPr>
            <w:tcW w:w="1200" w:type="dxa"/>
            <w:tcBorders>
              <w:top w:val="single" w:sz="6" w:space="0" w:color="auto"/>
              <w:left w:val="single" w:sz="6" w:space="0" w:color="auto"/>
              <w:bottom w:val="single" w:sz="6" w:space="0" w:color="auto"/>
              <w:right w:val="single" w:sz="6" w:space="0" w:color="auto"/>
            </w:tcBorders>
          </w:tcPr>
          <w:p w14:paraId="77C7027C" w14:textId="77777777" w:rsidR="00E511F7" w:rsidRPr="008A3D79" w:rsidRDefault="00E511F7" w:rsidP="00E511F7">
            <w:pPr>
              <w:rPr>
                <w:color w:val="0000FF"/>
                <w:sz w:val="24"/>
                <w:szCs w:val="24"/>
              </w:rPr>
            </w:pPr>
          </w:p>
        </w:tc>
        <w:tc>
          <w:tcPr>
            <w:tcW w:w="840" w:type="dxa"/>
            <w:tcBorders>
              <w:top w:val="single" w:sz="6" w:space="0" w:color="auto"/>
              <w:left w:val="single" w:sz="6" w:space="0" w:color="auto"/>
              <w:bottom w:val="single" w:sz="6" w:space="0" w:color="auto"/>
              <w:right w:val="single" w:sz="6" w:space="0" w:color="auto"/>
            </w:tcBorders>
          </w:tcPr>
          <w:p w14:paraId="28B73806" w14:textId="77777777" w:rsidR="00E511F7" w:rsidRPr="008A3D79" w:rsidRDefault="00E511F7" w:rsidP="00E511F7">
            <w:pPr>
              <w:rPr>
                <w:color w:val="0000FF"/>
                <w:sz w:val="24"/>
                <w:szCs w:val="24"/>
              </w:rPr>
            </w:pPr>
          </w:p>
        </w:tc>
      </w:tr>
      <w:tr w:rsidR="00E511F7" w:rsidRPr="008A3D79" w14:paraId="205C1541" w14:textId="77777777">
        <w:tblPrEx>
          <w:tblCellMar>
            <w:top w:w="0" w:type="dxa"/>
            <w:left w:w="0" w:type="dxa"/>
            <w:bottom w:w="0" w:type="dxa"/>
            <w:right w:w="0" w:type="dxa"/>
          </w:tblCellMar>
        </w:tblPrEx>
        <w:tc>
          <w:tcPr>
            <w:tcW w:w="1080" w:type="dxa"/>
            <w:tcBorders>
              <w:top w:val="single" w:sz="6" w:space="0" w:color="auto"/>
              <w:left w:val="single" w:sz="6" w:space="0" w:color="auto"/>
              <w:bottom w:val="single" w:sz="6" w:space="0" w:color="auto"/>
              <w:right w:val="single" w:sz="6" w:space="0" w:color="auto"/>
            </w:tcBorders>
          </w:tcPr>
          <w:p w14:paraId="7AC2ABE3" w14:textId="77777777" w:rsidR="00E511F7" w:rsidRPr="008A3D79" w:rsidRDefault="00E511F7" w:rsidP="00E511F7">
            <w:pPr>
              <w:pStyle w:val="aff2"/>
              <w:rPr>
                <w:color w:val="0000FF"/>
              </w:rPr>
            </w:pPr>
            <w:r w:rsidRPr="008A3D79">
              <w:rPr>
                <w:rFonts w:ascii="宋体" w:cs="宋体" w:hint="eastAsia"/>
                <w:color w:val="0000FF"/>
              </w:rPr>
              <w:t>配线</w:t>
            </w:r>
          </w:p>
        </w:tc>
        <w:tc>
          <w:tcPr>
            <w:tcW w:w="960" w:type="dxa"/>
            <w:tcBorders>
              <w:top w:val="single" w:sz="6" w:space="0" w:color="auto"/>
              <w:left w:val="single" w:sz="6" w:space="0" w:color="auto"/>
              <w:bottom w:val="single" w:sz="6" w:space="0" w:color="auto"/>
              <w:right w:val="single" w:sz="6" w:space="0" w:color="auto"/>
            </w:tcBorders>
          </w:tcPr>
          <w:p w14:paraId="194912E3"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236645D7"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25920580"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6DE9C269"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3BD417DA"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52A3DAA4" w14:textId="77777777" w:rsidR="00E511F7" w:rsidRPr="008A3D79" w:rsidRDefault="00E511F7" w:rsidP="00E511F7">
            <w:pPr>
              <w:rPr>
                <w:color w:val="0000FF"/>
                <w:sz w:val="24"/>
                <w:szCs w:val="24"/>
              </w:rPr>
            </w:pPr>
          </w:p>
        </w:tc>
        <w:tc>
          <w:tcPr>
            <w:tcW w:w="1200" w:type="dxa"/>
            <w:tcBorders>
              <w:top w:val="single" w:sz="6" w:space="0" w:color="auto"/>
              <w:left w:val="single" w:sz="6" w:space="0" w:color="auto"/>
              <w:bottom w:val="single" w:sz="6" w:space="0" w:color="auto"/>
              <w:right w:val="single" w:sz="6" w:space="0" w:color="auto"/>
            </w:tcBorders>
          </w:tcPr>
          <w:p w14:paraId="73079440" w14:textId="77777777" w:rsidR="00E511F7" w:rsidRPr="008A3D79" w:rsidRDefault="00E511F7" w:rsidP="00E511F7">
            <w:pPr>
              <w:rPr>
                <w:color w:val="0000FF"/>
                <w:sz w:val="24"/>
                <w:szCs w:val="24"/>
              </w:rPr>
            </w:pPr>
          </w:p>
        </w:tc>
        <w:tc>
          <w:tcPr>
            <w:tcW w:w="840" w:type="dxa"/>
            <w:tcBorders>
              <w:top w:val="single" w:sz="6" w:space="0" w:color="auto"/>
              <w:left w:val="single" w:sz="6" w:space="0" w:color="auto"/>
              <w:bottom w:val="single" w:sz="6" w:space="0" w:color="auto"/>
              <w:right w:val="single" w:sz="6" w:space="0" w:color="auto"/>
            </w:tcBorders>
          </w:tcPr>
          <w:p w14:paraId="04CF50D1" w14:textId="77777777" w:rsidR="00E511F7" w:rsidRPr="008A3D79" w:rsidRDefault="00E511F7" w:rsidP="00E511F7">
            <w:pPr>
              <w:rPr>
                <w:color w:val="0000FF"/>
                <w:sz w:val="24"/>
                <w:szCs w:val="24"/>
              </w:rPr>
            </w:pPr>
          </w:p>
        </w:tc>
      </w:tr>
      <w:tr w:rsidR="00E511F7" w:rsidRPr="008A3D79" w14:paraId="127A2513" w14:textId="77777777">
        <w:tblPrEx>
          <w:tblCellMar>
            <w:top w:w="0" w:type="dxa"/>
            <w:left w:w="0" w:type="dxa"/>
            <w:bottom w:w="0" w:type="dxa"/>
            <w:right w:w="0" w:type="dxa"/>
          </w:tblCellMar>
        </w:tblPrEx>
        <w:tc>
          <w:tcPr>
            <w:tcW w:w="1080" w:type="dxa"/>
            <w:tcBorders>
              <w:top w:val="single" w:sz="6" w:space="0" w:color="auto"/>
              <w:left w:val="single" w:sz="6" w:space="0" w:color="auto"/>
              <w:bottom w:val="single" w:sz="6" w:space="0" w:color="auto"/>
              <w:right w:val="single" w:sz="6" w:space="0" w:color="auto"/>
            </w:tcBorders>
          </w:tcPr>
          <w:p w14:paraId="07A8225A" w14:textId="77777777" w:rsidR="00E511F7" w:rsidRPr="008A3D79" w:rsidRDefault="00E511F7" w:rsidP="00E511F7">
            <w:pPr>
              <w:pStyle w:val="aff2"/>
              <w:rPr>
                <w:color w:val="0000FF"/>
              </w:rPr>
            </w:pPr>
            <w:r w:rsidRPr="008A3D79">
              <w:rPr>
                <w:rFonts w:ascii="宋体" w:cs="宋体" w:hint="eastAsia"/>
                <w:color w:val="0000FF"/>
              </w:rPr>
              <w:t>配件（外购</w:t>
            </w:r>
            <w:r w:rsidRPr="008A3D79">
              <w:rPr>
                <w:rFonts w:ascii="Arial Narrow" w:hAnsi="Arial Narrow" w:cs="Arial Narrow"/>
                <w:color w:val="0000FF"/>
              </w:rPr>
              <w:t>)</w:t>
            </w:r>
          </w:p>
        </w:tc>
        <w:tc>
          <w:tcPr>
            <w:tcW w:w="960" w:type="dxa"/>
            <w:tcBorders>
              <w:top w:val="single" w:sz="6" w:space="0" w:color="auto"/>
              <w:left w:val="single" w:sz="6" w:space="0" w:color="auto"/>
              <w:bottom w:val="single" w:sz="6" w:space="0" w:color="auto"/>
              <w:right w:val="single" w:sz="6" w:space="0" w:color="auto"/>
            </w:tcBorders>
          </w:tcPr>
          <w:p w14:paraId="583A91F6"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59FE7E34"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133C8A0D"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1488E38D"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628E4EFE"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08795E03" w14:textId="77777777" w:rsidR="00E511F7" w:rsidRPr="008A3D79" w:rsidRDefault="00E511F7" w:rsidP="00E511F7">
            <w:pPr>
              <w:rPr>
                <w:color w:val="0000FF"/>
                <w:sz w:val="24"/>
                <w:szCs w:val="24"/>
              </w:rPr>
            </w:pPr>
          </w:p>
        </w:tc>
        <w:tc>
          <w:tcPr>
            <w:tcW w:w="1200" w:type="dxa"/>
            <w:tcBorders>
              <w:top w:val="single" w:sz="6" w:space="0" w:color="auto"/>
              <w:left w:val="single" w:sz="6" w:space="0" w:color="auto"/>
              <w:bottom w:val="single" w:sz="6" w:space="0" w:color="auto"/>
              <w:right w:val="single" w:sz="6" w:space="0" w:color="auto"/>
            </w:tcBorders>
          </w:tcPr>
          <w:p w14:paraId="3318569B" w14:textId="77777777" w:rsidR="00E511F7" w:rsidRPr="008A3D79" w:rsidRDefault="00E511F7" w:rsidP="00E511F7">
            <w:pPr>
              <w:rPr>
                <w:color w:val="0000FF"/>
                <w:sz w:val="24"/>
                <w:szCs w:val="24"/>
              </w:rPr>
            </w:pPr>
          </w:p>
        </w:tc>
        <w:tc>
          <w:tcPr>
            <w:tcW w:w="840" w:type="dxa"/>
            <w:tcBorders>
              <w:top w:val="single" w:sz="6" w:space="0" w:color="auto"/>
              <w:left w:val="single" w:sz="6" w:space="0" w:color="auto"/>
              <w:bottom w:val="single" w:sz="6" w:space="0" w:color="auto"/>
              <w:right w:val="single" w:sz="6" w:space="0" w:color="auto"/>
            </w:tcBorders>
          </w:tcPr>
          <w:p w14:paraId="47BF5705" w14:textId="77777777" w:rsidR="00E511F7" w:rsidRPr="008A3D79" w:rsidRDefault="00E511F7" w:rsidP="00E511F7">
            <w:pPr>
              <w:rPr>
                <w:color w:val="0000FF"/>
                <w:sz w:val="24"/>
                <w:szCs w:val="24"/>
              </w:rPr>
            </w:pPr>
          </w:p>
        </w:tc>
      </w:tr>
      <w:tr w:rsidR="00E511F7" w:rsidRPr="008A3D79" w14:paraId="41482FB0" w14:textId="77777777">
        <w:tblPrEx>
          <w:tblCellMar>
            <w:top w:w="0" w:type="dxa"/>
            <w:left w:w="0" w:type="dxa"/>
            <w:bottom w:w="0" w:type="dxa"/>
            <w:right w:w="0" w:type="dxa"/>
          </w:tblCellMar>
        </w:tblPrEx>
        <w:tc>
          <w:tcPr>
            <w:tcW w:w="1080" w:type="dxa"/>
            <w:tcBorders>
              <w:top w:val="single" w:sz="6" w:space="0" w:color="auto"/>
              <w:left w:val="single" w:sz="6" w:space="0" w:color="auto"/>
              <w:bottom w:val="single" w:sz="6" w:space="0" w:color="auto"/>
              <w:right w:val="single" w:sz="6" w:space="0" w:color="auto"/>
            </w:tcBorders>
          </w:tcPr>
          <w:p w14:paraId="72ECFD9A" w14:textId="77777777" w:rsidR="00E511F7" w:rsidRPr="008A3D79" w:rsidRDefault="00E511F7" w:rsidP="00E511F7">
            <w:pPr>
              <w:pStyle w:val="aff2"/>
              <w:rPr>
                <w:color w:val="0000FF"/>
              </w:rPr>
            </w:pPr>
            <w:r w:rsidRPr="008A3D79">
              <w:rPr>
                <w:rFonts w:ascii="宋体" w:cs="宋体" w:hint="eastAsia"/>
                <w:color w:val="0000FF"/>
              </w:rPr>
              <w:t>其他</w:t>
            </w:r>
          </w:p>
        </w:tc>
        <w:tc>
          <w:tcPr>
            <w:tcW w:w="960" w:type="dxa"/>
            <w:tcBorders>
              <w:top w:val="single" w:sz="6" w:space="0" w:color="auto"/>
              <w:left w:val="single" w:sz="6" w:space="0" w:color="auto"/>
              <w:bottom w:val="single" w:sz="6" w:space="0" w:color="auto"/>
              <w:right w:val="single" w:sz="6" w:space="0" w:color="auto"/>
            </w:tcBorders>
          </w:tcPr>
          <w:p w14:paraId="08C9E387"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442A58C8"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279CC6FA"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448A21E3"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0242DCBB"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5A1AAE8D" w14:textId="77777777" w:rsidR="00E511F7" w:rsidRPr="008A3D79" w:rsidRDefault="00E511F7" w:rsidP="00E511F7">
            <w:pPr>
              <w:rPr>
                <w:color w:val="0000FF"/>
                <w:sz w:val="24"/>
                <w:szCs w:val="24"/>
              </w:rPr>
            </w:pPr>
          </w:p>
        </w:tc>
        <w:tc>
          <w:tcPr>
            <w:tcW w:w="1200" w:type="dxa"/>
            <w:tcBorders>
              <w:top w:val="single" w:sz="6" w:space="0" w:color="auto"/>
              <w:left w:val="single" w:sz="6" w:space="0" w:color="auto"/>
              <w:bottom w:val="single" w:sz="6" w:space="0" w:color="auto"/>
              <w:right w:val="single" w:sz="6" w:space="0" w:color="auto"/>
            </w:tcBorders>
          </w:tcPr>
          <w:p w14:paraId="4CA72F0A" w14:textId="77777777" w:rsidR="00E511F7" w:rsidRPr="008A3D79" w:rsidRDefault="00E511F7" w:rsidP="00E511F7">
            <w:pPr>
              <w:rPr>
                <w:color w:val="0000FF"/>
                <w:sz w:val="24"/>
                <w:szCs w:val="24"/>
              </w:rPr>
            </w:pPr>
          </w:p>
        </w:tc>
        <w:tc>
          <w:tcPr>
            <w:tcW w:w="840" w:type="dxa"/>
            <w:tcBorders>
              <w:top w:val="single" w:sz="6" w:space="0" w:color="auto"/>
              <w:left w:val="single" w:sz="6" w:space="0" w:color="auto"/>
              <w:bottom w:val="single" w:sz="6" w:space="0" w:color="auto"/>
              <w:right w:val="single" w:sz="6" w:space="0" w:color="auto"/>
            </w:tcBorders>
          </w:tcPr>
          <w:p w14:paraId="44C47EFB" w14:textId="77777777" w:rsidR="00E511F7" w:rsidRPr="008A3D79" w:rsidRDefault="00E511F7" w:rsidP="00E511F7">
            <w:pPr>
              <w:rPr>
                <w:color w:val="0000FF"/>
                <w:sz w:val="24"/>
                <w:szCs w:val="24"/>
              </w:rPr>
            </w:pPr>
          </w:p>
        </w:tc>
      </w:tr>
      <w:tr w:rsidR="00E511F7" w:rsidRPr="008A3D79" w14:paraId="377E1DB7" w14:textId="77777777">
        <w:tblPrEx>
          <w:tblCellMar>
            <w:top w:w="0" w:type="dxa"/>
            <w:left w:w="0" w:type="dxa"/>
            <w:bottom w:w="0" w:type="dxa"/>
            <w:right w:w="0" w:type="dxa"/>
          </w:tblCellMar>
        </w:tblPrEx>
        <w:tc>
          <w:tcPr>
            <w:tcW w:w="1080" w:type="dxa"/>
            <w:tcBorders>
              <w:top w:val="single" w:sz="6" w:space="0" w:color="auto"/>
              <w:left w:val="single" w:sz="6" w:space="0" w:color="auto"/>
              <w:bottom w:val="single" w:sz="6" w:space="0" w:color="auto"/>
              <w:right w:val="single" w:sz="6" w:space="0" w:color="auto"/>
            </w:tcBorders>
          </w:tcPr>
          <w:p w14:paraId="095A37E0" w14:textId="77777777" w:rsidR="00E511F7" w:rsidRPr="008A3D79" w:rsidRDefault="00E511F7" w:rsidP="00E511F7">
            <w:pPr>
              <w:pStyle w:val="aff2"/>
              <w:rPr>
                <w:color w:val="0000FF"/>
              </w:rPr>
            </w:pPr>
            <w:r w:rsidRPr="008A3D79">
              <w:rPr>
                <w:rFonts w:ascii="宋体" w:cs="宋体" w:hint="eastAsia"/>
                <w:color w:val="0000FF"/>
              </w:rPr>
              <w:t>合计</w:t>
            </w:r>
          </w:p>
        </w:tc>
        <w:tc>
          <w:tcPr>
            <w:tcW w:w="960" w:type="dxa"/>
            <w:tcBorders>
              <w:top w:val="single" w:sz="6" w:space="0" w:color="auto"/>
              <w:left w:val="single" w:sz="6" w:space="0" w:color="auto"/>
              <w:bottom w:val="single" w:sz="6" w:space="0" w:color="auto"/>
              <w:right w:val="single" w:sz="6" w:space="0" w:color="auto"/>
            </w:tcBorders>
          </w:tcPr>
          <w:p w14:paraId="651E440B"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552558A0" w14:textId="77777777" w:rsidR="00E511F7" w:rsidRPr="008A3D79" w:rsidRDefault="00E511F7" w:rsidP="00E511F7">
            <w:pPr>
              <w:rPr>
                <w:color w:val="0000FF"/>
                <w:sz w:val="24"/>
                <w:szCs w:val="24"/>
              </w:rPr>
            </w:pPr>
          </w:p>
        </w:tc>
        <w:tc>
          <w:tcPr>
            <w:tcW w:w="960" w:type="dxa"/>
            <w:tcBorders>
              <w:top w:val="single" w:sz="6" w:space="0" w:color="auto"/>
              <w:left w:val="single" w:sz="6" w:space="0" w:color="auto"/>
              <w:bottom w:val="single" w:sz="6" w:space="0" w:color="auto"/>
              <w:right w:val="single" w:sz="6" w:space="0" w:color="auto"/>
            </w:tcBorders>
          </w:tcPr>
          <w:p w14:paraId="14C5CAEB"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03065638"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25264257" w14:textId="77777777" w:rsidR="00E511F7" w:rsidRPr="008A3D79" w:rsidRDefault="00E511F7" w:rsidP="00E511F7">
            <w:pPr>
              <w:rPr>
                <w:color w:val="0000FF"/>
                <w:sz w:val="24"/>
                <w:szCs w:val="24"/>
              </w:rPr>
            </w:pPr>
          </w:p>
        </w:tc>
        <w:tc>
          <w:tcPr>
            <w:tcW w:w="1080" w:type="dxa"/>
            <w:tcBorders>
              <w:top w:val="single" w:sz="6" w:space="0" w:color="auto"/>
              <w:left w:val="single" w:sz="6" w:space="0" w:color="auto"/>
              <w:bottom w:val="single" w:sz="6" w:space="0" w:color="auto"/>
              <w:right w:val="single" w:sz="6" w:space="0" w:color="auto"/>
            </w:tcBorders>
          </w:tcPr>
          <w:p w14:paraId="47CBCC96" w14:textId="77777777" w:rsidR="00E511F7" w:rsidRPr="008A3D79" w:rsidRDefault="00E511F7" w:rsidP="00E511F7">
            <w:pPr>
              <w:rPr>
                <w:color w:val="0000FF"/>
                <w:sz w:val="24"/>
                <w:szCs w:val="24"/>
              </w:rPr>
            </w:pPr>
          </w:p>
        </w:tc>
        <w:tc>
          <w:tcPr>
            <w:tcW w:w="1200" w:type="dxa"/>
            <w:tcBorders>
              <w:top w:val="single" w:sz="6" w:space="0" w:color="auto"/>
              <w:left w:val="single" w:sz="6" w:space="0" w:color="auto"/>
              <w:bottom w:val="single" w:sz="6" w:space="0" w:color="auto"/>
              <w:right w:val="single" w:sz="6" w:space="0" w:color="auto"/>
            </w:tcBorders>
          </w:tcPr>
          <w:p w14:paraId="7074842F" w14:textId="77777777" w:rsidR="00E511F7" w:rsidRPr="008A3D79" w:rsidRDefault="00E511F7" w:rsidP="00E511F7">
            <w:pPr>
              <w:rPr>
                <w:color w:val="0000FF"/>
                <w:sz w:val="24"/>
                <w:szCs w:val="24"/>
              </w:rPr>
            </w:pPr>
          </w:p>
        </w:tc>
        <w:tc>
          <w:tcPr>
            <w:tcW w:w="840" w:type="dxa"/>
            <w:tcBorders>
              <w:top w:val="single" w:sz="6" w:space="0" w:color="auto"/>
              <w:left w:val="single" w:sz="6" w:space="0" w:color="auto"/>
              <w:bottom w:val="single" w:sz="6" w:space="0" w:color="auto"/>
              <w:right w:val="single" w:sz="6" w:space="0" w:color="auto"/>
            </w:tcBorders>
          </w:tcPr>
          <w:p w14:paraId="40FFFC48" w14:textId="77777777" w:rsidR="00E511F7" w:rsidRPr="008A3D79" w:rsidRDefault="00E511F7" w:rsidP="00E511F7">
            <w:pPr>
              <w:rPr>
                <w:color w:val="0000FF"/>
                <w:sz w:val="24"/>
                <w:szCs w:val="24"/>
              </w:rPr>
            </w:pPr>
          </w:p>
        </w:tc>
      </w:tr>
    </w:tbl>
    <w:p w14:paraId="7C46BADC" w14:textId="77777777" w:rsidR="00E511F7" w:rsidRDefault="00E511F7" w:rsidP="00E511F7">
      <w:pPr>
        <w:pStyle w:val="affc"/>
      </w:pPr>
    </w:p>
    <w:p w14:paraId="407B91C4" w14:textId="77777777" w:rsidR="00E511F7" w:rsidRPr="008A3D79" w:rsidRDefault="00E511F7" w:rsidP="00941F56">
      <w:pPr>
        <w:pStyle w:val="af2"/>
      </w:pPr>
      <w:r w:rsidRPr="008A3D79">
        <w:rPr>
          <w:rFonts w:hint="eastAsia"/>
        </w:rPr>
        <w:t>说明：</w:t>
      </w:r>
    </w:p>
    <w:p w14:paraId="5F93F22E" w14:textId="77777777" w:rsidR="00E511F7" w:rsidRPr="008A3D79" w:rsidRDefault="00E511F7" w:rsidP="00941F56">
      <w:pPr>
        <w:pStyle w:val="af2"/>
      </w:pPr>
      <w:r w:rsidRPr="008A3D79">
        <w:t>1.</w:t>
      </w:r>
      <w:r w:rsidR="00BB762E" w:rsidRPr="008A3D79">
        <w:rPr>
          <w:rFonts w:hint="eastAsia"/>
        </w:rPr>
        <w:t xml:space="preserve"> </w:t>
      </w:r>
      <w:r w:rsidRPr="008A3D79">
        <w:rPr>
          <w:rFonts w:hint="eastAsia"/>
        </w:rPr>
        <w:t>“可能的降成本措施”一项列出预计的或规划的主要降低成本的措施和方法，例如：关键器件的备选方案、我司</w:t>
      </w:r>
      <w:r w:rsidRPr="008A3D79">
        <w:t>ASIC</w:t>
      </w:r>
      <w:r w:rsidRPr="008A3D79">
        <w:rPr>
          <w:rFonts w:hint="eastAsia"/>
        </w:rPr>
        <w:t>替代计划。</w:t>
      </w:r>
    </w:p>
    <w:p w14:paraId="49BEB0B8" w14:textId="77777777" w:rsidR="00E511F7" w:rsidRPr="008A3D79" w:rsidRDefault="00E511F7" w:rsidP="00941F56">
      <w:pPr>
        <w:pStyle w:val="af2"/>
        <w:rPr>
          <w:rFonts w:hint="eastAsia"/>
        </w:rPr>
      </w:pPr>
      <w:r w:rsidRPr="008A3D79">
        <w:t>2.</w:t>
      </w:r>
      <w:r w:rsidRPr="008A3D79">
        <w:rPr>
          <w:rFonts w:hint="eastAsia"/>
        </w:rPr>
        <w:t>器件价格都是经采购部门确认过的价格。</w:t>
      </w:r>
    </w:p>
    <w:p w14:paraId="338E4CCD" w14:textId="77777777" w:rsidR="00E511F7" w:rsidRDefault="00E511F7" w:rsidP="006A4C7E">
      <w:pPr>
        <w:pStyle w:val="3"/>
      </w:pPr>
      <w:bookmarkStart w:id="624" w:name="_Toc26329601"/>
      <w:bookmarkStart w:id="625" w:name="_Toc247460071"/>
      <w:r>
        <w:rPr>
          <w:rFonts w:hint="eastAsia"/>
        </w:rPr>
        <w:t>单板成本估算</w:t>
      </w:r>
      <w:bookmarkEnd w:id="624"/>
      <w:bookmarkEnd w:id="625"/>
    </w:p>
    <w:p w14:paraId="752512A9" w14:textId="77777777" w:rsidR="00E511F7" w:rsidRDefault="00E511F7" w:rsidP="00941F56">
      <w:pPr>
        <w:pStyle w:val="af2"/>
      </w:pPr>
      <w:r w:rsidRPr="008A3D79">
        <w:rPr>
          <w:rFonts w:hint="eastAsia"/>
        </w:rPr>
        <w:t>根据关键器件等价格，计算出组成产品的各单板成本。</w:t>
      </w:r>
      <w:r w:rsidRPr="008A3D79">
        <w:t xml:space="preserve"> </w:t>
      </w:r>
    </w:p>
    <w:p w14:paraId="2A49D475" w14:textId="77777777" w:rsidR="00E511F7" w:rsidRPr="00295348" w:rsidRDefault="009D0ABA" w:rsidP="009D0ABA">
      <w:pPr>
        <w:pStyle w:val="a4"/>
        <w:numPr>
          <w:ilvl w:val="0"/>
          <w:numId w:val="0"/>
        </w:numPr>
        <w:ind w:firstLineChars="1800" w:firstLine="3780"/>
        <w:jc w:val="left"/>
      </w:pPr>
      <w:bookmarkStart w:id="626" w:name="_Toc25393705"/>
      <w:bookmarkStart w:id="627" w:name="_Toc116696767"/>
      <w:r>
        <w:rPr>
          <w:rFonts w:hint="eastAsia"/>
        </w:rPr>
        <w:t xml:space="preserve">表3 </w:t>
      </w:r>
      <w:r w:rsidR="00E511F7" w:rsidRPr="00295348">
        <w:rPr>
          <w:rFonts w:hint="eastAsia"/>
        </w:rPr>
        <w:t>单板成本分析表</w:t>
      </w:r>
      <w:bookmarkEnd w:id="626"/>
      <w:bookmarkEnd w:id="627"/>
    </w:p>
    <w:tbl>
      <w:tblPr>
        <w:tblW w:w="0" w:type="auto"/>
        <w:tblInd w:w="108" w:type="dxa"/>
        <w:tblLayout w:type="fixed"/>
        <w:tblLook w:val="0000" w:firstRow="0" w:lastRow="0" w:firstColumn="0" w:lastColumn="0" w:noHBand="0" w:noVBand="0"/>
      </w:tblPr>
      <w:tblGrid>
        <w:gridCol w:w="1040"/>
        <w:gridCol w:w="1040"/>
        <w:gridCol w:w="1040"/>
        <w:gridCol w:w="1040"/>
        <w:gridCol w:w="1040"/>
        <w:gridCol w:w="1040"/>
        <w:gridCol w:w="1040"/>
        <w:gridCol w:w="1040"/>
        <w:gridCol w:w="1040"/>
      </w:tblGrid>
      <w:tr w:rsidR="00E511F7" w:rsidRPr="008A3D79" w14:paraId="4C7D84E0" w14:textId="77777777">
        <w:tblPrEx>
          <w:tblCellMar>
            <w:top w:w="0" w:type="dxa"/>
            <w:bottom w:w="0" w:type="dxa"/>
          </w:tblCellMar>
        </w:tblPrEx>
        <w:trPr>
          <w:cantSplit/>
          <w:tblHeader/>
        </w:trPr>
        <w:tc>
          <w:tcPr>
            <w:tcW w:w="2080" w:type="dxa"/>
            <w:gridSpan w:val="2"/>
            <w:tcBorders>
              <w:top w:val="single" w:sz="6" w:space="0" w:color="auto"/>
              <w:left w:val="single" w:sz="6" w:space="0" w:color="auto"/>
              <w:bottom w:val="single" w:sz="6" w:space="0" w:color="auto"/>
              <w:right w:val="single" w:sz="6" w:space="0" w:color="auto"/>
            </w:tcBorders>
          </w:tcPr>
          <w:p w14:paraId="6D68581B" w14:textId="77777777" w:rsidR="00E511F7" w:rsidRPr="008A3D79" w:rsidRDefault="00E511F7" w:rsidP="00E511F7">
            <w:pPr>
              <w:rPr>
                <w:color w:val="0000FF"/>
                <w:sz w:val="21"/>
                <w:szCs w:val="21"/>
              </w:rPr>
            </w:pPr>
            <w:r w:rsidRPr="008A3D79">
              <w:rPr>
                <w:color w:val="0000FF"/>
                <w:sz w:val="21"/>
                <w:szCs w:val="21"/>
              </w:rPr>
              <w:t>Key devices</w:t>
            </w:r>
            <w:r w:rsidRPr="008A3D79">
              <w:rPr>
                <w:rFonts w:hint="eastAsia"/>
                <w:color w:val="0000FF"/>
                <w:sz w:val="21"/>
                <w:szCs w:val="21"/>
              </w:rPr>
              <w:t>关键器件</w:t>
            </w:r>
            <w:r w:rsidRPr="008A3D79">
              <w:rPr>
                <w:color w:val="0000FF"/>
                <w:sz w:val="21"/>
                <w:szCs w:val="21"/>
              </w:rPr>
              <w:t xml:space="preserve"> </w:t>
            </w:r>
          </w:p>
        </w:tc>
        <w:tc>
          <w:tcPr>
            <w:tcW w:w="1040" w:type="dxa"/>
            <w:tcBorders>
              <w:top w:val="single" w:sz="6" w:space="0" w:color="auto"/>
              <w:left w:val="single" w:sz="6" w:space="0" w:color="auto"/>
              <w:bottom w:val="single" w:sz="6" w:space="0" w:color="auto"/>
              <w:right w:val="single" w:sz="6" w:space="0" w:color="auto"/>
            </w:tcBorders>
          </w:tcPr>
          <w:p w14:paraId="5708E836" w14:textId="77777777" w:rsidR="00E511F7" w:rsidRPr="008A3D79" w:rsidRDefault="00E511F7" w:rsidP="00E511F7">
            <w:pPr>
              <w:rPr>
                <w:color w:val="0000FF"/>
                <w:sz w:val="21"/>
                <w:szCs w:val="21"/>
              </w:rPr>
            </w:pPr>
            <w:r w:rsidRPr="008A3D79">
              <w:rPr>
                <w:color w:val="0000FF"/>
                <w:sz w:val="21"/>
                <w:szCs w:val="21"/>
              </w:rPr>
              <w:t xml:space="preserve">  </w:t>
            </w:r>
            <w:r w:rsidRPr="008A3D79">
              <w:rPr>
                <w:rFonts w:hint="eastAsia"/>
                <w:color w:val="0000FF"/>
                <w:sz w:val="21"/>
                <w:szCs w:val="21"/>
              </w:rPr>
              <w:t>样片</w:t>
            </w:r>
            <w:r w:rsidRPr="008A3D79">
              <w:rPr>
                <w:color w:val="0000FF"/>
                <w:sz w:val="21"/>
                <w:szCs w:val="21"/>
              </w:rPr>
              <w:t xml:space="preserve"> </w:t>
            </w:r>
            <w:r w:rsidRPr="008A3D79">
              <w:rPr>
                <w:rFonts w:hint="eastAsia"/>
                <w:color w:val="0000FF"/>
                <w:sz w:val="21"/>
                <w:szCs w:val="21"/>
              </w:rPr>
              <w:t>价格</w:t>
            </w:r>
          </w:p>
          <w:p w14:paraId="0BC148BF" w14:textId="77777777" w:rsidR="00E511F7" w:rsidRPr="008A3D79" w:rsidRDefault="00E511F7" w:rsidP="00E511F7">
            <w:pPr>
              <w:rPr>
                <w:color w:val="0000FF"/>
                <w:sz w:val="21"/>
                <w:szCs w:val="21"/>
              </w:rPr>
            </w:pPr>
            <w:r w:rsidRPr="008A3D79">
              <w:rPr>
                <w:rFonts w:hint="eastAsia"/>
                <w:color w:val="0000FF"/>
                <w:sz w:val="21"/>
                <w:szCs w:val="21"/>
              </w:rPr>
              <w:t>（新选用关键器件）</w:t>
            </w:r>
          </w:p>
        </w:tc>
        <w:tc>
          <w:tcPr>
            <w:tcW w:w="1040" w:type="dxa"/>
            <w:tcBorders>
              <w:top w:val="single" w:sz="6" w:space="0" w:color="auto"/>
              <w:left w:val="single" w:sz="6" w:space="0" w:color="auto"/>
              <w:bottom w:val="single" w:sz="6" w:space="0" w:color="auto"/>
              <w:right w:val="single" w:sz="6" w:space="0" w:color="auto"/>
            </w:tcBorders>
          </w:tcPr>
          <w:p w14:paraId="111074CC" w14:textId="77777777" w:rsidR="00E511F7" w:rsidRPr="008A3D79" w:rsidRDefault="00E511F7" w:rsidP="00E511F7">
            <w:pPr>
              <w:rPr>
                <w:color w:val="0000FF"/>
                <w:sz w:val="21"/>
                <w:szCs w:val="21"/>
              </w:rPr>
            </w:pPr>
            <w:r w:rsidRPr="008A3D79">
              <w:rPr>
                <w:rFonts w:hint="eastAsia"/>
                <w:color w:val="0000FF"/>
                <w:sz w:val="21"/>
                <w:szCs w:val="21"/>
              </w:rPr>
              <w:t>批量价格</w:t>
            </w:r>
          </w:p>
        </w:tc>
        <w:tc>
          <w:tcPr>
            <w:tcW w:w="1040" w:type="dxa"/>
            <w:tcBorders>
              <w:top w:val="single" w:sz="6" w:space="0" w:color="auto"/>
              <w:left w:val="single" w:sz="6" w:space="0" w:color="auto"/>
              <w:bottom w:val="single" w:sz="6" w:space="0" w:color="auto"/>
              <w:right w:val="single" w:sz="6" w:space="0" w:color="auto"/>
            </w:tcBorders>
          </w:tcPr>
          <w:p w14:paraId="3F5D6C6F" w14:textId="77777777" w:rsidR="00E511F7" w:rsidRPr="008A3D79" w:rsidRDefault="00E511F7" w:rsidP="00E511F7">
            <w:pPr>
              <w:rPr>
                <w:color w:val="0000FF"/>
                <w:sz w:val="21"/>
                <w:szCs w:val="21"/>
              </w:rPr>
            </w:pPr>
            <w:r w:rsidRPr="008A3D79">
              <w:rPr>
                <w:rFonts w:hint="eastAsia"/>
                <w:color w:val="0000FF"/>
                <w:sz w:val="21"/>
                <w:szCs w:val="21"/>
              </w:rPr>
              <w:t>单板</w:t>
            </w:r>
            <w:r w:rsidRPr="008A3D79">
              <w:rPr>
                <w:color w:val="0000FF"/>
                <w:sz w:val="21"/>
                <w:szCs w:val="21"/>
              </w:rPr>
              <w:t>1</w:t>
            </w:r>
          </w:p>
          <w:p w14:paraId="7E15AC3F" w14:textId="77777777" w:rsidR="00E511F7" w:rsidRPr="008A3D79" w:rsidRDefault="00E511F7" w:rsidP="00E511F7">
            <w:pPr>
              <w:rPr>
                <w:color w:val="0000FF"/>
                <w:sz w:val="21"/>
                <w:szCs w:val="21"/>
              </w:rPr>
            </w:pPr>
            <w:r w:rsidRPr="008A3D79">
              <w:rPr>
                <w:rFonts w:hint="eastAsia"/>
                <w:color w:val="0000FF"/>
                <w:sz w:val="21"/>
                <w:szCs w:val="21"/>
              </w:rPr>
              <w:t>（用量）</w:t>
            </w:r>
          </w:p>
        </w:tc>
        <w:tc>
          <w:tcPr>
            <w:tcW w:w="1040" w:type="dxa"/>
            <w:tcBorders>
              <w:top w:val="single" w:sz="6" w:space="0" w:color="auto"/>
              <w:left w:val="single" w:sz="6" w:space="0" w:color="auto"/>
              <w:bottom w:val="single" w:sz="6" w:space="0" w:color="auto"/>
              <w:right w:val="single" w:sz="6" w:space="0" w:color="auto"/>
            </w:tcBorders>
          </w:tcPr>
          <w:p w14:paraId="207DE97F" w14:textId="77777777" w:rsidR="00E511F7" w:rsidRPr="008A3D79" w:rsidRDefault="00E511F7" w:rsidP="00E511F7">
            <w:pPr>
              <w:rPr>
                <w:color w:val="0000FF"/>
                <w:sz w:val="21"/>
                <w:szCs w:val="21"/>
              </w:rPr>
            </w:pPr>
            <w:r w:rsidRPr="008A3D79">
              <w:rPr>
                <w:rFonts w:hint="eastAsia"/>
                <w:color w:val="0000FF"/>
                <w:sz w:val="21"/>
                <w:szCs w:val="21"/>
              </w:rPr>
              <w:t>单板</w:t>
            </w:r>
            <w:r w:rsidRPr="008A3D79">
              <w:rPr>
                <w:color w:val="0000FF"/>
                <w:sz w:val="21"/>
                <w:szCs w:val="21"/>
              </w:rPr>
              <w:t>2</w:t>
            </w:r>
          </w:p>
          <w:p w14:paraId="19736350" w14:textId="77777777" w:rsidR="00E511F7" w:rsidRPr="008A3D79" w:rsidRDefault="00E511F7" w:rsidP="00E511F7">
            <w:pPr>
              <w:rPr>
                <w:color w:val="0000FF"/>
                <w:sz w:val="21"/>
                <w:szCs w:val="21"/>
              </w:rPr>
            </w:pPr>
            <w:r w:rsidRPr="008A3D79">
              <w:rPr>
                <w:rFonts w:hint="eastAsia"/>
                <w:color w:val="0000FF"/>
                <w:sz w:val="21"/>
                <w:szCs w:val="21"/>
              </w:rPr>
              <w:t>（用量）</w:t>
            </w:r>
          </w:p>
        </w:tc>
        <w:tc>
          <w:tcPr>
            <w:tcW w:w="1040" w:type="dxa"/>
            <w:tcBorders>
              <w:top w:val="single" w:sz="6" w:space="0" w:color="auto"/>
              <w:left w:val="single" w:sz="6" w:space="0" w:color="auto"/>
              <w:bottom w:val="single" w:sz="6" w:space="0" w:color="auto"/>
              <w:right w:val="single" w:sz="6" w:space="0" w:color="auto"/>
            </w:tcBorders>
          </w:tcPr>
          <w:p w14:paraId="7AB5B40C" w14:textId="77777777" w:rsidR="00E511F7" w:rsidRPr="008A3D79" w:rsidRDefault="00E511F7" w:rsidP="00E511F7">
            <w:pPr>
              <w:rPr>
                <w:color w:val="0000FF"/>
                <w:sz w:val="21"/>
                <w:szCs w:val="21"/>
              </w:rPr>
            </w:pPr>
            <w:r w:rsidRPr="008A3D79">
              <w:rPr>
                <w:rFonts w:hint="eastAsia"/>
                <w:color w:val="0000FF"/>
                <w:sz w:val="21"/>
                <w:szCs w:val="21"/>
              </w:rPr>
              <w:t>单板</w:t>
            </w:r>
            <w:r w:rsidRPr="008A3D79">
              <w:rPr>
                <w:color w:val="0000FF"/>
                <w:sz w:val="21"/>
                <w:szCs w:val="21"/>
              </w:rPr>
              <w:t>3</w:t>
            </w:r>
          </w:p>
          <w:p w14:paraId="27C93536" w14:textId="77777777" w:rsidR="00E511F7" w:rsidRPr="008A3D79" w:rsidRDefault="00E511F7" w:rsidP="00E511F7">
            <w:pPr>
              <w:rPr>
                <w:color w:val="0000FF"/>
                <w:sz w:val="21"/>
                <w:szCs w:val="21"/>
              </w:rPr>
            </w:pPr>
            <w:r w:rsidRPr="008A3D79">
              <w:rPr>
                <w:rFonts w:hint="eastAsia"/>
                <w:color w:val="0000FF"/>
                <w:sz w:val="21"/>
                <w:szCs w:val="21"/>
              </w:rPr>
              <w:t>（用量）</w:t>
            </w:r>
          </w:p>
        </w:tc>
        <w:tc>
          <w:tcPr>
            <w:tcW w:w="1040" w:type="dxa"/>
            <w:tcBorders>
              <w:top w:val="single" w:sz="6" w:space="0" w:color="auto"/>
              <w:left w:val="single" w:sz="6" w:space="0" w:color="auto"/>
              <w:bottom w:val="single" w:sz="6" w:space="0" w:color="auto"/>
              <w:right w:val="single" w:sz="6" w:space="0" w:color="auto"/>
            </w:tcBorders>
          </w:tcPr>
          <w:p w14:paraId="6D0B0E0A" w14:textId="77777777" w:rsidR="00E511F7" w:rsidRPr="008A3D79" w:rsidRDefault="00E511F7" w:rsidP="00E511F7">
            <w:pPr>
              <w:rPr>
                <w:color w:val="0000FF"/>
                <w:sz w:val="21"/>
                <w:szCs w:val="21"/>
              </w:rPr>
            </w:pPr>
            <w:r w:rsidRPr="008A3D79">
              <w:rPr>
                <w:rFonts w:hint="eastAsia"/>
                <w:color w:val="0000FF"/>
                <w:sz w:val="21"/>
                <w:szCs w:val="21"/>
              </w:rPr>
              <w:t>占产品成本比重（典型配置）</w:t>
            </w:r>
          </w:p>
        </w:tc>
        <w:tc>
          <w:tcPr>
            <w:tcW w:w="1040" w:type="dxa"/>
            <w:tcBorders>
              <w:top w:val="single" w:sz="6" w:space="0" w:color="auto"/>
              <w:left w:val="single" w:sz="6" w:space="0" w:color="auto"/>
              <w:bottom w:val="single" w:sz="6" w:space="0" w:color="auto"/>
              <w:right w:val="single" w:sz="6" w:space="0" w:color="auto"/>
            </w:tcBorders>
          </w:tcPr>
          <w:p w14:paraId="5C268307" w14:textId="77777777" w:rsidR="00E511F7" w:rsidRPr="008A3D79" w:rsidRDefault="00E511F7" w:rsidP="00E511F7">
            <w:pPr>
              <w:rPr>
                <w:color w:val="0000FF"/>
                <w:sz w:val="21"/>
                <w:szCs w:val="21"/>
              </w:rPr>
            </w:pPr>
            <w:r w:rsidRPr="008A3D79">
              <w:rPr>
                <w:rFonts w:hint="eastAsia"/>
                <w:color w:val="0000FF"/>
                <w:sz w:val="21"/>
                <w:szCs w:val="21"/>
              </w:rPr>
              <w:t>备注</w:t>
            </w:r>
          </w:p>
        </w:tc>
      </w:tr>
      <w:tr w:rsidR="00E511F7" w:rsidRPr="008A3D79" w14:paraId="2A5E82A6"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065F5D58" w14:textId="77777777" w:rsidR="00E511F7" w:rsidRPr="008A3D79" w:rsidRDefault="00E511F7" w:rsidP="00E511F7">
            <w:pPr>
              <w:rPr>
                <w:color w:val="0000FF"/>
                <w:sz w:val="21"/>
                <w:szCs w:val="21"/>
              </w:rPr>
            </w:pPr>
            <w:r w:rsidRPr="008A3D79">
              <w:rPr>
                <w:color w:val="0000FF"/>
                <w:sz w:val="21"/>
                <w:szCs w:val="21"/>
              </w:rPr>
              <w:t>1</w:t>
            </w:r>
          </w:p>
        </w:tc>
        <w:tc>
          <w:tcPr>
            <w:tcW w:w="1040" w:type="dxa"/>
            <w:tcBorders>
              <w:top w:val="single" w:sz="6" w:space="0" w:color="auto"/>
              <w:left w:val="single" w:sz="6" w:space="0" w:color="auto"/>
              <w:bottom w:val="single" w:sz="6" w:space="0" w:color="auto"/>
              <w:right w:val="single" w:sz="6" w:space="0" w:color="auto"/>
            </w:tcBorders>
          </w:tcPr>
          <w:p w14:paraId="138CB5E3" w14:textId="77777777" w:rsidR="00E511F7" w:rsidRPr="008A3D79" w:rsidRDefault="00E511F7" w:rsidP="00E511F7">
            <w:pPr>
              <w:rPr>
                <w:color w:val="0000FF"/>
                <w:sz w:val="21"/>
                <w:szCs w:val="21"/>
              </w:rPr>
            </w:pPr>
            <w:r w:rsidRPr="008A3D79">
              <w:rPr>
                <w:color w:val="0000FF"/>
                <w:sz w:val="21"/>
                <w:szCs w:val="21"/>
              </w:rPr>
              <w:t xml:space="preserve">CPU </w:t>
            </w:r>
            <w:r w:rsidRPr="008A3D79">
              <w:rPr>
                <w:rFonts w:hint="eastAsia"/>
                <w:color w:val="0000FF"/>
                <w:sz w:val="21"/>
                <w:szCs w:val="21"/>
              </w:rPr>
              <w:t>（写具</w:t>
            </w:r>
            <w:r w:rsidRPr="008A3D79">
              <w:rPr>
                <w:rFonts w:hint="eastAsia"/>
                <w:color w:val="0000FF"/>
                <w:sz w:val="21"/>
                <w:szCs w:val="21"/>
              </w:rPr>
              <w:lastRenderedPageBreak/>
              <w:t>体型号，下同）</w:t>
            </w:r>
          </w:p>
        </w:tc>
        <w:tc>
          <w:tcPr>
            <w:tcW w:w="1040" w:type="dxa"/>
            <w:tcBorders>
              <w:top w:val="single" w:sz="6" w:space="0" w:color="auto"/>
              <w:left w:val="single" w:sz="6" w:space="0" w:color="auto"/>
              <w:bottom w:val="single" w:sz="6" w:space="0" w:color="auto"/>
              <w:right w:val="single" w:sz="6" w:space="0" w:color="auto"/>
            </w:tcBorders>
          </w:tcPr>
          <w:p w14:paraId="182A92CB"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344E3A9B"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382B2360"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69F8F642"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0F0C40C2"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641D12D7"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4A689D11" w14:textId="77777777" w:rsidR="00E511F7" w:rsidRPr="008A3D79" w:rsidRDefault="00E511F7" w:rsidP="00E511F7">
            <w:pPr>
              <w:rPr>
                <w:color w:val="0000FF"/>
                <w:sz w:val="21"/>
                <w:szCs w:val="21"/>
              </w:rPr>
            </w:pPr>
          </w:p>
        </w:tc>
      </w:tr>
      <w:tr w:rsidR="00E511F7" w:rsidRPr="008A3D79" w14:paraId="7A414AD8"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06C6DC3F" w14:textId="77777777" w:rsidR="00E511F7" w:rsidRPr="008A3D79" w:rsidRDefault="00E511F7" w:rsidP="00E511F7">
            <w:pPr>
              <w:rPr>
                <w:color w:val="0000FF"/>
                <w:sz w:val="21"/>
                <w:szCs w:val="21"/>
              </w:rPr>
            </w:pPr>
            <w:r w:rsidRPr="008A3D79">
              <w:rPr>
                <w:color w:val="0000FF"/>
                <w:sz w:val="21"/>
                <w:szCs w:val="21"/>
              </w:rPr>
              <w:t>2</w:t>
            </w:r>
          </w:p>
        </w:tc>
        <w:tc>
          <w:tcPr>
            <w:tcW w:w="1040" w:type="dxa"/>
            <w:tcBorders>
              <w:top w:val="single" w:sz="6" w:space="0" w:color="auto"/>
              <w:left w:val="single" w:sz="6" w:space="0" w:color="auto"/>
              <w:bottom w:val="single" w:sz="6" w:space="0" w:color="auto"/>
              <w:right w:val="single" w:sz="6" w:space="0" w:color="auto"/>
            </w:tcBorders>
          </w:tcPr>
          <w:p w14:paraId="15FC0A5F" w14:textId="77777777" w:rsidR="00E511F7" w:rsidRPr="008A3D79" w:rsidRDefault="00E511F7" w:rsidP="00E511F7">
            <w:pPr>
              <w:rPr>
                <w:color w:val="0000FF"/>
                <w:sz w:val="21"/>
                <w:szCs w:val="21"/>
              </w:rPr>
            </w:pPr>
            <w:r w:rsidRPr="008A3D79">
              <w:rPr>
                <w:color w:val="0000FF"/>
                <w:sz w:val="21"/>
                <w:szCs w:val="21"/>
              </w:rPr>
              <w:t xml:space="preserve"> NP</w:t>
            </w:r>
          </w:p>
        </w:tc>
        <w:tc>
          <w:tcPr>
            <w:tcW w:w="1040" w:type="dxa"/>
            <w:tcBorders>
              <w:top w:val="single" w:sz="6" w:space="0" w:color="auto"/>
              <w:left w:val="single" w:sz="6" w:space="0" w:color="auto"/>
              <w:bottom w:val="single" w:sz="6" w:space="0" w:color="auto"/>
              <w:right w:val="single" w:sz="6" w:space="0" w:color="auto"/>
            </w:tcBorders>
          </w:tcPr>
          <w:p w14:paraId="01269BCF"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4133F7A4"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01B02533"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D8FD391"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71B44ACD"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2CA6853F"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0B529596" w14:textId="77777777" w:rsidR="00E511F7" w:rsidRPr="008A3D79" w:rsidRDefault="00E511F7" w:rsidP="00E511F7">
            <w:pPr>
              <w:rPr>
                <w:color w:val="0000FF"/>
                <w:sz w:val="21"/>
                <w:szCs w:val="21"/>
              </w:rPr>
            </w:pPr>
          </w:p>
        </w:tc>
      </w:tr>
      <w:tr w:rsidR="00E511F7" w:rsidRPr="008A3D79" w14:paraId="56F6DD04"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35E138E1" w14:textId="77777777" w:rsidR="00E511F7" w:rsidRPr="008A3D79" w:rsidRDefault="00E511F7" w:rsidP="00E511F7">
            <w:pPr>
              <w:rPr>
                <w:color w:val="0000FF"/>
                <w:sz w:val="21"/>
                <w:szCs w:val="21"/>
              </w:rPr>
            </w:pPr>
            <w:r w:rsidRPr="008A3D79">
              <w:rPr>
                <w:color w:val="0000FF"/>
                <w:sz w:val="21"/>
                <w:szCs w:val="21"/>
              </w:rPr>
              <w:t>3</w:t>
            </w:r>
          </w:p>
        </w:tc>
        <w:tc>
          <w:tcPr>
            <w:tcW w:w="1040" w:type="dxa"/>
            <w:tcBorders>
              <w:top w:val="single" w:sz="6" w:space="0" w:color="auto"/>
              <w:left w:val="single" w:sz="6" w:space="0" w:color="auto"/>
              <w:bottom w:val="single" w:sz="6" w:space="0" w:color="auto"/>
              <w:right w:val="single" w:sz="6" w:space="0" w:color="auto"/>
            </w:tcBorders>
          </w:tcPr>
          <w:p w14:paraId="1C4FE5AF" w14:textId="77777777" w:rsidR="00E511F7" w:rsidRPr="008A3D79" w:rsidRDefault="00E511F7" w:rsidP="00E511F7">
            <w:pPr>
              <w:rPr>
                <w:color w:val="0000FF"/>
                <w:sz w:val="21"/>
                <w:szCs w:val="21"/>
              </w:rPr>
            </w:pPr>
            <w:r w:rsidRPr="008A3D79">
              <w:rPr>
                <w:color w:val="0000FF"/>
                <w:sz w:val="21"/>
                <w:szCs w:val="21"/>
              </w:rPr>
              <w:t xml:space="preserve"> MEMORY</w:t>
            </w:r>
          </w:p>
        </w:tc>
        <w:tc>
          <w:tcPr>
            <w:tcW w:w="1040" w:type="dxa"/>
            <w:tcBorders>
              <w:top w:val="single" w:sz="6" w:space="0" w:color="auto"/>
              <w:left w:val="single" w:sz="6" w:space="0" w:color="auto"/>
              <w:bottom w:val="single" w:sz="6" w:space="0" w:color="auto"/>
              <w:right w:val="single" w:sz="6" w:space="0" w:color="auto"/>
            </w:tcBorders>
          </w:tcPr>
          <w:p w14:paraId="402B2B2A"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323B3C3"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1BB420F3"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6860CD56"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64B24BE2"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27160FAB"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1463E28C" w14:textId="77777777" w:rsidR="00E511F7" w:rsidRPr="008A3D79" w:rsidRDefault="00E511F7" w:rsidP="00E511F7">
            <w:pPr>
              <w:rPr>
                <w:color w:val="0000FF"/>
                <w:sz w:val="21"/>
                <w:szCs w:val="21"/>
              </w:rPr>
            </w:pPr>
          </w:p>
        </w:tc>
      </w:tr>
      <w:tr w:rsidR="00E511F7" w:rsidRPr="008A3D79" w14:paraId="787124CE"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5789B938" w14:textId="77777777" w:rsidR="00E511F7" w:rsidRPr="008A3D79" w:rsidRDefault="00E511F7" w:rsidP="00E511F7">
            <w:pPr>
              <w:rPr>
                <w:color w:val="0000FF"/>
                <w:sz w:val="21"/>
                <w:szCs w:val="21"/>
              </w:rPr>
            </w:pPr>
            <w:r w:rsidRPr="008A3D79">
              <w:rPr>
                <w:color w:val="0000FF"/>
                <w:sz w:val="21"/>
                <w:szCs w:val="21"/>
              </w:rPr>
              <w:t>4</w:t>
            </w:r>
          </w:p>
        </w:tc>
        <w:tc>
          <w:tcPr>
            <w:tcW w:w="1040" w:type="dxa"/>
            <w:tcBorders>
              <w:top w:val="single" w:sz="6" w:space="0" w:color="auto"/>
              <w:left w:val="single" w:sz="6" w:space="0" w:color="auto"/>
              <w:bottom w:val="single" w:sz="6" w:space="0" w:color="auto"/>
              <w:right w:val="single" w:sz="6" w:space="0" w:color="auto"/>
            </w:tcBorders>
          </w:tcPr>
          <w:p w14:paraId="59938038" w14:textId="77777777" w:rsidR="00E511F7" w:rsidRPr="008A3D79" w:rsidRDefault="00E511F7" w:rsidP="00E511F7">
            <w:pPr>
              <w:rPr>
                <w:color w:val="0000FF"/>
                <w:sz w:val="21"/>
                <w:szCs w:val="21"/>
              </w:rPr>
            </w:pPr>
            <w:r w:rsidRPr="008A3D79">
              <w:rPr>
                <w:color w:val="0000FF"/>
                <w:sz w:val="21"/>
                <w:szCs w:val="21"/>
              </w:rPr>
              <w:t xml:space="preserve"> FLASH</w:t>
            </w:r>
          </w:p>
        </w:tc>
        <w:tc>
          <w:tcPr>
            <w:tcW w:w="1040" w:type="dxa"/>
            <w:tcBorders>
              <w:top w:val="single" w:sz="6" w:space="0" w:color="auto"/>
              <w:left w:val="single" w:sz="6" w:space="0" w:color="auto"/>
              <w:bottom w:val="single" w:sz="6" w:space="0" w:color="auto"/>
              <w:right w:val="single" w:sz="6" w:space="0" w:color="auto"/>
            </w:tcBorders>
          </w:tcPr>
          <w:p w14:paraId="0AAACD3F"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590A8C0"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29A6B6CD"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7BBFA345"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01E7953E"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2C5512B6"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6BBA9E2" w14:textId="77777777" w:rsidR="00E511F7" w:rsidRPr="008A3D79" w:rsidRDefault="00E511F7" w:rsidP="00E511F7">
            <w:pPr>
              <w:rPr>
                <w:color w:val="0000FF"/>
                <w:sz w:val="21"/>
                <w:szCs w:val="21"/>
              </w:rPr>
            </w:pPr>
          </w:p>
        </w:tc>
      </w:tr>
      <w:tr w:rsidR="00E511F7" w:rsidRPr="008A3D79" w14:paraId="22441DB6"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279DEDA5" w14:textId="77777777" w:rsidR="00E511F7" w:rsidRPr="008A3D79" w:rsidRDefault="00E511F7" w:rsidP="00E511F7">
            <w:pPr>
              <w:rPr>
                <w:color w:val="0000FF"/>
                <w:sz w:val="21"/>
                <w:szCs w:val="21"/>
              </w:rPr>
            </w:pPr>
            <w:r w:rsidRPr="008A3D79">
              <w:rPr>
                <w:color w:val="0000FF"/>
                <w:sz w:val="21"/>
                <w:szCs w:val="21"/>
              </w:rPr>
              <w:t>5</w:t>
            </w:r>
          </w:p>
        </w:tc>
        <w:tc>
          <w:tcPr>
            <w:tcW w:w="1040" w:type="dxa"/>
            <w:tcBorders>
              <w:top w:val="single" w:sz="6" w:space="0" w:color="auto"/>
              <w:left w:val="single" w:sz="6" w:space="0" w:color="auto"/>
              <w:bottom w:val="single" w:sz="6" w:space="0" w:color="auto"/>
              <w:right w:val="single" w:sz="6" w:space="0" w:color="auto"/>
            </w:tcBorders>
          </w:tcPr>
          <w:p w14:paraId="70B2A1B0" w14:textId="77777777" w:rsidR="00E511F7" w:rsidRPr="008A3D79" w:rsidRDefault="00E511F7" w:rsidP="00E511F7">
            <w:pPr>
              <w:rPr>
                <w:color w:val="0000FF"/>
                <w:sz w:val="21"/>
                <w:szCs w:val="21"/>
              </w:rPr>
            </w:pPr>
            <w:r w:rsidRPr="008A3D79">
              <w:rPr>
                <w:color w:val="0000FF"/>
                <w:sz w:val="21"/>
                <w:szCs w:val="21"/>
              </w:rPr>
              <w:t xml:space="preserve"> ASIC</w:t>
            </w:r>
          </w:p>
        </w:tc>
        <w:tc>
          <w:tcPr>
            <w:tcW w:w="1040" w:type="dxa"/>
            <w:tcBorders>
              <w:top w:val="single" w:sz="6" w:space="0" w:color="auto"/>
              <w:left w:val="single" w:sz="6" w:space="0" w:color="auto"/>
              <w:bottom w:val="single" w:sz="6" w:space="0" w:color="auto"/>
              <w:right w:val="single" w:sz="6" w:space="0" w:color="auto"/>
            </w:tcBorders>
          </w:tcPr>
          <w:p w14:paraId="0FF1D979"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4C30A63D"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01663D3E"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4A482726"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4D12BC6A"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62D30B1E"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55E6B38" w14:textId="77777777" w:rsidR="00E511F7" w:rsidRPr="008A3D79" w:rsidRDefault="00E511F7" w:rsidP="00E511F7">
            <w:pPr>
              <w:rPr>
                <w:color w:val="0000FF"/>
                <w:sz w:val="21"/>
                <w:szCs w:val="21"/>
              </w:rPr>
            </w:pPr>
          </w:p>
        </w:tc>
      </w:tr>
      <w:tr w:rsidR="00E511F7" w:rsidRPr="008A3D79" w14:paraId="11964F3C"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2A3484D8" w14:textId="77777777" w:rsidR="00E511F7" w:rsidRPr="008A3D79" w:rsidRDefault="00E511F7" w:rsidP="00E511F7">
            <w:pPr>
              <w:rPr>
                <w:color w:val="0000FF"/>
                <w:sz w:val="21"/>
                <w:szCs w:val="21"/>
              </w:rPr>
            </w:pPr>
            <w:r w:rsidRPr="008A3D79">
              <w:rPr>
                <w:color w:val="0000FF"/>
                <w:sz w:val="21"/>
                <w:szCs w:val="21"/>
              </w:rPr>
              <w:t>6</w:t>
            </w:r>
          </w:p>
        </w:tc>
        <w:tc>
          <w:tcPr>
            <w:tcW w:w="1040" w:type="dxa"/>
            <w:tcBorders>
              <w:top w:val="single" w:sz="6" w:space="0" w:color="auto"/>
              <w:left w:val="single" w:sz="6" w:space="0" w:color="auto"/>
              <w:bottom w:val="single" w:sz="6" w:space="0" w:color="auto"/>
              <w:right w:val="single" w:sz="6" w:space="0" w:color="auto"/>
            </w:tcBorders>
          </w:tcPr>
          <w:p w14:paraId="3BD90F03" w14:textId="77777777" w:rsidR="00E511F7" w:rsidRPr="008A3D79" w:rsidRDefault="00E511F7" w:rsidP="00E511F7">
            <w:pPr>
              <w:rPr>
                <w:color w:val="0000FF"/>
                <w:sz w:val="21"/>
                <w:szCs w:val="21"/>
              </w:rPr>
            </w:pPr>
            <w:r w:rsidRPr="008A3D79">
              <w:rPr>
                <w:color w:val="0000FF"/>
                <w:sz w:val="21"/>
                <w:szCs w:val="21"/>
              </w:rPr>
              <w:t xml:space="preserve"> DSP</w:t>
            </w:r>
          </w:p>
        </w:tc>
        <w:tc>
          <w:tcPr>
            <w:tcW w:w="1040" w:type="dxa"/>
            <w:tcBorders>
              <w:top w:val="single" w:sz="6" w:space="0" w:color="auto"/>
              <w:left w:val="single" w:sz="6" w:space="0" w:color="auto"/>
              <w:bottom w:val="single" w:sz="6" w:space="0" w:color="auto"/>
              <w:right w:val="single" w:sz="6" w:space="0" w:color="auto"/>
            </w:tcBorders>
          </w:tcPr>
          <w:p w14:paraId="1121B6F1"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573EEA7"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B9751DC"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72C52EA"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A75CDB9"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74620F91"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70FC13F3" w14:textId="77777777" w:rsidR="00E511F7" w:rsidRPr="008A3D79" w:rsidRDefault="00E511F7" w:rsidP="00E511F7">
            <w:pPr>
              <w:rPr>
                <w:color w:val="0000FF"/>
                <w:sz w:val="21"/>
                <w:szCs w:val="21"/>
              </w:rPr>
            </w:pPr>
          </w:p>
        </w:tc>
      </w:tr>
      <w:tr w:rsidR="00E511F7" w:rsidRPr="008A3D79" w14:paraId="1C81D5A8"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4E6A714F" w14:textId="77777777" w:rsidR="00E511F7" w:rsidRPr="008A3D79" w:rsidRDefault="00E511F7" w:rsidP="00E511F7">
            <w:pPr>
              <w:rPr>
                <w:color w:val="0000FF"/>
                <w:sz w:val="21"/>
                <w:szCs w:val="21"/>
              </w:rPr>
            </w:pPr>
            <w:r w:rsidRPr="008A3D79">
              <w:rPr>
                <w:color w:val="0000FF"/>
                <w:sz w:val="21"/>
                <w:szCs w:val="21"/>
              </w:rPr>
              <w:t>7</w:t>
            </w:r>
          </w:p>
        </w:tc>
        <w:tc>
          <w:tcPr>
            <w:tcW w:w="1040" w:type="dxa"/>
            <w:tcBorders>
              <w:top w:val="single" w:sz="6" w:space="0" w:color="auto"/>
              <w:left w:val="single" w:sz="6" w:space="0" w:color="auto"/>
              <w:bottom w:val="single" w:sz="6" w:space="0" w:color="auto"/>
              <w:right w:val="single" w:sz="6" w:space="0" w:color="auto"/>
            </w:tcBorders>
          </w:tcPr>
          <w:p w14:paraId="6489CC99" w14:textId="77777777" w:rsidR="00E511F7" w:rsidRPr="008A3D79" w:rsidRDefault="00E511F7" w:rsidP="00E511F7">
            <w:pPr>
              <w:rPr>
                <w:color w:val="0000FF"/>
                <w:sz w:val="21"/>
                <w:szCs w:val="21"/>
              </w:rPr>
            </w:pPr>
            <w:r w:rsidRPr="008A3D79">
              <w:rPr>
                <w:rFonts w:hint="eastAsia"/>
                <w:color w:val="0000FF"/>
                <w:sz w:val="21"/>
                <w:szCs w:val="21"/>
              </w:rPr>
              <w:t>光器件</w:t>
            </w:r>
          </w:p>
        </w:tc>
        <w:tc>
          <w:tcPr>
            <w:tcW w:w="1040" w:type="dxa"/>
            <w:tcBorders>
              <w:top w:val="single" w:sz="6" w:space="0" w:color="auto"/>
              <w:left w:val="single" w:sz="6" w:space="0" w:color="auto"/>
              <w:bottom w:val="single" w:sz="6" w:space="0" w:color="auto"/>
              <w:right w:val="single" w:sz="6" w:space="0" w:color="auto"/>
            </w:tcBorders>
          </w:tcPr>
          <w:p w14:paraId="157AEED0"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28286440"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309AB80E"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3A93AB88"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4E284DF5"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7B4389C4"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69091545" w14:textId="77777777" w:rsidR="00E511F7" w:rsidRPr="008A3D79" w:rsidRDefault="00E511F7" w:rsidP="00E511F7">
            <w:pPr>
              <w:rPr>
                <w:color w:val="0000FF"/>
                <w:sz w:val="21"/>
                <w:szCs w:val="21"/>
              </w:rPr>
            </w:pPr>
          </w:p>
        </w:tc>
      </w:tr>
      <w:tr w:rsidR="00E511F7" w:rsidRPr="008A3D79" w14:paraId="69E8FD4C"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3BEE3C7D" w14:textId="77777777" w:rsidR="00E511F7" w:rsidRPr="008A3D79" w:rsidRDefault="00E511F7" w:rsidP="00E511F7">
            <w:pPr>
              <w:rPr>
                <w:color w:val="0000FF"/>
                <w:sz w:val="21"/>
                <w:szCs w:val="21"/>
              </w:rPr>
            </w:pPr>
            <w:r w:rsidRPr="008A3D79">
              <w:rPr>
                <w:color w:val="0000FF"/>
                <w:sz w:val="21"/>
                <w:szCs w:val="21"/>
              </w:rPr>
              <w:t>8</w:t>
            </w:r>
          </w:p>
        </w:tc>
        <w:tc>
          <w:tcPr>
            <w:tcW w:w="1040" w:type="dxa"/>
            <w:tcBorders>
              <w:top w:val="single" w:sz="6" w:space="0" w:color="auto"/>
              <w:left w:val="single" w:sz="6" w:space="0" w:color="auto"/>
              <w:bottom w:val="single" w:sz="6" w:space="0" w:color="auto"/>
              <w:right w:val="single" w:sz="6" w:space="0" w:color="auto"/>
            </w:tcBorders>
          </w:tcPr>
          <w:p w14:paraId="3D935290" w14:textId="77777777" w:rsidR="00E511F7" w:rsidRPr="008A3D79" w:rsidRDefault="00E511F7" w:rsidP="00E511F7">
            <w:pPr>
              <w:rPr>
                <w:color w:val="0000FF"/>
                <w:sz w:val="21"/>
                <w:szCs w:val="21"/>
              </w:rPr>
            </w:pPr>
            <w:r w:rsidRPr="008A3D79">
              <w:rPr>
                <w:color w:val="0000FF"/>
                <w:sz w:val="21"/>
                <w:szCs w:val="21"/>
              </w:rPr>
              <w:t>...</w:t>
            </w:r>
          </w:p>
        </w:tc>
        <w:tc>
          <w:tcPr>
            <w:tcW w:w="1040" w:type="dxa"/>
            <w:tcBorders>
              <w:top w:val="single" w:sz="6" w:space="0" w:color="auto"/>
              <w:left w:val="single" w:sz="6" w:space="0" w:color="auto"/>
              <w:bottom w:val="single" w:sz="6" w:space="0" w:color="auto"/>
              <w:right w:val="single" w:sz="6" w:space="0" w:color="auto"/>
            </w:tcBorders>
          </w:tcPr>
          <w:p w14:paraId="57D33F45"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E2F158D"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4F5ABA1B"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66A28F9F"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056CC399"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38986939"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4A0982BA" w14:textId="77777777" w:rsidR="00E511F7" w:rsidRPr="008A3D79" w:rsidRDefault="00E511F7" w:rsidP="00E511F7">
            <w:pPr>
              <w:rPr>
                <w:color w:val="0000FF"/>
                <w:sz w:val="21"/>
                <w:szCs w:val="21"/>
              </w:rPr>
            </w:pPr>
          </w:p>
        </w:tc>
      </w:tr>
      <w:tr w:rsidR="00E511F7" w:rsidRPr="008A3D79" w14:paraId="3B5A00FE"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2A4A43BF" w14:textId="77777777" w:rsidR="00E511F7" w:rsidRPr="008A3D79" w:rsidRDefault="00E511F7" w:rsidP="00E511F7">
            <w:pPr>
              <w:rPr>
                <w:color w:val="0000FF"/>
                <w:sz w:val="21"/>
                <w:szCs w:val="21"/>
              </w:rPr>
            </w:pPr>
            <w:r w:rsidRPr="008A3D79">
              <w:rPr>
                <w:color w:val="0000FF"/>
                <w:sz w:val="21"/>
                <w:szCs w:val="21"/>
              </w:rPr>
              <w:t>9</w:t>
            </w:r>
          </w:p>
        </w:tc>
        <w:tc>
          <w:tcPr>
            <w:tcW w:w="1040" w:type="dxa"/>
            <w:tcBorders>
              <w:top w:val="single" w:sz="6" w:space="0" w:color="auto"/>
              <w:left w:val="single" w:sz="6" w:space="0" w:color="auto"/>
              <w:bottom w:val="single" w:sz="6" w:space="0" w:color="auto"/>
              <w:right w:val="single" w:sz="6" w:space="0" w:color="auto"/>
            </w:tcBorders>
          </w:tcPr>
          <w:p w14:paraId="7E15C8E1" w14:textId="77777777" w:rsidR="00E511F7" w:rsidRPr="008A3D79" w:rsidRDefault="00E511F7" w:rsidP="00E511F7">
            <w:pPr>
              <w:rPr>
                <w:color w:val="0000FF"/>
                <w:sz w:val="21"/>
                <w:szCs w:val="21"/>
              </w:rPr>
            </w:pPr>
            <w:r w:rsidRPr="008A3D79">
              <w:rPr>
                <w:color w:val="0000FF"/>
                <w:sz w:val="21"/>
                <w:szCs w:val="21"/>
              </w:rPr>
              <w:t>PCB</w:t>
            </w:r>
          </w:p>
        </w:tc>
        <w:tc>
          <w:tcPr>
            <w:tcW w:w="1040" w:type="dxa"/>
            <w:tcBorders>
              <w:top w:val="single" w:sz="6" w:space="0" w:color="auto"/>
              <w:left w:val="single" w:sz="6" w:space="0" w:color="auto"/>
              <w:bottom w:val="single" w:sz="6" w:space="0" w:color="auto"/>
              <w:right w:val="single" w:sz="6" w:space="0" w:color="auto"/>
            </w:tcBorders>
          </w:tcPr>
          <w:p w14:paraId="24C85F6B"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36015321"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6BDEE8DC"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619831E3"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26BEB5F2"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7D56CEA4"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06425F98" w14:textId="77777777" w:rsidR="00E511F7" w:rsidRPr="008A3D79" w:rsidRDefault="00E511F7" w:rsidP="00E511F7">
            <w:pPr>
              <w:rPr>
                <w:color w:val="0000FF"/>
                <w:sz w:val="21"/>
                <w:szCs w:val="21"/>
              </w:rPr>
            </w:pPr>
          </w:p>
        </w:tc>
      </w:tr>
      <w:tr w:rsidR="00E511F7" w:rsidRPr="008A3D79" w14:paraId="402BEB51"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06E4E1A6" w14:textId="77777777" w:rsidR="00E511F7" w:rsidRPr="008A3D79" w:rsidRDefault="00E511F7" w:rsidP="00E511F7">
            <w:pPr>
              <w:rPr>
                <w:color w:val="0000FF"/>
                <w:sz w:val="21"/>
                <w:szCs w:val="21"/>
              </w:rPr>
            </w:pPr>
            <w:r w:rsidRPr="008A3D79">
              <w:rPr>
                <w:color w:val="0000FF"/>
                <w:sz w:val="21"/>
                <w:szCs w:val="21"/>
              </w:rPr>
              <w:t>10</w:t>
            </w:r>
          </w:p>
        </w:tc>
        <w:tc>
          <w:tcPr>
            <w:tcW w:w="1040" w:type="dxa"/>
            <w:tcBorders>
              <w:top w:val="single" w:sz="6" w:space="0" w:color="auto"/>
              <w:left w:val="single" w:sz="6" w:space="0" w:color="auto"/>
              <w:bottom w:val="single" w:sz="6" w:space="0" w:color="auto"/>
              <w:right w:val="single" w:sz="6" w:space="0" w:color="auto"/>
            </w:tcBorders>
          </w:tcPr>
          <w:p w14:paraId="15B15AD3" w14:textId="77777777" w:rsidR="00E511F7" w:rsidRPr="008A3D79" w:rsidRDefault="00E511F7" w:rsidP="00E511F7">
            <w:pPr>
              <w:rPr>
                <w:color w:val="0000FF"/>
                <w:sz w:val="21"/>
                <w:szCs w:val="21"/>
              </w:rPr>
            </w:pPr>
            <w:r w:rsidRPr="008A3D79">
              <w:rPr>
                <w:rFonts w:hint="eastAsia"/>
                <w:color w:val="0000FF"/>
                <w:sz w:val="21"/>
                <w:szCs w:val="21"/>
              </w:rPr>
              <w:t>拉手条</w:t>
            </w:r>
          </w:p>
        </w:tc>
        <w:tc>
          <w:tcPr>
            <w:tcW w:w="1040" w:type="dxa"/>
            <w:tcBorders>
              <w:top w:val="single" w:sz="6" w:space="0" w:color="auto"/>
              <w:left w:val="single" w:sz="6" w:space="0" w:color="auto"/>
              <w:bottom w:val="single" w:sz="6" w:space="0" w:color="auto"/>
              <w:right w:val="single" w:sz="6" w:space="0" w:color="auto"/>
            </w:tcBorders>
          </w:tcPr>
          <w:p w14:paraId="4FF608FF"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2CC40F41"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788A0AAD"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62C8756C"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3F4DA3B3"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208DE059"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7DE47365" w14:textId="77777777" w:rsidR="00E511F7" w:rsidRPr="008A3D79" w:rsidRDefault="00E511F7" w:rsidP="00E511F7">
            <w:pPr>
              <w:rPr>
                <w:color w:val="0000FF"/>
                <w:sz w:val="21"/>
                <w:szCs w:val="21"/>
              </w:rPr>
            </w:pPr>
          </w:p>
        </w:tc>
      </w:tr>
      <w:tr w:rsidR="00E511F7" w:rsidRPr="008A3D79" w14:paraId="374926AD"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6FEF658E" w14:textId="77777777" w:rsidR="00E511F7" w:rsidRPr="008A3D79" w:rsidRDefault="00E511F7" w:rsidP="00E511F7">
            <w:pPr>
              <w:rPr>
                <w:color w:val="0000FF"/>
                <w:sz w:val="21"/>
                <w:szCs w:val="21"/>
              </w:rPr>
            </w:pPr>
            <w:r w:rsidRPr="008A3D79">
              <w:rPr>
                <w:color w:val="0000FF"/>
                <w:sz w:val="21"/>
                <w:szCs w:val="21"/>
              </w:rPr>
              <w:t>11</w:t>
            </w:r>
          </w:p>
        </w:tc>
        <w:tc>
          <w:tcPr>
            <w:tcW w:w="1040" w:type="dxa"/>
            <w:tcBorders>
              <w:top w:val="single" w:sz="6" w:space="0" w:color="auto"/>
              <w:left w:val="single" w:sz="6" w:space="0" w:color="auto"/>
              <w:bottom w:val="single" w:sz="6" w:space="0" w:color="auto"/>
              <w:right w:val="single" w:sz="6" w:space="0" w:color="auto"/>
            </w:tcBorders>
          </w:tcPr>
          <w:p w14:paraId="4E17DE57" w14:textId="77777777" w:rsidR="00E511F7" w:rsidRPr="008A3D79" w:rsidRDefault="00E511F7" w:rsidP="00E511F7">
            <w:pPr>
              <w:rPr>
                <w:color w:val="0000FF"/>
                <w:sz w:val="21"/>
                <w:szCs w:val="21"/>
              </w:rPr>
            </w:pPr>
            <w:r w:rsidRPr="008A3D79">
              <w:rPr>
                <w:rFonts w:hint="eastAsia"/>
                <w:color w:val="0000FF"/>
                <w:sz w:val="21"/>
                <w:szCs w:val="21"/>
              </w:rPr>
              <w:t>盒盖</w:t>
            </w:r>
          </w:p>
        </w:tc>
        <w:tc>
          <w:tcPr>
            <w:tcW w:w="1040" w:type="dxa"/>
            <w:tcBorders>
              <w:top w:val="single" w:sz="6" w:space="0" w:color="auto"/>
              <w:left w:val="single" w:sz="6" w:space="0" w:color="auto"/>
              <w:bottom w:val="single" w:sz="6" w:space="0" w:color="auto"/>
              <w:right w:val="single" w:sz="6" w:space="0" w:color="auto"/>
            </w:tcBorders>
          </w:tcPr>
          <w:p w14:paraId="04B97CDC"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AF7C1D0"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6DD323BF"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80F58C3"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FCD0CC6"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8700343"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C39FA6E" w14:textId="77777777" w:rsidR="00E511F7" w:rsidRPr="008A3D79" w:rsidRDefault="00E511F7" w:rsidP="00E511F7">
            <w:pPr>
              <w:rPr>
                <w:color w:val="0000FF"/>
                <w:sz w:val="21"/>
                <w:szCs w:val="21"/>
              </w:rPr>
            </w:pPr>
          </w:p>
        </w:tc>
      </w:tr>
      <w:tr w:rsidR="00E511F7" w:rsidRPr="008A3D79" w14:paraId="5636BDFB" w14:textId="77777777">
        <w:tblPrEx>
          <w:tblCellMar>
            <w:top w:w="0" w:type="dxa"/>
            <w:bottom w:w="0" w:type="dxa"/>
          </w:tblCellMar>
        </w:tblPrEx>
        <w:tc>
          <w:tcPr>
            <w:tcW w:w="1040" w:type="dxa"/>
            <w:tcBorders>
              <w:top w:val="single" w:sz="6" w:space="0" w:color="auto"/>
              <w:left w:val="single" w:sz="6" w:space="0" w:color="auto"/>
              <w:bottom w:val="single" w:sz="6" w:space="0" w:color="auto"/>
              <w:right w:val="single" w:sz="6" w:space="0" w:color="auto"/>
            </w:tcBorders>
          </w:tcPr>
          <w:p w14:paraId="0C5D9716" w14:textId="77777777" w:rsidR="00E511F7" w:rsidRPr="008A3D79" w:rsidRDefault="00E511F7" w:rsidP="00E511F7">
            <w:pPr>
              <w:rPr>
                <w:color w:val="0000FF"/>
                <w:sz w:val="21"/>
                <w:szCs w:val="21"/>
              </w:rPr>
            </w:pPr>
            <w:r w:rsidRPr="008A3D79">
              <w:rPr>
                <w:color w:val="0000FF"/>
                <w:sz w:val="21"/>
                <w:szCs w:val="21"/>
              </w:rPr>
              <w:t>...</w:t>
            </w:r>
          </w:p>
        </w:tc>
        <w:tc>
          <w:tcPr>
            <w:tcW w:w="1040" w:type="dxa"/>
            <w:tcBorders>
              <w:top w:val="single" w:sz="6" w:space="0" w:color="auto"/>
              <w:left w:val="single" w:sz="6" w:space="0" w:color="auto"/>
              <w:bottom w:val="single" w:sz="6" w:space="0" w:color="auto"/>
              <w:right w:val="single" w:sz="6" w:space="0" w:color="auto"/>
            </w:tcBorders>
          </w:tcPr>
          <w:p w14:paraId="7D79F178" w14:textId="77777777" w:rsidR="00E511F7" w:rsidRPr="008A3D79" w:rsidRDefault="00E511F7" w:rsidP="00E511F7">
            <w:pPr>
              <w:rPr>
                <w:color w:val="0000FF"/>
                <w:sz w:val="21"/>
                <w:szCs w:val="21"/>
              </w:rPr>
            </w:pPr>
            <w:r w:rsidRPr="008A3D79">
              <w:rPr>
                <w:color w:val="0000FF"/>
                <w:sz w:val="21"/>
                <w:szCs w:val="21"/>
              </w:rPr>
              <w:t>...</w:t>
            </w:r>
          </w:p>
        </w:tc>
        <w:tc>
          <w:tcPr>
            <w:tcW w:w="1040" w:type="dxa"/>
            <w:tcBorders>
              <w:top w:val="single" w:sz="6" w:space="0" w:color="auto"/>
              <w:left w:val="single" w:sz="6" w:space="0" w:color="auto"/>
              <w:bottom w:val="single" w:sz="6" w:space="0" w:color="auto"/>
              <w:right w:val="single" w:sz="6" w:space="0" w:color="auto"/>
            </w:tcBorders>
          </w:tcPr>
          <w:p w14:paraId="4A317790"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66C4A999"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21AB4E11"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43DEA2D7"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4F19E294"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2F1624C1"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7F8CC38C" w14:textId="77777777" w:rsidR="00E511F7" w:rsidRPr="008A3D79" w:rsidRDefault="00E511F7" w:rsidP="00E511F7">
            <w:pPr>
              <w:rPr>
                <w:color w:val="0000FF"/>
                <w:sz w:val="21"/>
                <w:szCs w:val="21"/>
              </w:rPr>
            </w:pPr>
          </w:p>
        </w:tc>
      </w:tr>
      <w:tr w:rsidR="00E511F7" w:rsidRPr="008A3D79" w14:paraId="1767FC90" w14:textId="77777777">
        <w:tblPrEx>
          <w:tblCellMar>
            <w:top w:w="0" w:type="dxa"/>
            <w:bottom w:w="0" w:type="dxa"/>
          </w:tblCellMar>
        </w:tblPrEx>
        <w:tc>
          <w:tcPr>
            <w:tcW w:w="3120" w:type="dxa"/>
            <w:gridSpan w:val="3"/>
            <w:tcBorders>
              <w:top w:val="single" w:sz="6" w:space="0" w:color="auto"/>
              <w:left w:val="single" w:sz="6" w:space="0" w:color="auto"/>
              <w:bottom w:val="single" w:sz="6" w:space="0" w:color="auto"/>
              <w:right w:val="single" w:sz="6" w:space="0" w:color="auto"/>
            </w:tcBorders>
          </w:tcPr>
          <w:p w14:paraId="0D232439" w14:textId="77777777" w:rsidR="00E511F7" w:rsidRPr="008A3D79" w:rsidRDefault="00E511F7" w:rsidP="00E511F7">
            <w:pPr>
              <w:rPr>
                <w:color w:val="0000FF"/>
                <w:sz w:val="21"/>
                <w:szCs w:val="21"/>
              </w:rPr>
            </w:pPr>
            <w:r w:rsidRPr="008A3D79">
              <w:rPr>
                <w:rFonts w:hint="eastAsia"/>
                <w:color w:val="0000FF"/>
                <w:sz w:val="21"/>
                <w:szCs w:val="21"/>
              </w:rPr>
              <w:t>单板料本合计</w:t>
            </w:r>
          </w:p>
        </w:tc>
        <w:tc>
          <w:tcPr>
            <w:tcW w:w="1040" w:type="dxa"/>
            <w:tcBorders>
              <w:top w:val="single" w:sz="6" w:space="0" w:color="auto"/>
              <w:left w:val="single" w:sz="6" w:space="0" w:color="auto"/>
              <w:bottom w:val="single" w:sz="6" w:space="0" w:color="auto"/>
              <w:right w:val="single" w:sz="6" w:space="0" w:color="auto"/>
            </w:tcBorders>
          </w:tcPr>
          <w:p w14:paraId="1831509D"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36EE4976"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6E851712"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02D2FA44"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72D7A564" w14:textId="77777777" w:rsidR="00E511F7" w:rsidRPr="008A3D79" w:rsidRDefault="00E511F7" w:rsidP="00E511F7">
            <w:pPr>
              <w:rPr>
                <w:color w:val="0000FF"/>
                <w:sz w:val="21"/>
                <w:szCs w:val="21"/>
              </w:rPr>
            </w:pPr>
          </w:p>
        </w:tc>
        <w:tc>
          <w:tcPr>
            <w:tcW w:w="1040" w:type="dxa"/>
            <w:tcBorders>
              <w:top w:val="single" w:sz="6" w:space="0" w:color="auto"/>
              <w:left w:val="single" w:sz="6" w:space="0" w:color="auto"/>
              <w:bottom w:val="single" w:sz="6" w:space="0" w:color="auto"/>
              <w:right w:val="single" w:sz="6" w:space="0" w:color="auto"/>
            </w:tcBorders>
          </w:tcPr>
          <w:p w14:paraId="55F0F15A" w14:textId="77777777" w:rsidR="00E511F7" w:rsidRPr="008A3D79" w:rsidRDefault="00E511F7" w:rsidP="00E511F7">
            <w:pPr>
              <w:rPr>
                <w:color w:val="0000FF"/>
                <w:sz w:val="21"/>
                <w:szCs w:val="21"/>
              </w:rPr>
            </w:pPr>
          </w:p>
        </w:tc>
      </w:tr>
    </w:tbl>
    <w:p w14:paraId="0B50E540" w14:textId="77777777" w:rsidR="00E511F7" w:rsidRPr="00A55485" w:rsidRDefault="00E511F7" w:rsidP="00E511F7">
      <w:pPr>
        <w:rPr>
          <w:sz w:val="21"/>
          <w:szCs w:val="21"/>
        </w:rPr>
      </w:pPr>
    </w:p>
    <w:p w14:paraId="39777FEC" w14:textId="77777777" w:rsidR="00E511F7" w:rsidRPr="008A3D79" w:rsidRDefault="00E511F7" w:rsidP="00941F56">
      <w:pPr>
        <w:pStyle w:val="af2"/>
      </w:pPr>
      <w:r w:rsidRPr="008A3D79">
        <w:rPr>
          <w:rFonts w:hint="eastAsia"/>
        </w:rPr>
        <w:t>填表说明</w:t>
      </w:r>
      <w:r w:rsidRPr="008A3D79">
        <w:t xml:space="preserve">(1) </w:t>
      </w:r>
      <w:r w:rsidRPr="008A3D79">
        <w:rPr>
          <w:rFonts w:hint="eastAsia"/>
        </w:rPr>
        <w:t>如果是借用单板，则只需给出单板料本即可。</w:t>
      </w:r>
    </w:p>
    <w:p w14:paraId="38735900" w14:textId="5346555B" w:rsidR="00E511F7" w:rsidRDefault="00E511F7" w:rsidP="006A4C7E">
      <w:pPr>
        <w:pStyle w:val="af2"/>
        <w:outlineLvl w:val="0"/>
        <w:rPr>
          <w:rFonts w:ascii="Arial" w:hAnsi="Arial" w:hint="eastAsia"/>
        </w:rPr>
      </w:pPr>
      <w:r w:rsidRPr="008A3D79">
        <w:t xml:space="preserve"> </w:t>
      </w:r>
      <w:bookmarkStart w:id="628" w:name="_Toc247460072"/>
      <w:r w:rsidRPr="008A3D79">
        <w:t xml:space="preserve">(2) </w:t>
      </w:r>
      <w:r w:rsidRPr="008A3D79">
        <w:rPr>
          <w:rFonts w:hint="eastAsia"/>
        </w:rPr>
        <w:t>占产品典型配置成本的比重计算方法：</w:t>
      </w:r>
      <w:r w:rsidR="00D03818" w:rsidRPr="008A3D79">
        <w:rPr>
          <w:rFonts w:hint="eastAsia"/>
          <w:noProof/>
        </w:rPr>
        <w:drawing>
          <wp:inline distT="0" distB="0" distL="0" distR="0" wp14:anchorId="0D9A10EE" wp14:editId="6834F921">
            <wp:extent cx="95250" cy="1809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 cy="180975"/>
                    </a:xfrm>
                    <a:prstGeom prst="rect">
                      <a:avLst/>
                    </a:prstGeom>
                    <a:noFill/>
                    <a:ln>
                      <a:noFill/>
                    </a:ln>
                  </pic:spPr>
                </pic:pic>
              </a:graphicData>
            </a:graphic>
          </wp:inline>
        </w:drawing>
      </w:r>
      <w:r w:rsidRPr="008A3D79">
        <w:rPr>
          <w:rFonts w:hint="eastAsia"/>
        </w:rPr>
        <w:t>（某器件在某单板中的用量</w:t>
      </w:r>
      <w:r w:rsidRPr="008A3D79">
        <w:t>*</w:t>
      </w:r>
      <w:r w:rsidRPr="008A3D79">
        <w:rPr>
          <w:rFonts w:hint="eastAsia"/>
        </w:rPr>
        <w:t>该单板在产品典型配置中的用量</w:t>
      </w:r>
      <w:r w:rsidRPr="008A3D79">
        <w:t>*</w:t>
      </w:r>
      <w:r w:rsidRPr="008A3D79">
        <w:rPr>
          <w:rFonts w:hint="eastAsia"/>
        </w:rPr>
        <w:t>器件价格）</w:t>
      </w:r>
      <w:r w:rsidRPr="008A3D79">
        <w:t>/</w:t>
      </w:r>
      <w:r w:rsidRPr="008A3D79">
        <w:rPr>
          <w:rFonts w:hint="eastAsia"/>
        </w:rPr>
        <w:t>产品典型配置料本</w:t>
      </w:r>
      <w:r w:rsidRPr="008A3D79">
        <w:t>*100%</w:t>
      </w:r>
      <w:r w:rsidRPr="008A3D79">
        <w:rPr>
          <w:rFonts w:hint="eastAsia"/>
        </w:rPr>
        <w:t>。</w:t>
      </w:r>
      <w:bookmarkEnd w:id="628"/>
      <w:r w:rsidR="003573D7" w:rsidRPr="008A3D79">
        <w:rPr>
          <w:rFonts w:hint="eastAsia"/>
        </w:rPr>
        <w:t xml:space="preserve"> </w:t>
      </w:r>
    </w:p>
    <w:p w14:paraId="3C2A2DCA" w14:textId="77777777" w:rsidR="00E511F7" w:rsidRDefault="00E511F7" w:rsidP="006A4C7E">
      <w:pPr>
        <w:pStyle w:val="2"/>
        <w:tabs>
          <w:tab w:val="num" w:pos="576"/>
        </w:tabs>
      </w:pPr>
      <w:bookmarkStart w:id="629" w:name="_Toc26329602"/>
      <w:bookmarkStart w:id="630" w:name="_Toc247460073"/>
      <w:r>
        <w:rPr>
          <w:rFonts w:hint="eastAsia"/>
        </w:rPr>
        <w:t>其它配置下的成本分析</w:t>
      </w:r>
      <w:bookmarkEnd w:id="629"/>
      <w:bookmarkEnd w:id="630"/>
    </w:p>
    <w:p w14:paraId="392B8197" w14:textId="77777777" w:rsidR="00E511F7" w:rsidRPr="00295348" w:rsidRDefault="008A0E13" w:rsidP="008A0E13">
      <w:pPr>
        <w:pStyle w:val="a4"/>
        <w:numPr>
          <w:ilvl w:val="0"/>
          <w:numId w:val="0"/>
        </w:numPr>
        <w:ind w:left="3119"/>
        <w:jc w:val="left"/>
      </w:pPr>
      <w:bookmarkStart w:id="631" w:name="_Toc25393706"/>
      <w:bookmarkStart w:id="632" w:name="_Toc116696768"/>
      <w:r>
        <w:rPr>
          <w:rFonts w:hint="eastAsia"/>
        </w:rPr>
        <w:t xml:space="preserve">表4 </w:t>
      </w:r>
      <w:r w:rsidR="00E511F7" w:rsidRPr="00295348">
        <w:rPr>
          <w:rFonts w:hint="eastAsia"/>
        </w:rPr>
        <w:t>各种配置成本分析表</w:t>
      </w:r>
      <w:bookmarkEnd w:id="631"/>
      <w:bookmarkEnd w:id="632"/>
    </w:p>
    <w:tbl>
      <w:tblPr>
        <w:tblW w:w="0" w:type="auto"/>
        <w:tblInd w:w="108" w:type="dxa"/>
        <w:tblLayout w:type="fixed"/>
        <w:tblLook w:val="0000" w:firstRow="0" w:lastRow="0" w:firstColumn="0" w:lastColumn="0" w:noHBand="0" w:noVBand="0"/>
      </w:tblPr>
      <w:tblGrid>
        <w:gridCol w:w="1508"/>
        <w:gridCol w:w="3478"/>
        <w:gridCol w:w="3272"/>
      </w:tblGrid>
      <w:tr w:rsidR="00E511F7" w:rsidRPr="008A3D79" w14:paraId="02598D70" w14:textId="77777777">
        <w:tblPrEx>
          <w:tblCellMar>
            <w:top w:w="0" w:type="dxa"/>
            <w:bottom w:w="0" w:type="dxa"/>
          </w:tblCellMar>
        </w:tblPrEx>
        <w:tc>
          <w:tcPr>
            <w:tcW w:w="1508" w:type="dxa"/>
            <w:tcBorders>
              <w:top w:val="single" w:sz="6" w:space="0" w:color="auto"/>
              <w:left w:val="single" w:sz="6" w:space="0" w:color="auto"/>
              <w:bottom w:val="single" w:sz="6" w:space="0" w:color="auto"/>
              <w:right w:val="single" w:sz="6" w:space="0" w:color="auto"/>
            </w:tcBorders>
          </w:tcPr>
          <w:p w14:paraId="55174436" w14:textId="77777777" w:rsidR="00E511F7" w:rsidRPr="008A3D79" w:rsidRDefault="00E511F7" w:rsidP="00E511F7">
            <w:pPr>
              <w:pStyle w:val="aff2"/>
              <w:jc w:val="center"/>
              <w:rPr>
                <w:color w:val="0000FF"/>
              </w:rPr>
            </w:pPr>
            <w:r w:rsidRPr="008A3D79">
              <w:rPr>
                <w:rFonts w:ascii="宋体" w:cs="宋体" w:hint="eastAsia"/>
                <w:color w:val="0000FF"/>
              </w:rPr>
              <w:t>配置名称</w:t>
            </w:r>
          </w:p>
        </w:tc>
        <w:tc>
          <w:tcPr>
            <w:tcW w:w="3478" w:type="dxa"/>
            <w:tcBorders>
              <w:top w:val="single" w:sz="6" w:space="0" w:color="auto"/>
              <w:left w:val="single" w:sz="6" w:space="0" w:color="auto"/>
              <w:bottom w:val="single" w:sz="6" w:space="0" w:color="auto"/>
              <w:right w:val="single" w:sz="6" w:space="0" w:color="auto"/>
            </w:tcBorders>
          </w:tcPr>
          <w:p w14:paraId="78A0BAF5" w14:textId="77777777" w:rsidR="00E511F7" w:rsidRPr="008A3D79" w:rsidRDefault="00E511F7" w:rsidP="00E511F7">
            <w:pPr>
              <w:pStyle w:val="aff2"/>
              <w:rPr>
                <w:color w:val="0000FF"/>
              </w:rPr>
            </w:pPr>
            <w:r w:rsidRPr="008A3D79">
              <w:rPr>
                <w:rFonts w:ascii="宋体" w:cs="宋体" w:hint="eastAsia"/>
                <w:color w:val="0000FF"/>
              </w:rPr>
              <w:t>成本</w:t>
            </w:r>
          </w:p>
        </w:tc>
        <w:tc>
          <w:tcPr>
            <w:tcW w:w="3272" w:type="dxa"/>
            <w:tcBorders>
              <w:top w:val="single" w:sz="6" w:space="0" w:color="auto"/>
              <w:left w:val="single" w:sz="6" w:space="0" w:color="auto"/>
              <w:bottom w:val="single" w:sz="6" w:space="0" w:color="auto"/>
              <w:right w:val="single" w:sz="6" w:space="0" w:color="auto"/>
            </w:tcBorders>
          </w:tcPr>
          <w:p w14:paraId="4931460F" w14:textId="77777777" w:rsidR="00E511F7" w:rsidRPr="008A3D79" w:rsidRDefault="00E511F7" w:rsidP="00E511F7">
            <w:pPr>
              <w:pStyle w:val="aff1"/>
              <w:rPr>
                <w:color w:val="0000FF"/>
              </w:rPr>
            </w:pPr>
            <w:r w:rsidRPr="008A3D79">
              <w:rPr>
                <w:rFonts w:ascii="宋体" w:cs="宋体" w:hint="eastAsia"/>
                <w:color w:val="0000FF"/>
              </w:rPr>
              <w:t>备注（说明与典型配置的差异）</w:t>
            </w:r>
          </w:p>
        </w:tc>
      </w:tr>
      <w:tr w:rsidR="00E511F7" w:rsidRPr="008A3D79" w14:paraId="3211FCBE" w14:textId="77777777">
        <w:tblPrEx>
          <w:tblCellMar>
            <w:top w:w="0" w:type="dxa"/>
            <w:bottom w:w="0" w:type="dxa"/>
          </w:tblCellMar>
        </w:tblPrEx>
        <w:tc>
          <w:tcPr>
            <w:tcW w:w="1508" w:type="dxa"/>
            <w:tcBorders>
              <w:top w:val="single" w:sz="6" w:space="0" w:color="auto"/>
              <w:left w:val="single" w:sz="6" w:space="0" w:color="auto"/>
              <w:bottom w:val="single" w:sz="6" w:space="0" w:color="auto"/>
              <w:right w:val="single" w:sz="6" w:space="0" w:color="auto"/>
            </w:tcBorders>
          </w:tcPr>
          <w:p w14:paraId="4093A8F3" w14:textId="77777777" w:rsidR="00E511F7" w:rsidRPr="008A3D79" w:rsidRDefault="00E511F7" w:rsidP="00E511F7">
            <w:pPr>
              <w:pStyle w:val="aff2"/>
              <w:rPr>
                <w:color w:val="0000FF"/>
              </w:rPr>
            </w:pPr>
            <w:r w:rsidRPr="008A3D79">
              <w:rPr>
                <w:rFonts w:ascii="宋体" w:cs="宋体" w:hint="eastAsia"/>
                <w:color w:val="0000FF"/>
              </w:rPr>
              <w:t>配置</w:t>
            </w:r>
            <w:r w:rsidRPr="008A3D79">
              <w:rPr>
                <w:color w:val="0000FF"/>
              </w:rPr>
              <w:t xml:space="preserve">1 </w:t>
            </w:r>
          </w:p>
        </w:tc>
        <w:tc>
          <w:tcPr>
            <w:tcW w:w="3478" w:type="dxa"/>
            <w:tcBorders>
              <w:top w:val="single" w:sz="6" w:space="0" w:color="auto"/>
              <w:left w:val="single" w:sz="6" w:space="0" w:color="auto"/>
              <w:bottom w:val="single" w:sz="6" w:space="0" w:color="auto"/>
              <w:right w:val="single" w:sz="6" w:space="0" w:color="auto"/>
            </w:tcBorders>
          </w:tcPr>
          <w:p w14:paraId="7BC55302" w14:textId="77777777" w:rsidR="00E511F7" w:rsidRPr="008A3D79" w:rsidRDefault="00E511F7" w:rsidP="00E511F7">
            <w:pPr>
              <w:rPr>
                <w:color w:val="0000FF"/>
                <w:sz w:val="24"/>
                <w:szCs w:val="24"/>
              </w:rPr>
            </w:pPr>
          </w:p>
        </w:tc>
        <w:tc>
          <w:tcPr>
            <w:tcW w:w="3272" w:type="dxa"/>
            <w:tcBorders>
              <w:top w:val="single" w:sz="6" w:space="0" w:color="auto"/>
              <w:left w:val="single" w:sz="6" w:space="0" w:color="auto"/>
              <w:bottom w:val="single" w:sz="6" w:space="0" w:color="auto"/>
              <w:right w:val="single" w:sz="6" w:space="0" w:color="auto"/>
            </w:tcBorders>
          </w:tcPr>
          <w:p w14:paraId="5C0E77AD" w14:textId="77777777" w:rsidR="00E511F7" w:rsidRPr="008A3D79" w:rsidRDefault="00E511F7" w:rsidP="00E511F7">
            <w:pPr>
              <w:rPr>
                <w:color w:val="0000FF"/>
                <w:sz w:val="24"/>
                <w:szCs w:val="24"/>
              </w:rPr>
            </w:pPr>
          </w:p>
        </w:tc>
      </w:tr>
      <w:tr w:rsidR="00E511F7" w:rsidRPr="008A3D79" w14:paraId="1840D8E8" w14:textId="77777777">
        <w:tblPrEx>
          <w:tblCellMar>
            <w:top w:w="0" w:type="dxa"/>
            <w:bottom w:w="0" w:type="dxa"/>
          </w:tblCellMar>
        </w:tblPrEx>
        <w:tc>
          <w:tcPr>
            <w:tcW w:w="1508" w:type="dxa"/>
            <w:tcBorders>
              <w:top w:val="single" w:sz="6" w:space="0" w:color="auto"/>
              <w:left w:val="single" w:sz="6" w:space="0" w:color="auto"/>
              <w:bottom w:val="single" w:sz="6" w:space="0" w:color="auto"/>
              <w:right w:val="single" w:sz="6" w:space="0" w:color="auto"/>
            </w:tcBorders>
          </w:tcPr>
          <w:p w14:paraId="7719D724" w14:textId="77777777" w:rsidR="00E511F7" w:rsidRPr="008A3D79" w:rsidRDefault="00E511F7" w:rsidP="00E511F7">
            <w:pPr>
              <w:pStyle w:val="aff2"/>
              <w:rPr>
                <w:rFonts w:hint="eastAsia"/>
                <w:color w:val="0000FF"/>
              </w:rPr>
            </w:pPr>
            <w:r w:rsidRPr="008A3D79">
              <w:rPr>
                <w:rFonts w:ascii="宋体" w:cs="宋体" w:hint="eastAsia"/>
                <w:color w:val="0000FF"/>
              </w:rPr>
              <w:t>配置</w:t>
            </w:r>
            <w:r w:rsidRPr="008A3D79">
              <w:rPr>
                <w:color w:val="0000FF"/>
              </w:rPr>
              <w:t xml:space="preserve">2 </w:t>
            </w:r>
          </w:p>
        </w:tc>
        <w:tc>
          <w:tcPr>
            <w:tcW w:w="3478" w:type="dxa"/>
            <w:tcBorders>
              <w:top w:val="single" w:sz="6" w:space="0" w:color="auto"/>
              <w:left w:val="single" w:sz="6" w:space="0" w:color="auto"/>
              <w:bottom w:val="single" w:sz="6" w:space="0" w:color="auto"/>
              <w:right w:val="single" w:sz="6" w:space="0" w:color="auto"/>
            </w:tcBorders>
          </w:tcPr>
          <w:p w14:paraId="355F8347" w14:textId="77777777" w:rsidR="00E511F7" w:rsidRPr="008A3D79" w:rsidRDefault="00E511F7" w:rsidP="00E511F7">
            <w:pPr>
              <w:rPr>
                <w:color w:val="0000FF"/>
                <w:sz w:val="24"/>
                <w:szCs w:val="24"/>
              </w:rPr>
            </w:pPr>
          </w:p>
        </w:tc>
        <w:tc>
          <w:tcPr>
            <w:tcW w:w="3272" w:type="dxa"/>
            <w:tcBorders>
              <w:top w:val="single" w:sz="6" w:space="0" w:color="auto"/>
              <w:left w:val="single" w:sz="6" w:space="0" w:color="auto"/>
              <w:bottom w:val="single" w:sz="6" w:space="0" w:color="auto"/>
              <w:right w:val="single" w:sz="6" w:space="0" w:color="auto"/>
            </w:tcBorders>
          </w:tcPr>
          <w:p w14:paraId="2C3C16BB" w14:textId="77777777" w:rsidR="00E511F7" w:rsidRPr="008A3D79" w:rsidRDefault="00E511F7" w:rsidP="00E511F7">
            <w:pPr>
              <w:rPr>
                <w:color w:val="0000FF"/>
                <w:sz w:val="24"/>
                <w:szCs w:val="24"/>
              </w:rPr>
            </w:pPr>
          </w:p>
        </w:tc>
      </w:tr>
      <w:tr w:rsidR="00E511F7" w:rsidRPr="008A3D79" w14:paraId="036D585E" w14:textId="77777777">
        <w:tblPrEx>
          <w:tblCellMar>
            <w:top w:w="0" w:type="dxa"/>
            <w:bottom w:w="0" w:type="dxa"/>
          </w:tblCellMar>
        </w:tblPrEx>
        <w:tc>
          <w:tcPr>
            <w:tcW w:w="1508" w:type="dxa"/>
            <w:tcBorders>
              <w:top w:val="single" w:sz="6" w:space="0" w:color="auto"/>
              <w:left w:val="single" w:sz="6" w:space="0" w:color="auto"/>
              <w:bottom w:val="single" w:sz="6" w:space="0" w:color="auto"/>
              <w:right w:val="single" w:sz="6" w:space="0" w:color="auto"/>
            </w:tcBorders>
          </w:tcPr>
          <w:p w14:paraId="0ACDEF03" w14:textId="77777777" w:rsidR="00E511F7" w:rsidRPr="008A3D79" w:rsidRDefault="00E511F7" w:rsidP="00E511F7">
            <w:pPr>
              <w:pStyle w:val="aff2"/>
              <w:rPr>
                <w:color w:val="0000FF"/>
              </w:rPr>
            </w:pPr>
            <w:r w:rsidRPr="008A3D79">
              <w:rPr>
                <w:rFonts w:ascii="宋体" w:cs="宋体" w:hint="eastAsia"/>
                <w:color w:val="0000FF"/>
              </w:rPr>
              <w:t>配置</w:t>
            </w:r>
            <w:r w:rsidRPr="008A3D79">
              <w:rPr>
                <w:color w:val="0000FF"/>
              </w:rPr>
              <w:t xml:space="preserve">3 </w:t>
            </w:r>
          </w:p>
        </w:tc>
        <w:tc>
          <w:tcPr>
            <w:tcW w:w="3478" w:type="dxa"/>
            <w:tcBorders>
              <w:top w:val="single" w:sz="6" w:space="0" w:color="auto"/>
              <w:left w:val="single" w:sz="6" w:space="0" w:color="auto"/>
              <w:bottom w:val="single" w:sz="6" w:space="0" w:color="auto"/>
              <w:right w:val="single" w:sz="6" w:space="0" w:color="auto"/>
            </w:tcBorders>
          </w:tcPr>
          <w:p w14:paraId="1956F872" w14:textId="77777777" w:rsidR="00E511F7" w:rsidRPr="008A3D79" w:rsidRDefault="00E511F7" w:rsidP="00E511F7">
            <w:pPr>
              <w:rPr>
                <w:color w:val="0000FF"/>
                <w:sz w:val="24"/>
                <w:szCs w:val="24"/>
              </w:rPr>
            </w:pPr>
          </w:p>
        </w:tc>
        <w:tc>
          <w:tcPr>
            <w:tcW w:w="3272" w:type="dxa"/>
            <w:tcBorders>
              <w:top w:val="single" w:sz="6" w:space="0" w:color="auto"/>
              <w:left w:val="single" w:sz="6" w:space="0" w:color="auto"/>
              <w:bottom w:val="single" w:sz="6" w:space="0" w:color="auto"/>
              <w:right w:val="single" w:sz="6" w:space="0" w:color="auto"/>
            </w:tcBorders>
          </w:tcPr>
          <w:p w14:paraId="3885E34A" w14:textId="77777777" w:rsidR="00E511F7" w:rsidRPr="008A3D79" w:rsidRDefault="00E511F7" w:rsidP="00E511F7">
            <w:pPr>
              <w:rPr>
                <w:color w:val="0000FF"/>
                <w:sz w:val="24"/>
                <w:szCs w:val="24"/>
              </w:rPr>
            </w:pPr>
          </w:p>
        </w:tc>
      </w:tr>
    </w:tbl>
    <w:p w14:paraId="14E3B065" w14:textId="77777777" w:rsidR="00E511F7" w:rsidRDefault="00E511F7" w:rsidP="00E511F7">
      <w:pPr>
        <w:pStyle w:val="affc"/>
      </w:pPr>
    </w:p>
    <w:p w14:paraId="7DF2C68A" w14:textId="77777777" w:rsidR="00E511F7" w:rsidRDefault="00E511F7" w:rsidP="006A4C7E">
      <w:pPr>
        <w:pStyle w:val="2"/>
        <w:tabs>
          <w:tab w:val="num" w:pos="576"/>
        </w:tabs>
      </w:pPr>
      <w:bookmarkStart w:id="633" w:name="_Toc26329603"/>
      <w:bookmarkStart w:id="634" w:name="_Toc247460074"/>
      <w:r>
        <w:rPr>
          <w:rFonts w:hint="eastAsia"/>
        </w:rPr>
        <w:lastRenderedPageBreak/>
        <w:t>不同配置的成本曲线</w:t>
      </w:r>
      <w:bookmarkEnd w:id="633"/>
      <w:bookmarkEnd w:id="634"/>
    </w:p>
    <w:p w14:paraId="65B790A5" w14:textId="4BCABA5D" w:rsidR="00E511F7" w:rsidRDefault="00D03818" w:rsidP="00E511F7">
      <w:pPr>
        <w:rPr>
          <w:sz w:val="21"/>
          <w:szCs w:val="21"/>
        </w:rPr>
      </w:pPr>
      <w:r w:rsidRPr="00A55485">
        <w:rPr>
          <w:noProof/>
          <w:sz w:val="21"/>
          <w:szCs w:val="21"/>
        </w:rPr>
        <w:drawing>
          <wp:inline distT="0" distB="0" distL="0" distR="0" wp14:anchorId="6A883EDE" wp14:editId="4E3113A0">
            <wp:extent cx="4429125" cy="28670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125" cy="2867025"/>
                    </a:xfrm>
                    <a:prstGeom prst="rect">
                      <a:avLst/>
                    </a:prstGeom>
                    <a:noFill/>
                    <a:ln>
                      <a:noFill/>
                    </a:ln>
                  </pic:spPr>
                </pic:pic>
              </a:graphicData>
            </a:graphic>
          </wp:inline>
        </w:drawing>
      </w:r>
    </w:p>
    <w:p w14:paraId="4E34F52A" w14:textId="77777777" w:rsidR="00E511F7" w:rsidRDefault="00922C07" w:rsidP="00922C07">
      <w:pPr>
        <w:pStyle w:val="a1"/>
        <w:numPr>
          <w:ilvl w:val="0"/>
          <w:numId w:val="0"/>
        </w:numPr>
        <w:ind w:firstLineChars="1200" w:firstLine="2520"/>
        <w:jc w:val="left"/>
        <w:rPr>
          <w:rFonts w:hint="eastAsia"/>
          <w:color w:val="000000"/>
        </w:rPr>
      </w:pPr>
      <w:bookmarkStart w:id="635" w:name="_Toc25393175"/>
      <w:bookmarkStart w:id="636" w:name="_Toc116649654"/>
      <w:r>
        <w:rPr>
          <w:rFonts w:hint="eastAsia"/>
        </w:rPr>
        <w:t xml:space="preserve">图1 </w:t>
      </w:r>
      <w:r w:rsidR="00E511F7">
        <w:rPr>
          <w:rFonts w:hint="eastAsia"/>
        </w:rPr>
        <w:t>不同配置的成本曲线</w:t>
      </w:r>
      <w:bookmarkEnd w:id="635"/>
      <w:bookmarkEnd w:id="636"/>
    </w:p>
    <w:p w14:paraId="60AE2353" w14:textId="77777777" w:rsidR="00452149" w:rsidRDefault="00452149" w:rsidP="006A4C7E">
      <w:pPr>
        <w:pStyle w:val="1"/>
        <w:tabs>
          <w:tab w:val="clear" w:pos="630"/>
          <w:tab w:val="num" w:pos="284"/>
        </w:tabs>
        <w:ind w:hanging="630"/>
        <w:rPr>
          <w:rFonts w:hint="eastAsia"/>
          <w:color w:val="000000"/>
        </w:rPr>
      </w:pPr>
      <w:bookmarkStart w:id="637" w:name="_Toc247460075"/>
      <w:r w:rsidRPr="00BE22A2">
        <w:rPr>
          <w:rFonts w:hint="eastAsia"/>
          <w:color w:val="000000"/>
        </w:rPr>
        <w:t>规格列表</w:t>
      </w:r>
      <w:bookmarkEnd w:id="637"/>
    </w:p>
    <w:p w14:paraId="138E038B" w14:textId="77777777" w:rsidR="00B31D95" w:rsidRDefault="00B31D95" w:rsidP="00941F56">
      <w:pPr>
        <w:pStyle w:val="af2"/>
        <w:rPr>
          <w:iCs/>
        </w:rPr>
      </w:pPr>
      <w:r w:rsidRPr="00B722BA">
        <w:rPr>
          <w:rFonts w:hint="eastAsia"/>
        </w:rPr>
        <w:t>规格清单部分针对以上部分的系统规格、子系统及模块规格</w:t>
      </w:r>
      <w:r w:rsidR="00B47843">
        <w:rPr>
          <w:rFonts w:hint="eastAsia"/>
        </w:rPr>
        <w:t>、专项设计规格</w:t>
      </w:r>
      <w:r w:rsidRPr="00B722BA">
        <w:rPr>
          <w:rFonts w:hint="eastAsia"/>
        </w:rPr>
        <w:t>，以简练、专业化的语言、采用列表的形式给出，相当于产品规格书的索引项目列表，作为产品规格更改控制、规格鉴定、市场发布与规格符合度测评的依据</w:t>
      </w:r>
      <w:r w:rsidR="00B47843">
        <w:rPr>
          <w:rFonts w:hint="eastAsia"/>
        </w:rPr>
        <w:t>。</w:t>
      </w:r>
    </w:p>
    <w:p w14:paraId="4A2A9D8C" w14:textId="77777777" w:rsidR="00B31D95" w:rsidRPr="00295348" w:rsidRDefault="008178C0" w:rsidP="008178C0">
      <w:pPr>
        <w:pStyle w:val="a4"/>
        <w:numPr>
          <w:ilvl w:val="0"/>
          <w:numId w:val="0"/>
        </w:numPr>
        <w:ind w:left="3119"/>
        <w:jc w:val="left"/>
      </w:pPr>
      <w:bookmarkStart w:id="638" w:name="_Toc116696769"/>
      <w:r>
        <w:rPr>
          <w:rFonts w:hint="eastAsia"/>
        </w:rPr>
        <w:t xml:space="preserve">表5 </w:t>
      </w:r>
      <w:r w:rsidR="00427CF2" w:rsidRPr="00295348">
        <w:rPr>
          <w:rFonts w:hint="eastAsia"/>
        </w:rPr>
        <w:t>规格列表</w:t>
      </w:r>
      <w:bookmarkEnd w:id="638"/>
    </w:p>
    <w:tbl>
      <w:tblPr>
        <w:tblW w:w="0" w:type="auto"/>
        <w:jc w:val="center"/>
        <w:tblLayout w:type="fixed"/>
        <w:tblLook w:val="0000" w:firstRow="0" w:lastRow="0" w:firstColumn="0" w:lastColumn="0" w:noHBand="0" w:noVBand="0"/>
      </w:tblPr>
      <w:tblGrid>
        <w:gridCol w:w="2340"/>
        <w:gridCol w:w="2340"/>
        <w:gridCol w:w="2340"/>
        <w:gridCol w:w="2340"/>
      </w:tblGrid>
      <w:tr w:rsidR="00B31D95" w:rsidRPr="00B722BA" w14:paraId="3A37064D" w14:textId="77777777">
        <w:tblPrEx>
          <w:tblCellMar>
            <w:top w:w="0" w:type="dxa"/>
            <w:bottom w:w="0" w:type="dxa"/>
          </w:tblCellMar>
        </w:tblPrEx>
        <w:trPr>
          <w:jc w:val="center"/>
        </w:trPr>
        <w:tc>
          <w:tcPr>
            <w:tcW w:w="2340" w:type="dxa"/>
            <w:tcBorders>
              <w:top w:val="single" w:sz="6" w:space="0" w:color="auto"/>
              <w:left w:val="single" w:sz="6" w:space="0" w:color="auto"/>
              <w:bottom w:val="single" w:sz="6" w:space="0" w:color="auto"/>
              <w:right w:val="single" w:sz="6" w:space="0" w:color="auto"/>
            </w:tcBorders>
          </w:tcPr>
          <w:p w14:paraId="5FEAEA96" w14:textId="77777777" w:rsidR="00B31D95" w:rsidRPr="00B722BA" w:rsidRDefault="00713279" w:rsidP="00AB61E6">
            <w:pPr>
              <w:pStyle w:val="aff2"/>
              <w:rPr>
                <w:color w:val="0000FF"/>
              </w:rPr>
            </w:pPr>
            <w:r w:rsidRPr="00B722BA">
              <w:rPr>
                <w:rFonts w:ascii="宋体" w:cs="宋体" w:hint="eastAsia"/>
                <w:i/>
                <w:iCs/>
                <w:color w:val="0000FF"/>
              </w:rPr>
              <w:t>编号</w:t>
            </w:r>
          </w:p>
        </w:tc>
        <w:tc>
          <w:tcPr>
            <w:tcW w:w="2340" w:type="dxa"/>
            <w:tcBorders>
              <w:top w:val="single" w:sz="6" w:space="0" w:color="auto"/>
              <w:left w:val="single" w:sz="6" w:space="0" w:color="auto"/>
              <w:bottom w:val="single" w:sz="6" w:space="0" w:color="auto"/>
              <w:right w:val="single" w:sz="6" w:space="0" w:color="auto"/>
            </w:tcBorders>
          </w:tcPr>
          <w:p w14:paraId="52365774" w14:textId="77777777" w:rsidR="00B31D95" w:rsidRPr="00B722BA" w:rsidRDefault="00713279" w:rsidP="00AB61E6">
            <w:pPr>
              <w:pStyle w:val="aff2"/>
              <w:rPr>
                <w:color w:val="0000FF"/>
              </w:rPr>
            </w:pPr>
            <w:r w:rsidRPr="00B722BA">
              <w:rPr>
                <w:rFonts w:ascii="宋体" w:cs="宋体" w:hint="eastAsia"/>
                <w:i/>
                <w:iCs/>
                <w:color w:val="0000FF"/>
              </w:rPr>
              <w:t>规格项目简述</w:t>
            </w:r>
          </w:p>
        </w:tc>
        <w:tc>
          <w:tcPr>
            <w:tcW w:w="2340" w:type="dxa"/>
            <w:tcBorders>
              <w:top w:val="single" w:sz="6" w:space="0" w:color="auto"/>
              <w:left w:val="single" w:sz="6" w:space="0" w:color="auto"/>
              <w:bottom w:val="single" w:sz="6" w:space="0" w:color="auto"/>
              <w:right w:val="single" w:sz="6" w:space="0" w:color="auto"/>
            </w:tcBorders>
          </w:tcPr>
          <w:p w14:paraId="09C5EA9D" w14:textId="77777777" w:rsidR="00B31D95" w:rsidRPr="00B722BA" w:rsidRDefault="00713279" w:rsidP="00AB61E6">
            <w:pPr>
              <w:pStyle w:val="aff2"/>
              <w:rPr>
                <w:color w:val="0000FF"/>
              </w:rPr>
            </w:pPr>
            <w:r w:rsidRPr="00B722BA">
              <w:rPr>
                <w:rFonts w:ascii="宋体" w:cs="宋体" w:hint="eastAsia"/>
                <w:i/>
                <w:iCs/>
                <w:color w:val="0000FF"/>
              </w:rPr>
              <w:t>索引标识</w:t>
            </w:r>
          </w:p>
        </w:tc>
        <w:tc>
          <w:tcPr>
            <w:tcW w:w="2340" w:type="dxa"/>
            <w:tcBorders>
              <w:top w:val="single" w:sz="6" w:space="0" w:color="auto"/>
              <w:left w:val="single" w:sz="6" w:space="0" w:color="auto"/>
              <w:bottom w:val="single" w:sz="6" w:space="0" w:color="auto"/>
              <w:right w:val="single" w:sz="6" w:space="0" w:color="auto"/>
            </w:tcBorders>
          </w:tcPr>
          <w:p w14:paraId="08C64AFA" w14:textId="77777777" w:rsidR="00B31D95" w:rsidRPr="00B722BA" w:rsidRDefault="00713279" w:rsidP="00AB61E6">
            <w:pPr>
              <w:pStyle w:val="aff2"/>
              <w:rPr>
                <w:color w:val="0000FF"/>
              </w:rPr>
            </w:pPr>
            <w:r w:rsidRPr="00B722BA">
              <w:rPr>
                <w:rFonts w:ascii="宋体" w:cs="宋体" w:hint="eastAsia"/>
                <w:i/>
                <w:iCs/>
                <w:color w:val="0000FF"/>
              </w:rPr>
              <w:t>阶段发布标识</w:t>
            </w:r>
          </w:p>
        </w:tc>
      </w:tr>
      <w:tr w:rsidR="00B31D95" w:rsidRPr="00B722BA" w14:paraId="2553A8BE" w14:textId="77777777">
        <w:tblPrEx>
          <w:tblCellMar>
            <w:top w:w="0" w:type="dxa"/>
            <w:bottom w:w="0" w:type="dxa"/>
          </w:tblCellMar>
        </w:tblPrEx>
        <w:trPr>
          <w:jc w:val="center"/>
        </w:trPr>
        <w:tc>
          <w:tcPr>
            <w:tcW w:w="2340" w:type="dxa"/>
            <w:tcBorders>
              <w:top w:val="single" w:sz="6" w:space="0" w:color="auto"/>
              <w:left w:val="single" w:sz="6" w:space="0" w:color="auto"/>
              <w:bottom w:val="single" w:sz="6" w:space="0" w:color="auto"/>
              <w:right w:val="single" w:sz="6" w:space="0" w:color="auto"/>
            </w:tcBorders>
          </w:tcPr>
          <w:p w14:paraId="6BF99BA0" w14:textId="77777777" w:rsidR="00B31D95" w:rsidRPr="00B722BA" w:rsidRDefault="00B31D95" w:rsidP="00AB61E6">
            <w:pPr>
              <w:pStyle w:val="aff2"/>
              <w:rPr>
                <w:color w:val="0000FF"/>
              </w:rPr>
            </w:pPr>
            <w:r w:rsidRPr="00B722BA">
              <w:rPr>
                <w:i/>
                <w:iCs/>
                <w:color w:val="0000FF"/>
              </w:rPr>
              <w:t>1</w:t>
            </w:r>
          </w:p>
        </w:tc>
        <w:tc>
          <w:tcPr>
            <w:tcW w:w="2340" w:type="dxa"/>
            <w:tcBorders>
              <w:top w:val="single" w:sz="6" w:space="0" w:color="auto"/>
              <w:left w:val="single" w:sz="6" w:space="0" w:color="auto"/>
              <w:bottom w:val="single" w:sz="6" w:space="0" w:color="auto"/>
              <w:right w:val="single" w:sz="6" w:space="0" w:color="auto"/>
            </w:tcBorders>
          </w:tcPr>
          <w:p w14:paraId="61D4394A" w14:textId="77777777" w:rsidR="00B31D95" w:rsidRPr="00B722BA" w:rsidRDefault="00B31D95" w:rsidP="00AB61E6">
            <w:pPr>
              <w:rPr>
                <w:color w:val="0000FF"/>
                <w:sz w:val="24"/>
                <w:szCs w:val="24"/>
              </w:rPr>
            </w:pPr>
          </w:p>
        </w:tc>
        <w:tc>
          <w:tcPr>
            <w:tcW w:w="2340" w:type="dxa"/>
            <w:tcBorders>
              <w:top w:val="single" w:sz="6" w:space="0" w:color="auto"/>
              <w:left w:val="single" w:sz="6" w:space="0" w:color="auto"/>
              <w:bottom w:val="single" w:sz="6" w:space="0" w:color="auto"/>
              <w:right w:val="single" w:sz="6" w:space="0" w:color="auto"/>
            </w:tcBorders>
          </w:tcPr>
          <w:p w14:paraId="25A6C8F1" w14:textId="77777777" w:rsidR="00B31D95" w:rsidRPr="00B722BA" w:rsidRDefault="00B31D95" w:rsidP="00AB61E6">
            <w:pPr>
              <w:pStyle w:val="aff2"/>
              <w:rPr>
                <w:color w:val="0000FF"/>
              </w:rPr>
            </w:pPr>
          </w:p>
        </w:tc>
        <w:tc>
          <w:tcPr>
            <w:tcW w:w="2340" w:type="dxa"/>
            <w:tcBorders>
              <w:top w:val="single" w:sz="6" w:space="0" w:color="auto"/>
              <w:left w:val="single" w:sz="6" w:space="0" w:color="auto"/>
              <w:bottom w:val="single" w:sz="6" w:space="0" w:color="auto"/>
              <w:right w:val="single" w:sz="6" w:space="0" w:color="auto"/>
            </w:tcBorders>
          </w:tcPr>
          <w:p w14:paraId="0A777F19" w14:textId="77777777" w:rsidR="00B31D95" w:rsidRPr="00B722BA" w:rsidRDefault="00713279" w:rsidP="00AB61E6">
            <w:pPr>
              <w:pStyle w:val="aff2"/>
              <w:rPr>
                <w:color w:val="0000FF"/>
              </w:rPr>
            </w:pPr>
            <w:r w:rsidRPr="00B722BA">
              <w:rPr>
                <w:rFonts w:ascii="宋体" w:cs="宋体" w:hint="eastAsia"/>
                <w:i/>
                <w:iCs/>
                <w:color w:val="0000FF"/>
              </w:rPr>
              <w:t>如果存在阶段发布版本，说明此项规格属于哪一个阶段发布版本</w:t>
            </w:r>
          </w:p>
        </w:tc>
      </w:tr>
      <w:tr w:rsidR="00B31D95" w:rsidRPr="00B722BA" w14:paraId="2A0761F1" w14:textId="77777777">
        <w:tblPrEx>
          <w:tblCellMar>
            <w:top w:w="0" w:type="dxa"/>
            <w:bottom w:w="0" w:type="dxa"/>
          </w:tblCellMar>
        </w:tblPrEx>
        <w:trPr>
          <w:jc w:val="center"/>
        </w:trPr>
        <w:tc>
          <w:tcPr>
            <w:tcW w:w="2340" w:type="dxa"/>
            <w:tcBorders>
              <w:top w:val="single" w:sz="6" w:space="0" w:color="auto"/>
              <w:left w:val="single" w:sz="6" w:space="0" w:color="auto"/>
              <w:bottom w:val="single" w:sz="6" w:space="0" w:color="auto"/>
              <w:right w:val="single" w:sz="6" w:space="0" w:color="auto"/>
            </w:tcBorders>
          </w:tcPr>
          <w:p w14:paraId="157D3F84" w14:textId="77777777" w:rsidR="00B31D95" w:rsidRPr="00B722BA" w:rsidRDefault="00B31D95" w:rsidP="00AB61E6">
            <w:pPr>
              <w:pStyle w:val="aff2"/>
              <w:rPr>
                <w:color w:val="0000FF"/>
              </w:rPr>
            </w:pPr>
            <w:r w:rsidRPr="00B722BA">
              <w:rPr>
                <w:i/>
                <w:iCs/>
                <w:color w:val="0000FF"/>
              </w:rPr>
              <w:t>2</w:t>
            </w:r>
          </w:p>
        </w:tc>
        <w:tc>
          <w:tcPr>
            <w:tcW w:w="2340" w:type="dxa"/>
            <w:tcBorders>
              <w:top w:val="single" w:sz="6" w:space="0" w:color="auto"/>
              <w:left w:val="single" w:sz="6" w:space="0" w:color="auto"/>
              <w:bottom w:val="single" w:sz="6" w:space="0" w:color="auto"/>
              <w:right w:val="single" w:sz="6" w:space="0" w:color="auto"/>
            </w:tcBorders>
          </w:tcPr>
          <w:p w14:paraId="00FA712A" w14:textId="77777777" w:rsidR="00B31D95" w:rsidRPr="00B722BA" w:rsidRDefault="00B31D95" w:rsidP="00AB61E6">
            <w:pPr>
              <w:rPr>
                <w:color w:val="0000FF"/>
                <w:sz w:val="24"/>
                <w:szCs w:val="24"/>
              </w:rPr>
            </w:pPr>
          </w:p>
        </w:tc>
        <w:tc>
          <w:tcPr>
            <w:tcW w:w="2340" w:type="dxa"/>
            <w:tcBorders>
              <w:top w:val="single" w:sz="6" w:space="0" w:color="auto"/>
              <w:left w:val="single" w:sz="6" w:space="0" w:color="auto"/>
              <w:bottom w:val="single" w:sz="6" w:space="0" w:color="auto"/>
              <w:right w:val="single" w:sz="6" w:space="0" w:color="auto"/>
            </w:tcBorders>
          </w:tcPr>
          <w:p w14:paraId="22D4134E" w14:textId="77777777" w:rsidR="00B31D95" w:rsidRPr="00B722BA" w:rsidRDefault="00B31D95" w:rsidP="00AB61E6">
            <w:pPr>
              <w:rPr>
                <w:color w:val="0000FF"/>
                <w:sz w:val="24"/>
                <w:szCs w:val="24"/>
              </w:rPr>
            </w:pPr>
          </w:p>
        </w:tc>
        <w:tc>
          <w:tcPr>
            <w:tcW w:w="2340" w:type="dxa"/>
            <w:tcBorders>
              <w:top w:val="single" w:sz="6" w:space="0" w:color="auto"/>
              <w:left w:val="single" w:sz="6" w:space="0" w:color="auto"/>
              <w:bottom w:val="single" w:sz="6" w:space="0" w:color="auto"/>
              <w:right w:val="single" w:sz="6" w:space="0" w:color="auto"/>
            </w:tcBorders>
          </w:tcPr>
          <w:p w14:paraId="3CF54FE9" w14:textId="77777777" w:rsidR="00B31D95" w:rsidRPr="00B722BA" w:rsidRDefault="00B31D95" w:rsidP="00AB61E6">
            <w:pPr>
              <w:rPr>
                <w:color w:val="0000FF"/>
                <w:sz w:val="24"/>
                <w:szCs w:val="24"/>
              </w:rPr>
            </w:pPr>
          </w:p>
        </w:tc>
      </w:tr>
      <w:tr w:rsidR="00B31D95" w:rsidRPr="00B722BA" w14:paraId="106A7D69" w14:textId="77777777">
        <w:tblPrEx>
          <w:tblCellMar>
            <w:top w:w="0" w:type="dxa"/>
            <w:bottom w:w="0" w:type="dxa"/>
          </w:tblCellMar>
        </w:tblPrEx>
        <w:trPr>
          <w:jc w:val="center"/>
        </w:trPr>
        <w:tc>
          <w:tcPr>
            <w:tcW w:w="2340" w:type="dxa"/>
            <w:tcBorders>
              <w:top w:val="single" w:sz="6" w:space="0" w:color="auto"/>
              <w:left w:val="single" w:sz="6" w:space="0" w:color="auto"/>
              <w:bottom w:val="single" w:sz="6" w:space="0" w:color="auto"/>
              <w:right w:val="single" w:sz="6" w:space="0" w:color="auto"/>
            </w:tcBorders>
          </w:tcPr>
          <w:p w14:paraId="784536DC" w14:textId="77777777" w:rsidR="00B31D95" w:rsidRPr="00B722BA" w:rsidRDefault="00B31D95" w:rsidP="00AB61E6">
            <w:pPr>
              <w:pStyle w:val="aff2"/>
              <w:rPr>
                <w:color w:val="0000FF"/>
              </w:rPr>
            </w:pPr>
            <w:r w:rsidRPr="00B722BA">
              <w:rPr>
                <w:i/>
                <w:iCs/>
                <w:color w:val="0000FF"/>
              </w:rPr>
              <w:t>3</w:t>
            </w:r>
          </w:p>
        </w:tc>
        <w:tc>
          <w:tcPr>
            <w:tcW w:w="2340" w:type="dxa"/>
            <w:tcBorders>
              <w:top w:val="single" w:sz="6" w:space="0" w:color="auto"/>
              <w:left w:val="single" w:sz="6" w:space="0" w:color="auto"/>
              <w:bottom w:val="single" w:sz="6" w:space="0" w:color="auto"/>
              <w:right w:val="single" w:sz="6" w:space="0" w:color="auto"/>
            </w:tcBorders>
          </w:tcPr>
          <w:p w14:paraId="12568DBC" w14:textId="77777777" w:rsidR="00B31D95" w:rsidRPr="00B722BA" w:rsidRDefault="00B31D95" w:rsidP="00AB61E6">
            <w:pPr>
              <w:rPr>
                <w:color w:val="0000FF"/>
                <w:sz w:val="24"/>
                <w:szCs w:val="24"/>
              </w:rPr>
            </w:pPr>
          </w:p>
        </w:tc>
        <w:tc>
          <w:tcPr>
            <w:tcW w:w="2340" w:type="dxa"/>
            <w:tcBorders>
              <w:top w:val="single" w:sz="6" w:space="0" w:color="auto"/>
              <w:left w:val="single" w:sz="6" w:space="0" w:color="auto"/>
              <w:bottom w:val="single" w:sz="6" w:space="0" w:color="auto"/>
              <w:right w:val="single" w:sz="6" w:space="0" w:color="auto"/>
            </w:tcBorders>
          </w:tcPr>
          <w:p w14:paraId="1D8829DC" w14:textId="77777777" w:rsidR="00B31D95" w:rsidRPr="00B722BA" w:rsidRDefault="00B31D95" w:rsidP="00AB61E6">
            <w:pPr>
              <w:rPr>
                <w:color w:val="0000FF"/>
                <w:sz w:val="24"/>
                <w:szCs w:val="24"/>
              </w:rPr>
            </w:pPr>
          </w:p>
        </w:tc>
        <w:tc>
          <w:tcPr>
            <w:tcW w:w="2340" w:type="dxa"/>
            <w:tcBorders>
              <w:top w:val="single" w:sz="6" w:space="0" w:color="auto"/>
              <w:left w:val="single" w:sz="6" w:space="0" w:color="auto"/>
              <w:bottom w:val="single" w:sz="6" w:space="0" w:color="auto"/>
              <w:right w:val="single" w:sz="6" w:space="0" w:color="auto"/>
            </w:tcBorders>
          </w:tcPr>
          <w:p w14:paraId="0BBA981E" w14:textId="77777777" w:rsidR="00B31D95" w:rsidRPr="00B722BA" w:rsidRDefault="00B31D95" w:rsidP="00AB61E6">
            <w:pPr>
              <w:rPr>
                <w:color w:val="0000FF"/>
                <w:sz w:val="24"/>
                <w:szCs w:val="24"/>
              </w:rPr>
            </w:pPr>
          </w:p>
        </w:tc>
      </w:tr>
    </w:tbl>
    <w:p w14:paraId="6059D5B2" w14:textId="77777777" w:rsidR="00452149" w:rsidRPr="00BE22A2" w:rsidRDefault="00452149" w:rsidP="00261E2F">
      <w:pPr>
        <w:pStyle w:val="1"/>
        <w:tabs>
          <w:tab w:val="clear" w:pos="630"/>
          <w:tab w:val="num" w:pos="284"/>
        </w:tabs>
        <w:ind w:hanging="630"/>
        <w:rPr>
          <w:rFonts w:hint="eastAsia"/>
          <w:color w:val="000000"/>
        </w:rPr>
      </w:pPr>
      <w:bookmarkStart w:id="639" w:name="_Toc247460076"/>
      <w:r w:rsidRPr="00BE22A2">
        <w:rPr>
          <w:rFonts w:hint="eastAsia"/>
          <w:color w:val="000000"/>
        </w:rPr>
        <w:t>附录</w:t>
      </w:r>
      <w:bookmarkEnd w:id="639"/>
    </w:p>
    <w:p w14:paraId="71680279" w14:textId="77777777" w:rsidR="00607706" w:rsidRPr="00BE22A2" w:rsidRDefault="00607706" w:rsidP="00607706">
      <w:pPr>
        <w:pStyle w:val="afd"/>
        <w:numPr>
          <w:ilvl w:val="12"/>
          <w:numId w:val="0"/>
        </w:numPr>
        <w:ind w:left="879" w:hanging="879"/>
        <w:rPr>
          <w:color w:val="000000"/>
        </w:rPr>
      </w:pPr>
      <w:r w:rsidRPr="00BE22A2">
        <w:rPr>
          <w:color w:val="000000"/>
        </w:rPr>
        <w:br w:type="page"/>
      </w:r>
      <w:r w:rsidR="00770550" w:rsidRPr="00BE22A2">
        <w:rPr>
          <w:color w:val="000000"/>
        </w:rPr>
        <w:lastRenderedPageBreak/>
        <w:t xml:space="preserve"> </w:t>
      </w:r>
      <w:r w:rsidRPr="00BE22A2">
        <w:rPr>
          <w:rFonts w:hint="eastAsia"/>
          <w:color w:val="000000"/>
        </w:rPr>
        <w:t>参考资料清单：</w:t>
      </w:r>
    </w:p>
    <w:p w14:paraId="3E33E2FA" w14:textId="77777777" w:rsidR="00607706" w:rsidRPr="00B722BA" w:rsidRDefault="00607706" w:rsidP="00941F56">
      <w:pPr>
        <w:pStyle w:val="af2"/>
      </w:pPr>
      <w:r w:rsidRPr="00B722BA">
        <w:rPr>
          <w:rFonts w:hint="eastAsia"/>
        </w:rPr>
        <w:t>请罗列本文档所参考的有关参考文献和相关文档，格式如下：</w:t>
      </w:r>
    </w:p>
    <w:p w14:paraId="679776F2" w14:textId="77777777" w:rsidR="00607706" w:rsidRPr="00B722BA" w:rsidRDefault="00607706" w:rsidP="00941F56">
      <w:pPr>
        <w:pStyle w:val="af2"/>
      </w:pPr>
      <w:r w:rsidRPr="00B722BA">
        <w:rPr>
          <w:rFonts w:hint="eastAsia"/>
        </w:rPr>
        <w:t>作者＋书名（或杂志、文献、文档）＋出版社（或期号、卷号、公司文档编号）＋出版日期</w:t>
      </w:r>
      <w:r w:rsidRPr="00B722BA">
        <w:t>+</w:t>
      </w:r>
      <w:r w:rsidRPr="00B722BA">
        <w:rPr>
          <w:rFonts w:hint="eastAsia"/>
        </w:rPr>
        <w:t>起止页码</w:t>
      </w:r>
    </w:p>
    <w:p w14:paraId="38BB11DC" w14:textId="77777777" w:rsidR="00607706" w:rsidRPr="00BE22A2" w:rsidRDefault="00607706" w:rsidP="00941F56">
      <w:pPr>
        <w:pStyle w:val="af2"/>
        <w:rPr>
          <w:color w:val="000000"/>
        </w:rPr>
      </w:pPr>
      <w:r w:rsidRPr="00B722BA">
        <w:rPr>
          <w:rFonts w:hint="eastAsia"/>
        </w:rPr>
        <w:t>例如：</w:t>
      </w:r>
    </w:p>
    <w:p w14:paraId="7BA8E6A1" w14:textId="77777777" w:rsidR="00607706" w:rsidRPr="00BE22A2" w:rsidRDefault="00607706" w:rsidP="00607706">
      <w:pPr>
        <w:pStyle w:val="a0"/>
        <w:numPr>
          <w:ilvl w:val="0"/>
          <w:numId w:val="1"/>
        </w:numPr>
        <w:rPr>
          <w:color w:val="000000"/>
        </w:rPr>
      </w:pPr>
      <w:r w:rsidRPr="00BE22A2">
        <w:rPr>
          <w:color w:val="000000"/>
        </w:rPr>
        <w:t xml:space="preserve"> D. B. Leeson, “A Simple Model of Feedback Oscillator Noise Spectrum,” Proc. IEEE, pp329-330, February 1966 </w:t>
      </w:r>
      <w:r w:rsidRPr="00BE22A2">
        <w:rPr>
          <w:rFonts w:hint="eastAsia"/>
          <w:color w:val="000000"/>
        </w:rPr>
        <w:t>（英文文章格式）</w:t>
      </w:r>
    </w:p>
    <w:p w14:paraId="19A4BA28" w14:textId="77777777" w:rsidR="00607706" w:rsidRPr="00BE22A2" w:rsidRDefault="00607706" w:rsidP="00607706">
      <w:pPr>
        <w:pStyle w:val="a0"/>
        <w:numPr>
          <w:ilvl w:val="0"/>
          <w:numId w:val="1"/>
        </w:numPr>
        <w:rPr>
          <w:color w:val="000000"/>
        </w:rPr>
      </w:pPr>
      <w:r w:rsidRPr="00BE22A2">
        <w:rPr>
          <w:color w:val="000000"/>
        </w:rPr>
        <w:t xml:space="preserve"> D. Wolaver, Phase-Locked Loop Circuit Design, Prentice Hall, New Jersey,1991  </w:t>
      </w:r>
      <w:r w:rsidRPr="00BE22A2">
        <w:rPr>
          <w:rFonts w:hint="eastAsia"/>
          <w:color w:val="000000"/>
        </w:rPr>
        <w:t>（英文书籍格式）</w:t>
      </w:r>
    </w:p>
    <w:p w14:paraId="5F865A2F" w14:textId="77777777" w:rsidR="00607706" w:rsidRPr="00BE22A2" w:rsidRDefault="00607706" w:rsidP="00607706">
      <w:pPr>
        <w:pStyle w:val="a0"/>
        <w:numPr>
          <w:ilvl w:val="0"/>
          <w:numId w:val="1"/>
        </w:numPr>
        <w:rPr>
          <w:color w:val="000000"/>
        </w:rPr>
      </w:pPr>
      <w:r w:rsidRPr="00BE22A2">
        <w:rPr>
          <w:color w:val="000000"/>
        </w:rPr>
        <w:t xml:space="preserve"> </w:t>
      </w:r>
      <w:r w:rsidRPr="00BE22A2">
        <w:rPr>
          <w:rFonts w:hint="eastAsia"/>
          <w:color w:val="000000"/>
        </w:rPr>
        <w:t>王阳元，奚雪梅等，</w:t>
      </w:r>
      <w:r w:rsidRPr="00BE22A2">
        <w:rPr>
          <w:color w:val="000000"/>
        </w:rPr>
        <w:t>“</w:t>
      </w:r>
      <w:r w:rsidRPr="00BE22A2">
        <w:rPr>
          <w:rFonts w:hint="eastAsia"/>
          <w:color w:val="000000"/>
        </w:rPr>
        <w:t>薄膜</w:t>
      </w:r>
      <w:r w:rsidRPr="00BE22A2">
        <w:rPr>
          <w:color w:val="000000"/>
        </w:rPr>
        <w:t>SOI/CMOS SPICE</w:t>
      </w:r>
      <w:r w:rsidRPr="00BE22A2">
        <w:rPr>
          <w:rFonts w:hint="eastAsia"/>
          <w:color w:val="000000"/>
        </w:rPr>
        <w:t>电路模拟</w:t>
      </w:r>
      <w:r w:rsidRPr="00BE22A2">
        <w:rPr>
          <w:color w:val="000000"/>
        </w:rPr>
        <w:t>”</w:t>
      </w:r>
      <w:r w:rsidRPr="00BE22A2">
        <w:rPr>
          <w:rFonts w:hint="eastAsia"/>
          <w:color w:val="000000"/>
        </w:rPr>
        <w:t>，电子学报，</w:t>
      </w:r>
      <w:r w:rsidRPr="00BE22A2">
        <w:rPr>
          <w:color w:val="000000"/>
        </w:rPr>
        <w:t>vol.22</w:t>
      </w:r>
      <w:r w:rsidRPr="00BE22A2">
        <w:rPr>
          <w:rFonts w:hint="eastAsia"/>
          <w:color w:val="000000"/>
        </w:rPr>
        <w:t>，</w:t>
      </w:r>
      <w:r w:rsidRPr="00BE22A2">
        <w:rPr>
          <w:color w:val="000000"/>
        </w:rPr>
        <w:t>No.5</w:t>
      </w:r>
      <w:r w:rsidRPr="00BE22A2">
        <w:rPr>
          <w:rFonts w:hint="eastAsia"/>
          <w:color w:val="000000"/>
        </w:rPr>
        <w:t>，</w:t>
      </w:r>
      <w:r w:rsidRPr="00BE22A2">
        <w:rPr>
          <w:color w:val="000000"/>
        </w:rPr>
        <w:t xml:space="preserve">1994  </w:t>
      </w:r>
      <w:r w:rsidRPr="00BE22A2">
        <w:rPr>
          <w:rFonts w:hint="eastAsia"/>
          <w:color w:val="000000"/>
        </w:rPr>
        <w:t>（中文文章格式）</w:t>
      </w:r>
    </w:p>
    <w:p w14:paraId="403EAC1E" w14:textId="77777777" w:rsidR="00607706" w:rsidRPr="00BE22A2" w:rsidRDefault="00607706" w:rsidP="00607706">
      <w:pPr>
        <w:pStyle w:val="a0"/>
        <w:numPr>
          <w:ilvl w:val="0"/>
          <w:numId w:val="1"/>
        </w:numPr>
        <w:rPr>
          <w:color w:val="000000"/>
        </w:rPr>
      </w:pPr>
      <w:r w:rsidRPr="00BE22A2">
        <w:rPr>
          <w:color w:val="000000"/>
        </w:rPr>
        <w:t xml:space="preserve"> </w:t>
      </w:r>
      <w:r w:rsidRPr="00BE22A2">
        <w:rPr>
          <w:rFonts w:hint="eastAsia"/>
          <w:color w:val="000000"/>
        </w:rPr>
        <w:t>郑筠，《</w:t>
      </w:r>
      <w:r w:rsidRPr="00BE22A2">
        <w:rPr>
          <w:color w:val="000000"/>
        </w:rPr>
        <w:t>MOS</w:t>
      </w:r>
      <w:r w:rsidRPr="00BE22A2">
        <w:rPr>
          <w:rFonts w:hint="eastAsia"/>
          <w:color w:val="000000"/>
        </w:rPr>
        <w:t>存储系统及技术》，科学出版社，</w:t>
      </w:r>
      <w:r w:rsidRPr="00BE22A2">
        <w:rPr>
          <w:color w:val="000000"/>
        </w:rPr>
        <w:t xml:space="preserve">1990  </w:t>
      </w:r>
      <w:r w:rsidRPr="00BE22A2">
        <w:rPr>
          <w:rFonts w:hint="eastAsia"/>
          <w:color w:val="000000"/>
        </w:rPr>
        <w:t>（中文书籍格式）</w:t>
      </w:r>
    </w:p>
    <w:p w14:paraId="3F5DDC15" w14:textId="77777777" w:rsidR="00607706" w:rsidRPr="00BE22A2" w:rsidRDefault="00607706" w:rsidP="00607706">
      <w:pPr>
        <w:pStyle w:val="a0"/>
        <w:numPr>
          <w:ilvl w:val="0"/>
          <w:numId w:val="1"/>
        </w:numPr>
        <w:rPr>
          <w:color w:val="000000"/>
        </w:rPr>
      </w:pPr>
      <w:r w:rsidRPr="00BE22A2">
        <w:rPr>
          <w:color w:val="000000"/>
        </w:rPr>
        <w:t xml:space="preserve"> XXX</w:t>
      </w:r>
      <w:r w:rsidRPr="00BE22A2">
        <w:rPr>
          <w:rFonts w:hint="eastAsia"/>
          <w:color w:val="000000"/>
        </w:rPr>
        <w:t>，</w:t>
      </w:r>
      <w:r w:rsidRPr="00BE22A2">
        <w:rPr>
          <w:color w:val="000000"/>
        </w:rPr>
        <w:t>SDXXX</w:t>
      </w:r>
      <w:r w:rsidRPr="00BE22A2">
        <w:rPr>
          <w:rFonts w:hint="eastAsia"/>
          <w:color w:val="000000"/>
        </w:rPr>
        <w:t>用户手册</w:t>
      </w:r>
      <w:r w:rsidRPr="00BE22A2">
        <w:rPr>
          <w:color w:val="000000"/>
        </w:rPr>
        <w:t xml:space="preserve"> V1.1</w:t>
      </w:r>
      <w:r w:rsidRPr="00BE22A2">
        <w:rPr>
          <w:rFonts w:hint="eastAsia"/>
          <w:color w:val="000000"/>
        </w:rPr>
        <w:t>，基础部文档室，</w:t>
      </w:r>
      <w:r w:rsidRPr="00BE22A2">
        <w:rPr>
          <w:color w:val="000000"/>
        </w:rPr>
        <w:t>2001/4/26</w:t>
      </w:r>
    </w:p>
    <w:p w14:paraId="0ED0DBA9" w14:textId="77777777" w:rsidR="00607706" w:rsidRPr="00BE22A2" w:rsidRDefault="00607706" w:rsidP="00607706">
      <w:pPr>
        <w:pStyle w:val="WordPro0"/>
        <w:numPr>
          <w:ilvl w:val="12"/>
          <w:numId w:val="0"/>
        </w:numPr>
        <w:ind w:left="1134"/>
        <w:rPr>
          <w:color w:val="000000"/>
        </w:rPr>
      </w:pPr>
    </w:p>
    <w:sectPr w:rsidR="00607706" w:rsidRPr="00BE22A2" w:rsidSect="00941F56">
      <w:headerReference w:type="default" r:id="rId22"/>
      <w:footerReference w:type="default" r:id="rId23"/>
      <w:pgSz w:w="11900" w:h="16832"/>
      <w:pgMar w:top="1553" w:right="1440" w:bottom="1327" w:left="1134" w:header="648" w:footer="6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09DB4" w14:textId="77777777" w:rsidR="00754363" w:rsidRDefault="00754363" w:rsidP="001D0506">
      <w:r>
        <w:separator/>
      </w:r>
    </w:p>
  </w:endnote>
  <w:endnote w:type="continuationSeparator" w:id="0">
    <w:p w14:paraId="49815B60" w14:textId="77777777" w:rsidR="00754363" w:rsidRDefault="00754363" w:rsidP="001D0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9 ">
    <w:altName w:val="Times New Roman"/>
    <w:panose1 w:val="00000000000000000000"/>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8" w:type="dxa"/>
      <w:tblBorders>
        <w:top w:val="single" w:sz="4" w:space="0" w:color="auto"/>
      </w:tblBorders>
      <w:tblLayout w:type="fixed"/>
      <w:tblLook w:val="01E0" w:firstRow="1" w:lastRow="1" w:firstColumn="1" w:lastColumn="1" w:noHBand="0" w:noVBand="0"/>
    </w:tblPr>
    <w:tblGrid>
      <w:gridCol w:w="1384"/>
      <w:gridCol w:w="5824"/>
      <w:gridCol w:w="1980"/>
    </w:tblGrid>
    <w:tr w:rsidR="00780F69" w14:paraId="433667E6" w14:textId="77777777">
      <w:tblPrEx>
        <w:tblCellMar>
          <w:top w:w="0" w:type="dxa"/>
          <w:bottom w:w="0" w:type="dxa"/>
        </w:tblCellMar>
      </w:tblPrEx>
      <w:tc>
        <w:tcPr>
          <w:tcW w:w="1384" w:type="dxa"/>
        </w:tcPr>
        <w:p w14:paraId="5E08E6D6" w14:textId="77777777" w:rsidR="00780F69" w:rsidRDefault="00780F69" w:rsidP="00352D09">
          <w:pPr>
            <w:pStyle w:val="ab"/>
            <w:ind w:firstLine="0"/>
          </w:pPr>
          <w:r>
            <w:fldChar w:fldCharType="begin"/>
          </w:r>
          <w:r>
            <w:instrText xml:space="preserve"> DATE \@ "yyyy-M-d" </w:instrText>
          </w:r>
          <w:r>
            <w:fldChar w:fldCharType="separate"/>
          </w:r>
          <w:r w:rsidR="00D03818">
            <w:rPr>
              <w:noProof/>
            </w:rPr>
            <w:t>2021-11-11</w:t>
          </w:r>
          <w:r>
            <w:fldChar w:fldCharType="end"/>
          </w:r>
        </w:p>
      </w:tc>
      <w:tc>
        <w:tcPr>
          <w:tcW w:w="5824" w:type="dxa"/>
        </w:tcPr>
        <w:p w14:paraId="168C8486" w14:textId="77777777" w:rsidR="00780F69" w:rsidRDefault="00780F69" w:rsidP="00AE1153">
          <w:pPr>
            <w:pStyle w:val="ab"/>
            <w:jc w:val="center"/>
            <w:rPr>
              <w:rFonts w:hint="eastAsia"/>
            </w:rPr>
          </w:pPr>
          <w:r>
            <w:rPr>
              <w:rFonts w:hint="eastAsia"/>
            </w:rPr>
            <w:t>华为机密，未经许可不得扩散</w:t>
          </w:r>
        </w:p>
      </w:tc>
      <w:tc>
        <w:tcPr>
          <w:tcW w:w="1980" w:type="dxa"/>
        </w:tcPr>
        <w:p w14:paraId="27C4C7EC" w14:textId="77777777" w:rsidR="00780F69" w:rsidRDefault="00780F69" w:rsidP="00AE1153">
          <w:pPr>
            <w:pStyle w:val="ab"/>
            <w:jc w:val="right"/>
            <w:rPr>
              <w:rFonts w:hint="eastAsia"/>
            </w:rPr>
          </w:pPr>
          <w:r>
            <w:rPr>
              <w:rFonts w:hint="eastAsia"/>
            </w:rPr>
            <w:t>第</w:t>
          </w:r>
          <w:r>
            <w:fldChar w:fldCharType="begin"/>
          </w:r>
          <w:r>
            <w:instrText>PAGE</w:instrText>
          </w:r>
          <w:r>
            <w:fldChar w:fldCharType="separate"/>
          </w:r>
          <w:r w:rsidR="004A1EEE">
            <w:rPr>
              <w:noProof/>
            </w:rPr>
            <w:t>2</w:t>
          </w:r>
          <w:r>
            <w:fldChar w:fldCharType="end"/>
          </w:r>
          <w:r>
            <w:rPr>
              <w:rFonts w:hint="eastAsia"/>
            </w:rPr>
            <w:t>页</w:t>
          </w:r>
          <w:r>
            <w:t xml:space="preserve">, </w:t>
          </w:r>
          <w:r>
            <w:rPr>
              <w:rFonts w:hint="eastAsia"/>
            </w:rPr>
            <w:t>共</w:t>
          </w:r>
          <w:fldSimple w:instr=" NUMPAGES  \* Arabic  \* MERGEFORMAT ">
            <w:r w:rsidR="004A1EEE">
              <w:rPr>
                <w:noProof/>
              </w:rPr>
              <w:t>41</w:t>
            </w:r>
          </w:fldSimple>
          <w:r>
            <w:rPr>
              <w:rFonts w:hint="eastAsia"/>
            </w:rPr>
            <w:t>页</w:t>
          </w:r>
        </w:p>
      </w:tc>
    </w:tr>
  </w:tbl>
  <w:p w14:paraId="193CC11E" w14:textId="77777777" w:rsidR="00780F69" w:rsidRDefault="00780F69">
    <w:pPr>
      <w:pStyle w:val="af4"/>
      <w:tabs>
        <w:tab w:val="center" w:pos="4510"/>
        <w:tab w:val="right" w:pos="902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132CD" w14:textId="77777777" w:rsidR="00754363" w:rsidRDefault="00754363" w:rsidP="001D0506">
      <w:r>
        <w:separator/>
      </w:r>
    </w:p>
  </w:footnote>
  <w:footnote w:type="continuationSeparator" w:id="0">
    <w:p w14:paraId="57DB16C8" w14:textId="77777777" w:rsidR="00754363" w:rsidRDefault="00754363" w:rsidP="001D0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Layout w:type="fixed"/>
      <w:tblCellMar>
        <w:left w:w="57" w:type="dxa"/>
        <w:right w:w="57" w:type="dxa"/>
      </w:tblCellMar>
      <w:tblLook w:val="0000" w:firstRow="0" w:lastRow="0" w:firstColumn="0" w:lastColumn="0" w:noHBand="0" w:noVBand="0"/>
    </w:tblPr>
    <w:tblGrid>
      <w:gridCol w:w="755"/>
      <w:gridCol w:w="5885"/>
      <w:gridCol w:w="2660"/>
    </w:tblGrid>
    <w:tr w:rsidR="00780F69" w:rsidRPr="00607706" w14:paraId="50ECF66D" w14:textId="77777777">
      <w:tblPrEx>
        <w:tblCellMar>
          <w:top w:w="0" w:type="dxa"/>
          <w:bottom w:w="0" w:type="dxa"/>
        </w:tblCellMar>
      </w:tblPrEx>
      <w:trPr>
        <w:cantSplit/>
        <w:trHeight w:hRule="exact" w:val="851"/>
      </w:trPr>
      <w:tc>
        <w:tcPr>
          <w:tcW w:w="406" w:type="pct"/>
          <w:tcBorders>
            <w:bottom w:val="single" w:sz="6" w:space="0" w:color="auto"/>
          </w:tcBorders>
        </w:tcPr>
        <w:p w14:paraId="45FA4959" w14:textId="623153EE" w:rsidR="00780F69" w:rsidRPr="00AB7983" w:rsidRDefault="00D03818" w:rsidP="00AE1153">
          <w:pPr>
            <w:pStyle w:val="afff0"/>
            <w:pBdr>
              <w:bottom w:val="single" w:sz="4" w:space="1" w:color="auto"/>
            </w:pBdr>
            <w:rPr>
              <w:sz w:val="32"/>
              <w:szCs w:val="32"/>
            </w:rPr>
          </w:pPr>
          <w:r w:rsidRPr="007E22CD">
            <w:rPr>
              <w:rFonts w:ascii="Dotum" w:eastAsia="Dotum" w:hAnsi="Dotum" w:hint="eastAsia"/>
              <w:noProof/>
            </w:rPr>
            <w:drawing>
              <wp:inline distT="0" distB="0" distL="0" distR="0" wp14:anchorId="2267C7D7" wp14:editId="780E932E">
                <wp:extent cx="419100" cy="41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DDCA969" w14:textId="77777777" w:rsidR="00780F69" w:rsidRPr="00AB7983" w:rsidRDefault="00780F69" w:rsidP="00AE1153">
          <w:pPr>
            <w:pStyle w:val="afff0"/>
            <w:rPr>
              <w:sz w:val="32"/>
              <w:szCs w:val="32"/>
            </w:rPr>
          </w:pPr>
        </w:p>
      </w:tc>
      <w:tc>
        <w:tcPr>
          <w:tcW w:w="3164" w:type="pct"/>
          <w:tcBorders>
            <w:bottom w:val="single" w:sz="6" w:space="0" w:color="auto"/>
          </w:tcBorders>
          <w:vAlign w:val="bottom"/>
        </w:tcPr>
        <w:p w14:paraId="055BDEF7" w14:textId="77777777" w:rsidR="00780F69" w:rsidRPr="008239DF" w:rsidRDefault="00780F69" w:rsidP="00AE1153">
          <w:pPr>
            <w:pStyle w:val="afff0"/>
            <w:spacing w:before="0" w:after="0"/>
            <w:rPr>
              <w:rFonts w:hint="eastAsia"/>
            </w:rPr>
          </w:pPr>
          <w:r>
            <w:rPr>
              <w:color w:val="000000"/>
            </w:rPr>
            <w:t>XX</w:t>
          </w:r>
          <w:r>
            <w:rPr>
              <w:rFonts w:hint="eastAsia"/>
              <w:color w:val="000000"/>
            </w:rPr>
            <w:t>产品</w:t>
          </w:r>
          <w:r w:rsidRPr="00BE22A2">
            <w:rPr>
              <w:rFonts w:hint="eastAsia"/>
              <w:color w:val="000000"/>
            </w:rPr>
            <w:t>设计规格</w:t>
          </w:r>
        </w:p>
      </w:tc>
      <w:tc>
        <w:tcPr>
          <w:tcW w:w="1430" w:type="pct"/>
          <w:tcBorders>
            <w:bottom w:val="single" w:sz="6" w:space="0" w:color="auto"/>
          </w:tcBorders>
        </w:tcPr>
        <w:p w14:paraId="30855796" w14:textId="77777777" w:rsidR="00780F69" w:rsidRDefault="00780F69" w:rsidP="00AE1153">
          <w:pPr>
            <w:pStyle w:val="afff0"/>
            <w:spacing w:before="0" w:after="0"/>
            <w:rPr>
              <w:rFonts w:hint="eastAsia"/>
            </w:rPr>
          </w:pPr>
        </w:p>
        <w:p w14:paraId="067DF5A1" w14:textId="77777777" w:rsidR="00780F69" w:rsidRDefault="00780F69" w:rsidP="00AE1153">
          <w:pPr>
            <w:pStyle w:val="afff0"/>
            <w:spacing w:before="0" w:after="0"/>
            <w:rPr>
              <w:rFonts w:hint="eastAsia"/>
            </w:rPr>
          </w:pPr>
        </w:p>
        <w:p w14:paraId="2944D6B0" w14:textId="77777777" w:rsidR="00780F69" w:rsidRPr="00C0122E" w:rsidRDefault="00780F69" w:rsidP="00AE1153">
          <w:pPr>
            <w:pStyle w:val="afff0"/>
            <w:spacing w:before="0" w:after="0"/>
            <w:rPr>
              <w:rFonts w:hint="eastAsia"/>
            </w:rPr>
          </w:pPr>
          <w:r w:rsidRPr="00AB7983">
            <w:rPr>
              <w:rFonts w:hint="eastAsia"/>
            </w:rPr>
            <w:t>内部公开</w:t>
          </w:r>
        </w:p>
      </w:tc>
    </w:tr>
  </w:tbl>
  <w:p w14:paraId="2DB6A14B" w14:textId="77777777" w:rsidR="00780F69" w:rsidRPr="00607706" w:rsidRDefault="00780F69" w:rsidP="007F076C">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10ADD64"/>
    <w:lvl w:ilvl="0">
      <w:start w:val="1"/>
      <w:numFmt w:val="bullet"/>
      <w:pStyle w:val="a"/>
      <w:lvlText w:val=""/>
      <w:lvlJc w:val="left"/>
      <w:pPr>
        <w:tabs>
          <w:tab w:val="num" w:pos="400"/>
        </w:tabs>
        <w:ind w:left="400" w:firstLine="0"/>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3" w15:restartNumberingAfterBreak="0">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4" w15:restartNumberingAfterBreak="0">
    <w:nsid w:val="1AB66554"/>
    <w:multiLevelType w:val="singleLevel"/>
    <w:tmpl w:val="D436CC54"/>
    <w:lvl w:ilvl="0">
      <w:start w:val="1"/>
      <w:numFmt w:val="decimal"/>
      <w:pStyle w:val="a1"/>
      <w:lvlText w:val="Figure图 %1"/>
      <w:lvlJc w:val="left"/>
      <w:pPr>
        <w:tabs>
          <w:tab w:val="num" w:pos="720"/>
        </w:tabs>
        <w:ind w:left="0" w:firstLine="0"/>
      </w:pPr>
      <w:rPr>
        <w:rFonts w:ascii="Times New Roman" w:hAnsi="Times New Roman" w:hint="default"/>
      </w:rPr>
    </w:lvl>
  </w:abstractNum>
  <w:abstractNum w:abstractNumId="5" w15:restartNumberingAfterBreak="0">
    <w:nsid w:val="264E28D6"/>
    <w:multiLevelType w:val="singleLevel"/>
    <w:tmpl w:val="B4AE02A0"/>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A2923F8"/>
    <w:multiLevelType w:val="multilevel"/>
    <w:tmpl w:val="82428FD0"/>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i w:val="0"/>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7" w15:restartNumberingAfterBreak="0">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8" w15:restartNumberingAfterBreak="0">
    <w:nsid w:val="4056717A"/>
    <w:multiLevelType w:val="hybridMultilevel"/>
    <w:tmpl w:val="2AB847AC"/>
    <w:lvl w:ilvl="0" w:tplc="9DF426B4">
      <w:start w:val="1"/>
      <w:numFmt w:val="upperLetter"/>
      <w:lvlText w:val="%1、"/>
      <w:lvlJc w:val="left"/>
      <w:pPr>
        <w:tabs>
          <w:tab w:val="num" w:pos="1495"/>
        </w:tabs>
        <w:ind w:left="1495" w:hanging="360"/>
      </w:pPr>
      <w:rPr>
        <w:rFonts w:hint="default"/>
      </w:rPr>
    </w:lvl>
    <w:lvl w:ilvl="1" w:tplc="04090019" w:tentative="1">
      <w:start w:val="1"/>
      <w:numFmt w:val="lowerLetter"/>
      <w:lvlText w:val="%2)"/>
      <w:lvlJc w:val="left"/>
      <w:pPr>
        <w:tabs>
          <w:tab w:val="num" w:pos="1974"/>
        </w:tabs>
        <w:ind w:left="1974" w:hanging="420"/>
      </w:pPr>
    </w:lvl>
    <w:lvl w:ilvl="2" w:tplc="0409001B" w:tentative="1">
      <w:start w:val="1"/>
      <w:numFmt w:val="lowerRoman"/>
      <w:lvlText w:val="%3."/>
      <w:lvlJc w:val="right"/>
      <w:pPr>
        <w:tabs>
          <w:tab w:val="num" w:pos="2394"/>
        </w:tabs>
        <w:ind w:left="2394" w:hanging="420"/>
      </w:pPr>
    </w:lvl>
    <w:lvl w:ilvl="3" w:tplc="0409000F" w:tentative="1">
      <w:start w:val="1"/>
      <w:numFmt w:val="decimal"/>
      <w:lvlText w:val="%4."/>
      <w:lvlJc w:val="left"/>
      <w:pPr>
        <w:tabs>
          <w:tab w:val="num" w:pos="2814"/>
        </w:tabs>
        <w:ind w:left="2814" w:hanging="420"/>
      </w:pPr>
    </w:lvl>
    <w:lvl w:ilvl="4" w:tplc="04090019" w:tentative="1">
      <w:start w:val="1"/>
      <w:numFmt w:val="lowerLetter"/>
      <w:lvlText w:val="%5)"/>
      <w:lvlJc w:val="left"/>
      <w:pPr>
        <w:tabs>
          <w:tab w:val="num" w:pos="3234"/>
        </w:tabs>
        <w:ind w:left="3234" w:hanging="420"/>
      </w:pPr>
    </w:lvl>
    <w:lvl w:ilvl="5" w:tplc="0409001B" w:tentative="1">
      <w:start w:val="1"/>
      <w:numFmt w:val="lowerRoman"/>
      <w:lvlText w:val="%6."/>
      <w:lvlJc w:val="right"/>
      <w:pPr>
        <w:tabs>
          <w:tab w:val="num" w:pos="3654"/>
        </w:tabs>
        <w:ind w:left="3654" w:hanging="420"/>
      </w:pPr>
    </w:lvl>
    <w:lvl w:ilvl="6" w:tplc="0409000F" w:tentative="1">
      <w:start w:val="1"/>
      <w:numFmt w:val="decimal"/>
      <w:lvlText w:val="%7."/>
      <w:lvlJc w:val="left"/>
      <w:pPr>
        <w:tabs>
          <w:tab w:val="num" w:pos="4074"/>
        </w:tabs>
        <w:ind w:left="4074" w:hanging="420"/>
      </w:pPr>
    </w:lvl>
    <w:lvl w:ilvl="7" w:tplc="04090019" w:tentative="1">
      <w:start w:val="1"/>
      <w:numFmt w:val="lowerLetter"/>
      <w:lvlText w:val="%8)"/>
      <w:lvlJc w:val="left"/>
      <w:pPr>
        <w:tabs>
          <w:tab w:val="num" w:pos="4494"/>
        </w:tabs>
        <w:ind w:left="4494" w:hanging="420"/>
      </w:pPr>
    </w:lvl>
    <w:lvl w:ilvl="8" w:tplc="0409001B" w:tentative="1">
      <w:start w:val="1"/>
      <w:numFmt w:val="lowerRoman"/>
      <w:lvlText w:val="%9."/>
      <w:lvlJc w:val="right"/>
      <w:pPr>
        <w:tabs>
          <w:tab w:val="num" w:pos="4914"/>
        </w:tabs>
        <w:ind w:left="4914" w:hanging="420"/>
      </w:pPr>
    </w:lvl>
  </w:abstractNum>
  <w:abstractNum w:abstractNumId="9"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BB47E97"/>
    <w:multiLevelType w:val="singleLevel"/>
    <w:tmpl w:val="CC241C90"/>
    <w:lvl w:ilvl="0">
      <w:start w:val="1"/>
      <w:numFmt w:val="decimal"/>
      <w:pStyle w:val="a4"/>
      <w:lvlText w:val="Table表%1 "/>
      <w:lvlJc w:val="left"/>
      <w:rPr>
        <w:rFonts w:hAnsi="Times New Roman" w:cs="Times New Roman" w:hint="eastAsia"/>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 w15:restartNumberingAfterBreak="0">
    <w:nsid w:val="72347E6A"/>
    <w:multiLevelType w:val="multilevel"/>
    <w:tmpl w:val="82428FD0"/>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918"/>
        </w:tabs>
        <w:ind w:left="918" w:hanging="720"/>
      </w:pPr>
      <w:rPr>
        <w:rFonts w:hint="eastAsia"/>
        <w:i w:val="0"/>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12" w15:restartNumberingAfterBreak="0">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13" w15:restartNumberingAfterBreak="0">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5"/>
  </w:num>
  <w:num w:numId="2">
    <w:abstractNumId w:val="12"/>
  </w:num>
  <w:num w:numId="3">
    <w:abstractNumId w:val="13"/>
  </w:num>
  <w:num w:numId="4">
    <w:abstractNumId w:val="3"/>
  </w:num>
  <w:num w:numId="5">
    <w:abstractNumId w:val="7"/>
  </w:num>
  <w:num w:numId="6">
    <w:abstractNumId w:val="2"/>
  </w:num>
  <w:num w:numId="7">
    <w:abstractNumId w:val="10"/>
  </w:num>
  <w:num w:numId="8">
    <w:abstractNumId w:val="4"/>
  </w:num>
  <w:num w:numId="9">
    <w:abstractNumId w:val="11"/>
  </w:num>
  <w:num w:numId="10">
    <w:abstractNumId w:val="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0"/>
  </w:num>
  <w:num w:numId="14">
    <w:abstractNumId w:val="8"/>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6"/>
  </w:num>
  <w:num w:numId="30">
    <w:abstractNumId w:val="11"/>
  </w:num>
  <w:num w:numId="31">
    <w:abstractNumId w:val="11"/>
  </w:num>
  <w:num w:numId="32">
    <w:abstractNumId w:val="11"/>
  </w:num>
  <w:num w:numId="33">
    <w:abstractNumId w:val="11"/>
  </w:num>
  <w:num w:numId="34">
    <w:abstractNumId w:val="11"/>
  </w:num>
  <w:num w:numId="3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06"/>
    <w:rsid w:val="00000BD5"/>
    <w:rsid w:val="0000103A"/>
    <w:rsid w:val="00002BA1"/>
    <w:rsid w:val="00004E0A"/>
    <w:rsid w:val="00006BC6"/>
    <w:rsid w:val="00007BA4"/>
    <w:rsid w:val="00007C12"/>
    <w:rsid w:val="000102DE"/>
    <w:rsid w:val="00014873"/>
    <w:rsid w:val="00016754"/>
    <w:rsid w:val="000176E9"/>
    <w:rsid w:val="00020C8F"/>
    <w:rsid w:val="00021A73"/>
    <w:rsid w:val="00024764"/>
    <w:rsid w:val="00026FAB"/>
    <w:rsid w:val="0003191C"/>
    <w:rsid w:val="0003304C"/>
    <w:rsid w:val="00034437"/>
    <w:rsid w:val="00034F89"/>
    <w:rsid w:val="000356CD"/>
    <w:rsid w:val="00035A47"/>
    <w:rsid w:val="0003653F"/>
    <w:rsid w:val="0004000B"/>
    <w:rsid w:val="0004120C"/>
    <w:rsid w:val="000427EB"/>
    <w:rsid w:val="00044875"/>
    <w:rsid w:val="00044C76"/>
    <w:rsid w:val="00044E1F"/>
    <w:rsid w:val="00045991"/>
    <w:rsid w:val="0005758C"/>
    <w:rsid w:val="0006267F"/>
    <w:rsid w:val="00063A5A"/>
    <w:rsid w:val="00063B0F"/>
    <w:rsid w:val="000647F0"/>
    <w:rsid w:val="00067E97"/>
    <w:rsid w:val="000721CB"/>
    <w:rsid w:val="00072B95"/>
    <w:rsid w:val="0007513A"/>
    <w:rsid w:val="0007559F"/>
    <w:rsid w:val="00080BA5"/>
    <w:rsid w:val="00081E6A"/>
    <w:rsid w:val="00085ED3"/>
    <w:rsid w:val="000866A4"/>
    <w:rsid w:val="000939BE"/>
    <w:rsid w:val="00096793"/>
    <w:rsid w:val="00096BEA"/>
    <w:rsid w:val="000A314D"/>
    <w:rsid w:val="000A369D"/>
    <w:rsid w:val="000A4507"/>
    <w:rsid w:val="000A6100"/>
    <w:rsid w:val="000A648F"/>
    <w:rsid w:val="000B036F"/>
    <w:rsid w:val="000B0734"/>
    <w:rsid w:val="000B33D1"/>
    <w:rsid w:val="000B4DB6"/>
    <w:rsid w:val="000B59A2"/>
    <w:rsid w:val="000B6834"/>
    <w:rsid w:val="000B7296"/>
    <w:rsid w:val="000C2DA6"/>
    <w:rsid w:val="000C38DD"/>
    <w:rsid w:val="000C436E"/>
    <w:rsid w:val="000C5E47"/>
    <w:rsid w:val="000C6D71"/>
    <w:rsid w:val="000C7C38"/>
    <w:rsid w:val="000D257D"/>
    <w:rsid w:val="000D2D73"/>
    <w:rsid w:val="000D40CA"/>
    <w:rsid w:val="000D563E"/>
    <w:rsid w:val="000D569E"/>
    <w:rsid w:val="000D65E6"/>
    <w:rsid w:val="000E0491"/>
    <w:rsid w:val="000E070D"/>
    <w:rsid w:val="000E2112"/>
    <w:rsid w:val="000E2240"/>
    <w:rsid w:val="000E3850"/>
    <w:rsid w:val="000E3C7E"/>
    <w:rsid w:val="000F01B3"/>
    <w:rsid w:val="000F1A3E"/>
    <w:rsid w:val="000F1BA9"/>
    <w:rsid w:val="000F6194"/>
    <w:rsid w:val="0010042A"/>
    <w:rsid w:val="00102603"/>
    <w:rsid w:val="00103788"/>
    <w:rsid w:val="00103CF0"/>
    <w:rsid w:val="0010627A"/>
    <w:rsid w:val="001112AF"/>
    <w:rsid w:val="00113A2B"/>
    <w:rsid w:val="00113CD7"/>
    <w:rsid w:val="00113CE1"/>
    <w:rsid w:val="0011514E"/>
    <w:rsid w:val="00116D88"/>
    <w:rsid w:val="0011732D"/>
    <w:rsid w:val="00120EB0"/>
    <w:rsid w:val="00121EDD"/>
    <w:rsid w:val="00123267"/>
    <w:rsid w:val="0012396B"/>
    <w:rsid w:val="00124A07"/>
    <w:rsid w:val="00125998"/>
    <w:rsid w:val="00125F0C"/>
    <w:rsid w:val="00125F54"/>
    <w:rsid w:val="00132288"/>
    <w:rsid w:val="00136198"/>
    <w:rsid w:val="00140B3A"/>
    <w:rsid w:val="0014102B"/>
    <w:rsid w:val="001417CD"/>
    <w:rsid w:val="001425F5"/>
    <w:rsid w:val="00145201"/>
    <w:rsid w:val="00150355"/>
    <w:rsid w:val="0015150B"/>
    <w:rsid w:val="001525B9"/>
    <w:rsid w:val="00152FC3"/>
    <w:rsid w:val="0015327C"/>
    <w:rsid w:val="001537A3"/>
    <w:rsid w:val="00160DA1"/>
    <w:rsid w:val="00161BF1"/>
    <w:rsid w:val="00162B04"/>
    <w:rsid w:val="0016350F"/>
    <w:rsid w:val="00163575"/>
    <w:rsid w:val="00164760"/>
    <w:rsid w:val="001702C9"/>
    <w:rsid w:val="00170975"/>
    <w:rsid w:val="001724AD"/>
    <w:rsid w:val="001732A3"/>
    <w:rsid w:val="00174831"/>
    <w:rsid w:val="00175C16"/>
    <w:rsid w:val="00176588"/>
    <w:rsid w:val="001778FD"/>
    <w:rsid w:val="00177EA6"/>
    <w:rsid w:val="0018079A"/>
    <w:rsid w:val="001837ED"/>
    <w:rsid w:val="00184810"/>
    <w:rsid w:val="0018511B"/>
    <w:rsid w:val="00185B70"/>
    <w:rsid w:val="00186285"/>
    <w:rsid w:val="001864FD"/>
    <w:rsid w:val="00186FBD"/>
    <w:rsid w:val="00187BF6"/>
    <w:rsid w:val="001902C1"/>
    <w:rsid w:val="001947F1"/>
    <w:rsid w:val="0019567F"/>
    <w:rsid w:val="001A0F5F"/>
    <w:rsid w:val="001A24E3"/>
    <w:rsid w:val="001A38CB"/>
    <w:rsid w:val="001A41BE"/>
    <w:rsid w:val="001A6DB4"/>
    <w:rsid w:val="001B0681"/>
    <w:rsid w:val="001B25BB"/>
    <w:rsid w:val="001B2CBA"/>
    <w:rsid w:val="001B42E1"/>
    <w:rsid w:val="001B5ECA"/>
    <w:rsid w:val="001B6D19"/>
    <w:rsid w:val="001C0E05"/>
    <w:rsid w:val="001C147D"/>
    <w:rsid w:val="001C1686"/>
    <w:rsid w:val="001C19C7"/>
    <w:rsid w:val="001C7FE2"/>
    <w:rsid w:val="001D0506"/>
    <w:rsid w:val="001D311F"/>
    <w:rsid w:val="001D56C1"/>
    <w:rsid w:val="001D6989"/>
    <w:rsid w:val="001E0940"/>
    <w:rsid w:val="001E4249"/>
    <w:rsid w:val="001F0047"/>
    <w:rsid w:val="001F2EC7"/>
    <w:rsid w:val="001F4165"/>
    <w:rsid w:val="001F46E4"/>
    <w:rsid w:val="001F6CE5"/>
    <w:rsid w:val="001F6EBC"/>
    <w:rsid w:val="0020023C"/>
    <w:rsid w:val="00201694"/>
    <w:rsid w:val="00204A50"/>
    <w:rsid w:val="00205C92"/>
    <w:rsid w:val="002066BE"/>
    <w:rsid w:val="002114B1"/>
    <w:rsid w:val="00211959"/>
    <w:rsid w:val="0021228E"/>
    <w:rsid w:val="00213071"/>
    <w:rsid w:val="002131FE"/>
    <w:rsid w:val="002134FE"/>
    <w:rsid w:val="002167B6"/>
    <w:rsid w:val="002208FA"/>
    <w:rsid w:val="00222093"/>
    <w:rsid w:val="00223716"/>
    <w:rsid w:val="00223876"/>
    <w:rsid w:val="00224204"/>
    <w:rsid w:val="002261B9"/>
    <w:rsid w:val="00234CA1"/>
    <w:rsid w:val="0023717C"/>
    <w:rsid w:val="00243942"/>
    <w:rsid w:val="00243F1F"/>
    <w:rsid w:val="0024589E"/>
    <w:rsid w:val="002461EC"/>
    <w:rsid w:val="002504D0"/>
    <w:rsid w:val="00252071"/>
    <w:rsid w:val="00252534"/>
    <w:rsid w:val="00252759"/>
    <w:rsid w:val="002528AF"/>
    <w:rsid w:val="00254B1C"/>
    <w:rsid w:val="00256964"/>
    <w:rsid w:val="00256979"/>
    <w:rsid w:val="00257A4A"/>
    <w:rsid w:val="002608CA"/>
    <w:rsid w:val="002609DF"/>
    <w:rsid w:val="00260D5A"/>
    <w:rsid w:val="00261744"/>
    <w:rsid w:val="00261E2F"/>
    <w:rsid w:val="002621CF"/>
    <w:rsid w:val="00263E5C"/>
    <w:rsid w:val="002641AC"/>
    <w:rsid w:val="00265142"/>
    <w:rsid w:val="0026564C"/>
    <w:rsid w:val="002662C2"/>
    <w:rsid w:val="0027289A"/>
    <w:rsid w:val="00276A27"/>
    <w:rsid w:val="00280690"/>
    <w:rsid w:val="00280A8A"/>
    <w:rsid w:val="00280FE0"/>
    <w:rsid w:val="002847A4"/>
    <w:rsid w:val="00285158"/>
    <w:rsid w:val="002872EE"/>
    <w:rsid w:val="00291905"/>
    <w:rsid w:val="0029371D"/>
    <w:rsid w:val="00294181"/>
    <w:rsid w:val="00295348"/>
    <w:rsid w:val="00295A9D"/>
    <w:rsid w:val="002A193C"/>
    <w:rsid w:val="002A1F1E"/>
    <w:rsid w:val="002A23B4"/>
    <w:rsid w:val="002A3268"/>
    <w:rsid w:val="002A3CEA"/>
    <w:rsid w:val="002A58F4"/>
    <w:rsid w:val="002A5E62"/>
    <w:rsid w:val="002A67FF"/>
    <w:rsid w:val="002A6EB2"/>
    <w:rsid w:val="002B0E3B"/>
    <w:rsid w:val="002B1606"/>
    <w:rsid w:val="002B4907"/>
    <w:rsid w:val="002B52A5"/>
    <w:rsid w:val="002B5E66"/>
    <w:rsid w:val="002B7724"/>
    <w:rsid w:val="002B7905"/>
    <w:rsid w:val="002C0094"/>
    <w:rsid w:val="002C0541"/>
    <w:rsid w:val="002C14E3"/>
    <w:rsid w:val="002C1F74"/>
    <w:rsid w:val="002C48D5"/>
    <w:rsid w:val="002C64DD"/>
    <w:rsid w:val="002C6DF4"/>
    <w:rsid w:val="002D01EC"/>
    <w:rsid w:val="002D03FC"/>
    <w:rsid w:val="002D2CD5"/>
    <w:rsid w:val="002D7762"/>
    <w:rsid w:val="002E151C"/>
    <w:rsid w:val="002E3386"/>
    <w:rsid w:val="002E4BFA"/>
    <w:rsid w:val="002E4C1D"/>
    <w:rsid w:val="002E5436"/>
    <w:rsid w:val="002E67B8"/>
    <w:rsid w:val="002E6CB1"/>
    <w:rsid w:val="002F0F08"/>
    <w:rsid w:val="002F14BE"/>
    <w:rsid w:val="002F16B1"/>
    <w:rsid w:val="002F1E81"/>
    <w:rsid w:val="002F20AE"/>
    <w:rsid w:val="002F3D38"/>
    <w:rsid w:val="002F4F9A"/>
    <w:rsid w:val="002F550D"/>
    <w:rsid w:val="002F5A7A"/>
    <w:rsid w:val="002F5EFC"/>
    <w:rsid w:val="002F6198"/>
    <w:rsid w:val="0030257D"/>
    <w:rsid w:val="003058E5"/>
    <w:rsid w:val="00307901"/>
    <w:rsid w:val="00307C04"/>
    <w:rsid w:val="00313F65"/>
    <w:rsid w:val="003143E3"/>
    <w:rsid w:val="003163A5"/>
    <w:rsid w:val="003176D6"/>
    <w:rsid w:val="0032391B"/>
    <w:rsid w:val="00324DA8"/>
    <w:rsid w:val="003251C7"/>
    <w:rsid w:val="0032585E"/>
    <w:rsid w:val="00326C18"/>
    <w:rsid w:val="00331286"/>
    <w:rsid w:val="00331CB7"/>
    <w:rsid w:val="003328E3"/>
    <w:rsid w:val="00333115"/>
    <w:rsid w:val="00333989"/>
    <w:rsid w:val="00336C27"/>
    <w:rsid w:val="00342CE5"/>
    <w:rsid w:val="00343BEF"/>
    <w:rsid w:val="00343D70"/>
    <w:rsid w:val="00343F9D"/>
    <w:rsid w:val="003454CB"/>
    <w:rsid w:val="00346427"/>
    <w:rsid w:val="00346E52"/>
    <w:rsid w:val="00347A1D"/>
    <w:rsid w:val="0035061D"/>
    <w:rsid w:val="003514AF"/>
    <w:rsid w:val="00352C1B"/>
    <w:rsid w:val="00352D09"/>
    <w:rsid w:val="00353105"/>
    <w:rsid w:val="0035322B"/>
    <w:rsid w:val="003553E5"/>
    <w:rsid w:val="003573D7"/>
    <w:rsid w:val="00361954"/>
    <w:rsid w:val="0036292E"/>
    <w:rsid w:val="00362AD4"/>
    <w:rsid w:val="003638E7"/>
    <w:rsid w:val="003644C2"/>
    <w:rsid w:val="00365436"/>
    <w:rsid w:val="0036723E"/>
    <w:rsid w:val="0037132E"/>
    <w:rsid w:val="00371EC1"/>
    <w:rsid w:val="0037329A"/>
    <w:rsid w:val="00373C6D"/>
    <w:rsid w:val="003748B4"/>
    <w:rsid w:val="00374B26"/>
    <w:rsid w:val="00375672"/>
    <w:rsid w:val="003779C5"/>
    <w:rsid w:val="00377C4F"/>
    <w:rsid w:val="003810B3"/>
    <w:rsid w:val="003814BF"/>
    <w:rsid w:val="003829D1"/>
    <w:rsid w:val="003829D5"/>
    <w:rsid w:val="003862BC"/>
    <w:rsid w:val="0038674C"/>
    <w:rsid w:val="003872B7"/>
    <w:rsid w:val="0039052F"/>
    <w:rsid w:val="00390D53"/>
    <w:rsid w:val="00390EEF"/>
    <w:rsid w:val="00393F3D"/>
    <w:rsid w:val="00395668"/>
    <w:rsid w:val="0039725A"/>
    <w:rsid w:val="003974C2"/>
    <w:rsid w:val="003A1A98"/>
    <w:rsid w:val="003A289F"/>
    <w:rsid w:val="003A4E87"/>
    <w:rsid w:val="003A684C"/>
    <w:rsid w:val="003A757C"/>
    <w:rsid w:val="003B0528"/>
    <w:rsid w:val="003B07A2"/>
    <w:rsid w:val="003B2E0B"/>
    <w:rsid w:val="003B39B1"/>
    <w:rsid w:val="003C0CD0"/>
    <w:rsid w:val="003C22F2"/>
    <w:rsid w:val="003C4890"/>
    <w:rsid w:val="003C5307"/>
    <w:rsid w:val="003C5740"/>
    <w:rsid w:val="003D2949"/>
    <w:rsid w:val="003D2D73"/>
    <w:rsid w:val="003D4B3C"/>
    <w:rsid w:val="003D5C98"/>
    <w:rsid w:val="003D6378"/>
    <w:rsid w:val="003D69CC"/>
    <w:rsid w:val="003E52A8"/>
    <w:rsid w:val="003E59C4"/>
    <w:rsid w:val="003F054D"/>
    <w:rsid w:val="003F0FDC"/>
    <w:rsid w:val="003F2C22"/>
    <w:rsid w:val="003F36D1"/>
    <w:rsid w:val="00400663"/>
    <w:rsid w:val="00406B98"/>
    <w:rsid w:val="004079BC"/>
    <w:rsid w:val="00411C68"/>
    <w:rsid w:val="004125DE"/>
    <w:rsid w:val="00415092"/>
    <w:rsid w:val="0041657B"/>
    <w:rsid w:val="00420CD4"/>
    <w:rsid w:val="00420E9D"/>
    <w:rsid w:val="00422EF1"/>
    <w:rsid w:val="00423EEA"/>
    <w:rsid w:val="00425683"/>
    <w:rsid w:val="00426090"/>
    <w:rsid w:val="00426D4A"/>
    <w:rsid w:val="00426E4C"/>
    <w:rsid w:val="00427539"/>
    <w:rsid w:val="004277D5"/>
    <w:rsid w:val="00427CF2"/>
    <w:rsid w:val="00431AA3"/>
    <w:rsid w:val="00432772"/>
    <w:rsid w:val="004357E7"/>
    <w:rsid w:val="00440273"/>
    <w:rsid w:val="00441591"/>
    <w:rsid w:val="004453B4"/>
    <w:rsid w:val="00447C63"/>
    <w:rsid w:val="00452149"/>
    <w:rsid w:val="0045241D"/>
    <w:rsid w:val="00456896"/>
    <w:rsid w:val="004570EF"/>
    <w:rsid w:val="00462BFB"/>
    <w:rsid w:val="00463831"/>
    <w:rsid w:val="00464340"/>
    <w:rsid w:val="0046550B"/>
    <w:rsid w:val="00471938"/>
    <w:rsid w:val="004723AB"/>
    <w:rsid w:val="00473279"/>
    <w:rsid w:val="00473E76"/>
    <w:rsid w:val="00474F79"/>
    <w:rsid w:val="00475A07"/>
    <w:rsid w:val="00477689"/>
    <w:rsid w:val="004817F9"/>
    <w:rsid w:val="00486ABF"/>
    <w:rsid w:val="00487A56"/>
    <w:rsid w:val="00490AF9"/>
    <w:rsid w:val="0049204B"/>
    <w:rsid w:val="00494972"/>
    <w:rsid w:val="0049674C"/>
    <w:rsid w:val="004A0150"/>
    <w:rsid w:val="004A1EEE"/>
    <w:rsid w:val="004A30E0"/>
    <w:rsid w:val="004A7733"/>
    <w:rsid w:val="004B1712"/>
    <w:rsid w:val="004B19D9"/>
    <w:rsid w:val="004B27E1"/>
    <w:rsid w:val="004B51D4"/>
    <w:rsid w:val="004C0BDF"/>
    <w:rsid w:val="004C14A8"/>
    <w:rsid w:val="004C1A0B"/>
    <w:rsid w:val="004C2A4D"/>
    <w:rsid w:val="004C4404"/>
    <w:rsid w:val="004C477E"/>
    <w:rsid w:val="004C48D5"/>
    <w:rsid w:val="004C701C"/>
    <w:rsid w:val="004C760B"/>
    <w:rsid w:val="004C7C0F"/>
    <w:rsid w:val="004D1692"/>
    <w:rsid w:val="004D17A4"/>
    <w:rsid w:val="004D2032"/>
    <w:rsid w:val="004D23DF"/>
    <w:rsid w:val="004D66A4"/>
    <w:rsid w:val="004E0E04"/>
    <w:rsid w:val="004E1474"/>
    <w:rsid w:val="004E1EBC"/>
    <w:rsid w:val="004E1F5A"/>
    <w:rsid w:val="004E5B50"/>
    <w:rsid w:val="004E5E3A"/>
    <w:rsid w:val="004E6B65"/>
    <w:rsid w:val="004F2F8A"/>
    <w:rsid w:val="004F50E5"/>
    <w:rsid w:val="004F5EE6"/>
    <w:rsid w:val="0050065A"/>
    <w:rsid w:val="0050279F"/>
    <w:rsid w:val="005034E9"/>
    <w:rsid w:val="0050374C"/>
    <w:rsid w:val="00507C24"/>
    <w:rsid w:val="00507EF0"/>
    <w:rsid w:val="00511AFF"/>
    <w:rsid w:val="00511B69"/>
    <w:rsid w:val="005158CA"/>
    <w:rsid w:val="005167CE"/>
    <w:rsid w:val="005203E1"/>
    <w:rsid w:val="0052195B"/>
    <w:rsid w:val="0052207F"/>
    <w:rsid w:val="00524AC2"/>
    <w:rsid w:val="00525CA3"/>
    <w:rsid w:val="005266F4"/>
    <w:rsid w:val="0052671F"/>
    <w:rsid w:val="005301E6"/>
    <w:rsid w:val="005305E6"/>
    <w:rsid w:val="005319C5"/>
    <w:rsid w:val="00532C5F"/>
    <w:rsid w:val="00533101"/>
    <w:rsid w:val="00534740"/>
    <w:rsid w:val="0054021B"/>
    <w:rsid w:val="005428E3"/>
    <w:rsid w:val="00543692"/>
    <w:rsid w:val="00551045"/>
    <w:rsid w:val="00552B5A"/>
    <w:rsid w:val="00552F65"/>
    <w:rsid w:val="00553425"/>
    <w:rsid w:val="00554D3D"/>
    <w:rsid w:val="005608A7"/>
    <w:rsid w:val="005617A0"/>
    <w:rsid w:val="00564E55"/>
    <w:rsid w:val="005657E6"/>
    <w:rsid w:val="00565FD0"/>
    <w:rsid w:val="0056673B"/>
    <w:rsid w:val="00567F1E"/>
    <w:rsid w:val="0057021A"/>
    <w:rsid w:val="005711E5"/>
    <w:rsid w:val="0057196E"/>
    <w:rsid w:val="0057519D"/>
    <w:rsid w:val="00581690"/>
    <w:rsid w:val="00581998"/>
    <w:rsid w:val="005832E1"/>
    <w:rsid w:val="005843CA"/>
    <w:rsid w:val="0059140D"/>
    <w:rsid w:val="005933F6"/>
    <w:rsid w:val="0059361F"/>
    <w:rsid w:val="00594529"/>
    <w:rsid w:val="00594E9E"/>
    <w:rsid w:val="00597DA1"/>
    <w:rsid w:val="005A19DB"/>
    <w:rsid w:val="005A2192"/>
    <w:rsid w:val="005A2763"/>
    <w:rsid w:val="005A27B7"/>
    <w:rsid w:val="005A3509"/>
    <w:rsid w:val="005A6A11"/>
    <w:rsid w:val="005A78E5"/>
    <w:rsid w:val="005A7A25"/>
    <w:rsid w:val="005A7C66"/>
    <w:rsid w:val="005B1542"/>
    <w:rsid w:val="005B37EC"/>
    <w:rsid w:val="005B39F6"/>
    <w:rsid w:val="005B46EE"/>
    <w:rsid w:val="005B4CF0"/>
    <w:rsid w:val="005B4DC3"/>
    <w:rsid w:val="005D1D72"/>
    <w:rsid w:val="005D4927"/>
    <w:rsid w:val="005D4CE1"/>
    <w:rsid w:val="005D6A7C"/>
    <w:rsid w:val="005E0C2E"/>
    <w:rsid w:val="005E2716"/>
    <w:rsid w:val="005E4365"/>
    <w:rsid w:val="005E570C"/>
    <w:rsid w:val="005E5A8E"/>
    <w:rsid w:val="005E6386"/>
    <w:rsid w:val="005F0763"/>
    <w:rsid w:val="005F0B3D"/>
    <w:rsid w:val="005F22D1"/>
    <w:rsid w:val="005F36C2"/>
    <w:rsid w:val="005F5E45"/>
    <w:rsid w:val="005F7B73"/>
    <w:rsid w:val="00602193"/>
    <w:rsid w:val="00604539"/>
    <w:rsid w:val="00607706"/>
    <w:rsid w:val="00607D78"/>
    <w:rsid w:val="00611DD0"/>
    <w:rsid w:val="00612E08"/>
    <w:rsid w:val="00614AFA"/>
    <w:rsid w:val="00614B32"/>
    <w:rsid w:val="00615619"/>
    <w:rsid w:val="00615B17"/>
    <w:rsid w:val="00616DF8"/>
    <w:rsid w:val="00617BC5"/>
    <w:rsid w:val="00621A7A"/>
    <w:rsid w:val="0062292B"/>
    <w:rsid w:val="006248A0"/>
    <w:rsid w:val="0063119D"/>
    <w:rsid w:val="006328BC"/>
    <w:rsid w:val="00632E9B"/>
    <w:rsid w:val="00636101"/>
    <w:rsid w:val="006379E7"/>
    <w:rsid w:val="00645469"/>
    <w:rsid w:val="00650943"/>
    <w:rsid w:val="00654A50"/>
    <w:rsid w:val="00654DB3"/>
    <w:rsid w:val="00654E43"/>
    <w:rsid w:val="00655038"/>
    <w:rsid w:val="006576F8"/>
    <w:rsid w:val="0066049A"/>
    <w:rsid w:val="006619DC"/>
    <w:rsid w:val="00662B91"/>
    <w:rsid w:val="006635A3"/>
    <w:rsid w:val="00663AA6"/>
    <w:rsid w:val="006645F1"/>
    <w:rsid w:val="00667836"/>
    <w:rsid w:val="00674F30"/>
    <w:rsid w:val="00676E45"/>
    <w:rsid w:val="006775DC"/>
    <w:rsid w:val="00681C6B"/>
    <w:rsid w:val="00682043"/>
    <w:rsid w:val="00682473"/>
    <w:rsid w:val="00682BE1"/>
    <w:rsid w:val="00684DBA"/>
    <w:rsid w:val="0069042D"/>
    <w:rsid w:val="00692603"/>
    <w:rsid w:val="0069348C"/>
    <w:rsid w:val="00693949"/>
    <w:rsid w:val="00694894"/>
    <w:rsid w:val="006949C1"/>
    <w:rsid w:val="00696200"/>
    <w:rsid w:val="0069769F"/>
    <w:rsid w:val="00697D68"/>
    <w:rsid w:val="006A09D6"/>
    <w:rsid w:val="006A4C7E"/>
    <w:rsid w:val="006A70A6"/>
    <w:rsid w:val="006B1782"/>
    <w:rsid w:val="006B367B"/>
    <w:rsid w:val="006B3BCA"/>
    <w:rsid w:val="006B6B98"/>
    <w:rsid w:val="006C0686"/>
    <w:rsid w:val="006C21C5"/>
    <w:rsid w:val="006C2D08"/>
    <w:rsid w:val="006C2D83"/>
    <w:rsid w:val="006C2F8E"/>
    <w:rsid w:val="006C4889"/>
    <w:rsid w:val="006C6367"/>
    <w:rsid w:val="006C6BAB"/>
    <w:rsid w:val="006D1D25"/>
    <w:rsid w:val="006D2182"/>
    <w:rsid w:val="006D4A4E"/>
    <w:rsid w:val="006E11E0"/>
    <w:rsid w:val="006E1FED"/>
    <w:rsid w:val="006E27A7"/>
    <w:rsid w:val="006E2F78"/>
    <w:rsid w:val="006E3CD3"/>
    <w:rsid w:val="006E3CEE"/>
    <w:rsid w:val="006F3653"/>
    <w:rsid w:val="006F3868"/>
    <w:rsid w:val="006F76C5"/>
    <w:rsid w:val="006F7FC0"/>
    <w:rsid w:val="00700429"/>
    <w:rsid w:val="007030D7"/>
    <w:rsid w:val="0070376A"/>
    <w:rsid w:val="00703861"/>
    <w:rsid w:val="00704A6D"/>
    <w:rsid w:val="0070745A"/>
    <w:rsid w:val="007115D8"/>
    <w:rsid w:val="00712A93"/>
    <w:rsid w:val="00713279"/>
    <w:rsid w:val="007133EE"/>
    <w:rsid w:val="0071716C"/>
    <w:rsid w:val="00720BED"/>
    <w:rsid w:val="00720E4C"/>
    <w:rsid w:val="0072471B"/>
    <w:rsid w:val="007251FD"/>
    <w:rsid w:val="007273B0"/>
    <w:rsid w:val="00731934"/>
    <w:rsid w:val="007339CF"/>
    <w:rsid w:val="00733E23"/>
    <w:rsid w:val="007344BE"/>
    <w:rsid w:val="00736EF2"/>
    <w:rsid w:val="00737D62"/>
    <w:rsid w:val="0074191E"/>
    <w:rsid w:val="007425A7"/>
    <w:rsid w:val="007427CB"/>
    <w:rsid w:val="007463B9"/>
    <w:rsid w:val="007537B4"/>
    <w:rsid w:val="00753F0F"/>
    <w:rsid w:val="00754363"/>
    <w:rsid w:val="007549C7"/>
    <w:rsid w:val="007609F2"/>
    <w:rsid w:val="00761B3D"/>
    <w:rsid w:val="00764734"/>
    <w:rsid w:val="00766EF4"/>
    <w:rsid w:val="00770550"/>
    <w:rsid w:val="00770635"/>
    <w:rsid w:val="00770E4B"/>
    <w:rsid w:val="00773016"/>
    <w:rsid w:val="00773EF8"/>
    <w:rsid w:val="00774075"/>
    <w:rsid w:val="007769C4"/>
    <w:rsid w:val="00777772"/>
    <w:rsid w:val="00777B1B"/>
    <w:rsid w:val="00780F69"/>
    <w:rsid w:val="0078261A"/>
    <w:rsid w:val="00783272"/>
    <w:rsid w:val="007835E2"/>
    <w:rsid w:val="00785047"/>
    <w:rsid w:val="007850D2"/>
    <w:rsid w:val="00785C09"/>
    <w:rsid w:val="007872A1"/>
    <w:rsid w:val="0079383E"/>
    <w:rsid w:val="0079408B"/>
    <w:rsid w:val="00794EC1"/>
    <w:rsid w:val="00796706"/>
    <w:rsid w:val="007A072E"/>
    <w:rsid w:val="007A3961"/>
    <w:rsid w:val="007A3ACE"/>
    <w:rsid w:val="007A3B49"/>
    <w:rsid w:val="007A4505"/>
    <w:rsid w:val="007A51C9"/>
    <w:rsid w:val="007A7FEE"/>
    <w:rsid w:val="007B2BC2"/>
    <w:rsid w:val="007B6BA6"/>
    <w:rsid w:val="007C20D6"/>
    <w:rsid w:val="007C211B"/>
    <w:rsid w:val="007C2EE8"/>
    <w:rsid w:val="007C2F0A"/>
    <w:rsid w:val="007C6517"/>
    <w:rsid w:val="007C7E55"/>
    <w:rsid w:val="007D194A"/>
    <w:rsid w:val="007D202D"/>
    <w:rsid w:val="007D33AA"/>
    <w:rsid w:val="007D3FE8"/>
    <w:rsid w:val="007D429C"/>
    <w:rsid w:val="007D4469"/>
    <w:rsid w:val="007D4BA9"/>
    <w:rsid w:val="007D75B0"/>
    <w:rsid w:val="007E15D5"/>
    <w:rsid w:val="007E1BB9"/>
    <w:rsid w:val="007E269D"/>
    <w:rsid w:val="007E47C8"/>
    <w:rsid w:val="007E67DE"/>
    <w:rsid w:val="007E73CD"/>
    <w:rsid w:val="007F076C"/>
    <w:rsid w:val="007F624F"/>
    <w:rsid w:val="007F7BA3"/>
    <w:rsid w:val="00800768"/>
    <w:rsid w:val="008017CD"/>
    <w:rsid w:val="00802AEE"/>
    <w:rsid w:val="00803963"/>
    <w:rsid w:val="00806EE1"/>
    <w:rsid w:val="008071E8"/>
    <w:rsid w:val="008077EC"/>
    <w:rsid w:val="00810112"/>
    <w:rsid w:val="00811A68"/>
    <w:rsid w:val="008129DA"/>
    <w:rsid w:val="0081623B"/>
    <w:rsid w:val="008178C0"/>
    <w:rsid w:val="008226D9"/>
    <w:rsid w:val="00822CF5"/>
    <w:rsid w:val="008233E8"/>
    <w:rsid w:val="0082389B"/>
    <w:rsid w:val="008239DF"/>
    <w:rsid w:val="008241B7"/>
    <w:rsid w:val="008249E6"/>
    <w:rsid w:val="00826D1F"/>
    <w:rsid w:val="00830478"/>
    <w:rsid w:val="0083150F"/>
    <w:rsid w:val="008328E9"/>
    <w:rsid w:val="008333D7"/>
    <w:rsid w:val="00833475"/>
    <w:rsid w:val="00833688"/>
    <w:rsid w:val="00833DAF"/>
    <w:rsid w:val="008407A2"/>
    <w:rsid w:val="00840B25"/>
    <w:rsid w:val="00840C39"/>
    <w:rsid w:val="008411C0"/>
    <w:rsid w:val="0084154C"/>
    <w:rsid w:val="00841C12"/>
    <w:rsid w:val="00841C45"/>
    <w:rsid w:val="008432A3"/>
    <w:rsid w:val="0084335D"/>
    <w:rsid w:val="00843721"/>
    <w:rsid w:val="00845FCA"/>
    <w:rsid w:val="00847719"/>
    <w:rsid w:val="00847C2F"/>
    <w:rsid w:val="00847DFA"/>
    <w:rsid w:val="008505AE"/>
    <w:rsid w:val="00854B03"/>
    <w:rsid w:val="008562B9"/>
    <w:rsid w:val="00856837"/>
    <w:rsid w:val="008570F1"/>
    <w:rsid w:val="00857FE0"/>
    <w:rsid w:val="00861F3F"/>
    <w:rsid w:val="00862C56"/>
    <w:rsid w:val="008637A3"/>
    <w:rsid w:val="00865775"/>
    <w:rsid w:val="00865DB6"/>
    <w:rsid w:val="00865F82"/>
    <w:rsid w:val="008704A4"/>
    <w:rsid w:val="008746E0"/>
    <w:rsid w:val="00876383"/>
    <w:rsid w:val="008806E8"/>
    <w:rsid w:val="008810A7"/>
    <w:rsid w:val="00883006"/>
    <w:rsid w:val="00885FA7"/>
    <w:rsid w:val="00886111"/>
    <w:rsid w:val="00892CFF"/>
    <w:rsid w:val="00895E0A"/>
    <w:rsid w:val="0089637B"/>
    <w:rsid w:val="008965B1"/>
    <w:rsid w:val="008A08E2"/>
    <w:rsid w:val="008A0E13"/>
    <w:rsid w:val="008A1A79"/>
    <w:rsid w:val="008A3D79"/>
    <w:rsid w:val="008A56FB"/>
    <w:rsid w:val="008A7D71"/>
    <w:rsid w:val="008B0359"/>
    <w:rsid w:val="008B0472"/>
    <w:rsid w:val="008B0905"/>
    <w:rsid w:val="008B3EC6"/>
    <w:rsid w:val="008B509E"/>
    <w:rsid w:val="008B5EF4"/>
    <w:rsid w:val="008B6433"/>
    <w:rsid w:val="008C1366"/>
    <w:rsid w:val="008C1841"/>
    <w:rsid w:val="008C21A6"/>
    <w:rsid w:val="008C22E6"/>
    <w:rsid w:val="008C6497"/>
    <w:rsid w:val="008C6D0B"/>
    <w:rsid w:val="008C6F7D"/>
    <w:rsid w:val="008D07E3"/>
    <w:rsid w:val="008D099F"/>
    <w:rsid w:val="008D2370"/>
    <w:rsid w:val="008D4C67"/>
    <w:rsid w:val="008D4EDA"/>
    <w:rsid w:val="008D7533"/>
    <w:rsid w:val="008E0C4F"/>
    <w:rsid w:val="008E1084"/>
    <w:rsid w:val="008E5086"/>
    <w:rsid w:val="008E60AA"/>
    <w:rsid w:val="008E7222"/>
    <w:rsid w:val="008F2ED8"/>
    <w:rsid w:val="008F338D"/>
    <w:rsid w:val="00900ECB"/>
    <w:rsid w:val="00901DCF"/>
    <w:rsid w:val="009027F7"/>
    <w:rsid w:val="00902A4C"/>
    <w:rsid w:val="00907C5A"/>
    <w:rsid w:val="009101CF"/>
    <w:rsid w:val="00912F68"/>
    <w:rsid w:val="00914FA3"/>
    <w:rsid w:val="00917CF0"/>
    <w:rsid w:val="00920155"/>
    <w:rsid w:val="00922C07"/>
    <w:rsid w:val="00923F17"/>
    <w:rsid w:val="00924451"/>
    <w:rsid w:val="0092507C"/>
    <w:rsid w:val="00926116"/>
    <w:rsid w:val="0092766B"/>
    <w:rsid w:val="00927ED3"/>
    <w:rsid w:val="00927FB9"/>
    <w:rsid w:val="0093035A"/>
    <w:rsid w:val="00930D05"/>
    <w:rsid w:val="00932CA5"/>
    <w:rsid w:val="00933D34"/>
    <w:rsid w:val="00934BBD"/>
    <w:rsid w:val="00935576"/>
    <w:rsid w:val="00935A9C"/>
    <w:rsid w:val="0093739C"/>
    <w:rsid w:val="00937B04"/>
    <w:rsid w:val="009412BA"/>
    <w:rsid w:val="009417DD"/>
    <w:rsid w:val="00941F56"/>
    <w:rsid w:val="009427D1"/>
    <w:rsid w:val="009455DC"/>
    <w:rsid w:val="0095161C"/>
    <w:rsid w:val="00952E9D"/>
    <w:rsid w:val="009540DC"/>
    <w:rsid w:val="00955D43"/>
    <w:rsid w:val="00957046"/>
    <w:rsid w:val="00957FB8"/>
    <w:rsid w:val="00960817"/>
    <w:rsid w:val="00960BB9"/>
    <w:rsid w:val="009676CC"/>
    <w:rsid w:val="00971151"/>
    <w:rsid w:val="0097123B"/>
    <w:rsid w:val="009730D6"/>
    <w:rsid w:val="00974062"/>
    <w:rsid w:val="009763EA"/>
    <w:rsid w:val="009835CA"/>
    <w:rsid w:val="0098402D"/>
    <w:rsid w:val="00984205"/>
    <w:rsid w:val="00985229"/>
    <w:rsid w:val="00986007"/>
    <w:rsid w:val="009869E0"/>
    <w:rsid w:val="00990EBF"/>
    <w:rsid w:val="00990F79"/>
    <w:rsid w:val="00992BE7"/>
    <w:rsid w:val="00992EA1"/>
    <w:rsid w:val="009944CF"/>
    <w:rsid w:val="00995285"/>
    <w:rsid w:val="00996B18"/>
    <w:rsid w:val="009A4C11"/>
    <w:rsid w:val="009B0D05"/>
    <w:rsid w:val="009B674E"/>
    <w:rsid w:val="009B6998"/>
    <w:rsid w:val="009B7060"/>
    <w:rsid w:val="009C00FF"/>
    <w:rsid w:val="009D07DE"/>
    <w:rsid w:val="009D0ABA"/>
    <w:rsid w:val="009D2548"/>
    <w:rsid w:val="009E199F"/>
    <w:rsid w:val="009E19C5"/>
    <w:rsid w:val="009E214D"/>
    <w:rsid w:val="009E2336"/>
    <w:rsid w:val="009E2449"/>
    <w:rsid w:val="009E379B"/>
    <w:rsid w:val="009E3869"/>
    <w:rsid w:val="009E3BC0"/>
    <w:rsid w:val="009E3E77"/>
    <w:rsid w:val="009E56DE"/>
    <w:rsid w:val="009E688D"/>
    <w:rsid w:val="009E7952"/>
    <w:rsid w:val="009E7A4C"/>
    <w:rsid w:val="009E7DC7"/>
    <w:rsid w:val="009F2E7D"/>
    <w:rsid w:val="009F55A2"/>
    <w:rsid w:val="009F5DAD"/>
    <w:rsid w:val="00A008FB"/>
    <w:rsid w:val="00A01627"/>
    <w:rsid w:val="00A04169"/>
    <w:rsid w:val="00A06F57"/>
    <w:rsid w:val="00A10E46"/>
    <w:rsid w:val="00A11858"/>
    <w:rsid w:val="00A147AD"/>
    <w:rsid w:val="00A14FBE"/>
    <w:rsid w:val="00A15F29"/>
    <w:rsid w:val="00A16148"/>
    <w:rsid w:val="00A16B1A"/>
    <w:rsid w:val="00A17C6C"/>
    <w:rsid w:val="00A2055E"/>
    <w:rsid w:val="00A21904"/>
    <w:rsid w:val="00A2356D"/>
    <w:rsid w:val="00A24E8E"/>
    <w:rsid w:val="00A27ADB"/>
    <w:rsid w:val="00A301A9"/>
    <w:rsid w:val="00A30ECD"/>
    <w:rsid w:val="00A32044"/>
    <w:rsid w:val="00A32594"/>
    <w:rsid w:val="00A33079"/>
    <w:rsid w:val="00A33814"/>
    <w:rsid w:val="00A373E4"/>
    <w:rsid w:val="00A40846"/>
    <w:rsid w:val="00A40B88"/>
    <w:rsid w:val="00A427FF"/>
    <w:rsid w:val="00A4282A"/>
    <w:rsid w:val="00A43701"/>
    <w:rsid w:val="00A47103"/>
    <w:rsid w:val="00A47D48"/>
    <w:rsid w:val="00A563E0"/>
    <w:rsid w:val="00A56F79"/>
    <w:rsid w:val="00A570BB"/>
    <w:rsid w:val="00A61003"/>
    <w:rsid w:val="00A61C5D"/>
    <w:rsid w:val="00A62070"/>
    <w:rsid w:val="00A65BE4"/>
    <w:rsid w:val="00A66010"/>
    <w:rsid w:val="00A66173"/>
    <w:rsid w:val="00A66DBD"/>
    <w:rsid w:val="00A67646"/>
    <w:rsid w:val="00A67CF5"/>
    <w:rsid w:val="00A70585"/>
    <w:rsid w:val="00A72F83"/>
    <w:rsid w:val="00A7660B"/>
    <w:rsid w:val="00A80410"/>
    <w:rsid w:val="00A8321F"/>
    <w:rsid w:val="00A83807"/>
    <w:rsid w:val="00A84378"/>
    <w:rsid w:val="00A846CF"/>
    <w:rsid w:val="00A86529"/>
    <w:rsid w:val="00A921B3"/>
    <w:rsid w:val="00A9385E"/>
    <w:rsid w:val="00A9407A"/>
    <w:rsid w:val="00A9451D"/>
    <w:rsid w:val="00A94A5C"/>
    <w:rsid w:val="00AA3C75"/>
    <w:rsid w:val="00AA7BC5"/>
    <w:rsid w:val="00AB0A7E"/>
    <w:rsid w:val="00AB1B0E"/>
    <w:rsid w:val="00AB1D64"/>
    <w:rsid w:val="00AB2A42"/>
    <w:rsid w:val="00AB61E6"/>
    <w:rsid w:val="00AB6CE6"/>
    <w:rsid w:val="00AC0A0C"/>
    <w:rsid w:val="00AC4BA7"/>
    <w:rsid w:val="00AC58CF"/>
    <w:rsid w:val="00AD22C2"/>
    <w:rsid w:val="00AD4328"/>
    <w:rsid w:val="00AD4A8D"/>
    <w:rsid w:val="00AD5F28"/>
    <w:rsid w:val="00AE038A"/>
    <w:rsid w:val="00AE0C53"/>
    <w:rsid w:val="00AE102F"/>
    <w:rsid w:val="00AE1153"/>
    <w:rsid w:val="00AE18FC"/>
    <w:rsid w:val="00AE2433"/>
    <w:rsid w:val="00AE4F8D"/>
    <w:rsid w:val="00AE54AE"/>
    <w:rsid w:val="00AE7A52"/>
    <w:rsid w:val="00AF0D36"/>
    <w:rsid w:val="00AF0DD9"/>
    <w:rsid w:val="00AF1E45"/>
    <w:rsid w:val="00AF2157"/>
    <w:rsid w:val="00AF4066"/>
    <w:rsid w:val="00AF50B7"/>
    <w:rsid w:val="00AF5110"/>
    <w:rsid w:val="00AF6410"/>
    <w:rsid w:val="00AF727F"/>
    <w:rsid w:val="00AF7696"/>
    <w:rsid w:val="00B0424A"/>
    <w:rsid w:val="00B051C7"/>
    <w:rsid w:val="00B0643E"/>
    <w:rsid w:val="00B07861"/>
    <w:rsid w:val="00B1394B"/>
    <w:rsid w:val="00B143B7"/>
    <w:rsid w:val="00B152BF"/>
    <w:rsid w:val="00B16677"/>
    <w:rsid w:val="00B2076E"/>
    <w:rsid w:val="00B214C2"/>
    <w:rsid w:val="00B26A99"/>
    <w:rsid w:val="00B26FAB"/>
    <w:rsid w:val="00B31D95"/>
    <w:rsid w:val="00B32329"/>
    <w:rsid w:val="00B33D8E"/>
    <w:rsid w:val="00B359EF"/>
    <w:rsid w:val="00B37A46"/>
    <w:rsid w:val="00B4100B"/>
    <w:rsid w:val="00B4102A"/>
    <w:rsid w:val="00B47843"/>
    <w:rsid w:val="00B53441"/>
    <w:rsid w:val="00B55D3E"/>
    <w:rsid w:val="00B57A97"/>
    <w:rsid w:val="00B60850"/>
    <w:rsid w:val="00B659EA"/>
    <w:rsid w:val="00B65A58"/>
    <w:rsid w:val="00B67157"/>
    <w:rsid w:val="00B722BA"/>
    <w:rsid w:val="00B73E07"/>
    <w:rsid w:val="00B75365"/>
    <w:rsid w:val="00B75B6E"/>
    <w:rsid w:val="00B76F68"/>
    <w:rsid w:val="00B777B9"/>
    <w:rsid w:val="00B800B8"/>
    <w:rsid w:val="00B80953"/>
    <w:rsid w:val="00B839CA"/>
    <w:rsid w:val="00B84055"/>
    <w:rsid w:val="00B84DE9"/>
    <w:rsid w:val="00B85A6F"/>
    <w:rsid w:val="00B86295"/>
    <w:rsid w:val="00B87D6B"/>
    <w:rsid w:val="00B94AB8"/>
    <w:rsid w:val="00B95F04"/>
    <w:rsid w:val="00BA12D6"/>
    <w:rsid w:val="00BA1577"/>
    <w:rsid w:val="00BA1B67"/>
    <w:rsid w:val="00BA4F39"/>
    <w:rsid w:val="00BA661A"/>
    <w:rsid w:val="00BB2D42"/>
    <w:rsid w:val="00BB2D66"/>
    <w:rsid w:val="00BB327F"/>
    <w:rsid w:val="00BB3BF1"/>
    <w:rsid w:val="00BB4E33"/>
    <w:rsid w:val="00BB52BB"/>
    <w:rsid w:val="00BB6A6A"/>
    <w:rsid w:val="00BB762E"/>
    <w:rsid w:val="00BC12DD"/>
    <w:rsid w:val="00BC36C1"/>
    <w:rsid w:val="00BC3BC5"/>
    <w:rsid w:val="00BC46D2"/>
    <w:rsid w:val="00BC5AEB"/>
    <w:rsid w:val="00BC69CA"/>
    <w:rsid w:val="00BC778B"/>
    <w:rsid w:val="00BC7A59"/>
    <w:rsid w:val="00BC7E2C"/>
    <w:rsid w:val="00BD0F79"/>
    <w:rsid w:val="00BD19ED"/>
    <w:rsid w:val="00BD3BAA"/>
    <w:rsid w:val="00BD54D6"/>
    <w:rsid w:val="00BD5F85"/>
    <w:rsid w:val="00BD6841"/>
    <w:rsid w:val="00BD6E0F"/>
    <w:rsid w:val="00BD7261"/>
    <w:rsid w:val="00BD7458"/>
    <w:rsid w:val="00BE16CE"/>
    <w:rsid w:val="00BE22A2"/>
    <w:rsid w:val="00BE2320"/>
    <w:rsid w:val="00BE2D6A"/>
    <w:rsid w:val="00BE31E0"/>
    <w:rsid w:val="00BE59A9"/>
    <w:rsid w:val="00BE65E6"/>
    <w:rsid w:val="00BF08EB"/>
    <w:rsid w:val="00BF09B7"/>
    <w:rsid w:val="00BF28E0"/>
    <w:rsid w:val="00BF2981"/>
    <w:rsid w:val="00BF4447"/>
    <w:rsid w:val="00BF7D53"/>
    <w:rsid w:val="00C00A5E"/>
    <w:rsid w:val="00C00D6C"/>
    <w:rsid w:val="00C00E26"/>
    <w:rsid w:val="00C014CD"/>
    <w:rsid w:val="00C028F4"/>
    <w:rsid w:val="00C0325A"/>
    <w:rsid w:val="00C0446E"/>
    <w:rsid w:val="00C1157B"/>
    <w:rsid w:val="00C12F75"/>
    <w:rsid w:val="00C1523E"/>
    <w:rsid w:val="00C1550D"/>
    <w:rsid w:val="00C175F4"/>
    <w:rsid w:val="00C20E3E"/>
    <w:rsid w:val="00C22DDC"/>
    <w:rsid w:val="00C23948"/>
    <w:rsid w:val="00C25C11"/>
    <w:rsid w:val="00C30370"/>
    <w:rsid w:val="00C30B84"/>
    <w:rsid w:val="00C36541"/>
    <w:rsid w:val="00C442F2"/>
    <w:rsid w:val="00C4444A"/>
    <w:rsid w:val="00C474A6"/>
    <w:rsid w:val="00C47917"/>
    <w:rsid w:val="00C52EDF"/>
    <w:rsid w:val="00C62569"/>
    <w:rsid w:val="00C62812"/>
    <w:rsid w:val="00C63F43"/>
    <w:rsid w:val="00C65D6E"/>
    <w:rsid w:val="00C660E0"/>
    <w:rsid w:val="00C665B3"/>
    <w:rsid w:val="00C717B4"/>
    <w:rsid w:val="00C71FAC"/>
    <w:rsid w:val="00C72856"/>
    <w:rsid w:val="00C808DD"/>
    <w:rsid w:val="00C81197"/>
    <w:rsid w:val="00C81837"/>
    <w:rsid w:val="00C8267B"/>
    <w:rsid w:val="00C83AED"/>
    <w:rsid w:val="00C83FEC"/>
    <w:rsid w:val="00C84943"/>
    <w:rsid w:val="00C84F8A"/>
    <w:rsid w:val="00C85C88"/>
    <w:rsid w:val="00C8732C"/>
    <w:rsid w:val="00C90167"/>
    <w:rsid w:val="00C91743"/>
    <w:rsid w:val="00C91CC1"/>
    <w:rsid w:val="00C93AE6"/>
    <w:rsid w:val="00C94487"/>
    <w:rsid w:val="00C9486D"/>
    <w:rsid w:val="00C94C8F"/>
    <w:rsid w:val="00C95682"/>
    <w:rsid w:val="00C97A23"/>
    <w:rsid w:val="00C97E67"/>
    <w:rsid w:val="00CA07C8"/>
    <w:rsid w:val="00CA2456"/>
    <w:rsid w:val="00CA2701"/>
    <w:rsid w:val="00CA5C91"/>
    <w:rsid w:val="00CA6F39"/>
    <w:rsid w:val="00CA7F1A"/>
    <w:rsid w:val="00CB1985"/>
    <w:rsid w:val="00CB647F"/>
    <w:rsid w:val="00CB6B10"/>
    <w:rsid w:val="00CB7358"/>
    <w:rsid w:val="00CC0E47"/>
    <w:rsid w:val="00CC1547"/>
    <w:rsid w:val="00CC35A8"/>
    <w:rsid w:val="00CD22AD"/>
    <w:rsid w:val="00CD3F57"/>
    <w:rsid w:val="00CD4A2A"/>
    <w:rsid w:val="00CD5BB4"/>
    <w:rsid w:val="00CD6C81"/>
    <w:rsid w:val="00CD7326"/>
    <w:rsid w:val="00CE22AF"/>
    <w:rsid w:val="00CE2918"/>
    <w:rsid w:val="00CE2EE6"/>
    <w:rsid w:val="00CE30C9"/>
    <w:rsid w:val="00CE4D25"/>
    <w:rsid w:val="00CE70B5"/>
    <w:rsid w:val="00CE7D74"/>
    <w:rsid w:val="00CF217D"/>
    <w:rsid w:val="00CF2741"/>
    <w:rsid w:val="00CF2BF0"/>
    <w:rsid w:val="00CF2E16"/>
    <w:rsid w:val="00CF7220"/>
    <w:rsid w:val="00D0054B"/>
    <w:rsid w:val="00D00AA9"/>
    <w:rsid w:val="00D02D6B"/>
    <w:rsid w:val="00D033A1"/>
    <w:rsid w:val="00D03818"/>
    <w:rsid w:val="00D064CD"/>
    <w:rsid w:val="00D07785"/>
    <w:rsid w:val="00D07F37"/>
    <w:rsid w:val="00D10F57"/>
    <w:rsid w:val="00D119AB"/>
    <w:rsid w:val="00D1285B"/>
    <w:rsid w:val="00D13A38"/>
    <w:rsid w:val="00D171C1"/>
    <w:rsid w:val="00D17342"/>
    <w:rsid w:val="00D17A56"/>
    <w:rsid w:val="00D25595"/>
    <w:rsid w:val="00D278D6"/>
    <w:rsid w:val="00D30495"/>
    <w:rsid w:val="00D306B4"/>
    <w:rsid w:val="00D32C2D"/>
    <w:rsid w:val="00D32CD1"/>
    <w:rsid w:val="00D3570E"/>
    <w:rsid w:val="00D35F7B"/>
    <w:rsid w:val="00D40688"/>
    <w:rsid w:val="00D411B5"/>
    <w:rsid w:val="00D41792"/>
    <w:rsid w:val="00D428AA"/>
    <w:rsid w:val="00D42C80"/>
    <w:rsid w:val="00D449ED"/>
    <w:rsid w:val="00D45707"/>
    <w:rsid w:val="00D46803"/>
    <w:rsid w:val="00D476B1"/>
    <w:rsid w:val="00D5041C"/>
    <w:rsid w:val="00D51593"/>
    <w:rsid w:val="00D51863"/>
    <w:rsid w:val="00D5246C"/>
    <w:rsid w:val="00D541B2"/>
    <w:rsid w:val="00D577E7"/>
    <w:rsid w:val="00D60CB0"/>
    <w:rsid w:val="00D64E5B"/>
    <w:rsid w:val="00D66578"/>
    <w:rsid w:val="00D666B2"/>
    <w:rsid w:val="00D679B3"/>
    <w:rsid w:val="00D71BC5"/>
    <w:rsid w:val="00D756A2"/>
    <w:rsid w:val="00D81954"/>
    <w:rsid w:val="00D82C4D"/>
    <w:rsid w:val="00D840D1"/>
    <w:rsid w:val="00D86392"/>
    <w:rsid w:val="00D8780E"/>
    <w:rsid w:val="00D87F20"/>
    <w:rsid w:val="00D92F5E"/>
    <w:rsid w:val="00D93707"/>
    <w:rsid w:val="00D943B7"/>
    <w:rsid w:val="00D9465B"/>
    <w:rsid w:val="00D97A24"/>
    <w:rsid w:val="00DA7953"/>
    <w:rsid w:val="00DB0D63"/>
    <w:rsid w:val="00DB30EF"/>
    <w:rsid w:val="00DB3C1F"/>
    <w:rsid w:val="00DB545B"/>
    <w:rsid w:val="00DB7510"/>
    <w:rsid w:val="00DC16D0"/>
    <w:rsid w:val="00DC2278"/>
    <w:rsid w:val="00DC477D"/>
    <w:rsid w:val="00DC6ABF"/>
    <w:rsid w:val="00DC7AA6"/>
    <w:rsid w:val="00DD0336"/>
    <w:rsid w:val="00DD2786"/>
    <w:rsid w:val="00DD2BD8"/>
    <w:rsid w:val="00DD2F78"/>
    <w:rsid w:val="00DD4628"/>
    <w:rsid w:val="00DE12BD"/>
    <w:rsid w:val="00DE2C4A"/>
    <w:rsid w:val="00DE59E0"/>
    <w:rsid w:val="00DE6157"/>
    <w:rsid w:val="00DE626F"/>
    <w:rsid w:val="00DE67D9"/>
    <w:rsid w:val="00DE68F4"/>
    <w:rsid w:val="00DE73C4"/>
    <w:rsid w:val="00DE79E7"/>
    <w:rsid w:val="00DF0864"/>
    <w:rsid w:val="00DF313D"/>
    <w:rsid w:val="00DF53AA"/>
    <w:rsid w:val="00DF54D2"/>
    <w:rsid w:val="00DF672E"/>
    <w:rsid w:val="00DF7235"/>
    <w:rsid w:val="00E013F2"/>
    <w:rsid w:val="00E053A8"/>
    <w:rsid w:val="00E0692D"/>
    <w:rsid w:val="00E13C59"/>
    <w:rsid w:val="00E17CEC"/>
    <w:rsid w:val="00E234FF"/>
    <w:rsid w:val="00E23866"/>
    <w:rsid w:val="00E24083"/>
    <w:rsid w:val="00E27AA8"/>
    <w:rsid w:val="00E31351"/>
    <w:rsid w:val="00E3187D"/>
    <w:rsid w:val="00E322DE"/>
    <w:rsid w:val="00E33C6E"/>
    <w:rsid w:val="00E33D0F"/>
    <w:rsid w:val="00E349E8"/>
    <w:rsid w:val="00E35A9B"/>
    <w:rsid w:val="00E377A3"/>
    <w:rsid w:val="00E40B49"/>
    <w:rsid w:val="00E448F9"/>
    <w:rsid w:val="00E45502"/>
    <w:rsid w:val="00E455EB"/>
    <w:rsid w:val="00E45CC5"/>
    <w:rsid w:val="00E466D4"/>
    <w:rsid w:val="00E4754D"/>
    <w:rsid w:val="00E50F07"/>
    <w:rsid w:val="00E511F7"/>
    <w:rsid w:val="00E527D8"/>
    <w:rsid w:val="00E53596"/>
    <w:rsid w:val="00E53B6A"/>
    <w:rsid w:val="00E53BFA"/>
    <w:rsid w:val="00E56E18"/>
    <w:rsid w:val="00E610B1"/>
    <w:rsid w:val="00E612B5"/>
    <w:rsid w:val="00E62133"/>
    <w:rsid w:val="00E62169"/>
    <w:rsid w:val="00E6435E"/>
    <w:rsid w:val="00E65511"/>
    <w:rsid w:val="00E65882"/>
    <w:rsid w:val="00E66750"/>
    <w:rsid w:val="00E70B73"/>
    <w:rsid w:val="00E737C3"/>
    <w:rsid w:val="00E74129"/>
    <w:rsid w:val="00E7593F"/>
    <w:rsid w:val="00E762C3"/>
    <w:rsid w:val="00E8102C"/>
    <w:rsid w:val="00E82CFF"/>
    <w:rsid w:val="00E84983"/>
    <w:rsid w:val="00E84A84"/>
    <w:rsid w:val="00E86449"/>
    <w:rsid w:val="00E86E99"/>
    <w:rsid w:val="00E90324"/>
    <w:rsid w:val="00E91EB5"/>
    <w:rsid w:val="00E956F4"/>
    <w:rsid w:val="00E96B73"/>
    <w:rsid w:val="00EA1F97"/>
    <w:rsid w:val="00EA3641"/>
    <w:rsid w:val="00EA3A03"/>
    <w:rsid w:val="00EA3FEA"/>
    <w:rsid w:val="00EA4807"/>
    <w:rsid w:val="00EA4CB3"/>
    <w:rsid w:val="00EB1DB4"/>
    <w:rsid w:val="00EB4C45"/>
    <w:rsid w:val="00EC2027"/>
    <w:rsid w:val="00EC2510"/>
    <w:rsid w:val="00EC2B15"/>
    <w:rsid w:val="00EC3EFE"/>
    <w:rsid w:val="00EC53CF"/>
    <w:rsid w:val="00EC5987"/>
    <w:rsid w:val="00EC5FAD"/>
    <w:rsid w:val="00ED0770"/>
    <w:rsid w:val="00ED1648"/>
    <w:rsid w:val="00ED2294"/>
    <w:rsid w:val="00ED53C8"/>
    <w:rsid w:val="00ED58BE"/>
    <w:rsid w:val="00ED73FE"/>
    <w:rsid w:val="00ED74C8"/>
    <w:rsid w:val="00ED7F94"/>
    <w:rsid w:val="00ED7FF6"/>
    <w:rsid w:val="00EE4617"/>
    <w:rsid w:val="00EE4DAC"/>
    <w:rsid w:val="00EF1DE9"/>
    <w:rsid w:val="00EF290D"/>
    <w:rsid w:val="00EF2A33"/>
    <w:rsid w:val="00EF4F7C"/>
    <w:rsid w:val="00EF5AD5"/>
    <w:rsid w:val="00EF5B10"/>
    <w:rsid w:val="00EF7BF3"/>
    <w:rsid w:val="00F006EE"/>
    <w:rsid w:val="00F0458C"/>
    <w:rsid w:val="00F06194"/>
    <w:rsid w:val="00F15CDD"/>
    <w:rsid w:val="00F16984"/>
    <w:rsid w:val="00F2086C"/>
    <w:rsid w:val="00F20BC5"/>
    <w:rsid w:val="00F21077"/>
    <w:rsid w:val="00F22CD3"/>
    <w:rsid w:val="00F22CE3"/>
    <w:rsid w:val="00F32D28"/>
    <w:rsid w:val="00F32F19"/>
    <w:rsid w:val="00F335A6"/>
    <w:rsid w:val="00F3554D"/>
    <w:rsid w:val="00F35EA8"/>
    <w:rsid w:val="00F3622E"/>
    <w:rsid w:val="00F4102B"/>
    <w:rsid w:val="00F4340A"/>
    <w:rsid w:val="00F44366"/>
    <w:rsid w:val="00F45D9D"/>
    <w:rsid w:val="00F45FD5"/>
    <w:rsid w:val="00F5068D"/>
    <w:rsid w:val="00F51AB2"/>
    <w:rsid w:val="00F520B9"/>
    <w:rsid w:val="00F548EC"/>
    <w:rsid w:val="00F5499C"/>
    <w:rsid w:val="00F55362"/>
    <w:rsid w:val="00F56878"/>
    <w:rsid w:val="00F56D37"/>
    <w:rsid w:val="00F573C4"/>
    <w:rsid w:val="00F649F4"/>
    <w:rsid w:val="00F652B4"/>
    <w:rsid w:val="00F65C24"/>
    <w:rsid w:val="00F6728D"/>
    <w:rsid w:val="00F678F2"/>
    <w:rsid w:val="00F67FCF"/>
    <w:rsid w:val="00F70199"/>
    <w:rsid w:val="00F73BC1"/>
    <w:rsid w:val="00F743EA"/>
    <w:rsid w:val="00F74420"/>
    <w:rsid w:val="00F748DF"/>
    <w:rsid w:val="00F751D8"/>
    <w:rsid w:val="00F8321C"/>
    <w:rsid w:val="00F83C98"/>
    <w:rsid w:val="00F850A5"/>
    <w:rsid w:val="00F85B32"/>
    <w:rsid w:val="00F86D97"/>
    <w:rsid w:val="00F87284"/>
    <w:rsid w:val="00F87858"/>
    <w:rsid w:val="00F92FEF"/>
    <w:rsid w:val="00F9783E"/>
    <w:rsid w:val="00FA5FDA"/>
    <w:rsid w:val="00FB00D8"/>
    <w:rsid w:val="00FB05A4"/>
    <w:rsid w:val="00FB0C03"/>
    <w:rsid w:val="00FB1FDE"/>
    <w:rsid w:val="00FB26FC"/>
    <w:rsid w:val="00FB3DF2"/>
    <w:rsid w:val="00FB5A2E"/>
    <w:rsid w:val="00FB60D0"/>
    <w:rsid w:val="00FC0C5E"/>
    <w:rsid w:val="00FC4115"/>
    <w:rsid w:val="00FC42F4"/>
    <w:rsid w:val="00FC5D26"/>
    <w:rsid w:val="00FC5DE4"/>
    <w:rsid w:val="00FC632F"/>
    <w:rsid w:val="00FC6ABA"/>
    <w:rsid w:val="00FC713F"/>
    <w:rsid w:val="00FD1ECD"/>
    <w:rsid w:val="00FD3E40"/>
    <w:rsid w:val="00FD3F00"/>
    <w:rsid w:val="00FD55F2"/>
    <w:rsid w:val="00FD567C"/>
    <w:rsid w:val="00FD5E8E"/>
    <w:rsid w:val="00FE17B1"/>
    <w:rsid w:val="00FE1E14"/>
    <w:rsid w:val="00FE2928"/>
    <w:rsid w:val="00FE2D21"/>
    <w:rsid w:val="00FE3B11"/>
    <w:rsid w:val="00FE6113"/>
    <w:rsid w:val="00FE6358"/>
    <w:rsid w:val="00FE7546"/>
    <w:rsid w:val="00FF0269"/>
    <w:rsid w:val="00FF0456"/>
    <w:rsid w:val="00FF2111"/>
    <w:rsid w:val="00FF2B8F"/>
    <w:rsid w:val="00FF2DB7"/>
    <w:rsid w:val="00FF39D7"/>
    <w:rsid w:val="00FF3B96"/>
    <w:rsid w:val="00FF7724"/>
    <w:rsid w:val="00FF7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036BC068"/>
  <w15:chartTrackingRefBased/>
  <w15:docId w15:val="{A3F1E726-D8B8-48B5-B5A8-6FDD2DA5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rsid w:val="001702C9"/>
    <w:pPr>
      <w:widowControl w:val="0"/>
      <w:autoSpaceDE w:val="0"/>
      <w:autoSpaceDN w:val="0"/>
      <w:adjustRightInd w:val="0"/>
    </w:pPr>
    <w:rPr>
      <w:sz w:val="22"/>
    </w:rPr>
  </w:style>
  <w:style w:type="paragraph" w:styleId="1">
    <w:name w:val="heading 1"/>
    <w:aliases w:val="heading 1"/>
    <w:basedOn w:val="a5"/>
    <w:next w:val="2"/>
    <w:qFormat/>
    <w:rsid w:val="00770550"/>
    <w:pPr>
      <w:keepNext/>
      <w:widowControl/>
      <w:numPr>
        <w:numId w:val="12"/>
      </w:numPr>
      <w:adjustRightInd/>
      <w:spacing w:before="240" w:after="240"/>
      <w:outlineLvl w:val="0"/>
    </w:pPr>
    <w:rPr>
      <w:b/>
      <w:szCs w:val="32"/>
    </w:rPr>
  </w:style>
  <w:style w:type="paragraph" w:styleId="2">
    <w:name w:val="heading 2"/>
    <w:aliases w:val="heading 2"/>
    <w:basedOn w:val="a5"/>
    <w:next w:val="a5"/>
    <w:qFormat/>
    <w:rsid w:val="00770550"/>
    <w:pPr>
      <w:keepNext/>
      <w:widowControl/>
      <w:numPr>
        <w:ilvl w:val="1"/>
        <w:numId w:val="12"/>
      </w:numPr>
      <w:adjustRightInd/>
      <w:spacing w:before="240" w:after="240"/>
      <w:outlineLvl w:val="1"/>
    </w:pPr>
    <w:rPr>
      <w:szCs w:val="24"/>
    </w:rPr>
  </w:style>
  <w:style w:type="paragraph" w:styleId="3">
    <w:name w:val="heading 3"/>
    <w:aliases w:val="heading 3,标题 3 Char"/>
    <w:basedOn w:val="a5"/>
    <w:next w:val="a5"/>
    <w:qFormat/>
    <w:rsid w:val="00770550"/>
    <w:pPr>
      <w:keepNext/>
      <w:widowControl/>
      <w:numPr>
        <w:ilvl w:val="2"/>
        <w:numId w:val="12"/>
      </w:numPr>
      <w:adjustRightInd/>
      <w:spacing w:before="240" w:after="240"/>
      <w:outlineLvl w:val="2"/>
    </w:pPr>
    <w:rPr>
      <w:szCs w:val="24"/>
    </w:rPr>
  </w:style>
  <w:style w:type="paragraph" w:styleId="4">
    <w:name w:val="heading 4"/>
    <w:aliases w:val="heading 4,标题 4 Char1"/>
    <w:basedOn w:val="a5"/>
    <w:next w:val="a5"/>
    <w:qFormat/>
    <w:rsid w:val="00770550"/>
    <w:pPr>
      <w:keepNext/>
      <w:widowControl/>
      <w:numPr>
        <w:ilvl w:val="3"/>
        <w:numId w:val="12"/>
      </w:numPr>
      <w:adjustRightInd/>
      <w:spacing w:before="160" w:after="160"/>
      <w:outlineLvl w:val="3"/>
    </w:pPr>
    <w:rPr>
      <w:szCs w:val="21"/>
    </w:rPr>
  </w:style>
  <w:style w:type="paragraph" w:styleId="5">
    <w:name w:val="heading 5"/>
    <w:aliases w:val="heading 5"/>
    <w:basedOn w:val="a5"/>
    <w:next w:val="a5"/>
    <w:qFormat/>
    <w:rsid w:val="00770550"/>
    <w:pPr>
      <w:keepNext/>
      <w:widowControl/>
      <w:numPr>
        <w:ilvl w:val="4"/>
        <w:numId w:val="12"/>
      </w:numPr>
      <w:adjustRightInd/>
      <w:outlineLvl w:val="4"/>
    </w:pPr>
    <w:rPr>
      <w:szCs w:val="21"/>
    </w:rPr>
  </w:style>
  <w:style w:type="paragraph" w:styleId="6">
    <w:name w:val="heading 6"/>
    <w:aliases w:val="heading 6"/>
    <w:basedOn w:val="a5"/>
    <w:next w:val="a5"/>
    <w:qFormat/>
    <w:rsid w:val="00770550"/>
    <w:pPr>
      <w:widowControl/>
      <w:numPr>
        <w:ilvl w:val="5"/>
        <w:numId w:val="12"/>
      </w:numPr>
      <w:tabs>
        <w:tab w:val="clear" w:pos="765"/>
        <w:tab w:val="num" w:pos="360"/>
      </w:tabs>
      <w:ind w:left="0" w:firstLine="0"/>
      <w:outlineLvl w:val="5"/>
    </w:pPr>
    <w:rPr>
      <w:szCs w:val="21"/>
    </w:rPr>
  </w:style>
  <w:style w:type="paragraph" w:styleId="7">
    <w:name w:val="heading 7"/>
    <w:aliases w:val="heading 7"/>
    <w:basedOn w:val="a5"/>
    <w:next w:val="a5"/>
    <w:qFormat/>
    <w:rsid w:val="00770550"/>
    <w:pPr>
      <w:widowControl/>
      <w:numPr>
        <w:ilvl w:val="6"/>
        <w:numId w:val="12"/>
      </w:numPr>
      <w:tabs>
        <w:tab w:val="clear" w:pos="765"/>
        <w:tab w:val="num" w:pos="360"/>
      </w:tabs>
      <w:ind w:left="0" w:firstLine="0"/>
      <w:outlineLvl w:val="6"/>
    </w:pPr>
    <w:rPr>
      <w:szCs w:val="21"/>
    </w:rPr>
  </w:style>
  <w:style w:type="paragraph" w:styleId="8">
    <w:name w:val="heading 8"/>
    <w:aliases w:val="heading 8"/>
    <w:basedOn w:val="7"/>
    <w:next w:val="a5"/>
    <w:qFormat/>
    <w:rsid w:val="00770550"/>
    <w:pPr>
      <w:numPr>
        <w:ilvl w:val="0"/>
        <w:numId w:val="0"/>
      </w:numPr>
      <w:outlineLvl w:val="7"/>
    </w:pPr>
  </w:style>
  <w:style w:type="paragraph" w:styleId="9">
    <w:name w:val="heading 9"/>
    <w:aliases w:val="heading 9"/>
    <w:basedOn w:val="8"/>
    <w:next w:val="a5"/>
    <w:qFormat/>
    <w:rsid w:val="00770550"/>
    <w:pPr>
      <w:outlineLvl w:val="8"/>
    </w:pPr>
  </w:style>
  <w:style w:type="character" w:default="1" w:styleId="a6">
    <w:name w:val="Default Paragraph Font"/>
    <w:aliases w:val=" Char Char1 Char Char"/>
    <w:link w:val="CharChar1"/>
    <w:semiHidden/>
    <w:rsid w:val="00770550"/>
  </w:style>
  <w:style w:type="table" w:default="1" w:styleId="a7">
    <w:name w:val="Normal Table"/>
    <w:semiHidden/>
    <w:rsid w:val="00770550"/>
    <w:tblPr>
      <w:tblInd w:w="0" w:type="dxa"/>
      <w:tblCellMar>
        <w:top w:w="0" w:type="dxa"/>
        <w:left w:w="108" w:type="dxa"/>
        <w:bottom w:w="0" w:type="dxa"/>
        <w:right w:w="108" w:type="dxa"/>
      </w:tblCellMar>
    </w:tblPr>
  </w:style>
  <w:style w:type="numbering" w:default="1" w:styleId="a8">
    <w:name w:val="No List"/>
    <w:semiHidden/>
    <w:rsid w:val="00770550"/>
  </w:style>
  <w:style w:type="character" w:styleId="a9">
    <w:name w:val="Hyperlink"/>
    <w:basedOn w:val="a6"/>
    <w:rsid w:val="00770550"/>
    <w:rPr>
      <w:color w:val="0000FF"/>
      <w:u w:val="single"/>
    </w:rPr>
  </w:style>
  <w:style w:type="paragraph" w:styleId="aa">
    <w:name w:val="header"/>
    <w:basedOn w:val="a5"/>
    <w:autoRedefine/>
    <w:rsid w:val="00770550"/>
    <w:pPr>
      <w:tabs>
        <w:tab w:val="center" w:pos="4153"/>
        <w:tab w:val="right" w:pos="8306"/>
      </w:tabs>
      <w:snapToGrid w:val="0"/>
      <w:jc w:val="both"/>
    </w:pPr>
    <w:rPr>
      <w:rFonts w:ascii="Arial" w:hAnsi="Arial"/>
      <w:sz w:val="18"/>
      <w:szCs w:val="18"/>
    </w:rPr>
  </w:style>
  <w:style w:type="paragraph" w:styleId="ab">
    <w:name w:val="footer"/>
    <w:basedOn w:val="a5"/>
    <w:autoRedefine/>
    <w:rsid w:val="00770550"/>
    <w:pPr>
      <w:widowControl/>
      <w:tabs>
        <w:tab w:val="center" w:pos="4510"/>
        <w:tab w:val="right" w:pos="9020"/>
      </w:tabs>
      <w:ind w:firstLine="360"/>
      <w:jc w:val="both"/>
    </w:pPr>
    <w:rPr>
      <w:rFonts w:ascii="Arial" w:hAnsi="Arial"/>
      <w:sz w:val="18"/>
      <w:szCs w:val="18"/>
    </w:rPr>
  </w:style>
  <w:style w:type="paragraph" w:styleId="TOC1">
    <w:name w:val="toc 1"/>
    <w:basedOn w:val="a5"/>
    <w:next w:val="a5"/>
    <w:autoRedefine/>
    <w:semiHidden/>
    <w:rsid w:val="00567F1E"/>
    <w:pPr>
      <w:widowControl/>
      <w:tabs>
        <w:tab w:val="left" w:pos="426"/>
        <w:tab w:val="left" w:pos="1134"/>
        <w:tab w:val="right" w:leader="dot" w:pos="9214"/>
      </w:tabs>
      <w:ind w:left="198" w:hanging="113"/>
      <w:jc w:val="both"/>
    </w:pPr>
    <w:rPr>
      <w:rFonts w:ascii="Arial" w:hAnsi="Arial"/>
      <w:sz w:val="21"/>
      <w:szCs w:val="21"/>
    </w:rPr>
  </w:style>
  <w:style w:type="paragraph" w:styleId="TOC2">
    <w:name w:val="toc 2"/>
    <w:basedOn w:val="a5"/>
    <w:autoRedefine/>
    <w:semiHidden/>
    <w:rsid w:val="0050065A"/>
    <w:pPr>
      <w:tabs>
        <w:tab w:val="left" w:pos="794"/>
        <w:tab w:val="right" w:leader="dot" w:pos="9214"/>
        <w:tab w:val="right" w:leader="dot" w:pos="9316"/>
      </w:tabs>
      <w:ind w:left="453" w:hanging="283"/>
    </w:pPr>
    <w:rPr>
      <w:rFonts w:ascii="Arial" w:hAnsi="Arial"/>
      <w:sz w:val="21"/>
      <w:szCs w:val="21"/>
    </w:rPr>
  </w:style>
  <w:style w:type="paragraph" w:styleId="TOC3">
    <w:name w:val="toc 3"/>
    <w:basedOn w:val="a5"/>
    <w:autoRedefine/>
    <w:semiHidden/>
    <w:rsid w:val="0050065A"/>
    <w:pPr>
      <w:tabs>
        <w:tab w:val="left" w:pos="1134"/>
        <w:tab w:val="right" w:leader="dot" w:pos="9214"/>
      </w:tabs>
      <w:ind w:left="794" w:hanging="454"/>
    </w:pPr>
    <w:rPr>
      <w:rFonts w:ascii="Arial" w:hAnsi="Arial"/>
      <w:sz w:val="21"/>
      <w:szCs w:val="21"/>
    </w:rPr>
  </w:style>
  <w:style w:type="paragraph" w:styleId="TOC4">
    <w:name w:val="toc 4"/>
    <w:basedOn w:val="a5"/>
    <w:autoRedefine/>
    <w:semiHidden/>
    <w:rsid w:val="00770550"/>
    <w:pPr>
      <w:ind w:left="1134" w:hanging="567"/>
    </w:pPr>
    <w:rPr>
      <w:rFonts w:ascii="Arial" w:hAnsi="Arial"/>
      <w:sz w:val="21"/>
      <w:szCs w:val="21"/>
    </w:rPr>
  </w:style>
  <w:style w:type="paragraph" w:styleId="TOC5">
    <w:name w:val="toc 5"/>
    <w:basedOn w:val="a5"/>
    <w:next w:val="a5"/>
    <w:autoRedefine/>
    <w:semiHidden/>
    <w:rsid w:val="00770550"/>
    <w:pPr>
      <w:ind w:left="1680"/>
    </w:pPr>
  </w:style>
  <w:style w:type="paragraph" w:styleId="TOC6">
    <w:name w:val="toc 6"/>
    <w:basedOn w:val="a5"/>
    <w:autoRedefine/>
    <w:semiHidden/>
    <w:rsid w:val="00770550"/>
    <w:pPr>
      <w:ind w:left="1757" w:hanging="907"/>
    </w:pPr>
    <w:rPr>
      <w:sz w:val="21"/>
    </w:rPr>
  </w:style>
  <w:style w:type="paragraph" w:styleId="TOC7">
    <w:name w:val="toc 7"/>
    <w:basedOn w:val="a5"/>
    <w:next w:val="a5"/>
    <w:autoRedefine/>
    <w:semiHidden/>
    <w:rsid w:val="00770550"/>
    <w:pPr>
      <w:ind w:left="2520"/>
    </w:pPr>
  </w:style>
  <w:style w:type="paragraph" w:styleId="TOC8">
    <w:name w:val="toc 8"/>
    <w:basedOn w:val="a5"/>
    <w:next w:val="a5"/>
    <w:autoRedefine/>
    <w:semiHidden/>
    <w:rsid w:val="00770550"/>
    <w:pPr>
      <w:ind w:left="2940"/>
    </w:pPr>
  </w:style>
  <w:style w:type="paragraph" w:styleId="TOC9">
    <w:name w:val="toc 9"/>
    <w:basedOn w:val="a5"/>
    <w:next w:val="a5"/>
    <w:autoRedefine/>
    <w:semiHidden/>
    <w:rsid w:val="00770550"/>
    <w:pPr>
      <w:ind w:left="3360"/>
    </w:pPr>
  </w:style>
  <w:style w:type="paragraph" w:customStyle="1" w:styleId="ac">
    <w:name w:val="备注说明"/>
    <w:basedOn w:val="a5"/>
    <w:rsid w:val="00044C76"/>
    <w:pPr>
      <w:keepNext/>
      <w:spacing w:line="360" w:lineRule="auto"/>
      <w:ind w:left="1134"/>
      <w:jc w:val="both"/>
    </w:pPr>
    <w:rPr>
      <w:rFonts w:eastAsia="楷体_GB2312"/>
      <w:sz w:val="21"/>
    </w:rPr>
  </w:style>
  <w:style w:type="paragraph" w:customStyle="1" w:styleId="ad">
    <w:name w:val="章节标题"/>
    <w:basedOn w:val="a5"/>
    <w:rsid w:val="00044C76"/>
    <w:pPr>
      <w:tabs>
        <w:tab w:val="left" w:pos="0"/>
      </w:tabs>
      <w:spacing w:before="300" w:after="300"/>
      <w:jc w:val="center"/>
    </w:pPr>
    <w:rPr>
      <w:rFonts w:ascii="Arial" w:eastAsia="黑体" w:hAnsi="Arial" w:cs="Arial"/>
      <w:sz w:val="30"/>
    </w:rPr>
  </w:style>
  <w:style w:type="paragraph" w:customStyle="1" w:styleId="ae">
    <w:name w:val="表号去除自动编号"/>
    <w:basedOn w:val="a5"/>
    <w:rsid w:val="00044C76"/>
    <w:pPr>
      <w:keepNext/>
      <w:spacing w:line="360" w:lineRule="auto"/>
      <w:jc w:val="center"/>
    </w:pPr>
    <w:rPr>
      <w:rFonts w:ascii="宋体" w:hAnsi="宋体"/>
      <w:sz w:val="21"/>
    </w:rPr>
  </w:style>
  <w:style w:type="paragraph" w:customStyle="1" w:styleId="af">
    <w:name w:val="代码样式"/>
    <w:basedOn w:val="a5"/>
    <w:rsid w:val="00044C76"/>
    <w:pPr>
      <w:spacing w:before="105"/>
      <w:ind w:left="1134"/>
    </w:pPr>
    <w:rPr>
      <w:rFonts w:ascii="Courier New" w:hAnsi="Courier New" w:cs="Courier New"/>
      <w:sz w:val="21"/>
    </w:rPr>
  </w:style>
  <w:style w:type="paragraph" w:customStyle="1" w:styleId="af0">
    <w:name w:val="图号去除自动编号"/>
    <w:basedOn w:val="a5"/>
    <w:rsid w:val="00044C76"/>
    <w:pPr>
      <w:spacing w:before="105" w:line="360" w:lineRule="auto"/>
      <w:ind w:firstLine="425"/>
      <w:jc w:val="center"/>
    </w:pPr>
    <w:rPr>
      <w:sz w:val="21"/>
    </w:rPr>
  </w:style>
  <w:style w:type="paragraph" w:customStyle="1" w:styleId="af1">
    <w:name w:val="项目符号"/>
    <w:basedOn w:val="a5"/>
    <w:rsid w:val="00044C76"/>
    <w:pPr>
      <w:spacing w:line="360" w:lineRule="auto"/>
    </w:pPr>
    <w:rPr>
      <w:sz w:val="21"/>
    </w:rPr>
  </w:style>
  <w:style w:type="paragraph" w:customStyle="1" w:styleId="WordPro">
    <w:name w:val="图表目录(WordPro)"/>
    <w:basedOn w:val="a5"/>
    <w:rsid w:val="00044C76"/>
    <w:pPr>
      <w:spacing w:before="300" w:after="150" w:line="360" w:lineRule="auto"/>
      <w:jc w:val="center"/>
    </w:pPr>
    <w:rPr>
      <w:rFonts w:ascii="黑体" w:eastAsia="黑体"/>
      <w:sz w:val="30"/>
    </w:rPr>
  </w:style>
  <w:style w:type="paragraph" w:customStyle="1" w:styleId="a0">
    <w:name w:val="参考资料清单"/>
    <w:basedOn w:val="a5"/>
    <w:autoRedefine/>
    <w:rsid w:val="00770550"/>
    <w:pPr>
      <w:numPr>
        <w:numId w:val="10"/>
      </w:numPr>
      <w:tabs>
        <w:tab w:val="num" w:pos="360"/>
      </w:tabs>
      <w:spacing w:line="360" w:lineRule="auto"/>
      <w:ind w:left="0" w:firstLine="0"/>
      <w:jc w:val="both"/>
    </w:pPr>
    <w:rPr>
      <w:rFonts w:ascii="Arial" w:hAnsi="Arial"/>
      <w:sz w:val="21"/>
      <w:szCs w:val="21"/>
    </w:rPr>
  </w:style>
  <w:style w:type="paragraph" w:customStyle="1" w:styleId="af2">
    <w:name w:val="编写建议"/>
    <w:basedOn w:val="a5"/>
    <w:next w:val="WordPro0"/>
    <w:rsid w:val="00941F56"/>
    <w:pPr>
      <w:spacing w:line="360" w:lineRule="auto"/>
      <w:ind w:left="1134"/>
    </w:pPr>
    <w:rPr>
      <w:rFonts w:cs="Arial"/>
      <w:i/>
      <w:color w:val="0000FF"/>
      <w:sz w:val="21"/>
      <w:szCs w:val="21"/>
    </w:rPr>
  </w:style>
  <w:style w:type="paragraph" w:customStyle="1" w:styleId="af3">
    <w:name w:val="表格列标题"/>
    <w:basedOn w:val="a5"/>
    <w:rsid w:val="00770550"/>
    <w:pPr>
      <w:jc w:val="center"/>
    </w:pPr>
    <w:rPr>
      <w:b/>
      <w:sz w:val="21"/>
    </w:rPr>
  </w:style>
  <w:style w:type="paragraph" w:customStyle="1" w:styleId="Char">
    <w:name w:val="表头样式 Char"/>
    <w:basedOn w:val="a5"/>
    <w:link w:val="CharChar"/>
    <w:autoRedefine/>
    <w:rsid w:val="00770550"/>
    <w:pPr>
      <w:jc w:val="center"/>
    </w:pPr>
    <w:rPr>
      <w:rFonts w:ascii="Arial" w:hAnsi="Arial"/>
      <w:b/>
      <w:sz w:val="21"/>
      <w:szCs w:val="21"/>
    </w:rPr>
  </w:style>
  <w:style w:type="paragraph" w:customStyle="1" w:styleId="af4">
    <w:name w:val="页脚样式"/>
    <w:basedOn w:val="a5"/>
    <w:rsid w:val="00044C76"/>
    <w:pPr>
      <w:spacing w:before="90"/>
    </w:pPr>
    <w:rPr>
      <w:sz w:val="18"/>
    </w:rPr>
  </w:style>
  <w:style w:type="paragraph" w:customStyle="1" w:styleId="af5">
    <w:name w:val="封面华为技术"/>
    <w:basedOn w:val="a5"/>
    <w:rsid w:val="00770550"/>
    <w:pPr>
      <w:spacing w:line="360" w:lineRule="auto"/>
      <w:jc w:val="center"/>
    </w:pPr>
    <w:rPr>
      <w:rFonts w:ascii="Arial" w:eastAsia="黑体" w:hAnsi="Arial"/>
      <w:sz w:val="32"/>
      <w:szCs w:val="32"/>
    </w:rPr>
  </w:style>
  <w:style w:type="paragraph" w:customStyle="1" w:styleId="af6">
    <w:name w:val="脚注"/>
    <w:basedOn w:val="a5"/>
    <w:rsid w:val="00044C76"/>
    <w:pPr>
      <w:spacing w:after="90"/>
    </w:pPr>
    <w:rPr>
      <w:sz w:val="18"/>
    </w:rPr>
  </w:style>
  <w:style w:type="paragraph" w:customStyle="1" w:styleId="af7">
    <w:name w:val="页眉密级样式"/>
    <w:basedOn w:val="a5"/>
    <w:rsid w:val="00770550"/>
    <w:pPr>
      <w:jc w:val="right"/>
    </w:pPr>
    <w:rPr>
      <w:sz w:val="18"/>
      <w:szCs w:val="18"/>
    </w:rPr>
  </w:style>
  <w:style w:type="paragraph" w:customStyle="1" w:styleId="af8">
    <w:name w:val="封面表格文本"/>
    <w:basedOn w:val="a5"/>
    <w:autoRedefine/>
    <w:rsid w:val="00770550"/>
    <w:pPr>
      <w:jc w:val="center"/>
    </w:pPr>
    <w:rPr>
      <w:rFonts w:ascii="Arial" w:hAnsi="Arial"/>
      <w:sz w:val="21"/>
      <w:szCs w:val="21"/>
    </w:rPr>
  </w:style>
  <w:style w:type="paragraph" w:customStyle="1" w:styleId="af9">
    <w:name w:val="封面文档标题"/>
    <w:basedOn w:val="a5"/>
    <w:rsid w:val="00770550"/>
    <w:pPr>
      <w:spacing w:line="360" w:lineRule="auto"/>
      <w:jc w:val="center"/>
    </w:pPr>
    <w:rPr>
      <w:rFonts w:ascii="Arial" w:eastAsia="黑体" w:hAnsi="Arial"/>
      <w:bCs/>
      <w:sz w:val="44"/>
      <w:szCs w:val="44"/>
    </w:rPr>
  </w:style>
  <w:style w:type="paragraph" w:customStyle="1" w:styleId="afa">
    <w:name w:val="目录页编号文本样式"/>
    <w:basedOn w:val="a5"/>
    <w:rsid w:val="00044C76"/>
    <w:pPr>
      <w:jc w:val="right"/>
    </w:pPr>
    <w:rPr>
      <w:sz w:val="21"/>
    </w:rPr>
  </w:style>
  <w:style w:type="paragraph" w:customStyle="1" w:styleId="afb">
    <w:name w:val="页眉文档名称样式"/>
    <w:basedOn w:val="a5"/>
    <w:rsid w:val="00770550"/>
    <w:rPr>
      <w:sz w:val="18"/>
      <w:szCs w:val="18"/>
    </w:rPr>
  </w:style>
  <w:style w:type="paragraph" w:customStyle="1" w:styleId="WordPro0">
    <w:name w:val="正文首行缩进(WordPro)"/>
    <w:basedOn w:val="a5"/>
    <w:link w:val="WordProChar"/>
    <w:rsid w:val="00770550"/>
    <w:pPr>
      <w:spacing w:before="105"/>
      <w:ind w:left="1134"/>
      <w:jc w:val="both"/>
    </w:pPr>
    <w:rPr>
      <w:sz w:val="21"/>
    </w:rPr>
  </w:style>
  <w:style w:type="paragraph" w:customStyle="1" w:styleId="a4">
    <w:name w:val="表号"/>
    <w:basedOn w:val="a5"/>
    <w:rsid w:val="00044C76"/>
    <w:pPr>
      <w:keepLines/>
      <w:numPr>
        <w:numId w:val="7"/>
      </w:numPr>
      <w:spacing w:line="360" w:lineRule="auto"/>
      <w:jc w:val="center"/>
    </w:pPr>
    <w:rPr>
      <w:rFonts w:ascii="宋体"/>
      <w:sz w:val="21"/>
    </w:rPr>
  </w:style>
  <w:style w:type="paragraph" w:customStyle="1" w:styleId="afc">
    <w:name w:val="关键词"/>
    <w:basedOn w:val="afd"/>
    <w:rsid w:val="00770550"/>
  </w:style>
  <w:style w:type="paragraph" w:customStyle="1" w:styleId="afe">
    <w:name w:val="修订记录"/>
    <w:basedOn w:val="a5"/>
    <w:rsid w:val="00770550"/>
    <w:pPr>
      <w:spacing w:before="300" w:after="150" w:line="360" w:lineRule="auto"/>
      <w:jc w:val="center"/>
    </w:pPr>
    <w:rPr>
      <w:rFonts w:ascii="黑体" w:eastAsia="黑体"/>
      <w:sz w:val="30"/>
    </w:rPr>
  </w:style>
  <w:style w:type="paragraph" w:customStyle="1" w:styleId="aff">
    <w:name w:val="目录"/>
    <w:basedOn w:val="a5"/>
    <w:autoRedefine/>
    <w:rsid w:val="00CE2918"/>
    <w:pPr>
      <w:keepNext/>
      <w:pageBreakBefore/>
      <w:adjustRightInd/>
      <w:spacing w:before="480" w:after="360"/>
      <w:jc w:val="center"/>
    </w:pPr>
    <w:rPr>
      <w:rFonts w:ascii="Arial" w:eastAsia="黑体" w:hAnsi="Arial"/>
      <w:sz w:val="32"/>
      <w:szCs w:val="32"/>
    </w:rPr>
  </w:style>
  <w:style w:type="paragraph" w:customStyle="1" w:styleId="a1">
    <w:name w:val="图号"/>
    <w:basedOn w:val="a5"/>
    <w:rsid w:val="00044C76"/>
    <w:pPr>
      <w:numPr>
        <w:numId w:val="8"/>
      </w:numPr>
      <w:spacing w:before="105" w:line="360" w:lineRule="auto"/>
      <w:jc w:val="center"/>
    </w:pPr>
    <w:rPr>
      <w:rFonts w:ascii="宋体"/>
      <w:sz w:val="21"/>
    </w:rPr>
  </w:style>
  <w:style w:type="paragraph" w:customStyle="1" w:styleId="aff0">
    <w:name w:val="文档标题"/>
    <w:basedOn w:val="a5"/>
    <w:rsid w:val="000427EB"/>
    <w:pPr>
      <w:tabs>
        <w:tab w:val="left" w:pos="0"/>
      </w:tabs>
      <w:spacing w:before="300" w:after="300"/>
      <w:jc w:val="center"/>
    </w:pPr>
    <w:rPr>
      <w:rFonts w:ascii="Arial" w:eastAsia="黑体" w:hAnsi="Arial"/>
      <w:sz w:val="36"/>
      <w:szCs w:val="36"/>
    </w:rPr>
  </w:style>
  <w:style w:type="paragraph" w:customStyle="1" w:styleId="afd">
    <w:name w:val="摘要"/>
    <w:basedOn w:val="a5"/>
    <w:autoRedefine/>
    <w:rsid w:val="00770550"/>
    <w:pPr>
      <w:widowControl/>
      <w:tabs>
        <w:tab w:val="left" w:pos="907"/>
      </w:tabs>
      <w:spacing w:line="360" w:lineRule="auto"/>
      <w:ind w:left="879" w:hanging="879"/>
      <w:jc w:val="both"/>
    </w:pPr>
    <w:rPr>
      <w:rFonts w:ascii="Arial" w:hAnsi="Arial"/>
      <w:b/>
      <w:sz w:val="21"/>
      <w:szCs w:val="21"/>
    </w:rPr>
  </w:style>
  <w:style w:type="paragraph" w:customStyle="1" w:styleId="aff1">
    <w:name w:val="表格文本"/>
    <w:basedOn w:val="a5"/>
    <w:autoRedefine/>
    <w:rsid w:val="00770550"/>
    <w:pPr>
      <w:tabs>
        <w:tab w:val="decimal" w:pos="0"/>
      </w:tabs>
    </w:pPr>
    <w:rPr>
      <w:noProof/>
      <w:sz w:val="18"/>
      <w:szCs w:val="21"/>
    </w:rPr>
  </w:style>
  <w:style w:type="paragraph" w:customStyle="1" w:styleId="aff2">
    <w:name w:val="缺省文本"/>
    <w:basedOn w:val="a5"/>
    <w:rsid w:val="00770550"/>
    <w:pPr>
      <w:spacing w:line="360" w:lineRule="auto"/>
    </w:pPr>
    <w:rPr>
      <w:sz w:val="21"/>
    </w:rPr>
  </w:style>
  <w:style w:type="paragraph" w:customStyle="1" w:styleId="abstract">
    <w:name w:val="abstract"/>
    <w:basedOn w:val="a5"/>
    <w:autoRedefine/>
    <w:rsid w:val="00044C76"/>
    <w:pPr>
      <w:widowControl/>
      <w:numPr>
        <w:ilvl w:val="12"/>
      </w:numPr>
      <w:tabs>
        <w:tab w:val="left" w:pos="907"/>
      </w:tabs>
      <w:spacing w:line="360" w:lineRule="auto"/>
      <w:ind w:left="879" w:hanging="879"/>
      <w:jc w:val="both"/>
    </w:pPr>
    <w:rPr>
      <w:sz w:val="21"/>
    </w:rPr>
  </w:style>
  <w:style w:type="paragraph" w:customStyle="1" w:styleId="annotation">
    <w:name w:val="annotation"/>
    <w:basedOn w:val="a5"/>
    <w:autoRedefine/>
    <w:rsid w:val="00044C76"/>
    <w:pPr>
      <w:keepLines/>
      <w:widowControl/>
      <w:numPr>
        <w:ilvl w:val="12"/>
      </w:numPr>
      <w:spacing w:line="360" w:lineRule="auto"/>
      <w:ind w:left="1134"/>
      <w:jc w:val="both"/>
    </w:pPr>
    <w:rPr>
      <w:sz w:val="21"/>
    </w:rPr>
  </w:style>
  <w:style w:type="paragraph" w:customStyle="1" w:styleId="catalog">
    <w:name w:val="catalog"/>
    <w:basedOn w:val="a5"/>
    <w:autoRedefine/>
    <w:rsid w:val="00044C76"/>
    <w:pPr>
      <w:pageBreakBefore/>
      <w:widowControl/>
      <w:numPr>
        <w:ilvl w:val="12"/>
      </w:numPr>
      <w:spacing w:before="300" w:after="150" w:line="360" w:lineRule="auto"/>
      <w:jc w:val="center"/>
    </w:pPr>
    <w:rPr>
      <w:rFonts w:ascii="黑体" w:eastAsia="黑体"/>
      <w:sz w:val="30"/>
    </w:rPr>
  </w:style>
  <w:style w:type="paragraph" w:customStyle="1" w:styleId="catalog1">
    <w:name w:val="catalog 1"/>
    <w:basedOn w:val="a5"/>
    <w:autoRedefine/>
    <w:rsid w:val="00044C76"/>
    <w:pPr>
      <w:widowControl/>
      <w:ind w:left="198" w:hanging="113"/>
    </w:pPr>
    <w:rPr>
      <w:sz w:val="21"/>
    </w:rPr>
  </w:style>
  <w:style w:type="paragraph" w:customStyle="1" w:styleId="catalog2">
    <w:name w:val="catalog 2"/>
    <w:basedOn w:val="a5"/>
    <w:rsid w:val="00044C76"/>
    <w:pPr>
      <w:ind w:left="453" w:hanging="283"/>
    </w:pPr>
    <w:rPr>
      <w:sz w:val="21"/>
    </w:rPr>
  </w:style>
  <w:style w:type="paragraph" w:customStyle="1" w:styleId="catalog3">
    <w:name w:val="catalog 3"/>
    <w:basedOn w:val="a5"/>
    <w:autoRedefine/>
    <w:rsid w:val="00044C76"/>
    <w:pPr>
      <w:widowControl/>
      <w:ind w:left="794" w:hanging="454"/>
    </w:pPr>
    <w:rPr>
      <w:sz w:val="21"/>
    </w:rPr>
  </w:style>
  <w:style w:type="paragraph" w:customStyle="1" w:styleId="catalog4">
    <w:name w:val="catalog 4"/>
    <w:basedOn w:val="a5"/>
    <w:autoRedefine/>
    <w:rsid w:val="00044C76"/>
    <w:pPr>
      <w:widowControl/>
      <w:ind w:left="1134" w:hanging="567"/>
    </w:pPr>
    <w:rPr>
      <w:sz w:val="21"/>
    </w:rPr>
  </w:style>
  <w:style w:type="paragraph" w:customStyle="1" w:styleId="catalog5">
    <w:name w:val="catalog 5"/>
    <w:basedOn w:val="a5"/>
    <w:rsid w:val="00044C76"/>
    <w:pPr>
      <w:ind w:left="680"/>
    </w:pPr>
    <w:rPr>
      <w:sz w:val="21"/>
    </w:rPr>
  </w:style>
  <w:style w:type="paragraph" w:customStyle="1" w:styleId="catalog6">
    <w:name w:val="catalog 6"/>
    <w:basedOn w:val="a5"/>
    <w:autoRedefine/>
    <w:rsid w:val="00044C76"/>
    <w:pPr>
      <w:widowControl/>
      <w:ind w:left="1757" w:hanging="907"/>
    </w:pPr>
    <w:rPr>
      <w:sz w:val="21"/>
    </w:rPr>
  </w:style>
  <w:style w:type="paragraph" w:customStyle="1" w:styleId="catalog7">
    <w:name w:val="catalog 7"/>
    <w:basedOn w:val="a5"/>
    <w:autoRedefine/>
    <w:rsid w:val="00044C76"/>
    <w:pPr>
      <w:widowControl/>
      <w:ind w:left="2041" w:hanging="1077"/>
    </w:pPr>
    <w:rPr>
      <w:rFonts w:ascii="宋体"/>
      <w:sz w:val="21"/>
    </w:rPr>
  </w:style>
  <w:style w:type="paragraph" w:customStyle="1" w:styleId="catalog8">
    <w:name w:val="catalog 8"/>
    <w:basedOn w:val="a5"/>
    <w:autoRedefine/>
    <w:rsid w:val="00044C76"/>
    <w:pPr>
      <w:widowControl/>
      <w:ind w:left="113"/>
    </w:pPr>
    <w:rPr>
      <w:sz w:val="21"/>
    </w:rPr>
  </w:style>
  <w:style w:type="paragraph" w:customStyle="1" w:styleId="catalog9">
    <w:name w:val="catalog 9"/>
    <w:basedOn w:val="a5"/>
    <w:autoRedefine/>
    <w:rsid w:val="00044C76"/>
    <w:pPr>
      <w:widowControl/>
      <w:ind w:left="113"/>
    </w:pPr>
    <w:rPr>
      <w:sz w:val="21"/>
    </w:rPr>
  </w:style>
  <w:style w:type="paragraph" w:customStyle="1" w:styleId="catalogoffigureandtable">
    <w:name w:val="catalog of figure and table"/>
    <w:basedOn w:val="a5"/>
    <w:autoRedefine/>
    <w:rsid w:val="00044C76"/>
    <w:pPr>
      <w:widowControl/>
      <w:spacing w:before="300" w:after="150" w:line="360" w:lineRule="auto"/>
      <w:jc w:val="center"/>
    </w:pPr>
    <w:rPr>
      <w:rFonts w:ascii="黑体" w:eastAsia="黑体"/>
      <w:sz w:val="30"/>
    </w:rPr>
  </w:style>
  <w:style w:type="paragraph" w:customStyle="1" w:styleId="chaptertitle">
    <w:name w:val="chapter title"/>
    <w:basedOn w:val="a5"/>
    <w:autoRedefine/>
    <w:rsid w:val="00044C76"/>
    <w:pPr>
      <w:widowControl/>
      <w:tabs>
        <w:tab w:val="left" w:pos="0"/>
      </w:tabs>
      <w:spacing w:before="300" w:after="300"/>
      <w:jc w:val="center"/>
    </w:pPr>
    <w:rPr>
      <w:rFonts w:ascii="Arial" w:hAnsi="Arial"/>
      <w:sz w:val="30"/>
    </w:rPr>
  </w:style>
  <w:style w:type="paragraph" w:customStyle="1" w:styleId="code">
    <w:name w:val="code"/>
    <w:basedOn w:val="a5"/>
    <w:autoRedefine/>
    <w:rsid w:val="00044C76"/>
    <w:pPr>
      <w:widowControl/>
      <w:spacing w:line="360" w:lineRule="auto"/>
      <w:ind w:left="1134"/>
      <w:jc w:val="both"/>
    </w:pPr>
    <w:rPr>
      <w:rFonts w:ascii="Courier New" w:hAnsi="Courier New"/>
      <w:sz w:val="18"/>
    </w:rPr>
  </w:style>
  <w:style w:type="paragraph" w:customStyle="1" w:styleId="compilingadvice">
    <w:name w:val="compiling advice"/>
    <w:basedOn w:val="a5"/>
    <w:autoRedefine/>
    <w:rsid w:val="00044C76"/>
    <w:pPr>
      <w:widowControl/>
      <w:spacing w:line="360" w:lineRule="auto"/>
      <w:ind w:left="1134"/>
      <w:jc w:val="both"/>
    </w:pPr>
    <w:rPr>
      <w:i/>
      <w:color w:val="0000FF"/>
      <w:sz w:val="21"/>
    </w:rPr>
  </w:style>
  <w:style w:type="paragraph" w:customStyle="1" w:styleId="confidentialitylevelonheader">
    <w:name w:val="confidentiality level on header"/>
    <w:basedOn w:val="a5"/>
    <w:autoRedefine/>
    <w:rsid w:val="00044C76"/>
    <w:pPr>
      <w:widowControl/>
      <w:jc w:val="right"/>
    </w:pPr>
    <w:rPr>
      <w:sz w:val="18"/>
    </w:rPr>
  </w:style>
  <w:style w:type="paragraph" w:customStyle="1" w:styleId="defaulttext">
    <w:name w:val="default text"/>
    <w:basedOn w:val="a5"/>
    <w:autoRedefine/>
    <w:rsid w:val="00C23948"/>
    <w:pPr>
      <w:widowControl/>
      <w:spacing w:line="360" w:lineRule="auto"/>
      <w:ind w:rightChars="301" w:right="662"/>
    </w:pPr>
    <w:rPr>
      <w:sz w:val="21"/>
    </w:rPr>
  </w:style>
  <w:style w:type="paragraph" w:customStyle="1" w:styleId="documenttitle">
    <w:name w:val="document title"/>
    <w:basedOn w:val="a5"/>
    <w:autoRedefine/>
    <w:rsid w:val="00044C76"/>
    <w:pPr>
      <w:widowControl/>
      <w:tabs>
        <w:tab w:val="left" w:pos="0"/>
      </w:tabs>
      <w:spacing w:before="300" w:after="300"/>
      <w:jc w:val="center"/>
      <w:outlineLvl w:val="0"/>
    </w:pPr>
    <w:rPr>
      <w:rFonts w:ascii="Arial" w:hAnsi="Arial"/>
      <w:sz w:val="30"/>
    </w:rPr>
  </w:style>
  <w:style w:type="paragraph" w:customStyle="1" w:styleId="documenttitleoncover">
    <w:name w:val="document title on cover"/>
    <w:basedOn w:val="a5"/>
    <w:autoRedefine/>
    <w:rsid w:val="00044C76"/>
    <w:pPr>
      <w:widowControl/>
      <w:spacing w:line="360" w:lineRule="auto"/>
      <w:jc w:val="center"/>
    </w:pPr>
    <w:rPr>
      <w:rFonts w:ascii="Arial" w:hAnsi="Arial"/>
      <w:b/>
      <w:sz w:val="56"/>
    </w:rPr>
  </w:style>
  <w:style w:type="paragraph" w:customStyle="1" w:styleId="documenttitleonheader">
    <w:name w:val="document title on header"/>
    <w:basedOn w:val="a5"/>
    <w:autoRedefine/>
    <w:rsid w:val="00044C76"/>
    <w:pPr>
      <w:widowControl/>
    </w:pPr>
    <w:rPr>
      <w:sz w:val="18"/>
    </w:rPr>
  </w:style>
  <w:style w:type="paragraph" w:customStyle="1" w:styleId="figuredescription">
    <w:name w:val="figure description"/>
    <w:basedOn w:val="a5"/>
    <w:rsid w:val="00044C76"/>
    <w:pPr>
      <w:widowControl/>
      <w:numPr>
        <w:numId w:val="2"/>
      </w:numPr>
      <w:spacing w:before="105" w:line="360" w:lineRule="auto"/>
      <w:jc w:val="center"/>
    </w:pPr>
    <w:rPr>
      <w:rFonts w:ascii="宋体"/>
      <w:sz w:val="21"/>
    </w:rPr>
  </w:style>
  <w:style w:type="paragraph" w:customStyle="1" w:styleId="figuredescriptionwithoutautonumbering">
    <w:name w:val="figure description without auto numbering"/>
    <w:basedOn w:val="a5"/>
    <w:autoRedefine/>
    <w:rsid w:val="00044C76"/>
    <w:pPr>
      <w:widowControl/>
      <w:spacing w:before="105" w:line="360" w:lineRule="auto"/>
      <w:ind w:firstLine="425"/>
      <w:jc w:val="center"/>
    </w:pPr>
    <w:rPr>
      <w:sz w:val="21"/>
    </w:rPr>
  </w:style>
  <w:style w:type="paragraph" w:customStyle="1" w:styleId="footnotes">
    <w:name w:val="footnotes"/>
    <w:basedOn w:val="a5"/>
    <w:autoRedefine/>
    <w:rsid w:val="00044C76"/>
    <w:pPr>
      <w:widowControl/>
      <w:numPr>
        <w:numId w:val="3"/>
      </w:numPr>
      <w:spacing w:after="90"/>
    </w:pPr>
    <w:rPr>
      <w:sz w:val="18"/>
    </w:rPr>
  </w:style>
  <w:style w:type="paragraph" w:customStyle="1" w:styleId="HuaweiTechnologiesoncover">
    <w:name w:val="Huawei Technologies on cover"/>
    <w:basedOn w:val="a5"/>
    <w:rsid w:val="00044C76"/>
    <w:pPr>
      <w:widowControl/>
      <w:spacing w:line="360" w:lineRule="auto"/>
      <w:jc w:val="center"/>
    </w:pPr>
    <w:rPr>
      <w:rFonts w:ascii="黑体" w:eastAsia="黑体"/>
      <w:b/>
      <w:sz w:val="32"/>
    </w:rPr>
  </w:style>
  <w:style w:type="paragraph" w:styleId="a">
    <w:name w:val="List Bullet"/>
    <w:basedOn w:val="a5"/>
    <w:autoRedefine/>
    <w:rsid w:val="00770550"/>
    <w:pPr>
      <w:numPr>
        <w:numId w:val="13"/>
      </w:numPr>
      <w:tabs>
        <w:tab w:val="clear" w:pos="400"/>
        <w:tab w:val="num" w:pos="360"/>
      </w:tabs>
      <w:ind w:left="0"/>
    </w:pPr>
    <w:rPr>
      <w:szCs w:val="21"/>
    </w:rPr>
  </w:style>
  <w:style w:type="paragraph" w:customStyle="1" w:styleId="itemlist">
    <w:name w:val="item list"/>
    <w:basedOn w:val="a"/>
    <w:autoRedefine/>
    <w:rsid w:val="00044C76"/>
    <w:pPr>
      <w:widowControl/>
      <w:numPr>
        <w:numId w:val="4"/>
      </w:numPr>
      <w:tabs>
        <w:tab w:val="clear" w:pos="425"/>
        <w:tab w:val="num" w:pos="1559"/>
      </w:tabs>
      <w:spacing w:line="360" w:lineRule="auto"/>
      <w:ind w:left="1559"/>
    </w:pPr>
    <w:rPr>
      <w:rFonts w:ascii="宋体" w:hAnsi="Wingdings"/>
      <w:sz w:val="21"/>
    </w:rPr>
  </w:style>
  <w:style w:type="paragraph" w:customStyle="1" w:styleId="keywords">
    <w:name w:val="keywords"/>
    <w:basedOn w:val="a5"/>
    <w:autoRedefine/>
    <w:rsid w:val="00044C76"/>
    <w:pPr>
      <w:widowControl/>
      <w:tabs>
        <w:tab w:val="left" w:pos="907"/>
      </w:tabs>
      <w:spacing w:line="360" w:lineRule="auto"/>
      <w:ind w:left="879" w:hanging="879"/>
      <w:jc w:val="both"/>
    </w:pPr>
    <w:rPr>
      <w:sz w:val="21"/>
    </w:rPr>
  </w:style>
  <w:style w:type="paragraph" w:customStyle="1" w:styleId="referance">
    <w:name w:val="referance"/>
    <w:basedOn w:val="a5"/>
    <w:autoRedefine/>
    <w:rsid w:val="00044C76"/>
    <w:pPr>
      <w:widowControl/>
      <w:numPr>
        <w:numId w:val="5"/>
      </w:numPr>
      <w:spacing w:line="360" w:lineRule="auto"/>
      <w:jc w:val="both"/>
    </w:pPr>
    <w:rPr>
      <w:rFonts w:ascii="宋体"/>
      <w:sz w:val="21"/>
    </w:rPr>
  </w:style>
  <w:style w:type="paragraph" w:customStyle="1" w:styleId="revisionrecord">
    <w:name w:val="revision record"/>
    <w:basedOn w:val="a5"/>
    <w:autoRedefine/>
    <w:rsid w:val="00044C76"/>
    <w:pPr>
      <w:pageBreakBefore/>
      <w:widowControl/>
      <w:spacing w:before="300" w:after="150" w:line="360" w:lineRule="auto"/>
      <w:jc w:val="center"/>
    </w:pPr>
    <w:rPr>
      <w:rFonts w:ascii="黑体" w:eastAsia="黑体"/>
      <w:sz w:val="30"/>
    </w:rPr>
  </w:style>
  <w:style w:type="paragraph" w:customStyle="1" w:styleId="tabledescription">
    <w:name w:val="table description"/>
    <w:basedOn w:val="a5"/>
    <w:rsid w:val="00044C76"/>
    <w:pPr>
      <w:keepLines/>
      <w:widowControl/>
      <w:numPr>
        <w:numId w:val="6"/>
      </w:numPr>
      <w:spacing w:line="360" w:lineRule="auto"/>
      <w:jc w:val="center"/>
    </w:pPr>
    <w:rPr>
      <w:rFonts w:ascii="宋体"/>
      <w:sz w:val="21"/>
    </w:rPr>
  </w:style>
  <w:style w:type="paragraph" w:customStyle="1" w:styleId="tabledescriptionwithoutautonumbering">
    <w:name w:val="table description without auto numbering"/>
    <w:basedOn w:val="a5"/>
    <w:autoRedefine/>
    <w:rsid w:val="00044C76"/>
    <w:pPr>
      <w:keepLines/>
      <w:widowControl/>
      <w:spacing w:line="360" w:lineRule="auto"/>
      <w:jc w:val="center"/>
    </w:pPr>
    <w:rPr>
      <w:rFonts w:ascii="宋体"/>
      <w:sz w:val="21"/>
    </w:rPr>
  </w:style>
  <w:style w:type="paragraph" w:customStyle="1" w:styleId="tableheading">
    <w:name w:val="table heading"/>
    <w:basedOn w:val="a5"/>
    <w:autoRedefine/>
    <w:rsid w:val="00044C76"/>
    <w:pPr>
      <w:widowControl/>
      <w:jc w:val="center"/>
    </w:pPr>
    <w:rPr>
      <w:b/>
      <w:sz w:val="21"/>
    </w:rPr>
  </w:style>
  <w:style w:type="paragraph" w:customStyle="1" w:styleId="tabletext">
    <w:name w:val="table text"/>
    <w:basedOn w:val="a5"/>
    <w:autoRedefine/>
    <w:rsid w:val="00044C76"/>
    <w:pPr>
      <w:widowControl/>
      <w:tabs>
        <w:tab w:val="decimal" w:pos="0"/>
      </w:tabs>
    </w:pPr>
    <w:rPr>
      <w:sz w:val="21"/>
    </w:rPr>
  </w:style>
  <w:style w:type="paragraph" w:customStyle="1" w:styleId="tabletextoncover">
    <w:name w:val="table text on cover"/>
    <w:basedOn w:val="a5"/>
    <w:autoRedefine/>
    <w:rsid w:val="00044C76"/>
    <w:pPr>
      <w:widowControl/>
      <w:jc w:val="center"/>
    </w:pPr>
    <w:rPr>
      <w:b/>
      <w:sz w:val="24"/>
    </w:rPr>
  </w:style>
  <w:style w:type="paragraph" w:customStyle="1" w:styleId="textindentation">
    <w:name w:val="text indentation"/>
    <w:basedOn w:val="a5"/>
    <w:autoRedefine/>
    <w:rsid w:val="00044C76"/>
    <w:pPr>
      <w:widowControl/>
      <w:spacing w:line="360" w:lineRule="auto"/>
      <w:ind w:left="1134"/>
      <w:jc w:val="both"/>
    </w:pPr>
    <w:rPr>
      <w:sz w:val="21"/>
    </w:rPr>
  </w:style>
  <w:style w:type="paragraph" w:customStyle="1" w:styleId="Char0">
    <w:name w:val="编写建议 Char"/>
    <w:basedOn w:val="a5"/>
    <w:link w:val="CharChar0"/>
    <w:autoRedefine/>
    <w:rsid w:val="00770550"/>
    <w:pPr>
      <w:ind w:firstLineChars="200" w:firstLine="420"/>
    </w:pPr>
    <w:rPr>
      <w:rFonts w:ascii="Arial" w:hAnsi="Arial" w:cs="Arial"/>
      <w:i/>
      <w:color w:val="0000FF"/>
      <w:sz w:val="21"/>
      <w:szCs w:val="21"/>
    </w:rPr>
  </w:style>
  <w:style w:type="paragraph" w:styleId="aff3">
    <w:name w:val="Normal Indent"/>
    <w:basedOn w:val="a5"/>
    <w:rsid w:val="00044C76"/>
    <w:pPr>
      <w:ind w:firstLine="420"/>
    </w:pPr>
  </w:style>
  <w:style w:type="paragraph" w:customStyle="1" w:styleId="abc">
    <w:name w:val="标题 abc"/>
    <w:basedOn w:val="a5"/>
    <w:rsid w:val="00770550"/>
    <w:pPr>
      <w:tabs>
        <w:tab w:val="num" w:pos="360"/>
      </w:tabs>
      <w:spacing w:beforeLines="50" w:before="50"/>
      <w:jc w:val="both"/>
    </w:pPr>
  </w:style>
  <w:style w:type="paragraph" w:customStyle="1" w:styleId="aff4">
    <w:name w:val="表格文本居中"/>
    <w:basedOn w:val="a5"/>
    <w:rsid w:val="00770550"/>
    <w:pPr>
      <w:jc w:val="center"/>
    </w:pPr>
    <w:rPr>
      <w:sz w:val="21"/>
    </w:rPr>
  </w:style>
  <w:style w:type="paragraph" w:customStyle="1" w:styleId="aff5">
    <w:name w:val="点号"/>
    <w:basedOn w:val="a5"/>
    <w:rsid w:val="00044C76"/>
    <w:pPr>
      <w:spacing w:beforeLines="50" w:before="50"/>
      <w:ind w:left="1231" w:hanging="284"/>
    </w:pPr>
    <w:rPr>
      <w:sz w:val="21"/>
    </w:rPr>
  </w:style>
  <w:style w:type="paragraph" w:styleId="aff6">
    <w:name w:val="Balloon Text"/>
    <w:basedOn w:val="a5"/>
    <w:semiHidden/>
    <w:rsid w:val="00770550"/>
    <w:rPr>
      <w:sz w:val="18"/>
      <w:szCs w:val="18"/>
    </w:rPr>
  </w:style>
  <w:style w:type="paragraph" w:styleId="aff7">
    <w:name w:val="table of figures"/>
    <w:basedOn w:val="TOC1"/>
    <w:autoRedefine/>
    <w:semiHidden/>
    <w:rsid w:val="00770550"/>
    <w:pPr>
      <w:widowControl w:val="0"/>
      <w:spacing w:before="300" w:after="150" w:line="360" w:lineRule="auto"/>
      <w:jc w:val="center"/>
    </w:pPr>
  </w:style>
  <w:style w:type="paragraph" w:styleId="aff8">
    <w:name w:val="Document Map"/>
    <w:basedOn w:val="a5"/>
    <w:semiHidden/>
    <w:rsid w:val="00770550"/>
    <w:pPr>
      <w:shd w:val="clear" w:color="auto" w:fill="000080"/>
    </w:pPr>
  </w:style>
  <w:style w:type="paragraph" w:customStyle="1" w:styleId="2heading2">
    <w:name w:val="样式 标题 2heading 2 + 非加粗"/>
    <w:basedOn w:val="2"/>
    <w:rsid w:val="00770550"/>
    <w:pPr>
      <w:keepNext w:val="0"/>
      <w:numPr>
        <w:ilvl w:val="0"/>
        <w:numId w:val="0"/>
      </w:numPr>
      <w:adjustRightInd w:val="0"/>
      <w:spacing w:before="120" w:after="0"/>
    </w:pPr>
    <w:rPr>
      <w:szCs w:val="20"/>
    </w:rPr>
  </w:style>
  <w:style w:type="paragraph" w:customStyle="1" w:styleId="aff9">
    <w:name w:val="样式 参考资料清单 + 倾斜 蓝色"/>
    <w:basedOn w:val="a0"/>
    <w:rsid w:val="00044C76"/>
    <w:rPr>
      <w:iCs/>
      <w:color w:val="000000"/>
    </w:rPr>
  </w:style>
  <w:style w:type="paragraph" w:customStyle="1" w:styleId="045">
    <w:name w:val="样式 摘要 + 左侧:  0.45 厘米"/>
    <w:basedOn w:val="afd"/>
    <w:rsid w:val="00044C76"/>
    <w:rPr>
      <w:rFonts w:cs="宋体"/>
    </w:rPr>
  </w:style>
  <w:style w:type="paragraph" w:styleId="affa">
    <w:name w:val="Body Text"/>
    <w:basedOn w:val="a5"/>
    <w:rsid w:val="00044C76"/>
    <w:pPr>
      <w:spacing w:after="120"/>
    </w:pPr>
  </w:style>
  <w:style w:type="paragraph" w:styleId="affb">
    <w:name w:val="Body Text First Indent"/>
    <w:basedOn w:val="affc"/>
    <w:link w:val="affc"/>
    <w:rsid w:val="00941F56"/>
    <w:pPr>
      <w:ind w:leftChars="322" w:left="322" w:firstLineChars="128" w:firstLine="128"/>
    </w:pPr>
  </w:style>
  <w:style w:type="character" w:customStyle="1" w:styleId="CharChar0">
    <w:name w:val="编写建议 Char Char"/>
    <w:basedOn w:val="a6"/>
    <w:link w:val="Char0"/>
    <w:rsid w:val="00770550"/>
    <w:rPr>
      <w:rFonts w:ascii="Arial" w:eastAsia="宋体" w:hAnsi="Arial" w:cs="Arial"/>
      <w:i/>
      <w:color w:val="0000FF"/>
      <w:sz w:val="21"/>
      <w:szCs w:val="21"/>
      <w:lang w:val="en-US" w:eastAsia="zh-CN" w:bidi="ar-SA"/>
    </w:rPr>
  </w:style>
  <w:style w:type="paragraph" w:customStyle="1" w:styleId="a3">
    <w:name w:val="表格题注"/>
    <w:basedOn w:val="a5"/>
    <w:next w:val="a5"/>
    <w:autoRedefine/>
    <w:rsid w:val="00770550"/>
    <w:pPr>
      <w:keepLines/>
      <w:numPr>
        <w:ilvl w:val="8"/>
        <w:numId w:val="11"/>
      </w:numPr>
      <w:tabs>
        <w:tab w:val="num" w:pos="360"/>
      </w:tabs>
      <w:spacing w:beforeLines="100" w:before="240"/>
      <w:jc w:val="center"/>
    </w:pPr>
    <w:rPr>
      <w:sz w:val="18"/>
      <w:szCs w:val="18"/>
    </w:rPr>
  </w:style>
  <w:style w:type="paragraph" w:customStyle="1" w:styleId="affd">
    <w:name w:val="表头文本"/>
    <w:basedOn w:val="a5"/>
    <w:autoRedefine/>
    <w:rsid w:val="00770550"/>
    <w:pPr>
      <w:jc w:val="center"/>
    </w:pPr>
    <w:rPr>
      <w:b/>
      <w:sz w:val="18"/>
      <w:szCs w:val="21"/>
    </w:rPr>
  </w:style>
  <w:style w:type="character" w:customStyle="1" w:styleId="CharChar">
    <w:name w:val="表头样式 Char Char"/>
    <w:basedOn w:val="a6"/>
    <w:link w:val="Char"/>
    <w:rsid w:val="00770550"/>
    <w:rPr>
      <w:rFonts w:ascii="Arial" w:eastAsia="宋体" w:hAnsi="Arial"/>
      <w:b/>
      <w:sz w:val="21"/>
      <w:szCs w:val="21"/>
      <w:lang w:val="en-US" w:eastAsia="zh-CN" w:bidi="ar-SA"/>
    </w:rPr>
  </w:style>
  <w:style w:type="table" w:customStyle="1" w:styleId="affe">
    <w:name w:val="表样式"/>
    <w:basedOn w:val="a7"/>
    <w:rsid w:val="00770550"/>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fff">
    <w:name w:val="参考资料清单+倾斜+蓝色"/>
    <w:basedOn w:val="a5"/>
    <w:autoRedefine/>
    <w:rsid w:val="00770550"/>
    <w:pPr>
      <w:spacing w:line="360" w:lineRule="auto"/>
      <w:jc w:val="both"/>
    </w:pPr>
    <w:rPr>
      <w:rFonts w:ascii="Arial" w:hAnsi="Arial"/>
      <w:i/>
      <w:iCs/>
      <w:color w:val="0000FF"/>
      <w:sz w:val="21"/>
      <w:szCs w:val="21"/>
    </w:rPr>
  </w:style>
  <w:style w:type="paragraph" w:customStyle="1" w:styleId="a2">
    <w:name w:val="插图题注"/>
    <w:basedOn w:val="a5"/>
    <w:next w:val="a5"/>
    <w:autoRedefine/>
    <w:rsid w:val="00770550"/>
    <w:pPr>
      <w:numPr>
        <w:ilvl w:val="7"/>
        <w:numId w:val="11"/>
      </w:numPr>
      <w:tabs>
        <w:tab w:val="num" w:pos="360"/>
      </w:tabs>
      <w:spacing w:afterLines="100" w:after="240"/>
      <w:jc w:val="center"/>
    </w:pPr>
    <w:rPr>
      <w:sz w:val="18"/>
      <w:szCs w:val="18"/>
    </w:rPr>
  </w:style>
  <w:style w:type="paragraph" w:customStyle="1" w:styleId="20">
    <w:name w:val="规程 标题2"/>
    <w:basedOn w:val="2"/>
    <w:rsid w:val="00770550"/>
    <w:rPr>
      <w:b/>
    </w:rPr>
  </w:style>
  <w:style w:type="paragraph" w:customStyle="1" w:styleId="afff0">
    <w:name w:val="图样式"/>
    <w:basedOn w:val="a5"/>
    <w:autoRedefine/>
    <w:rsid w:val="00770550"/>
    <w:pPr>
      <w:keepNext/>
      <w:widowControl/>
      <w:spacing w:before="80" w:after="80"/>
      <w:jc w:val="center"/>
    </w:pPr>
  </w:style>
  <w:style w:type="paragraph" w:customStyle="1" w:styleId="afff1">
    <w:name w:val="正文（首行不缩进）"/>
    <w:basedOn w:val="a5"/>
    <w:rsid w:val="00770550"/>
  </w:style>
  <w:style w:type="paragraph" w:customStyle="1" w:styleId="afff2">
    <w:name w:val="注示头"/>
    <w:basedOn w:val="a5"/>
    <w:rsid w:val="00770550"/>
    <w:pPr>
      <w:pBdr>
        <w:top w:val="single" w:sz="4" w:space="1" w:color="000000"/>
      </w:pBdr>
      <w:jc w:val="both"/>
    </w:pPr>
    <w:rPr>
      <w:rFonts w:ascii="Arial" w:eastAsia="黑体" w:hAnsi="Arial"/>
      <w:sz w:val="18"/>
      <w:szCs w:val="21"/>
    </w:rPr>
  </w:style>
  <w:style w:type="paragraph" w:customStyle="1" w:styleId="afff3">
    <w:name w:val="注示文本"/>
    <w:basedOn w:val="a5"/>
    <w:rsid w:val="00770550"/>
    <w:pPr>
      <w:pBdr>
        <w:bottom w:val="single" w:sz="4" w:space="1" w:color="000000"/>
      </w:pBdr>
      <w:ind w:firstLine="360"/>
      <w:jc w:val="both"/>
    </w:pPr>
    <w:rPr>
      <w:rFonts w:ascii="Arial" w:eastAsia="楷体_GB2312" w:hAnsi="Arial"/>
      <w:sz w:val="18"/>
      <w:szCs w:val="18"/>
    </w:rPr>
  </w:style>
  <w:style w:type="paragraph" w:customStyle="1" w:styleId="afff4">
    <w:name w:val="表头样式"/>
    <w:basedOn w:val="a5"/>
    <w:autoRedefine/>
    <w:rsid w:val="00770550"/>
    <w:pPr>
      <w:jc w:val="center"/>
    </w:pPr>
    <w:rPr>
      <w:rFonts w:ascii="Arial" w:hAnsi="Arial"/>
      <w:b/>
      <w:sz w:val="21"/>
      <w:szCs w:val="21"/>
    </w:rPr>
  </w:style>
  <w:style w:type="character" w:customStyle="1" w:styleId="affc">
    <w:name w:val="正文文本首行缩进 字符"/>
    <w:basedOn w:val="a6"/>
    <w:link w:val="affb"/>
    <w:rsid w:val="00941F56"/>
    <w:rPr>
      <w:rFonts w:eastAsia="宋体"/>
      <w:sz w:val="22"/>
      <w:lang w:val="en-US" w:eastAsia="zh-CN" w:bidi="ar-SA"/>
    </w:rPr>
  </w:style>
  <w:style w:type="character" w:styleId="afff5">
    <w:name w:val="annotation reference"/>
    <w:basedOn w:val="a6"/>
    <w:semiHidden/>
    <w:rsid w:val="005428E3"/>
    <w:rPr>
      <w:sz w:val="21"/>
      <w:szCs w:val="21"/>
    </w:rPr>
  </w:style>
  <w:style w:type="paragraph" w:styleId="afff6">
    <w:name w:val="annotation text"/>
    <w:basedOn w:val="a5"/>
    <w:semiHidden/>
    <w:rsid w:val="005428E3"/>
    <w:rPr>
      <w:sz w:val="20"/>
    </w:rPr>
  </w:style>
  <w:style w:type="character" w:customStyle="1" w:styleId="Char1">
    <w:name w:val="正文首行缩进 Char"/>
    <w:basedOn w:val="a6"/>
    <w:rsid w:val="00BF08EB"/>
    <w:rPr>
      <w:rFonts w:eastAsia="宋体"/>
      <w:sz w:val="21"/>
      <w:lang w:val="en-US" w:eastAsia="zh-CN" w:bidi="ar-SA"/>
    </w:rPr>
  </w:style>
  <w:style w:type="paragraph" w:customStyle="1" w:styleId="DefaultText0">
    <w:name w:val="Default Text"/>
    <w:basedOn w:val="a5"/>
    <w:rsid w:val="00A66173"/>
    <w:rPr>
      <w:sz w:val="24"/>
      <w:szCs w:val="24"/>
    </w:rPr>
  </w:style>
  <w:style w:type="paragraph" w:styleId="afff7">
    <w:name w:val="annotation subject"/>
    <w:basedOn w:val="afff6"/>
    <w:next w:val="afff6"/>
    <w:semiHidden/>
    <w:rsid w:val="00125F0C"/>
    <w:rPr>
      <w:b/>
      <w:bCs/>
    </w:rPr>
  </w:style>
  <w:style w:type="paragraph" w:customStyle="1" w:styleId="afff8">
    <w:name w:val="表目录"/>
    <w:basedOn w:val="TOC1"/>
    <w:rsid w:val="00475A07"/>
    <w:pPr>
      <w:tabs>
        <w:tab w:val="clear" w:pos="426"/>
        <w:tab w:val="clear" w:pos="9214"/>
      </w:tabs>
    </w:pPr>
    <w:rPr>
      <w:noProof/>
    </w:rPr>
  </w:style>
  <w:style w:type="paragraph" w:customStyle="1" w:styleId="CharCharCharCharChar">
    <w:name w:val="编写建议 Char Char Char Char Char"/>
    <w:basedOn w:val="a5"/>
    <w:link w:val="CharCharCharCharCharChar"/>
    <w:rsid w:val="003553E5"/>
    <w:pPr>
      <w:keepNext/>
      <w:widowControl/>
      <w:spacing w:line="360" w:lineRule="auto"/>
      <w:ind w:left="1134"/>
      <w:jc w:val="both"/>
    </w:pPr>
    <w:rPr>
      <w:rFonts w:cs="Arial"/>
      <w:i/>
      <w:color w:val="0000FF"/>
      <w:sz w:val="21"/>
      <w:szCs w:val="21"/>
    </w:rPr>
  </w:style>
  <w:style w:type="character" w:customStyle="1" w:styleId="CharCharCharCharCharChar">
    <w:name w:val="编写建议 Char Char Char Char Char Char"/>
    <w:basedOn w:val="a6"/>
    <w:link w:val="CharCharCharCharChar"/>
    <w:rsid w:val="003553E5"/>
    <w:rPr>
      <w:rFonts w:eastAsia="宋体" w:cs="Arial"/>
      <w:i/>
      <w:color w:val="0000FF"/>
      <w:sz w:val="21"/>
      <w:szCs w:val="21"/>
      <w:lang w:val="en-US" w:eastAsia="zh-CN" w:bidi="ar-SA"/>
    </w:rPr>
  </w:style>
  <w:style w:type="paragraph" w:customStyle="1" w:styleId="CharChar1">
    <w:name w:val=" Char Char1"/>
    <w:basedOn w:val="aff8"/>
    <w:link w:val="a6"/>
    <w:rsid w:val="00F3622E"/>
    <w:pPr>
      <w:autoSpaceDE/>
      <w:autoSpaceDN/>
      <w:spacing w:line="436" w:lineRule="exact"/>
      <w:ind w:left="357"/>
      <w:outlineLvl w:val="3"/>
    </w:pPr>
    <w:rPr>
      <w:sz w:val="20"/>
    </w:rPr>
  </w:style>
  <w:style w:type="character" w:customStyle="1" w:styleId="WordProChar">
    <w:name w:val="正文首行缩进(WordPro) Char"/>
    <w:basedOn w:val="a6"/>
    <w:link w:val="WordPro0"/>
    <w:rsid w:val="002641AC"/>
    <w:rPr>
      <w:rFonts w:eastAsia="宋体"/>
      <w:sz w:val="21"/>
      <w:lang w:val="en-US" w:eastAsia="zh-CN" w:bidi="ar-SA"/>
    </w:rPr>
  </w:style>
  <w:style w:type="table" w:styleId="afff9">
    <w:name w:val="Table Grid"/>
    <w:basedOn w:val="a7"/>
    <w:rsid w:val="002641A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5276</Words>
  <Characters>30077</Characters>
  <Application>Microsoft Office Word</Application>
  <DocSecurity>0</DocSecurity>
  <Lines>250</Lines>
  <Paragraphs>70</Paragraphs>
  <ScaleCrop>false</ScaleCrop>
  <Company>Huawei Technologies Co., Ltd.</Company>
  <LinksUpToDate>false</LinksUpToDate>
  <CharactersWithSpaces>35283</CharactersWithSpaces>
  <SharedDoc>false</SharedDoc>
  <HLinks>
    <vt:vector size="888" baseType="variant">
      <vt:variant>
        <vt:i4>1835061</vt:i4>
      </vt:variant>
      <vt:variant>
        <vt:i4>890</vt:i4>
      </vt:variant>
      <vt:variant>
        <vt:i4>0</vt:i4>
      </vt:variant>
      <vt:variant>
        <vt:i4>5</vt:i4>
      </vt:variant>
      <vt:variant>
        <vt:lpwstr/>
      </vt:variant>
      <vt:variant>
        <vt:lpwstr>_Toc116649654</vt:lpwstr>
      </vt:variant>
      <vt:variant>
        <vt:i4>1048633</vt:i4>
      </vt:variant>
      <vt:variant>
        <vt:i4>881</vt:i4>
      </vt:variant>
      <vt:variant>
        <vt:i4>0</vt:i4>
      </vt:variant>
      <vt:variant>
        <vt:i4>5</vt:i4>
      </vt:variant>
      <vt:variant>
        <vt:lpwstr/>
      </vt:variant>
      <vt:variant>
        <vt:lpwstr>_Toc116696769</vt:lpwstr>
      </vt:variant>
      <vt:variant>
        <vt:i4>1048633</vt:i4>
      </vt:variant>
      <vt:variant>
        <vt:i4>875</vt:i4>
      </vt:variant>
      <vt:variant>
        <vt:i4>0</vt:i4>
      </vt:variant>
      <vt:variant>
        <vt:i4>5</vt:i4>
      </vt:variant>
      <vt:variant>
        <vt:lpwstr/>
      </vt:variant>
      <vt:variant>
        <vt:lpwstr>_Toc116696768</vt:lpwstr>
      </vt:variant>
      <vt:variant>
        <vt:i4>1048633</vt:i4>
      </vt:variant>
      <vt:variant>
        <vt:i4>869</vt:i4>
      </vt:variant>
      <vt:variant>
        <vt:i4>0</vt:i4>
      </vt:variant>
      <vt:variant>
        <vt:i4>5</vt:i4>
      </vt:variant>
      <vt:variant>
        <vt:lpwstr/>
      </vt:variant>
      <vt:variant>
        <vt:lpwstr>_Toc116696767</vt:lpwstr>
      </vt:variant>
      <vt:variant>
        <vt:i4>1048633</vt:i4>
      </vt:variant>
      <vt:variant>
        <vt:i4>863</vt:i4>
      </vt:variant>
      <vt:variant>
        <vt:i4>0</vt:i4>
      </vt:variant>
      <vt:variant>
        <vt:i4>5</vt:i4>
      </vt:variant>
      <vt:variant>
        <vt:lpwstr/>
      </vt:variant>
      <vt:variant>
        <vt:lpwstr>_Toc116696766</vt:lpwstr>
      </vt:variant>
      <vt:variant>
        <vt:i4>1048633</vt:i4>
      </vt:variant>
      <vt:variant>
        <vt:i4>857</vt:i4>
      </vt:variant>
      <vt:variant>
        <vt:i4>0</vt:i4>
      </vt:variant>
      <vt:variant>
        <vt:i4>5</vt:i4>
      </vt:variant>
      <vt:variant>
        <vt:lpwstr/>
      </vt:variant>
      <vt:variant>
        <vt:lpwstr>_Toc116696765</vt:lpwstr>
      </vt:variant>
      <vt:variant>
        <vt:i4>1048627</vt:i4>
      </vt:variant>
      <vt:variant>
        <vt:i4>848</vt:i4>
      </vt:variant>
      <vt:variant>
        <vt:i4>0</vt:i4>
      </vt:variant>
      <vt:variant>
        <vt:i4>5</vt:i4>
      </vt:variant>
      <vt:variant>
        <vt:lpwstr/>
      </vt:variant>
      <vt:variant>
        <vt:lpwstr>_Toc247460076</vt:lpwstr>
      </vt:variant>
      <vt:variant>
        <vt:i4>1048627</vt:i4>
      </vt:variant>
      <vt:variant>
        <vt:i4>842</vt:i4>
      </vt:variant>
      <vt:variant>
        <vt:i4>0</vt:i4>
      </vt:variant>
      <vt:variant>
        <vt:i4>5</vt:i4>
      </vt:variant>
      <vt:variant>
        <vt:lpwstr/>
      </vt:variant>
      <vt:variant>
        <vt:lpwstr>_Toc247460075</vt:lpwstr>
      </vt:variant>
      <vt:variant>
        <vt:i4>1048627</vt:i4>
      </vt:variant>
      <vt:variant>
        <vt:i4>836</vt:i4>
      </vt:variant>
      <vt:variant>
        <vt:i4>0</vt:i4>
      </vt:variant>
      <vt:variant>
        <vt:i4>5</vt:i4>
      </vt:variant>
      <vt:variant>
        <vt:lpwstr/>
      </vt:variant>
      <vt:variant>
        <vt:lpwstr>_Toc247460074</vt:lpwstr>
      </vt:variant>
      <vt:variant>
        <vt:i4>1048627</vt:i4>
      </vt:variant>
      <vt:variant>
        <vt:i4>830</vt:i4>
      </vt:variant>
      <vt:variant>
        <vt:i4>0</vt:i4>
      </vt:variant>
      <vt:variant>
        <vt:i4>5</vt:i4>
      </vt:variant>
      <vt:variant>
        <vt:lpwstr/>
      </vt:variant>
      <vt:variant>
        <vt:lpwstr>_Toc247460073</vt:lpwstr>
      </vt:variant>
      <vt:variant>
        <vt:i4>1048627</vt:i4>
      </vt:variant>
      <vt:variant>
        <vt:i4>824</vt:i4>
      </vt:variant>
      <vt:variant>
        <vt:i4>0</vt:i4>
      </vt:variant>
      <vt:variant>
        <vt:i4>5</vt:i4>
      </vt:variant>
      <vt:variant>
        <vt:lpwstr/>
      </vt:variant>
      <vt:variant>
        <vt:lpwstr>_Toc247460072</vt:lpwstr>
      </vt:variant>
      <vt:variant>
        <vt:i4>1048627</vt:i4>
      </vt:variant>
      <vt:variant>
        <vt:i4>818</vt:i4>
      </vt:variant>
      <vt:variant>
        <vt:i4>0</vt:i4>
      </vt:variant>
      <vt:variant>
        <vt:i4>5</vt:i4>
      </vt:variant>
      <vt:variant>
        <vt:lpwstr/>
      </vt:variant>
      <vt:variant>
        <vt:lpwstr>_Toc247460071</vt:lpwstr>
      </vt:variant>
      <vt:variant>
        <vt:i4>1048627</vt:i4>
      </vt:variant>
      <vt:variant>
        <vt:i4>812</vt:i4>
      </vt:variant>
      <vt:variant>
        <vt:i4>0</vt:i4>
      </vt:variant>
      <vt:variant>
        <vt:i4>5</vt:i4>
      </vt:variant>
      <vt:variant>
        <vt:lpwstr/>
      </vt:variant>
      <vt:variant>
        <vt:lpwstr>_Toc247460070</vt:lpwstr>
      </vt:variant>
      <vt:variant>
        <vt:i4>1114163</vt:i4>
      </vt:variant>
      <vt:variant>
        <vt:i4>806</vt:i4>
      </vt:variant>
      <vt:variant>
        <vt:i4>0</vt:i4>
      </vt:variant>
      <vt:variant>
        <vt:i4>5</vt:i4>
      </vt:variant>
      <vt:variant>
        <vt:lpwstr/>
      </vt:variant>
      <vt:variant>
        <vt:lpwstr>_Toc247460069</vt:lpwstr>
      </vt:variant>
      <vt:variant>
        <vt:i4>1114163</vt:i4>
      </vt:variant>
      <vt:variant>
        <vt:i4>800</vt:i4>
      </vt:variant>
      <vt:variant>
        <vt:i4>0</vt:i4>
      </vt:variant>
      <vt:variant>
        <vt:i4>5</vt:i4>
      </vt:variant>
      <vt:variant>
        <vt:lpwstr/>
      </vt:variant>
      <vt:variant>
        <vt:lpwstr>_Toc247460068</vt:lpwstr>
      </vt:variant>
      <vt:variant>
        <vt:i4>1114163</vt:i4>
      </vt:variant>
      <vt:variant>
        <vt:i4>794</vt:i4>
      </vt:variant>
      <vt:variant>
        <vt:i4>0</vt:i4>
      </vt:variant>
      <vt:variant>
        <vt:i4>5</vt:i4>
      </vt:variant>
      <vt:variant>
        <vt:lpwstr/>
      </vt:variant>
      <vt:variant>
        <vt:lpwstr>_Toc247460067</vt:lpwstr>
      </vt:variant>
      <vt:variant>
        <vt:i4>1114163</vt:i4>
      </vt:variant>
      <vt:variant>
        <vt:i4>788</vt:i4>
      </vt:variant>
      <vt:variant>
        <vt:i4>0</vt:i4>
      </vt:variant>
      <vt:variant>
        <vt:i4>5</vt:i4>
      </vt:variant>
      <vt:variant>
        <vt:lpwstr/>
      </vt:variant>
      <vt:variant>
        <vt:lpwstr>_Toc247460066</vt:lpwstr>
      </vt:variant>
      <vt:variant>
        <vt:i4>1114163</vt:i4>
      </vt:variant>
      <vt:variant>
        <vt:i4>782</vt:i4>
      </vt:variant>
      <vt:variant>
        <vt:i4>0</vt:i4>
      </vt:variant>
      <vt:variant>
        <vt:i4>5</vt:i4>
      </vt:variant>
      <vt:variant>
        <vt:lpwstr/>
      </vt:variant>
      <vt:variant>
        <vt:lpwstr>_Toc247460065</vt:lpwstr>
      </vt:variant>
      <vt:variant>
        <vt:i4>1114163</vt:i4>
      </vt:variant>
      <vt:variant>
        <vt:i4>776</vt:i4>
      </vt:variant>
      <vt:variant>
        <vt:i4>0</vt:i4>
      </vt:variant>
      <vt:variant>
        <vt:i4>5</vt:i4>
      </vt:variant>
      <vt:variant>
        <vt:lpwstr/>
      </vt:variant>
      <vt:variant>
        <vt:lpwstr>_Toc247460064</vt:lpwstr>
      </vt:variant>
      <vt:variant>
        <vt:i4>1114163</vt:i4>
      </vt:variant>
      <vt:variant>
        <vt:i4>770</vt:i4>
      </vt:variant>
      <vt:variant>
        <vt:i4>0</vt:i4>
      </vt:variant>
      <vt:variant>
        <vt:i4>5</vt:i4>
      </vt:variant>
      <vt:variant>
        <vt:lpwstr/>
      </vt:variant>
      <vt:variant>
        <vt:lpwstr>_Toc247460063</vt:lpwstr>
      </vt:variant>
      <vt:variant>
        <vt:i4>1114163</vt:i4>
      </vt:variant>
      <vt:variant>
        <vt:i4>764</vt:i4>
      </vt:variant>
      <vt:variant>
        <vt:i4>0</vt:i4>
      </vt:variant>
      <vt:variant>
        <vt:i4>5</vt:i4>
      </vt:variant>
      <vt:variant>
        <vt:lpwstr/>
      </vt:variant>
      <vt:variant>
        <vt:lpwstr>_Toc247460062</vt:lpwstr>
      </vt:variant>
      <vt:variant>
        <vt:i4>1114163</vt:i4>
      </vt:variant>
      <vt:variant>
        <vt:i4>758</vt:i4>
      </vt:variant>
      <vt:variant>
        <vt:i4>0</vt:i4>
      </vt:variant>
      <vt:variant>
        <vt:i4>5</vt:i4>
      </vt:variant>
      <vt:variant>
        <vt:lpwstr/>
      </vt:variant>
      <vt:variant>
        <vt:lpwstr>_Toc247460061</vt:lpwstr>
      </vt:variant>
      <vt:variant>
        <vt:i4>1114163</vt:i4>
      </vt:variant>
      <vt:variant>
        <vt:i4>752</vt:i4>
      </vt:variant>
      <vt:variant>
        <vt:i4>0</vt:i4>
      </vt:variant>
      <vt:variant>
        <vt:i4>5</vt:i4>
      </vt:variant>
      <vt:variant>
        <vt:lpwstr/>
      </vt:variant>
      <vt:variant>
        <vt:lpwstr>_Toc247460060</vt:lpwstr>
      </vt:variant>
      <vt:variant>
        <vt:i4>1179699</vt:i4>
      </vt:variant>
      <vt:variant>
        <vt:i4>746</vt:i4>
      </vt:variant>
      <vt:variant>
        <vt:i4>0</vt:i4>
      </vt:variant>
      <vt:variant>
        <vt:i4>5</vt:i4>
      </vt:variant>
      <vt:variant>
        <vt:lpwstr/>
      </vt:variant>
      <vt:variant>
        <vt:lpwstr>_Toc247460059</vt:lpwstr>
      </vt:variant>
      <vt:variant>
        <vt:i4>1179699</vt:i4>
      </vt:variant>
      <vt:variant>
        <vt:i4>740</vt:i4>
      </vt:variant>
      <vt:variant>
        <vt:i4>0</vt:i4>
      </vt:variant>
      <vt:variant>
        <vt:i4>5</vt:i4>
      </vt:variant>
      <vt:variant>
        <vt:lpwstr/>
      </vt:variant>
      <vt:variant>
        <vt:lpwstr>_Toc247460058</vt:lpwstr>
      </vt:variant>
      <vt:variant>
        <vt:i4>1179699</vt:i4>
      </vt:variant>
      <vt:variant>
        <vt:i4>734</vt:i4>
      </vt:variant>
      <vt:variant>
        <vt:i4>0</vt:i4>
      </vt:variant>
      <vt:variant>
        <vt:i4>5</vt:i4>
      </vt:variant>
      <vt:variant>
        <vt:lpwstr/>
      </vt:variant>
      <vt:variant>
        <vt:lpwstr>_Toc247460057</vt:lpwstr>
      </vt:variant>
      <vt:variant>
        <vt:i4>1179699</vt:i4>
      </vt:variant>
      <vt:variant>
        <vt:i4>728</vt:i4>
      </vt:variant>
      <vt:variant>
        <vt:i4>0</vt:i4>
      </vt:variant>
      <vt:variant>
        <vt:i4>5</vt:i4>
      </vt:variant>
      <vt:variant>
        <vt:lpwstr/>
      </vt:variant>
      <vt:variant>
        <vt:lpwstr>_Toc247460056</vt:lpwstr>
      </vt:variant>
      <vt:variant>
        <vt:i4>1179699</vt:i4>
      </vt:variant>
      <vt:variant>
        <vt:i4>722</vt:i4>
      </vt:variant>
      <vt:variant>
        <vt:i4>0</vt:i4>
      </vt:variant>
      <vt:variant>
        <vt:i4>5</vt:i4>
      </vt:variant>
      <vt:variant>
        <vt:lpwstr/>
      </vt:variant>
      <vt:variant>
        <vt:lpwstr>_Toc247460055</vt:lpwstr>
      </vt:variant>
      <vt:variant>
        <vt:i4>1179699</vt:i4>
      </vt:variant>
      <vt:variant>
        <vt:i4>716</vt:i4>
      </vt:variant>
      <vt:variant>
        <vt:i4>0</vt:i4>
      </vt:variant>
      <vt:variant>
        <vt:i4>5</vt:i4>
      </vt:variant>
      <vt:variant>
        <vt:lpwstr/>
      </vt:variant>
      <vt:variant>
        <vt:lpwstr>_Toc247460054</vt:lpwstr>
      </vt:variant>
      <vt:variant>
        <vt:i4>1179699</vt:i4>
      </vt:variant>
      <vt:variant>
        <vt:i4>710</vt:i4>
      </vt:variant>
      <vt:variant>
        <vt:i4>0</vt:i4>
      </vt:variant>
      <vt:variant>
        <vt:i4>5</vt:i4>
      </vt:variant>
      <vt:variant>
        <vt:lpwstr/>
      </vt:variant>
      <vt:variant>
        <vt:lpwstr>_Toc247460053</vt:lpwstr>
      </vt:variant>
      <vt:variant>
        <vt:i4>1179699</vt:i4>
      </vt:variant>
      <vt:variant>
        <vt:i4>704</vt:i4>
      </vt:variant>
      <vt:variant>
        <vt:i4>0</vt:i4>
      </vt:variant>
      <vt:variant>
        <vt:i4>5</vt:i4>
      </vt:variant>
      <vt:variant>
        <vt:lpwstr/>
      </vt:variant>
      <vt:variant>
        <vt:lpwstr>_Toc247460052</vt:lpwstr>
      </vt:variant>
      <vt:variant>
        <vt:i4>1179699</vt:i4>
      </vt:variant>
      <vt:variant>
        <vt:i4>698</vt:i4>
      </vt:variant>
      <vt:variant>
        <vt:i4>0</vt:i4>
      </vt:variant>
      <vt:variant>
        <vt:i4>5</vt:i4>
      </vt:variant>
      <vt:variant>
        <vt:lpwstr/>
      </vt:variant>
      <vt:variant>
        <vt:lpwstr>_Toc247460051</vt:lpwstr>
      </vt:variant>
      <vt:variant>
        <vt:i4>1179699</vt:i4>
      </vt:variant>
      <vt:variant>
        <vt:i4>692</vt:i4>
      </vt:variant>
      <vt:variant>
        <vt:i4>0</vt:i4>
      </vt:variant>
      <vt:variant>
        <vt:i4>5</vt:i4>
      </vt:variant>
      <vt:variant>
        <vt:lpwstr/>
      </vt:variant>
      <vt:variant>
        <vt:lpwstr>_Toc247460050</vt:lpwstr>
      </vt:variant>
      <vt:variant>
        <vt:i4>1245235</vt:i4>
      </vt:variant>
      <vt:variant>
        <vt:i4>686</vt:i4>
      </vt:variant>
      <vt:variant>
        <vt:i4>0</vt:i4>
      </vt:variant>
      <vt:variant>
        <vt:i4>5</vt:i4>
      </vt:variant>
      <vt:variant>
        <vt:lpwstr/>
      </vt:variant>
      <vt:variant>
        <vt:lpwstr>_Toc247460049</vt:lpwstr>
      </vt:variant>
      <vt:variant>
        <vt:i4>1245235</vt:i4>
      </vt:variant>
      <vt:variant>
        <vt:i4>680</vt:i4>
      </vt:variant>
      <vt:variant>
        <vt:i4>0</vt:i4>
      </vt:variant>
      <vt:variant>
        <vt:i4>5</vt:i4>
      </vt:variant>
      <vt:variant>
        <vt:lpwstr/>
      </vt:variant>
      <vt:variant>
        <vt:lpwstr>_Toc247460048</vt:lpwstr>
      </vt:variant>
      <vt:variant>
        <vt:i4>1245235</vt:i4>
      </vt:variant>
      <vt:variant>
        <vt:i4>674</vt:i4>
      </vt:variant>
      <vt:variant>
        <vt:i4>0</vt:i4>
      </vt:variant>
      <vt:variant>
        <vt:i4>5</vt:i4>
      </vt:variant>
      <vt:variant>
        <vt:lpwstr/>
      </vt:variant>
      <vt:variant>
        <vt:lpwstr>_Toc247460047</vt:lpwstr>
      </vt:variant>
      <vt:variant>
        <vt:i4>1245235</vt:i4>
      </vt:variant>
      <vt:variant>
        <vt:i4>668</vt:i4>
      </vt:variant>
      <vt:variant>
        <vt:i4>0</vt:i4>
      </vt:variant>
      <vt:variant>
        <vt:i4>5</vt:i4>
      </vt:variant>
      <vt:variant>
        <vt:lpwstr/>
      </vt:variant>
      <vt:variant>
        <vt:lpwstr>_Toc247460046</vt:lpwstr>
      </vt:variant>
      <vt:variant>
        <vt:i4>1245235</vt:i4>
      </vt:variant>
      <vt:variant>
        <vt:i4>662</vt:i4>
      </vt:variant>
      <vt:variant>
        <vt:i4>0</vt:i4>
      </vt:variant>
      <vt:variant>
        <vt:i4>5</vt:i4>
      </vt:variant>
      <vt:variant>
        <vt:lpwstr/>
      </vt:variant>
      <vt:variant>
        <vt:lpwstr>_Toc247460045</vt:lpwstr>
      </vt:variant>
      <vt:variant>
        <vt:i4>1245235</vt:i4>
      </vt:variant>
      <vt:variant>
        <vt:i4>656</vt:i4>
      </vt:variant>
      <vt:variant>
        <vt:i4>0</vt:i4>
      </vt:variant>
      <vt:variant>
        <vt:i4>5</vt:i4>
      </vt:variant>
      <vt:variant>
        <vt:lpwstr/>
      </vt:variant>
      <vt:variant>
        <vt:lpwstr>_Toc247460044</vt:lpwstr>
      </vt:variant>
      <vt:variant>
        <vt:i4>1245235</vt:i4>
      </vt:variant>
      <vt:variant>
        <vt:i4>650</vt:i4>
      </vt:variant>
      <vt:variant>
        <vt:i4>0</vt:i4>
      </vt:variant>
      <vt:variant>
        <vt:i4>5</vt:i4>
      </vt:variant>
      <vt:variant>
        <vt:lpwstr/>
      </vt:variant>
      <vt:variant>
        <vt:lpwstr>_Toc247460043</vt:lpwstr>
      </vt:variant>
      <vt:variant>
        <vt:i4>1245235</vt:i4>
      </vt:variant>
      <vt:variant>
        <vt:i4>644</vt:i4>
      </vt:variant>
      <vt:variant>
        <vt:i4>0</vt:i4>
      </vt:variant>
      <vt:variant>
        <vt:i4>5</vt:i4>
      </vt:variant>
      <vt:variant>
        <vt:lpwstr/>
      </vt:variant>
      <vt:variant>
        <vt:lpwstr>_Toc247460042</vt:lpwstr>
      </vt:variant>
      <vt:variant>
        <vt:i4>1245235</vt:i4>
      </vt:variant>
      <vt:variant>
        <vt:i4>638</vt:i4>
      </vt:variant>
      <vt:variant>
        <vt:i4>0</vt:i4>
      </vt:variant>
      <vt:variant>
        <vt:i4>5</vt:i4>
      </vt:variant>
      <vt:variant>
        <vt:lpwstr/>
      </vt:variant>
      <vt:variant>
        <vt:lpwstr>_Toc247460041</vt:lpwstr>
      </vt:variant>
      <vt:variant>
        <vt:i4>1245235</vt:i4>
      </vt:variant>
      <vt:variant>
        <vt:i4>632</vt:i4>
      </vt:variant>
      <vt:variant>
        <vt:i4>0</vt:i4>
      </vt:variant>
      <vt:variant>
        <vt:i4>5</vt:i4>
      </vt:variant>
      <vt:variant>
        <vt:lpwstr/>
      </vt:variant>
      <vt:variant>
        <vt:lpwstr>_Toc247460040</vt:lpwstr>
      </vt:variant>
      <vt:variant>
        <vt:i4>1310771</vt:i4>
      </vt:variant>
      <vt:variant>
        <vt:i4>626</vt:i4>
      </vt:variant>
      <vt:variant>
        <vt:i4>0</vt:i4>
      </vt:variant>
      <vt:variant>
        <vt:i4>5</vt:i4>
      </vt:variant>
      <vt:variant>
        <vt:lpwstr/>
      </vt:variant>
      <vt:variant>
        <vt:lpwstr>_Toc247460039</vt:lpwstr>
      </vt:variant>
      <vt:variant>
        <vt:i4>1310771</vt:i4>
      </vt:variant>
      <vt:variant>
        <vt:i4>620</vt:i4>
      </vt:variant>
      <vt:variant>
        <vt:i4>0</vt:i4>
      </vt:variant>
      <vt:variant>
        <vt:i4>5</vt:i4>
      </vt:variant>
      <vt:variant>
        <vt:lpwstr/>
      </vt:variant>
      <vt:variant>
        <vt:lpwstr>_Toc247460038</vt:lpwstr>
      </vt:variant>
      <vt:variant>
        <vt:i4>1310771</vt:i4>
      </vt:variant>
      <vt:variant>
        <vt:i4>614</vt:i4>
      </vt:variant>
      <vt:variant>
        <vt:i4>0</vt:i4>
      </vt:variant>
      <vt:variant>
        <vt:i4>5</vt:i4>
      </vt:variant>
      <vt:variant>
        <vt:lpwstr/>
      </vt:variant>
      <vt:variant>
        <vt:lpwstr>_Toc247460037</vt:lpwstr>
      </vt:variant>
      <vt:variant>
        <vt:i4>1310771</vt:i4>
      </vt:variant>
      <vt:variant>
        <vt:i4>608</vt:i4>
      </vt:variant>
      <vt:variant>
        <vt:i4>0</vt:i4>
      </vt:variant>
      <vt:variant>
        <vt:i4>5</vt:i4>
      </vt:variant>
      <vt:variant>
        <vt:lpwstr/>
      </vt:variant>
      <vt:variant>
        <vt:lpwstr>_Toc247460036</vt:lpwstr>
      </vt:variant>
      <vt:variant>
        <vt:i4>1310771</vt:i4>
      </vt:variant>
      <vt:variant>
        <vt:i4>602</vt:i4>
      </vt:variant>
      <vt:variant>
        <vt:i4>0</vt:i4>
      </vt:variant>
      <vt:variant>
        <vt:i4>5</vt:i4>
      </vt:variant>
      <vt:variant>
        <vt:lpwstr/>
      </vt:variant>
      <vt:variant>
        <vt:lpwstr>_Toc247460035</vt:lpwstr>
      </vt:variant>
      <vt:variant>
        <vt:i4>1310771</vt:i4>
      </vt:variant>
      <vt:variant>
        <vt:i4>596</vt:i4>
      </vt:variant>
      <vt:variant>
        <vt:i4>0</vt:i4>
      </vt:variant>
      <vt:variant>
        <vt:i4>5</vt:i4>
      </vt:variant>
      <vt:variant>
        <vt:lpwstr/>
      </vt:variant>
      <vt:variant>
        <vt:lpwstr>_Toc247460034</vt:lpwstr>
      </vt:variant>
      <vt:variant>
        <vt:i4>1310771</vt:i4>
      </vt:variant>
      <vt:variant>
        <vt:i4>590</vt:i4>
      </vt:variant>
      <vt:variant>
        <vt:i4>0</vt:i4>
      </vt:variant>
      <vt:variant>
        <vt:i4>5</vt:i4>
      </vt:variant>
      <vt:variant>
        <vt:lpwstr/>
      </vt:variant>
      <vt:variant>
        <vt:lpwstr>_Toc247460033</vt:lpwstr>
      </vt:variant>
      <vt:variant>
        <vt:i4>1310771</vt:i4>
      </vt:variant>
      <vt:variant>
        <vt:i4>584</vt:i4>
      </vt:variant>
      <vt:variant>
        <vt:i4>0</vt:i4>
      </vt:variant>
      <vt:variant>
        <vt:i4>5</vt:i4>
      </vt:variant>
      <vt:variant>
        <vt:lpwstr/>
      </vt:variant>
      <vt:variant>
        <vt:lpwstr>_Toc247460032</vt:lpwstr>
      </vt:variant>
      <vt:variant>
        <vt:i4>1310771</vt:i4>
      </vt:variant>
      <vt:variant>
        <vt:i4>578</vt:i4>
      </vt:variant>
      <vt:variant>
        <vt:i4>0</vt:i4>
      </vt:variant>
      <vt:variant>
        <vt:i4>5</vt:i4>
      </vt:variant>
      <vt:variant>
        <vt:lpwstr/>
      </vt:variant>
      <vt:variant>
        <vt:lpwstr>_Toc247460031</vt:lpwstr>
      </vt:variant>
      <vt:variant>
        <vt:i4>1310771</vt:i4>
      </vt:variant>
      <vt:variant>
        <vt:i4>572</vt:i4>
      </vt:variant>
      <vt:variant>
        <vt:i4>0</vt:i4>
      </vt:variant>
      <vt:variant>
        <vt:i4>5</vt:i4>
      </vt:variant>
      <vt:variant>
        <vt:lpwstr/>
      </vt:variant>
      <vt:variant>
        <vt:lpwstr>_Toc247460030</vt:lpwstr>
      </vt:variant>
      <vt:variant>
        <vt:i4>1376307</vt:i4>
      </vt:variant>
      <vt:variant>
        <vt:i4>566</vt:i4>
      </vt:variant>
      <vt:variant>
        <vt:i4>0</vt:i4>
      </vt:variant>
      <vt:variant>
        <vt:i4>5</vt:i4>
      </vt:variant>
      <vt:variant>
        <vt:lpwstr/>
      </vt:variant>
      <vt:variant>
        <vt:lpwstr>_Toc247460029</vt:lpwstr>
      </vt:variant>
      <vt:variant>
        <vt:i4>1376307</vt:i4>
      </vt:variant>
      <vt:variant>
        <vt:i4>560</vt:i4>
      </vt:variant>
      <vt:variant>
        <vt:i4>0</vt:i4>
      </vt:variant>
      <vt:variant>
        <vt:i4>5</vt:i4>
      </vt:variant>
      <vt:variant>
        <vt:lpwstr/>
      </vt:variant>
      <vt:variant>
        <vt:lpwstr>_Toc247460028</vt:lpwstr>
      </vt:variant>
      <vt:variant>
        <vt:i4>1376307</vt:i4>
      </vt:variant>
      <vt:variant>
        <vt:i4>554</vt:i4>
      </vt:variant>
      <vt:variant>
        <vt:i4>0</vt:i4>
      </vt:variant>
      <vt:variant>
        <vt:i4>5</vt:i4>
      </vt:variant>
      <vt:variant>
        <vt:lpwstr/>
      </vt:variant>
      <vt:variant>
        <vt:lpwstr>_Toc247460027</vt:lpwstr>
      </vt:variant>
      <vt:variant>
        <vt:i4>1376307</vt:i4>
      </vt:variant>
      <vt:variant>
        <vt:i4>548</vt:i4>
      </vt:variant>
      <vt:variant>
        <vt:i4>0</vt:i4>
      </vt:variant>
      <vt:variant>
        <vt:i4>5</vt:i4>
      </vt:variant>
      <vt:variant>
        <vt:lpwstr/>
      </vt:variant>
      <vt:variant>
        <vt:lpwstr>_Toc247460026</vt:lpwstr>
      </vt:variant>
      <vt:variant>
        <vt:i4>1376307</vt:i4>
      </vt:variant>
      <vt:variant>
        <vt:i4>542</vt:i4>
      </vt:variant>
      <vt:variant>
        <vt:i4>0</vt:i4>
      </vt:variant>
      <vt:variant>
        <vt:i4>5</vt:i4>
      </vt:variant>
      <vt:variant>
        <vt:lpwstr/>
      </vt:variant>
      <vt:variant>
        <vt:lpwstr>_Toc247460025</vt:lpwstr>
      </vt:variant>
      <vt:variant>
        <vt:i4>1376307</vt:i4>
      </vt:variant>
      <vt:variant>
        <vt:i4>536</vt:i4>
      </vt:variant>
      <vt:variant>
        <vt:i4>0</vt:i4>
      </vt:variant>
      <vt:variant>
        <vt:i4>5</vt:i4>
      </vt:variant>
      <vt:variant>
        <vt:lpwstr/>
      </vt:variant>
      <vt:variant>
        <vt:lpwstr>_Toc247460024</vt:lpwstr>
      </vt:variant>
      <vt:variant>
        <vt:i4>1376307</vt:i4>
      </vt:variant>
      <vt:variant>
        <vt:i4>530</vt:i4>
      </vt:variant>
      <vt:variant>
        <vt:i4>0</vt:i4>
      </vt:variant>
      <vt:variant>
        <vt:i4>5</vt:i4>
      </vt:variant>
      <vt:variant>
        <vt:lpwstr/>
      </vt:variant>
      <vt:variant>
        <vt:lpwstr>_Toc247460023</vt:lpwstr>
      </vt:variant>
      <vt:variant>
        <vt:i4>1376307</vt:i4>
      </vt:variant>
      <vt:variant>
        <vt:i4>524</vt:i4>
      </vt:variant>
      <vt:variant>
        <vt:i4>0</vt:i4>
      </vt:variant>
      <vt:variant>
        <vt:i4>5</vt:i4>
      </vt:variant>
      <vt:variant>
        <vt:lpwstr/>
      </vt:variant>
      <vt:variant>
        <vt:lpwstr>_Toc247460022</vt:lpwstr>
      </vt:variant>
      <vt:variant>
        <vt:i4>1376307</vt:i4>
      </vt:variant>
      <vt:variant>
        <vt:i4>518</vt:i4>
      </vt:variant>
      <vt:variant>
        <vt:i4>0</vt:i4>
      </vt:variant>
      <vt:variant>
        <vt:i4>5</vt:i4>
      </vt:variant>
      <vt:variant>
        <vt:lpwstr/>
      </vt:variant>
      <vt:variant>
        <vt:lpwstr>_Toc247460021</vt:lpwstr>
      </vt:variant>
      <vt:variant>
        <vt:i4>1376307</vt:i4>
      </vt:variant>
      <vt:variant>
        <vt:i4>512</vt:i4>
      </vt:variant>
      <vt:variant>
        <vt:i4>0</vt:i4>
      </vt:variant>
      <vt:variant>
        <vt:i4>5</vt:i4>
      </vt:variant>
      <vt:variant>
        <vt:lpwstr/>
      </vt:variant>
      <vt:variant>
        <vt:lpwstr>_Toc247460020</vt:lpwstr>
      </vt:variant>
      <vt:variant>
        <vt:i4>1441843</vt:i4>
      </vt:variant>
      <vt:variant>
        <vt:i4>506</vt:i4>
      </vt:variant>
      <vt:variant>
        <vt:i4>0</vt:i4>
      </vt:variant>
      <vt:variant>
        <vt:i4>5</vt:i4>
      </vt:variant>
      <vt:variant>
        <vt:lpwstr/>
      </vt:variant>
      <vt:variant>
        <vt:lpwstr>_Toc247460019</vt:lpwstr>
      </vt:variant>
      <vt:variant>
        <vt:i4>1441843</vt:i4>
      </vt:variant>
      <vt:variant>
        <vt:i4>500</vt:i4>
      </vt:variant>
      <vt:variant>
        <vt:i4>0</vt:i4>
      </vt:variant>
      <vt:variant>
        <vt:i4>5</vt:i4>
      </vt:variant>
      <vt:variant>
        <vt:lpwstr/>
      </vt:variant>
      <vt:variant>
        <vt:lpwstr>_Toc247460018</vt:lpwstr>
      </vt:variant>
      <vt:variant>
        <vt:i4>1441843</vt:i4>
      </vt:variant>
      <vt:variant>
        <vt:i4>494</vt:i4>
      </vt:variant>
      <vt:variant>
        <vt:i4>0</vt:i4>
      </vt:variant>
      <vt:variant>
        <vt:i4>5</vt:i4>
      </vt:variant>
      <vt:variant>
        <vt:lpwstr/>
      </vt:variant>
      <vt:variant>
        <vt:lpwstr>_Toc247460017</vt:lpwstr>
      </vt:variant>
      <vt:variant>
        <vt:i4>1441843</vt:i4>
      </vt:variant>
      <vt:variant>
        <vt:i4>488</vt:i4>
      </vt:variant>
      <vt:variant>
        <vt:i4>0</vt:i4>
      </vt:variant>
      <vt:variant>
        <vt:i4>5</vt:i4>
      </vt:variant>
      <vt:variant>
        <vt:lpwstr/>
      </vt:variant>
      <vt:variant>
        <vt:lpwstr>_Toc247460016</vt:lpwstr>
      </vt:variant>
      <vt:variant>
        <vt:i4>1441843</vt:i4>
      </vt:variant>
      <vt:variant>
        <vt:i4>482</vt:i4>
      </vt:variant>
      <vt:variant>
        <vt:i4>0</vt:i4>
      </vt:variant>
      <vt:variant>
        <vt:i4>5</vt:i4>
      </vt:variant>
      <vt:variant>
        <vt:lpwstr/>
      </vt:variant>
      <vt:variant>
        <vt:lpwstr>_Toc247460015</vt:lpwstr>
      </vt:variant>
      <vt:variant>
        <vt:i4>1441843</vt:i4>
      </vt:variant>
      <vt:variant>
        <vt:i4>476</vt:i4>
      </vt:variant>
      <vt:variant>
        <vt:i4>0</vt:i4>
      </vt:variant>
      <vt:variant>
        <vt:i4>5</vt:i4>
      </vt:variant>
      <vt:variant>
        <vt:lpwstr/>
      </vt:variant>
      <vt:variant>
        <vt:lpwstr>_Toc247460014</vt:lpwstr>
      </vt:variant>
      <vt:variant>
        <vt:i4>1441843</vt:i4>
      </vt:variant>
      <vt:variant>
        <vt:i4>470</vt:i4>
      </vt:variant>
      <vt:variant>
        <vt:i4>0</vt:i4>
      </vt:variant>
      <vt:variant>
        <vt:i4>5</vt:i4>
      </vt:variant>
      <vt:variant>
        <vt:lpwstr/>
      </vt:variant>
      <vt:variant>
        <vt:lpwstr>_Toc247460013</vt:lpwstr>
      </vt:variant>
      <vt:variant>
        <vt:i4>1441843</vt:i4>
      </vt:variant>
      <vt:variant>
        <vt:i4>464</vt:i4>
      </vt:variant>
      <vt:variant>
        <vt:i4>0</vt:i4>
      </vt:variant>
      <vt:variant>
        <vt:i4>5</vt:i4>
      </vt:variant>
      <vt:variant>
        <vt:lpwstr/>
      </vt:variant>
      <vt:variant>
        <vt:lpwstr>_Toc247460012</vt:lpwstr>
      </vt:variant>
      <vt:variant>
        <vt:i4>1441843</vt:i4>
      </vt:variant>
      <vt:variant>
        <vt:i4>458</vt:i4>
      </vt:variant>
      <vt:variant>
        <vt:i4>0</vt:i4>
      </vt:variant>
      <vt:variant>
        <vt:i4>5</vt:i4>
      </vt:variant>
      <vt:variant>
        <vt:lpwstr/>
      </vt:variant>
      <vt:variant>
        <vt:lpwstr>_Toc247460011</vt:lpwstr>
      </vt:variant>
      <vt:variant>
        <vt:i4>1441843</vt:i4>
      </vt:variant>
      <vt:variant>
        <vt:i4>452</vt:i4>
      </vt:variant>
      <vt:variant>
        <vt:i4>0</vt:i4>
      </vt:variant>
      <vt:variant>
        <vt:i4>5</vt:i4>
      </vt:variant>
      <vt:variant>
        <vt:lpwstr/>
      </vt:variant>
      <vt:variant>
        <vt:lpwstr>_Toc247460010</vt:lpwstr>
      </vt:variant>
      <vt:variant>
        <vt:i4>1507379</vt:i4>
      </vt:variant>
      <vt:variant>
        <vt:i4>446</vt:i4>
      </vt:variant>
      <vt:variant>
        <vt:i4>0</vt:i4>
      </vt:variant>
      <vt:variant>
        <vt:i4>5</vt:i4>
      </vt:variant>
      <vt:variant>
        <vt:lpwstr/>
      </vt:variant>
      <vt:variant>
        <vt:lpwstr>_Toc247460009</vt:lpwstr>
      </vt:variant>
      <vt:variant>
        <vt:i4>1507379</vt:i4>
      </vt:variant>
      <vt:variant>
        <vt:i4>440</vt:i4>
      </vt:variant>
      <vt:variant>
        <vt:i4>0</vt:i4>
      </vt:variant>
      <vt:variant>
        <vt:i4>5</vt:i4>
      </vt:variant>
      <vt:variant>
        <vt:lpwstr/>
      </vt:variant>
      <vt:variant>
        <vt:lpwstr>_Toc247460008</vt:lpwstr>
      </vt:variant>
      <vt:variant>
        <vt:i4>1507379</vt:i4>
      </vt:variant>
      <vt:variant>
        <vt:i4>434</vt:i4>
      </vt:variant>
      <vt:variant>
        <vt:i4>0</vt:i4>
      </vt:variant>
      <vt:variant>
        <vt:i4>5</vt:i4>
      </vt:variant>
      <vt:variant>
        <vt:lpwstr/>
      </vt:variant>
      <vt:variant>
        <vt:lpwstr>_Toc247460007</vt:lpwstr>
      </vt:variant>
      <vt:variant>
        <vt:i4>1507379</vt:i4>
      </vt:variant>
      <vt:variant>
        <vt:i4>428</vt:i4>
      </vt:variant>
      <vt:variant>
        <vt:i4>0</vt:i4>
      </vt:variant>
      <vt:variant>
        <vt:i4>5</vt:i4>
      </vt:variant>
      <vt:variant>
        <vt:lpwstr/>
      </vt:variant>
      <vt:variant>
        <vt:lpwstr>_Toc247460006</vt:lpwstr>
      </vt:variant>
      <vt:variant>
        <vt:i4>1507379</vt:i4>
      </vt:variant>
      <vt:variant>
        <vt:i4>422</vt:i4>
      </vt:variant>
      <vt:variant>
        <vt:i4>0</vt:i4>
      </vt:variant>
      <vt:variant>
        <vt:i4>5</vt:i4>
      </vt:variant>
      <vt:variant>
        <vt:lpwstr/>
      </vt:variant>
      <vt:variant>
        <vt:lpwstr>_Toc247460005</vt:lpwstr>
      </vt:variant>
      <vt:variant>
        <vt:i4>1507379</vt:i4>
      </vt:variant>
      <vt:variant>
        <vt:i4>416</vt:i4>
      </vt:variant>
      <vt:variant>
        <vt:i4>0</vt:i4>
      </vt:variant>
      <vt:variant>
        <vt:i4>5</vt:i4>
      </vt:variant>
      <vt:variant>
        <vt:lpwstr/>
      </vt:variant>
      <vt:variant>
        <vt:lpwstr>_Toc247460004</vt:lpwstr>
      </vt:variant>
      <vt:variant>
        <vt:i4>1507379</vt:i4>
      </vt:variant>
      <vt:variant>
        <vt:i4>410</vt:i4>
      </vt:variant>
      <vt:variant>
        <vt:i4>0</vt:i4>
      </vt:variant>
      <vt:variant>
        <vt:i4>5</vt:i4>
      </vt:variant>
      <vt:variant>
        <vt:lpwstr/>
      </vt:variant>
      <vt:variant>
        <vt:lpwstr>_Toc247460003</vt:lpwstr>
      </vt:variant>
      <vt:variant>
        <vt:i4>1507379</vt:i4>
      </vt:variant>
      <vt:variant>
        <vt:i4>404</vt:i4>
      </vt:variant>
      <vt:variant>
        <vt:i4>0</vt:i4>
      </vt:variant>
      <vt:variant>
        <vt:i4>5</vt:i4>
      </vt:variant>
      <vt:variant>
        <vt:lpwstr/>
      </vt:variant>
      <vt:variant>
        <vt:lpwstr>_Toc247460002</vt:lpwstr>
      </vt:variant>
      <vt:variant>
        <vt:i4>1507379</vt:i4>
      </vt:variant>
      <vt:variant>
        <vt:i4>398</vt:i4>
      </vt:variant>
      <vt:variant>
        <vt:i4>0</vt:i4>
      </vt:variant>
      <vt:variant>
        <vt:i4>5</vt:i4>
      </vt:variant>
      <vt:variant>
        <vt:lpwstr/>
      </vt:variant>
      <vt:variant>
        <vt:lpwstr>_Toc247460001</vt:lpwstr>
      </vt:variant>
      <vt:variant>
        <vt:i4>1507379</vt:i4>
      </vt:variant>
      <vt:variant>
        <vt:i4>392</vt:i4>
      </vt:variant>
      <vt:variant>
        <vt:i4>0</vt:i4>
      </vt:variant>
      <vt:variant>
        <vt:i4>5</vt:i4>
      </vt:variant>
      <vt:variant>
        <vt:lpwstr/>
      </vt:variant>
      <vt:variant>
        <vt:lpwstr>_Toc247460000</vt:lpwstr>
      </vt:variant>
      <vt:variant>
        <vt:i4>1507385</vt:i4>
      </vt:variant>
      <vt:variant>
        <vt:i4>386</vt:i4>
      </vt:variant>
      <vt:variant>
        <vt:i4>0</vt:i4>
      </vt:variant>
      <vt:variant>
        <vt:i4>5</vt:i4>
      </vt:variant>
      <vt:variant>
        <vt:lpwstr/>
      </vt:variant>
      <vt:variant>
        <vt:lpwstr>_Toc247459999</vt:lpwstr>
      </vt:variant>
      <vt:variant>
        <vt:i4>1507385</vt:i4>
      </vt:variant>
      <vt:variant>
        <vt:i4>380</vt:i4>
      </vt:variant>
      <vt:variant>
        <vt:i4>0</vt:i4>
      </vt:variant>
      <vt:variant>
        <vt:i4>5</vt:i4>
      </vt:variant>
      <vt:variant>
        <vt:lpwstr/>
      </vt:variant>
      <vt:variant>
        <vt:lpwstr>_Toc247459998</vt:lpwstr>
      </vt:variant>
      <vt:variant>
        <vt:i4>1507385</vt:i4>
      </vt:variant>
      <vt:variant>
        <vt:i4>374</vt:i4>
      </vt:variant>
      <vt:variant>
        <vt:i4>0</vt:i4>
      </vt:variant>
      <vt:variant>
        <vt:i4>5</vt:i4>
      </vt:variant>
      <vt:variant>
        <vt:lpwstr/>
      </vt:variant>
      <vt:variant>
        <vt:lpwstr>_Toc247459997</vt:lpwstr>
      </vt:variant>
      <vt:variant>
        <vt:i4>1507385</vt:i4>
      </vt:variant>
      <vt:variant>
        <vt:i4>368</vt:i4>
      </vt:variant>
      <vt:variant>
        <vt:i4>0</vt:i4>
      </vt:variant>
      <vt:variant>
        <vt:i4>5</vt:i4>
      </vt:variant>
      <vt:variant>
        <vt:lpwstr/>
      </vt:variant>
      <vt:variant>
        <vt:lpwstr>_Toc247459996</vt:lpwstr>
      </vt:variant>
      <vt:variant>
        <vt:i4>1507385</vt:i4>
      </vt:variant>
      <vt:variant>
        <vt:i4>362</vt:i4>
      </vt:variant>
      <vt:variant>
        <vt:i4>0</vt:i4>
      </vt:variant>
      <vt:variant>
        <vt:i4>5</vt:i4>
      </vt:variant>
      <vt:variant>
        <vt:lpwstr/>
      </vt:variant>
      <vt:variant>
        <vt:lpwstr>_Toc247459995</vt:lpwstr>
      </vt:variant>
      <vt:variant>
        <vt:i4>1507385</vt:i4>
      </vt:variant>
      <vt:variant>
        <vt:i4>356</vt:i4>
      </vt:variant>
      <vt:variant>
        <vt:i4>0</vt:i4>
      </vt:variant>
      <vt:variant>
        <vt:i4>5</vt:i4>
      </vt:variant>
      <vt:variant>
        <vt:lpwstr/>
      </vt:variant>
      <vt:variant>
        <vt:lpwstr>_Toc247459994</vt:lpwstr>
      </vt:variant>
      <vt:variant>
        <vt:i4>1507385</vt:i4>
      </vt:variant>
      <vt:variant>
        <vt:i4>350</vt:i4>
      </vt:variant>
      <vt:variant>
        <vt:i4>0</vt:i4>
      </vt:variant>
      <vt:variant>
        <vt:i4>5</vt:i4>
      </vt:variant>
      <vt:variant>
        <vt:lpwstr/>
      </vt:variant>
      <vt:variant>
        <vt:lpwstr>_Toc247459993</vt:lpwstr>
      </vt:variant>
      <vt:variant>
        <vt:i4>1507385</vt:i4>
      </vt:variant>
      <vt:variant>
        <vt:i4>344</vt:i4>
      </vt:variant>
      <vt:variant>
        <vt:i4>0</vt:i4>
      </vt:variant>
      <vt:variant>
        <vt:i4>5</vt:i4>
      </vt:variant>
      <vt:variant>
        <vt:lpwstr/>
      </vt:variant>
      <vt:variant>
        <vt:lpwstr>_Toc247459992</vt:lpwstr>
      </vt:variant>
      <vt:variant>
        <vt:i4>1507385</vt:i4>
      </vt:variant>
      <vt:variant>
        <vt:i4>338</vt:i4>
      </vt:variant>
      <vt:variant>
        <vt:i4>0</vt:i4>
      </vt:variant>
      <vt:variant>
        <vt:i4>5</vt:i4>
      </vt:variant>
      <vt:variant>
        <vt:lpwstr/>
      </vt:variant>
      <vt:variant>
        <vt:lpwstr>_Toc247459991</vt:lpwstr>
      </vt:variant>
      <vt:variant>
        <vt:i4>1507385</vt:i4>
      </vt:variant>
      <vt:variant>
        <vt:i4>332</vt:i4>
      </vt:variant>
      <vt:variant>
        <vt:i4>0</vt:i4>
      </vt:variant>
      <vt:variant>
        <vt:i4>5</vt:i4>
      </vt:variant>
      <vt:variant>
        <vt:lpwstr/>
      </vt:variant>
      <vt:variant>
        <vt:lpwstr>_Toc247459990</vt:lpwstr>
      </vt:variant>
      <vt:variant>
        <vt:i4>1441849</vt:i4>
      </vt:variant>
      <vt:variant>
        <vt:i4>326</vt:i4>
      </vt:variant>
      <vt:variant>
        <vt:i4>0</vt:i4>
      </vt:variant>
      <vt:variant>
        <vt:i4>5</vt:i4>
      </vt:variant>
      <vt:variant>
        <vt:lpwstr/>
      </vt:variant>
      <vt:variant>
        <vt:lpwstr>_Toc247459989</vt:lpwstr>
      </vt:variant>
      <vt:variant>
        <vt:i4>1441849</vt:i4>
      </vt:variant>
      <vt:variant>
        <vt:i4>320</vt:i4>
      </vt:variant>
      <vt:variant>
        <vt:i4>0</vt:i4>
      </vt:variant>
      <vt:variant>
        <vt:i4>5</vt:i4>
      </vt:variant>
      <vt:variant>
        <vt:lpwstr/>
      </vt:variant>
      <vt:variant>
        <vt:lpwstr>_Toc247459988</vt:lpwstr>
      </vt:variant>
      <vt:variant>
        <vt:i4>1441849</vt:i4>
      </vt:variant>
      <vt:variant>
        <vt:i4>314</vt:i4>
      </vt:variant>
      <vt:variant>
        <vt:i4>0</vt:i4>
      </vt:variant>
      <vt:variant>
        <vt:i4>5</vt:i4>
      </vt:variant>
      <vt:variant>
        <vt:lpwstr/>
      </vt:variant>
      <vt:variant>
        <vt:lpwstr>_Toc247459987</vt:lpwstr>
      </vt:variant>
      <vt:variant>
        <vt:i4>1441849</vt:i4>
      </vt:variant>
      <vt:variant>
        <vt:i4>308</vt:i4>
      </vt:variant>
      <vt:variant>
        <vt:i4>0</vt:i4>
      </vt:variant>
      <vt:variant>
        <vt:i4>5</vt:i4>
      </vt:variant>
      <vt:variant>
        <vt:lpwstr/>
      </vt:variant>
      <vt:variant>
        <vt:lpwstr>_Toc247459986</vt:lpwstr>
      </vt:variant>
      <vt:variant>
        <vt:i4>1441849</vt:i4>
      </vt:variant>
      <vt:variant>
        <vt:i4>302</vt:i4>
      </vt:variant>
      <vt:variant>
        <vt:i4>0</vt:i4>
      </vt:variant>
      <vt:variant>
        <vt:i4>5</vt:i4>
      </vt:variant>
      <vt:variant>
        <vt:lpwstr/>
      </vt:variant>
      <vt:variant>
        <vt:lpwstr>_Toc247459985</vt:lpwstr>
      </vt:variant>
      <vt:variant>
        <vt:i4>1441849</vt:i4>
      </vt:variant>
      <vt:variant>
        <vt:i4>296</vt:i4>
      </vt:variant>
      <vt:variant>
        <vt:i4>0</vt:i4>
      </vt:variant>
      <vt:variant>
        <vt:i4>5</vt:i4>
      </vt:variant>
      <vt:variant>
        <vt:lpwstr/>
      </vt:variant>
      <vt:variant>
        <vt:lpwstr>_Toc247459984</vt:lpwstr>
      </vt:variant>
      <vt:variant>
        <vt:i4>1441849</vt:i4>
      </vt:variant>
      <vt:variant>
        <vt:i4>290</vt:i4>
      </vt:variant>
      <vt:variant>
        <vt:i4>0</vt:i4>
      </vt:variant>
      <vt:variant>
        <vt:i4>5</vt:i4>
      </vt:variant>
      <vt:variant>
        <vt:lpwstr/>
      </vt:variant>
      <vt:variant>
        <vt:lpwstr>_Toc247459983</vt:lpwstr>
      </vt:variant>
      <vt:variant>
        <vt:i4>1441849</vt:i4>
      </vt:variant>
      <vt:variant>
        <vt:i4>284</vt:i4>
      </vt:variant>
      <vt:variant>
        <vt:i4>0</vt:i4>
      </vt:variant>
      <vt:variant>
        <vt:i4>5</vt:i4>
      </vt:variant>
      <vt:variant>
        <vt:lpwstr/>
      </vt:variant>
      <vt:variant>
        <vt:lpwstr>_Toc247459982</vt:lpwstr>
      </vt:variant>
      <vt:variant>
        <vt:i4>1441849</vt:i4>
      </vt:variant>
      <vt:variant>
        <vt:i4>278</vt:i4>
      </vt:variant>
      <vt:variant>
        <vt:i4>0</vt:i4>
      </vt:variant>
      <vt:variant>
        <vt:i4>5</vt:i4>
      </vt:variant>
      <vt:variant>
        <vt:lpwstr/>
      </vt:variant>
      <vt:variant>
        <vt:lpwstr>_Toc247459981</vt:lpwstr>
      </vt:variant>
      <vt:variant>
        <vt:i4>1441849</vt:i4>
      </vt:variant>
      <vt:variant>
        <vt:i4>272</vt:i4>
      </vt:variant>
      <vt:variant>
        <vt:i4>0</vt:i4>
      </vt:variant>
      <vt:variant>
        <vt:i4>5</vt:i4>
      </vt:variant>
      <vt:variant>
        <vt:lpwstr/>
      </vt:variant>
      <vt:variant>
        <vt:lpwstr>_Toc247459980</vt:lpwstr>
      </vt:variant>
      <vt:variant>
        <vt:i4>1638457</vt:i4>
      </vt:variant>
      <vt:variant>
        <vt:i4>266</vt:i4>
      </vt:variant>
      <vt:variant>
        <vt:i4>0</vt:i4>
      </vt:variant>
      <vt:variant>
        <vt:i4>5</vt:i4>
      </vt:variant>
      <vt:variant>
        <vt:lpwstr/>
      </vt:variant>
      <vt:variant>
        <vt:lpwstr>_Toc247459979</vt:lpwstr>
      </vt:variant>
      <vt:variant>
        <vt:i4>1638457</vt:i4>
      </vt:variant>
      <vt:variant>
        <vt:i4>260</vt:i4>
      </vt:variant>
      <vt:variant>
        <vt:i4>0</vt:i4>
      </vt:variant>
      <vt:variant>
        <vt:i4>5</vt:i4>
      </vt:variant>
      <vt:variant>
        <vt:lpwstr/>
      </vt:variant>
      <vt:variant>
        <vt:lpwstr>_Toc247459978</vt:lpwstr>
      </vt:variant>
      <vt:variant>
        <vt:i4>1638457</vt:i4>
      </vt:variant>
      <vt:variant>
        <vt:i4>254</vt:i4>
      </vt:variant>
      <vt:variant>
        <vt:i4>0</vt:i4>
      </vt:variant>
      <vt:variant>
        <vt:i4>5</vt:i4>
      </vt:variant>
      <vt:variant>
        <vt:lpwstr/>
      </vt:variant>
      <vt:variant>
        <vt:lpwstr>_Toc247459977</vt:lpwstr>
      </vt:variant>
      <vt:variant>
        <vt:i4>1638457</vt:i4>
      </vt:variant>
      <vt:variant>
        <vt:i4>248</vt:i4>
      </vt:variant>
      <vt:variant>
        <vt:i4>0</vt:i4>
      </vt:variant>
      <vt:variant>
        <vt:i4>5</vt:i4>
      </vt:variant>
      <vt:variant>
        <vt:lpwstr/>
      </vt:variant>
      <vt:variant>
        <vt:lpwstr>_Toc247459976</vt:lpwstr>
      </vt:variant>
      <vt:variant>
        <vt:i4>1638457</vt:i4>
      </vt:variant>
      <vt:variant>
        <vt:i4>242</vt:i4>
      </vt:variant>
      <vt:variant>
        <vt:i4>0</vt:i4>
      </vt:variant>
      <vt:variant>
        <vt:i4>5</vt:i4>
      </vt:variant>
      <vt:variant>
        <vt:lpwstr/>
      </vt:variant>
      <vt:variant>
        <vt:lpwstr>_Toc247459975</vt:lpwstr>
      </vt:variant>
      <vt:variant>
        <vt:i4>1638457</vt:i4>
      </vt:variant>
      <vt:variant>
        <vt:i4>236</vt:i4>
      </vt:variant>
      <vt:variant>
        <vt:i4>0</vt:i4>
      </vt:variant>
      <vt:variant>
        <vt:i4>5</vt:i4>
      </vt:variant>
      <vt:variant>
        <vt:lpwstr/>
      </vt:variant>
      <vt:variant>
        <vt:lpwstr>_Toc247459974</vt:lpwstr>
      </vt:variant>
      <vt:variant>
        <vt:i4>1638457</vt:i4>
      </vt:variant>
      <vt:variant>
        <vt:i4>230</vt:i4>
      </vt:variant>
      <vt:variant>
        <vt:i4>0</vt:i4>
      </vt:variant>
      <vt:variant>
        <vt:i4>5</vt:i4>
      </vt:variant>
      <vt:variant>
        <vt:lpwstr/>
      </vt:variant>
      <vt:variant>
        <vt:lpwstr>_Toc247459973</vt:lpwstr>
      </vt:variant>
      <vt:variant>
        <vt:i4>1638457</vt:i4>
      </vt:variant>
      <vt:variant>
        <vt:i4>224</vt:i4>
      </vt:variant>
      <vt:variant>
        <vt:i4>0</vt:i4>
      </vt:variant>
      <vt:variant>
        <vt:i4>5</vt:i4>
      </vt:variant>
      <vt:variant>
        <vt:lpwstr/>
      </vt:variant>
      <vt:variant>
        <vt:lpwstr>_Toc247459972</vt:lpwstr>
      </vt:variant>
      <vt:variant>
        <vt:i4>1638457</vt:i4>
      </vt:variant>
      <vt:variant>
        <vt:i4>218</vt:i4>
      </vt:variant>
      <vt:variant>
        <vt:i4>0</vt:i4>
      </vt:variant>
      <vt:variant>
        <vt:i4>5</vt:i4>
      </vt:variant>
      <vt:variant>
        <vt:lpwstr/>
      </vt:variant>
      <vt:variant>
        <vt:lpwstr>_Toc247459971</vt:lpwstr>
      </vt:variant>
      <vt:variant>
        <vt:i4>1638457</vt:i4>
      </vt:variant>
      <vt:variant>
        <vt:i4>212</vt:i4>
      </vt:variant>
      <vt:variant>
        <vt:i4>0</vt:i4>
      </vt:variant>
      <vt:variant>
        <vt:i4>5</vt:i4>
      </vt:variant>
      <vt:variant>
        <vt:lpwstr/>
      </vt:variant>
      <vt:variant>
        <vt:lpwstr>_Toc247459970</vt:lpwstr>
      </vt:variant>
      <vt:variant>
        <vt:i4>1572921</vt:i4>
      </vt:variant>
      <vt:variant>
        <vt:i4>206</vt:i4>
      </vt:variant>
      <vt:variant>
        <vt:i4>0</vt:i4>
      </vt:variant>
      <vt:variant>
        <vt:i4>5</vt:i4>
      </vt:variant>
      <vt:variant>
        <vt:lpwstr/>
      </vt:variant>
      <vt:variant>
        <vt:lpwstr>_Toc247459969</vt:lpwstr>
      </vt:variant>
      <vt:variant>
        <vt:i4>1572921</vt:i4>
      </vt:variant>
      <vt:variant>
        <vt:i4>200</vt:i4>
      </vt:variant>
      <vt:variant>
        <vt:i4>0</vt:i4>
      </vt:variant>
      <vt:variant>
        <vt:i4>5</vt:i4>
      </vt:variant>
      <vt:variant>
        <vt:lpwstr/>
      </vt:variant>
      <vt:variant>
        <vt:lpwstr>_Toc247459968</vt:lpwstr>
      </vt:variant>
      <vt:variant>
        <vt:i4>1572921</vt:i4>
      </vt:variant>
      <vt:variant>
        <vt:i4>194</vt:i4>
      </vt:variant>
      <vt:variant>
        <vt:i4>0</vt:i4>
      </vt:variant>
      <vt:variant>
        <vt:i4>5</vt:i4>
      </vt:variant>
      <vt:variant>
        <vt:lpwstr/>
      </vt:variant>
      <vt:variant>
        <vt:lpwstr>_Toc247459967</vt:lpwstr>
      </vt:variant>
      <vt:variant>
        <vt:i4>1572921</vt:i4>
      </vt:variant>
      <vt:variant>
        <vt:i4>188</vt:i4>
      </vt:variant>
      <vt:variant>
        <vt:i4>0</vt:i4>
      </vt:variant>
      <vt:variant>
        <vt:i4>5</vt:i4>
      </vt:variant>
      <vt:variant>
        <vt:lpwstr/>
      </vt:variant>
      <vt:variant>
        <vt:lpwstr>_Toc247459966</vt:lpwstr>
      </vt:variant>
      <vt:variant>
        <vt:i4>1572921</vt:i4>
      </vt:variant>
      <vt:variant>
        <vt:i4>182</vt:i4>
      </vt:variant>
      <vt:variant>
        <vt:i4>0</vt:i4>
      </vt:variant>
      <vt:variant>
        <vt:i4>5</vt:i4>
      </vt:variant>
      <vt:variant>
        <vt:lpwstr/>
      </vt:variant>
      <vt:variant>
        <vt:lpwstr>_Toc247459965</vt:lpwstr>
      </vt:variant>
      <vt:variant>
        <vt:i4>1572921</vt:i4>
      </vt:variant>
      <vt:variant>
        <vt:i4>176</vt:i4>
      </vt:variant>
      <vt:variant>
        <vt:i4>0</vt:i4>
      </vt:variant>
      <vt:variant>
        <vt:i4>5</vt:i4>
      </vt:variant>
      <vt:variant>
        <vt:lpwstr/>
      </vt:variant>
      <vt:variant>
        <vt:lpwstr>_Toc247459964</vt:lpwstr>
      </vt:variant>
      <vt:variant>
        <vt:i4>1572921</vt:i4>
      </vt:variant>
      <vt:variant>
        <vt:i4>170</vt:i4>
      </vt:variant>
      <vt:variant>
        <vt:i4>0</vt:i4>
      </vt:variant>
      <vt:variant>
        <vt:i4>5</vt:i4>
      </vt:variant>
      <vt:variant>
        <vt:lpwstr/>
      </vt:variant>
      <vt:variant>
        <vt:lpwstr>_Toc247459963</vt:lpwstr>
      </vt:variant>
      <vt:variant>
        <vt:i4>1572921</vt:i4>
      </vt:variant>
      <vt:variant>
        <vt:i4>164</vt:i4>
      </vt:variant>
      <vt:variant>
        <vt:i4>0</vt:i4>
      </vt:variant>
      <vt:variant>
        <vt:i4>5</vt:i4>
      </vt:variant>
      <vt:variant>
        <vt:lpwstr/>
      </vt:variant>
      <vt:variant>
        <vt:lpwstr>_Toc247459962</vt:lpwstr>
      </vt:variant>
      <vt:variant>
        <vt:i4>1572921</vt:i4>
      </vt:variant>
      <vt:variant>
        <vt:i4>158</vt:i4>
      </vt:variant>
      <vt:variant>
        <vt:i4>0</vt:i4>
      </vt:variant>
      <vt:variant>
        <vt:i4>5</vt:i4>
      </vt:variant>
      <vt:variant>
        <vt:lpwstr/>
      </vt:variant>
      <vt:variant>
        <vt:lpwstr>_Toc247459961</vt:lpwstr>
      </vt:variant>
      <vt:variant>
        <vt:i4>1572921</vt:i4>
      </vt:variant>
      <vt:variant>
        <vt:i4>152</vt:i4>
      </vt:variant>
      <vt:variant>
        <vt:i4>0</vt:i4>
      </vt:variant>
      <vt:variant>
        <vt:i4>5</vt:i4>
      </vt:variant>
      <vt:variant>
        <vt:lpwstr/>
      </vt:variant>
      <vt:variant>
        <vt:lpwstr>_Toc247459960</vt:lpwstr>
      </vt:variant>
      <vt:variant>
        <vt:i4>1769529</vt:i4>
      </vt:variant>
      <vt:variant>
        <vt:i4>146</vt:i4>
      </vt:variant>
      <vt:variant>
        <vt:i4>0</vt:i4>
      </vt:variant>
      <vt:variant>
        <vt:i4>5</vt:i4>
      </vt:variant>
      <vt:variant>
        <vt:lpwstr/>
      </vt:variant>
      <vt:variant>
        <vt:lpwstr>_Toc247459959</vt:lpwstr>
      </vt:variant>
      <vt:variant>
        <vt:i4>1769529</vt:i4>
      </vt:variant>
      <vt:variant>
        <vt:i4>140</vt:i4>
      </vt:variant>
      <vt:variant>
        <vt:i4>0</vt:i4>
      </vt:variant>
      <vt:variant>
        <vt:i4>5</vt:i4>
      </vt:variant>
      <vt:variant>
        <vt:lpwstr/>
      </vt:variant>
      <vt:variant>
        <vt:lpwstr>_Toc247459958</vt:lpwstr>
      </vt:variant>
      <vt:variant>
        <vt:i4>1769529</vt:i4>
      </vt:variant>
      <vt:variant>
        <vt:i4>134</vt:i4>
      </vt:variant>
      <vt:variant>
        <vt:i4>0</vt:i4>
      </vt:variant>
      <vt:variant>
        <vt:i4>5</vt:i4>
      </vt:variant>
      <vt:variant>
        <vt:lpwstr/>
      </vt:variant>
      <vt:variant>
        <vt:lpwstr>_Toc247459957</vt:lpwstr>
      </vt:variant>
      <vt:variant>
        <vt:i4>1769529</vt:i4>
      </vt:variant>
      <vt:variant>
        <vt:i4>128</vt:i4>
      </vt:variant>
      <vt:variant>
        <vt:i4>0</vt:i4>
      </vt:variant>
      <vt:variant>
        <vt:i4>5</vt:i4>
      </vt:variant>
      <vt:variant>
        <vt:lpwstr/>
      </vt:variant>
      <vt:variant>
        <vt:lpwstr>_Toc247459956</vt:lpwstr>
      </vt:variant>
      <vt:variant>
        <vt:i4>1769529</vt:i4>
      </vt:variant>
      <vt:variant>
        <vt:i4>122</vt:i4>
      </vt:variant>
      <vt:variant>
        <vt:i4>0</vt:i4>
      </vt:variant>
      <vt:variant>
        <vt:i4>5</vt:i4>
      </vt:variant>
      <vt:variant>
        <vt:lpwstr/>
      </vt:variant>
      <vt:variant>
        <vt:lpwstr>_Toc247459955</vt:lpwstr>
      </vt:variant>
      <vt:variant>
        <vt:i4>1769529</vt:i4>
      </vt:variant>
      <vt:variant>
        <vt:i4>116</vt:i4>
      </vt:variant>
      <vt:variant>
        <vt:i4>0</vt:i4>
      </vt:variant>
      <vt:variant>
        <vt:i4>5</vt:i4>
      </vt:variant>
      <vt:variant>
        <vt:lpwstr/>
      </vt:variant>
      <vt:variant>
        <vt:lpwstr>_Toc247459954</vt:lpwstr>
      </vt:variant>
      <vt:variant>
        <vt:i4>1769529</vt:i4>
      </vt:variant>
      <vt:variant>
        <vt:i4>110</vt:i4>
      </vt:variant>
      <vt:variant>
        <vt:i4>0</vt:i4>
      </vt:variant>
      <vt:variant>
        <vt:i4>5</vt:i4>
      </vt:variant>
      <vt:variant>
        <vt:lpwstr/>
      </vt:variant>
      <vt:variant>
        <vt:lpwstr>_Toc247459953</vt:lpwstr>
      </vt:variant>
      <vt:variant>
        <vt:i4>1769529</vt:i4>
      </vt:variant>
      <vt:variant>
        <vt:i4>104</vt:i4>
      </vt:variant>
      <vt:variant>
        <vt:i4>0</vt:i4>
      </vt:variant>
      <vt:variant>
        <vt:i4>5</vt:i4>
      </vt:variant>
      <vt:variant>
        <vt:lpwstr/>
      </vt:variant>
      <vt:variant>
        <vt:lpwstr>_Toc247459952</vt:lpwstr>
      </vt:variant>
      <vt:variant>
        <vt:i4>1769529</vt:i4>
      </vt:variant>
      <vt:variant>
        <vt:i4>98</vt:i4>
      </vt:variant>
      <vt:variant>
        <vt:i4>0</vt:i4>
      </vt:variant>
      <vt:variant>
        <vt:i4>5</vt:i4>
      </vt:variant>
      <vt:variant>
        <vt:lpwstr/>
      </vt:variant>
      <vt:variant>
        <vt:lpwstr>_Toc247459951</vt:lpwstr>
      </vt:variant>
      <vt:variant>
        <vt:i4>1769529</vt:i4>
      </vt:variant>
      <vt:variant>
        <vt:i4>92</vt:i4>
      </vt:variant>
      <vt:variant>
        <vt:i4>0</vt:i4>
      </vt:variant>
      <vt:variant>
        <vt:i4>5</vt:i4>
      </vt:variant>
      <vt:variant>
        <vt:lpwstr/>
      </vt:variant>
      <vt:variant>
        <vt:lpwstr>_Toc247459950</vt:lpwstr>
      </vt:variant>
      <vt:variant>
        <vt:i4>1703993</vt:i4>
      </vt:variant>
      <vt:variant>
        <vt:i4>86</vt:i4>
      </vt:variant>
      <vt:variant>
        <vt:i4>0</vt:i4>
      </vt:variant>
      <vt:variant>
        <vt:i4>5</vt:i4>
      </vt:variant>
      <vt:variant>
        <vt:lpwstr/>
      </vt:variant>
      <vt:variant>
        <vt:lpwstr>_Toc247459949</vt:lpwstr>
      </vt:variant>
      <vt:variant>
        <vt:i4>1703993</vt:i4>
      </vt:variant>
      <vt:variant>
        <vt:i4>80</vt:i4>
      </vt:variant>
      <vt:variant>
        <vt:i4>0</vt:i4>
      </vt:variant>
      <vt:variant>
        <vt:i4>5</vt:i4>
      </vt:variant>
      <vt:variant>
        <vt:lpwstr/>
      </vt:variant>
      <vt:variant>
        <vt:lpwstr>_Toc247459948</vt:lpwstr>
      </vt:variant>
      <vt:variant>
        <vt:i4>1703993</vt:i4>
      </vt:variant>
      <vt:variant>
        <vt:i4>74</vt:i4>
      </vt:variant>
      <vt:variant>
        <vt:i4>0</vt:i4>
      </vt:variant>
      <vt:variant>
        <vt:i4>5</vt:i4>
      </vt:variant>
      <vt:variant>
        <vt:lpwstr/>
      </vt:variant>
      <vt:variant>
        <vt:lpwstr>_Toc247459947</vt:lpwstr>
      </vt:variant>
      <vt:variant>
        <vt:i4>1703993</vt:i4>
      </vt:variant>
      <vt:variant>
        <vt:i4>68</vt:i4>
      </vt:variant>
      <vt:variant>
        <vt:i4>0</vt:i4>
      </vt:variant>
      <vt:variant>
        <vt:i4>5</vt:i4>
      </vt:variant>
      <vt:variant>
        <vt:lpwstr/>
      </vt:variant>
      <vt:variant>
        <vt:lpwstr>_Toc247459946</vt:lpwstr>
      </vt:variant>
      <vt:variant>
        <vt:i4>1703993</vt:i4>
      </vt:variant>
      <vt:variant>
        <vt:i4>62</vt:i4>
      </vt:variant>
      <vt:variant>
        <vt:i4>0</vt:i4>
      </vt:variant>
      <vt:variant>
        <vt:i4>5</vt:i4>
      </vt:variant>
      <vt:variant>
        <vt:lpwstr/>
      </vt:variant>
      <vt:variant>
        <vt:lpwstr>_Toc247459945</vt:lpwstr>
      </vt:variant>
      <vt:variant>
        <vt:i4>1703993</vt:i4>
      </vt:variant>
      <vt:variant>
        <vt:i4>56</vt:i4>
      </vt:variant>
      <vt:variant>
        <vt:i4>0</vt:i4>
      </vt:variant>
      <vt:variant>
        <vt:i4>5</vt:i4>
      </vt:variant>
      <vt:variant>
        <vt:lpwstr/>
      </vt:variant>
      <vt:variant>
        <vt:lpwstr>_Toc247459944</vt:lpwstr>
      </vt:variant>
      <vt:variant>
        <vt:i4>1703993</vt:i4>
      </vt:variant>
      <vt:variant>
        <vt:i4>50</vt:i4>
      </vt:variant>
      <vt:variant>
        <vt:i4>0</vt:i4>
      </vt:variant>
      <vt:variant>
        <vt:i4>5</vt:i4>
      </vt:variant>
      <vt:variant>
        <vt:lpwstr/>
      </vt:variant>
      <vt:variant>
        <vt:lpwstr>_Toc247459943</vt:lpwstr>
      </vt:variant>
      <vt:variant>
        <vt:i4>1703993</vt:i4>
      </vt:variant>
      <vt:variant>
        <vt:i4>44</vt:i4>
      </vt:variant>
      <vt:variant>
        <vt:i4>0</vt:i4>
      </vt:variant>
      <vt:variant>
        <vt:i4>5</vt:i4>
      </vt:variant>
      <vt:variant>
        <vt:lpwstr/>
      </vt:variant>
      <vt:variant>
        <vt:lpwstr>_Toc247459942</vt:lpwstr>
      </vt:variant>
      <vt:variant>
        <vt:i4>1703993</vt:i4>
      </vt:variant>
      <vt:variant>
        <vt:i4>38</vt:i4>
      </vt:variant>
      <vt:variant>
        <vt:i4>0</vt:i4>
      </vt:variant>
      <vt:variant>
        <vt:i4>5</vt:i4>
      </vt:variant>
      <vt:variant>
        <vt:lpwstr/>
      </vt:variant>
      <vt:variant>
        <vt:lpwstr>_Toc247459941</vt:lpwstr>
      </vt:variant>
      <vt:variant>
        <vt:i4>1703993</vt:i4>
      </vt:variant>
      <vt:variant>
        <vt:i4>32</vt:i4>
      </vt:variant>
      <vt:variant>
        <vt:i4>0</vt:i4>
      </vt:variant>
      <vt:variant>
        <vt:i4>5</vt:i4>
      </vt:variant>
      <vt:variant>
        <vt:lpwstr/>
      </vt:variant>
      <vt:variant>
        <vt:lpwstr>_Toc247459940</vt:lpwstr>
      </vt:variant>
      <vt:variant>
        <vt:i4>1900601</vt:i4>
      </vt:variant>
      <vt:variant>
        <vt:i4>26</vt:i4>
      </vt:variant>
      <vt:variant>
        <vt:i4>0</vt:i4>
      </vt:variant>
      <vt:variant>
        <vt:i4>5</vt:i4>
      </vt:variant>
      <vt:variant>
        <vt:lpwstr/>
      </vt:variant>
      <vt:variant>
        <vt:lpwstr>_Toc247459939</vt:lpwstr>
      </vt:variant>
      <vt:variant>
        <vt:i4>1900601</vt:i4>
      </vt:variant>
      <vt:variant>
        <vt:i4>20</vt:i4>
      </vt:variant>
      <vt:variant>
        <vt:i4>0</vt:i4>
      </vt:variant>
      <vt:variant>
        <vt:i4>5</vt:i4>
      </vt:variant>
      <vt:variant>
        <vt:lpwstr/>
      </vt:variant>
      <vt:variant>
        <vt:lpwstr>_Toc247459938</vt:lpwstr>
      </vt:variant>
      <vt:variant>
        <vt:i4>1900601</vt:i4>
      </vt:variant>
      <vt:variant>
        <vt:i4>14</vt:i4>
      </vt:variant>
      <vt:variant>
        <vt:i4>0</vt:i4>
      </vt:variant>
      <vt:variant>
        <vt:i4>5</vt:i4>
      </vt:variant>
      <vt:variant>
        <vt:lpwstr/>
      </vt:variant>
      <vt:variant>
        <vt:lpwstr>_Toc247459937</vt:lpwstr>
      </vt:variant>
      <vt:variant>
        <vt:i4>1900601</vt:i4>
      </vt:variant>
      <vt:variant>
        <vt:i4>8</vt:i4>
      </vt:variant>
      <vt:variant>
        <vt:i4>0</vt:i4>
      </vt:variant>
      <vt:variant>
        <vt:i4>5</vt:i4>
      </vt:variant>
      <vt:variant>
        <vt:lpwstr/>
      </vt:variant>
      <vt:variant>
        <vt:lpwstr>_Toc247459936</vt:lpwstr>
      </vt:variant>
      <vt:variant>
        <vt:i4>1900601</vt:i4>
      </vt:variant>
      <vt:variant>
        <vt:i4>2</vt:i4>
      </vt:variant>
      <vt:variant>
        <vt:i4>0</vt:i4>
      </vt:variant>
      <vt:variant>
        <vt:i4>5</vt:i4>
      </vt:variant>
      <vt:variant>
        <vt:lpwstr/>
      </vt:variant>
      <vt:variant>
        <vt:lpwstr>_Toc247459935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
  <dc:creator>w00136252</dc:creator>
  <cp:keywords/>
  <cp:lastModifiedBy>郭 磊</cp:lastModifiedBy>
  <cp:revision>2</cp:revision>
  <cp:lastPrinted>1601-01-01T00:00:00Z</cp:lastPrinted>
  <dcterms:created xsi:type="dcterms:W3CDTF">2021-11-11T15:49:00Z</dcterms:created>
  <dcterms:modified xsi:type="dcterms:W3CDTF">2021-11-11T15:49:00Z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0</vt:lpwstr>
  </property>
  <property fmtid="{D5CDD505-2E9C-101B-9397-08002B2CF9AE}" pid="3" name="slevelui">
    <vt:lpwstr>0</vt:lpwstr>
  </property>
  <property fmtid="{D5CDD505-2E9C-101B-9397-08002B2CF9AE}" pid="4" name="sflag">
    <vt:lpwstr>1259635979</vt:lpwstr>
  </property>
</Properties>
</file>